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DB6" w:rsidRDefault="004138C9" w:rsidP="004B78B0">
      <w:pPr>
        <w:jc w:val="center"/>
        <w:rPr>
          <w:b/>
          <w:sz w:val="36"/>
          <w:szCs w:val="36"/>
          <w:u w:val="single"/>
        </w:rPr>
      </w:pPr>
      <w:r>
        <w:rPr>
          <w:b/>
          <w:sz w:val="36"/>
          <w:szCs w:val="36"/>
          <w:u w:val="single"/>
        </w:rPr>
        <w:t xml:space="preserve">T-SQL </w:t>
      </w:r>
      <w:r w:rsidR="00410DB6" w:rsidRPr="004B78B0">
        <w:rPr>
          <w:b/>
          <w:sz w:val="36"/>
          <w:szCs w:val="36"/>
          <w:u w:val="single"/>
        </w:rPr>
        <w:t xml:space="preserve">Definitions </w:t>
      </w:r>
    </w:p>
    <w:p w:rsidR="00547091" w:rsidRDefault="00547091" w:rsidP="004B78B0">
      <w:pPr>
        <w:jc w:val="center"/>
        <w:rPr>
          <w:b/>
          <w:sz w:val="36"/>
          <w:szCs w:val="36"/>
          <w:u w:val="single"/>
        </w:rPr>
      </w:pPr>
    </w:p>
    <w:p w:rsidR="009771DA" w:rsidRDefault="009771DA" w:rsidP="005B193B">
      <w:pPr>
        <w:rPr>
          <w:b/>
          <w:sz w:val="28"/>
          <w:szCs w:val="28"/>
          <w:u w:val="single"/>
        </w:rPr>
      </w:pPr>
    </w:p>
    <w:p w:rsidR="005B193B" w:rsidRDefault="005B193B" w:rsidP="005B193B">
      <w:pPr>
        <w:rPr>
          <w:b/>
          <w:sz w:val="28"/>
          <w:szCs w:val="28"/>
          <w:u w:val="single"/>
        </w:rPr>
      </w:pPr>
    </w:p>
    <w:p w:rsidR="005B193B" w:rsidRDefault="005B193B" w:rsidP="005B193B">
      <w:pPr>
        <w:rPr>
          <w:b/>
          <w:sz w:val="36"/>
          <w:szCs w:val="36"/>
          <w:u w:val="single"/>
        </w:rPr>
      </w:pPr>
    </w:p>
    <w:p w:rsidR="005B193B" w:rsidRDefault="005B193B" w:rsidP="004B78B0">
      <w:pPr>
        <w:jc w:val="center"/>
        <w:rPr>
          <w:b/>
          <w:sz w:val="36"/>
          <w:szCs w:val="36"/>
          <w:u w:val="single"/>
        </w:rPr>
      </w:pPr>
    </w:p>
    <w:p w:rsidR="00547091" w:rsidRDefault="00547091" w:rsidP="00547091">
      <w:pPr>
        <w:rPr>
          <w:b/>
          <w:sz w:val="28"/>
          <w:szCs w:val="28"/>
          <w:u w:val="single"/>
        </w:rPr>
      </w:pPr>
      <w:r w:rsidRPr="00547091">
        <w:rPr>
          <w:b/>
          <w:sz w:val="28"/>
          <w:szCs w:val="28"/>
          <w:u w:val="single"/>
        </w:rPr>
        <w:t>TOP TEN MISTAKES IN TSQL:</w:t>
      </w:r>
    </w:p>
    <w:p w:rsidR="00547091" w:rsidRDefault="00547091" w:rsidP="00547091">
      <w:pPr>
        <w:rPr>
          <w:b/>
          <w:sz w:val="28"/>
          <w:szCs w:val="28"/>
          <w:u w:val="single"/>
        </w:rPr>
      </w:pP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NULLs and the NOT IN predicate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Functions on indexed columns in predicates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Incorrect subquery column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Data type mismatch in predicates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Predicate evaluation order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Outer joins and placement of predicates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Subqueries that return more than one value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Use of SELECT *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Scalar user-defined functions </w:t>
      </w:r>
    </w:p>
    <w:p w:rsidR="00547091" w:rsidRPr="00547091" w:rsidRDefault="00547091" w:rsidP="00201C54">
      <w:pPr>
        <w:numPr>
          <w:ilvl w:val="0"/>
          <w:numId w:val="9"/>
        </w:numPr>
        <w:shd w:val="clear" w:color="auto" w:fill="FFFFFF"/>
        <w:spacing w:before="100" w:beforeAutospacing="1" w:after="100" w:afterAutospacing="1"/>
        <w:rPr>
          <w:rFonts w:ascii="Arial" w:hAnsi="Arial" w:cs="Arial"/>
          <w:color w:val="333333"/>
          <w:sz w:val="19"/>
          <w:szCs w:val="19"/>
        </w:rPr>
      </w:pPr>
      <w:r w:rsidRPr="00547091">
        <w:rPr>
          <w:rFonts w:ascii="Arial" w:hAnsi="Arial" w:cs="Arial"/>
          <w:color w:val="333333"/>
          <w:sz w:val="19"/>
          <w:szCs w:val="19"/>
        </w:rPr>
        <w:t xml:space="preserve">Overuse of cursors </w:t>
      </w:r>
    </w:p>
    <w:p w:rsidR="00547091" w:rsidRPr="00547091" w:rsidRDefault="00547091" w:rsidP="00547091">
      <w:pPr>
        <w:pStyle w:val="ListParagraph"/>
        <w:rPr>
          <w:sz w:val="28"/>
          <w:szCs w:val="28"/>
        </w:rPr>
      </w:pPr>
      <w:r>
        <w:rPr>
          <w:sz w:val="28"/>
          <w:szCs w:val="28"/>
        </w:rPr>
        <w:t xml:space="preserve">GOTO:     </w:t>
      </w:r>
      <w:r w:rsidRPr="00547091">
        <w:rPr>
          <w:sz w:val="28"/>
          <w:szCs w:val="28"/>
        </w:rPr>
        <w:t>http://www.simple-talk.com/sql/t-sql-programming/ten-common-sql-programming-mistakes/</w:t>
      </w:r>
    </w:p>
    <w:p w:rsidR="00547091" w:rsidRDefault="00547091" w:rsidP="004B78B0">
      <w:pPr>
        <w:jc w:val="center"/>
        <w:rPr>
          <w:b/>
          <w:sz w:val="36"/>
          <w:szCs w:val="36"/>
          <w:u w:val="single"/>
        </w:rPr>
      </w:pPr>
    </w:p>
    <w:p w:rsidR="00547091" w:rsidRDefault="00547091" w:rsidP="004B78B0">
      <w:pPr>
        <w:jc w:val="center"/>
        <w:rPr>
          <w:b/>
          <w:sz w:val="36"/>
          <w:szCs w:val="36"/>
          <w:u w:val="single"/>
        </w:rPr>
      </w:pPr>
    </w:p>
    <w:p w:rsidR="00547091" w:rsidRDefault="00547091" w:rsidP="004B78B0">
      <w:pPr>
        <w:jc w:val="center"/>
        <w:rPr>
          <w:b/>
          <w:sz w:val="36"/>
          <w:szCs w:val="36"/>
          <w:u w:val="single"/>
        </w:rPr>
      </w:pPr>
    </w:p>
    <w:p w:rsidR="00547091" w:rsidRPr="004B78B0" w:rsidRDefault="00547091" w:rsidP="004B78B0">
      <w:pPr>
        <w:jc w:val="center"/>
        <w:rPr>
          <w:b/>
          <w:sz w:val="36"/>
          <w:szCs w:val="36"/>
          <w:u w:val="single"/>
        </w:rPr>
      </w:pPr>
    </w:p>
    <w:p w:rsidR="001976EB" w:rsidRPr="004B78B0" w:rsidRDefault="001100FB" w:rsidP="004B78B0">
      <w:r w:rsidRPr="004B78B0">
        <w:rPr>
          <w:b/>
          <w:u w:val="single"/>
        </w:rPr>
        <w:t>Trigger:</w:t>
      </w:r>
      <w:r w:rsidRPr="004B78B0">
        <w:t xml:space="preserve"> </w:t>
      </w:r>
      <w:r w:rsidRPr="004B78B0">
        <w:tab/>
        <w:t xml:space="preserve">SQL Server Supports triggers either after or instead of an insert, update, or delete </w:t>
      </w:r>
      <w:r w:rsidRPr="004B78B0">
        <w:tab/>
      </w:r>
      <w:r w:rsidRPr="004B78B0">
        <w:tab/>
      </w:r>
      <w:r w:rsidRPr="004B78B0">
        <w:tab/>
        <w:t xml:space="preserve">operation.  DDL triggers can be set on tables and views but only an INSTEAD OF trigger </w:t>
      </w:r>
      <w:r w:rsidRPr="004B78B0">
        <w:tab/>
      </w:r>
      <w:r w:rsidRPr="004B78B0">
        <w:tab/>
      </w:r>
      <w:r w:rsidRPr="004B78B0">
        <w:tab/>
        <w:t xml:space="preserve">can be set on a view. </w:t>
      </w:r>
      <w:r w:rsidR="00FD5FFD" w:rsidRPr="004B78B0">
        <w:t xml:space="preserve"> DDL </w:t>
      </w:r>
      <w:r w:rsidRPr="004B78B0">
        <w:t xml:space="preserve">Triggers can fire in reaction to a wide range of events, including: </w:t>
      </w:r>
      <w:r w:rsidR="00FD5FFD" w:rsidRPr="004B78B0">
        <w:tab/>
      </w:r>
      <w:r w:rsidR="00FD5FFD" w:rsidRPr="004B78B0">
        <w:tab/>
      </w:r>
      <w:r w:rsidR="00FD5FFD" w:rsidRPr="004B78B0">
        <w:tab/>
      </w:r>
      <w:r w:rsidRPr="004B78B0">
        <w:t>Drop Ta</w:t>
      </w:r>
      <w:r w:rsidR="00FD5FFD" w:rsidRPr="004B78B0">
        <w:t xml:space="preserve">ble, Create Table, Alter Table, Logins ect. </w:t>
      </w:r>
    </w:p>
    <w:p w:rsidR="00754CA3" w:rsidRPr="004B78B0" w:rsidRDefault="00754CA3" w:rsidP="004B78B0">
      <w:r w:rsidRPr="004B78B0">
        <w:t>A trigger is typically used to apply specialized business rules to ensure data integrity.</w:t>
      </w:r>
    </w:p>
    <w:p w:rsidR="00532135" w:rsidRPr="004B78B0" w:rsidRDefault="00FD5FFD" w:rsidP="004B78B0">
      <w:pPr>
        <w:rPr>
          <w:b/>
        </w:rPr>
      </w:pPr>
      <w:r w:rsidRPr="004B78B0">
        <w:rPr>
          <w:b/>
        </w:rPr>
        <w:t>DML Triggers are commonly used to:</w:t>
      </w:r>
    </w:p>
    <w:p w:rsidR="00FD5FFD" w:rsidRPr="004B78B0" w:rsidRDefault="00FD5FFD" w:rsidP="004B78B0">
      <w:r w:rsidRPr="004B78B0">
        <w:t>audit changes (e.g. keep a log of the users and roles involved in changes)</w:t>
      </w:r>
    </w:p>
    <w:p w:rsidR="00FD5FFD" w:rsidRPr="004B78B0" w:rsidRDefault="00FD5FFD" w:rsidP="004B78B0">
      <w:r w:rsidRPr="004B78B0">
        <w:t>enhance changes (e.g. ensure that every change to a record is time-stamped by the server's clock)</w:t>
      </w:r>
    </w:p>
    <w:p w:rsidR="00FD5FFD" w:rsidRPr="004B78B0" w:rsidRDefault="00FD5FFD" w:rsidP="004B78B0">
      <w:r w:rsidRPr="004B78B0">
        <w:t xml:space="preserve">enforce business rules (e.g. require that every invoice have at least </w:t>
      </w:r>
      <w:proofErr w:type="gramStart"/>
      <w:r w:rsidRPr="004B78B0">
        <w:t>one line</w:t>
      </w:r>
      <w:proofErr w:type="gramEnd"/>
      <w:r w:rsidRPr="004B78B0">
        <w:t xml:space="preserve"> item)</w:t>
      </w:r>
    </w:p>
    <w:p w:rsidR="00FD5FFD" w:rsidRPr="004B78B0" w:rsidRDefault="00FD5FFD" w:rsidP="004B78B0">
      <w:r w:rsidRPr="004B78B0">
        <w:t>execute business rules (e.g. notify a manager every time an employee's bank account number changes)</w:t>
      </w:r>
    </w:p>
    <w:p w:rsidR="00FD5FFD" w:rsidRPr="004B78B0" w:rsidRDefault="00FD5FFD" w:rsidP="004B78B0">
      <w:r w:rsidRPr="004B78B0">
        <w:t>replicate data (e.g. store a record of every change, to be shipped to another database later)</w:t>
      </w:r>
    </w:p>
    <w:p w:rsidR="001976EB" w:rsidRPr="004B78B0" w:rsidRDefault="00FD5FFD" w:rsidP="004B78B0">
      <w:r w:rsidRPr="004B78B0">
        <w:t>enhance performance (e.g. update the account balance after every detail transaction, for faster queries)</w:t>
      </w:r>
    </w:p>
    <w:p w:rsidR="00F653DD" w:rsidRPr="005F3150" w:rsidRDefault="00F653DD" w:rsidP="004B78B0">
      <w:pPr>
        <w:rPr>
          <w:b/>
        </w:rPr>
      </w:pPr>
      <w:r w:rsidRPr="005F3150">
        <w:rPr>
          <w:b/>
        </w:rPr>
        <w:t>The four main types of triggers are:</w:t>
      </w:r>
    </w:p>
    <w:p w:rsidR="00F653DD" w:rsidRPr="004B78B0" w:rsidRDefault="00F653DD" w:rsidP="004B78B0">
      <w:r w:rsidRPr="004B78B0">
        <w:t>Row Level Trigger: This gets executed before or after any column value of a row changes</w:t>
      </w:r>
    </w:p>
    <w:p w:rsidR="00F653DD" w:rsidRPr="004B78B0" w:rsidRDefault="00F653DD" w:rsidP="004B78B0">
      <w:r w:rsidRPr="004B78B0">
        <w:lastRenderedPageBreak/>
        <w:t>Column Level Trigger: This gets executed before or after the specified column changes</w:t>
      </w:r>
    </w:p>
    <w:p w:rsidR="00F653DD" w:rsidRPr="004B78B0" w:rsidRDefault="00F653DD" w:rsidP="004B78B0">
      <w:r w:rsidRPr="004B78B0">
        <w:t>For Each Row Type: This trigger gets executed once for each row of the result set caused by insert/update/delete</w:t>
      </w:r>
    </w:p>
    <w:p w:rsidR="00F653DD" w:rsidRPr="004B78B0" w:rsidRDefault="00F653DD" w:rsidP="004B78B0">
      <w:r w:rsidRPr="004B78B0">
        <w:t>For Each Statement Type: This trigger gets executed only once for the entire result set, but fires each time the statement is executed.</w:t>
      </w:r>
    </w:p>
    <w:p w:rsidR="00FD5FFD" w:rsidRPr="004B78B0" w:rsidRDefault="00A81067" w:rsidP="004B78B0">
      <w:pPr>
        <w:rPr>
          <w:b/>
        </w:rPr>
      </w:pPr>
      <w:r w:rsidRPr="004B78B0">
        <w:rPr>
          <w:b/>
        </w:rPr>
        <w:t>Triggers can be placed inside a stored procedure:</w:t>
      </w:r>
    </w:p>
    <w:p w:rsidR="00A81067" w:rsidRPr="004B78B0" w:rsidRDefault="00A81067" w:rsidP="004B78B0">
      <w:r w:rsidRPr="004B78B0">
        <w:t>CREATE PROCEDURE ps_Orders_INSERT</w:t>
      </w:r>
    </w:p>
    <w:p w:rsidR="00A81067" w:rsidRPr="004B78B0" w:rsidRDefault="00A81067" w:rsidP="004B78B0">
      <w:r w:rsidRPr="004B78B0">
        <w:t xml:space="preserve">@Ord_Priority </w:t>
      </w:r>
      <w:proofErr w:type="gramStart"/>
      <w:r w:rsidRPr="004B78B0">
        <w:t>varchar(</w:t>
      </w:r>
      <w:proofErr w:type="gramEnd"/>
      <w:r w:rsidRPr="004B78B0">
        <w:t>10)</w:t>
      </w:r>
    </w:p>
    <w:p w:rsidR="00A81067" w:rsidRPr="004B78B0" w:rsidRDefault="00A81067" w:rsidP="004B78B0">
      <w:r w:rsidRPr="004B78B0">
        <w:t>AS</w:t>
      </w:r>
    </w:p>
    <w:p w:rsidR="00A81067" w:rsidRPr="004B78B0" w:rsidRDefault="00A81067" w:rsidP="004B78B0">
      <w:r w:rsidRPr="004B78B0">
        <w:t>BEGIN TRANSACTION</w:t>
      </w:r>
    </w:p>
    <w:p w:rsidR="00A81067" w:rsidRPr="004B78B0" w:rsidRDefault="00A81067" w:rsidP="004B78B0">
      <w:r w:rsidRPr="004B78B0">
        <w:t xml:space="preserve"> INSERT Orders (Ord_Priority) VALUES (@Ord_Priority)</w:t>
      </w:r>
    </w:p>
    <w:p w:rsidR="00A81067" w:rsidRPr="004B78B0" w:rsidRDefault="00A81067" w:rsidP="004B78B0"/>
    <w:p w:rsidR="00A81067" w:rsidRPr="004B78B0" w:rsidRDefault="00A81067" w:rsidP="004B78B0">
      <w:r w:rsidRPr="004B78B0">
        <w:t xml:space="preserve"> IF @@ERROR &lt;&gt; 0</w:t>
      </w:r>
    </w:p>
    <w:p w:rsidR="00A81067" w:rsidRPr="004B78B0" w:rsidRDefault="00A81067" w:rsidP="004B78B0">
      <w:r w:rsidRPr="004B78B0">
        <w:t xml:space="preserve">  GOTO ErrorCode</w:t>
      </w:r>
    </w:p>
    <w:p w:rsidR="00A81067" w:rsidRPr="004B78B0" w:rsidRDefault="00A81067" w:rsidP="004B78B0">
      <w:r w:rsidRPr="004B78B0">
        <w:t xml:space="preserve"> IF @Ord_Priority = 'High'</w:t>
      </w:r>
    </w:p>
    <w:p w:rsidR="00A81067" w:rsidRPr="004B78B0" w:rsidRDefault="00A81067" w:rsidP="004B78B0">
      <w:r w:rsidRPr="004B78B0">
        <w:t xml:space="preserve">  PRINT 'Email Code Goes Here'</w:t>
      </w:r>
    </w:p>
    <w:p w:rsidR="00A81067" w:rsidRPr="004B78B0" w:rsidRDefault="00A81067" w:rsidP="004B78B0">
      <w:r w:rsidRPr="004B78B0">
        <w:t>COMMIT TRANSACTION</w:t>
      </w:r>
    </w:p>
    <w:p w:rsidR="00A81067" w:rsidRPr="004B78B0" w:rsidRDefault="00A81067" w:rsidP="004B78B0">
      <w:r w:rsidRPr="004B78B0">
        <w:t>ErrorCode:</w:t>
      </w:r>
    </w:p>
    <w:p w:rsidR="00A81067" w:rsidRPr="004B78B0" w:rsidRDefault="00A81067" w:rsidP="004B78B0">
      <w:r w:rsidRPr="004B78B0">
        <w:t xml:space="preserve"> IF @@TRANCOUNT &lt;&gt; 0</w:t>
      </w:r>
    </w:p>
    <w:p w:rsidR="00A81067" w:rsidRPr="004B78B0" w:rsidRDefault="00A81067" w:rsidP="004B78B0">
      <w:r w:rsidRPr="004B78B0">
        <w:t xml:space="preserve">  PRINT 'Error Code'</w:t>
      </w:r>
    </w:p>
    <w:p w:rsidR="00A81067" w:rsidRPr="004B78B0" w:rsidRDefault="00FE16AB" w:rsidP="004B78B0">
      <w:r w:rsidRPr="004B78B0">
        <w:t>G</w:t>
      </w:r>
      <w:r w:rsidR="00A81067" w:rsidRPr="004B78B0">
        <w:t>o</w:t>
      </w:r>
    </w:p>
    <w:p w:rsidR="00FE16AB" w:rsidRPr="004B78B0" w:rsidRDefault="00FE16AB" w:rsidP="004B78B0">
      <w:r w:rsidRPr="004B78B0">
        <w:t>/*</w:t>
      </w:r>
    </w:p>
    <w:p w:rsidR="00FE16AB" w:rsidRPr="004B78B0" w:rsidRDefault="00FE16AB" w:rsidP="004B78B0">
      <w:r w:rsidRPr="004B78B0">
        <w:t>Th</w:t>
      </w:r>
      <w:r w:rsidR="00734638" w:rsidRPr="004B78B0">
        <w:t>is trigger checks for exis</w:t>
      </w:r>
      <w:r w:rsidRPr="004B78B0">
        <w:t>ting sales orders using the product being deleted. Prevents deletion if orders exist.</w:t>
      </w:r>
    </w:p>
    <w:p w:rsidR="00FE16AB" w:rsidRPr="004B78B0" w:rsidRDefault="00FE16AB" w:rsidP="004B78B0">
      <w:r w:rsidRPr="004B78B0">
        <w:t>*/</w:t>
      </w:r>
    </w:p>
    <w:p w:rsidR="00FE16AB" w:rsidRPr="004B78B0" w:rsidRDefault="00FE16AB" w:rsidP="004B78B0">
      <w:r w:rsidRPr="004B78B0">
        <w:t>CREATE TRIGGER tr_DelProduct</w:t>
      </w:r>
    </w:p>
    <w:p w:rsidR="00FE16AB" w:rsidRPr="004B78B0" w:rsidRDefault="00FE16AB" w:rsidP="004B78B0">
      <w:r w:rsidRPr="004B78B0">
        <w:t>ON Production.Product</w:t>
      </w:r>
    </w:p>
    <w:p w:rsidR="00FE16AB" w:rsidRPr="004B78B0" w:rsidRDefault="00FE16AB" w:rsidP="004B78B0">
      <w:r w:rsidRPr="004B78B0">
        <w:t>FOR DELETE</w:t>
      </w:r>
    </w:p>
    <w:p w:rsidR="00FE16AB" w:rsidRPr="004B78B0" w:rsidRDefault="00FE16AB" w:rsidP="004B78B0">
      <w:r w:rsidRPr="004B78B0">
        <w:t>AS</w:t>
      </w:r>
    </w:p>
    <w:p w:rsidR="00FE16AB" w:rsidRPr="004B78B0" w:rsidRDefault="00FE16AB" w:rsidP="004B78B0">
      <w:r w:rsidRPr="004B78B0">
        <w:tab/>
        <w:t>IF (SELECT COUNT (*)</w:t>
      </w:r>
    </w:p>
    <w:p w:rsidR="00FE16AB" w:rsidRPr="004B78B0" w:rsidRDefault="00FE16AB" w:rsidP="004B78B0">
      <w:r w:rsidRPr="004B78B0">
        <w:tab/>
        <w:t>FROM Sales.SalesOrderDetail</w:t>
      </w:r>
    </w:p>
    <w:p w:rsidR="00FE16AB" w:rsidRPr="004B78B0" w:rsidRDefault="00FE16AB" w:rsidP="004B78B0">
      <w:r w:rsidRPr="004B78B0">
        <w:tab/>
        <w:t>INNER JOIN Deleted</w:t>
      </w:r>
    </w:p>
    <w:p w:rsidR="00FE16AB" w:rsidRPr="004B78B0" w:rsidRDefault="00FE16AB" w:rsidP="004B78B0">
      <w:r w:rsidRPr="004B78B0">
        <w:tab/>
        <w:t>ON SalesOrderDetail.ProductID = Deleted.ProductID) &gt;0</w:t>
      </w:r>
    </w:p>
    <w:p w:rsidR="00FE16AB" w:rsidRPr="004B78B0" w:rsidRDefault="00FE16AB" w:rsidP="004B78B0">
      <w:r w:rsidRPr="004B78B0">
        <w:t>BEGIN</w:t>
      </w:r>
    </w:p>
    <w:p w:rsidR="00FE16AB" w:rsidRPr="004B78B0" w:rsidRDefault="00FE16AB" w:rsidP="004B78B0">
      <w:r w:rsidRPr="004B78B0">
        <w:tab/>
        <w:t xml:space="preserve">RAISERROR </w:t>
      </w:r>
      <w:proofErr w:type="gramStart"/>
      <w:r w:rsidRPr="004B78B0">
        <w:t>(</w:t>
      </w:r>
      <w:r w:rsidR="00AE332C" w:rsidRPr="004B78B0">
        <w:t xml:space="preserve"> ‘</w:t>
      </w:r>
      <w:proofErr w:type="gramEnd"/>
      <w:r w:rsidR="00AE332C" w:rsidRPr="004B78B0">
        <w:t xml:space="preserve"> </w:t>
      </w:r>
      <w:r w:rsidRPr="004B78B0">
        <w:t>Cannot delete a product with sales orders’,</w:t>
      </w:r>
      <w:r w:rsidR="00AE332C" w:rsidRPr="004B78B0">
        <w:t xml:space="preserve"> </w:t>
      </w:r>
      <w:r w:rsidRPr="004B78B0">
        <w:t>14,</w:t>
      </w:r>
      <w:r w:rsidR="00AE332C" w:rsidRPr="004B78B0">
        <w:t xml:space="preserve"> </w:t>
      </w:r>
      <w:r w:rsidRPr="004B78B0">
        <w:t>1)</w:t>
      </w:r>
    </w:p>
    <w:p w:rsidR="00FE16AB" w:rsidRPr="004B78B0" w:rsidRDefault="00FE16AB" w:rsidP="004B78B0">
      <w:r w:rsidRPr="004B78B0">
        <w:tab/>
        <w:t>ROLLBACK TRANSACTION</w:t>
      </w:r>
    </w:p>
    <w:p w:rsidR="00FE16AB" w:rsidRPr="004B78B0" w:rsidRDefault="00FE16AB" w:rsidP="004B78B0">
      <w:r w:rsidRPr="004B78B0">
        <w:tab/>
        <w:t>RETURN</w:t>
      </w:r>
    </w:p>
    <w:p w:rsidR="00FE16AB" w:rsidRPr="004B78B0" w:rsidRDefault="00FE16AB" w:rsidP="004B78B0">
      <w:r w:rsidRPr="004B78B0">
        <w:t>END</w:t>
      </w:r>
    </w:p>
    <w:p w:rsidR="00FE16AB" w:rsidRPr="004B78B0" w:rsidRDefault="00FE16AB" w:rsidP="004B78B0"/>
    <w:p w:rsidR="00A81067" w:rsidRPr="004B78B0" w:rsidRDefault="00532135" w:rsidP="004B78B0">
      <w:pPr>
        <w:rPr>
          <w:b/>
          <w:u w:val="single"/>
        </w:rPr>
      </w:pPr>
      <w:r w:rsidRPr="004B78B0">
        <w:rPr>
          <w:b/>
          <w:u w:val="single"/>
        </w:rPr>
        <w:t>STORED PROCEDURE:</w:t>
      </w:r>
    </w:p>
    <w:p w:rsidR="00532135" w:rsidRDefault="00532135" w:rsidP="004B78B0">
      <w:r w:rsidRPr="004B78B0">
        <w:t xml:space="preserve">A stored procedure allows for more modular programming. You can create reusable, discrete pieces of functionality using stored procedures. Stored procedures have the parsing and execution plan built at the time they are created so they execute faster than dynamic SQL. If you have a stored procedure that manipulates large amounts of data, that data will remain on the server and not be transported across the network. You can also use stored procedures for </w:t>
      </w:r>
      <w:r w:rsidRPr="004B78B0">
        <w:lastRenderedPageBreak/>
        <w:t>security. You can grant users execute permissions on stored procedures without granting them permissions on objects manipulated by those stored procedures.</w:t>
      </w:r>
    </w:p>
    <w:p w:rsidR="001E64CA" w:rsidRDefault="001E64CA" w:rsidP="004B78B0"/>
    <w:p w:rsidR="001E64CA" w:rsidRPr="0065559F" w:rsidRDefault="001E64CA" w:rsidP="001E64CA">
      <w:pPr>
        <w:rPr>
          <w:b/>
          <w:sz w:val="28"/>
          <w:szCs w:val="28"/>
          <w:u w:val="single"/>
        </w:rPr>
      </w:pPr>
      <w:r w:rsidRPr="0065559F">
        <w:rPr>
          <w:b/>
          <w:sz w:val="28"/>
          <w:szCs w:val="28"/>
          <w:u w:val="single"/>
        </w:rPr>
        <w:t>In a stored procedure instead of using with(nolock) hints on each table call, you would set t</w:t>
      </w:r>
      <w:r w:rsidR="0092254C">
        <w:rPr>
          <w:b/>
          <w:sz w:val="28"/>
          <w:szCs w:val="28"/>
          <w:u w:val="single"/>
        </w:rPr>
        <w:t xml:space="preserve">he </w:t>
      </w:r>
      <w:r w:rsidR="0092254C" w:rsidRPr="00D047BA">
        <w:rPr>
          <w:b/>
          <w:sz w:val="44"/>
          <w:szCs w:val="44"/>
          <w:u w:val="single"/>
        </w:rPr>
        <w:t>Isolation level</w:t>
      </w:r>
      <w:r w:rsidR="0092254C">
        <w:rPr>
          <w:b/>
          <w:sz w:val="28"/>
          <w:szCs w:val="28"/>
          <w:u w:val="single"/>
        </w:rPr>
        <w:t xml:space="preserve"> to ‘READ uncommited</w:t>
      </w:r>
      <w:r w:rsidRPr="0065559F">
        <w:rPr>
          <w:b/>
          <w:sz w:val="28"/>
          <w:szCs w:val="28"/>
          <w:u w:val="single"/>
        </w:rPr>
        <w:t>’</w:t>
      </w:r>
    </w:p>
    <w:p w:rsidR="001E64CA"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E64CA" w:rsidRPr="00544F84" w:rsidRDefault="00544F84"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40"/>
          <w:szCs w:val="40"/>
        </w:rPr>
      </w:pPr>
      <w:r w:rsidRPr="00544F84">
        <w:rPr>
          <w:rFonts w:ascii="Courier New" w:hAnsi="Courier New" w:cs="Courier New"/>
          <w:b/>
          <w:color w:val="000000"/>
          <w:sz w:val="40"/>
          <w:szCs w:val="40"/>
          <w:highlight w:val="yellow"/>
        </w:rPr>
        <w:t>DEFAULT ISOLATION LEVEL in SQL is “READ COMMITTED” but can be changed</w:t>
      </w:r>
    </w:p>
    <w:p w:rsidR="001E64CA"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E64CA" w:rsidRPr="00B041F9"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SET TRANSACTION ISOLATION LEVEL</w:t>
      </w:r>
    </w:p>
    <w:p w:rsidR="001E64CA" w:rsidRPr="00B041F9"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 xml:space="preserve">    </w:t>
      </w:r>
      <w:proofErr w:type="gramStart"/>
      <w:r w:rsidRPr="00B041F9">
        <w:rPr>
          <w:rFonts w:ascii="Courier New" w:hAnsi="Courier New" w:cs="Courier New"/>
          <w:color w:val="000000"/>
          <w:sz w:val="20"/>
          <w:szCs w:val="20"/>
        </w:rPr>
        <w:t>{ READ</w:t>
      </w:r>
      <w:proofErr w:type="gramEnd"/>
      <w:r w:rsidRPr="00B041F9">
        <w:rPr>
          <w:rFonts w:ascii="Courier New" w:hAnsi="Courier New" w:cs="Courier New"/>
          <w:color w:val="000000"/>
          <w:sz w:val="20"/>
          <w:szCs w:val="20"/>
        </w:rPr>
        <w:t xml:space="preserve"> UNCOMMITTED</w:t>
      </w:r>
    </w:p>
    <w:p w:rsidR="001E64CA" w:rsidRPr="00B041F9"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 xml:space="preserve">    | READ COMMITTED</w:t>
      </w:r>
    </w:p>
    <w:p w:rsidR="001E64CA" w:rsidRPr="00B041F9"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 xml:space="preserve">    | REPEATABLE READ</w:t>
      </w:r>
    </w:p>
    <w:p w:rsidR="001E64CA" w:rsidRPr="00B041F9"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 xml:space="preserve">    | SNAPSHOT</w:t>
      </w:r>
    </w:p>
    <w:p w:rsidR="001E64CA" w:rsidRPr="00B041F9"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 xml:space="preserve">    | SERIALIZABLE</w:t>
      </w:r>
    </w:p>
    <w:p w:rsidR="001E64CA" w:rsidRPr="00B041F9"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 xml:space="preserve">    }</w:t>
      </w:r>
    </w:p>
    <w:p w:rsidR="001E64CA" w:rsidRDefault="001E64CA"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41F9">
        <w:rPr>
          <w:rFonts w:ascii="Courier New" w:hAnsi="Courier New" w:cs="Courier New"/>
          <w:color w:val="000000"/>
          <w:sz w:val="20"/>
          <w:szCs w:val="20"/>
        </w:rPr>
        <w:t>[ ; ]</w:t>
      </w:r>
    </w:p>
    <w:p w:rsidR="00CF07A4" w:rsidRDefault="00CF07A4"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F07A4" w:rsidRDefault="00CF07A4"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F07A4" w:rsidRDefault="00CF07A4" w:rsidP="00201C54">
      <w:pPr>
        <w:numPr>
          <w:ilvl w:val="0"/>
          <w:numId w:val="28"/>
        </w:numPr>
        <w:shd w:val="clear" w:color="auto" w:fill="FFFFFF"/>
        <w:spacing w:before="100" w:beforeAutospacing="1" w:after="100" w:afterAutospacing="1" w:line="432" w:lineRule="atLeast"/>
        <w:rPr>
          <w:rFonts w:ascii="Helvetica" w:hAnsi="Helvetica" w:cs="Helvetica"/>
          <w:color w:val="262626"/>
          <w:sz w:val="23"/>
          <w:szCs w:val="23"/>
          <w:lang w:val="en"/>
        </w:rPr>
      </w:pPr>
      <w:r w:rsidRPr="00CF07A4">
        <w:rPr>
          <w:rFonts w:ascii="Helvetica" w:hAnsi="Helvetica" w:cs="Helvetica"/>
          <w:b/>
          <w:color w:val="262626"/>
          <w:sz w:val="36"/>
          <w:szCs w:val="36"/>
          <w:lang w:val="en"/>
        </w:rPr>
        <w:t xml:space="preserve">READ </w:t>
      </w:r>
      <w:proofErr w:type="gramStart"/>
      <w:r w:rsidRPr="00CF07A4">
        <w:rPr>
          <w:rFonts w:ascii="Helvetica" w:hAnsi="Helvetica" w:cs="Helvetica"/>
          <w:b/>
          <w:color w:val="262626"/>
          <w:sz w:val="36"/>
          <w:szCs w:val="36"/>
          <w:lang w:val="en"/>
        </w:rPr>
        <w:t>UNCOMMITTED</w:t>
      </w:r>
      <w:r w:rsidR="005B19ED">
        <w:rPr>
          <w:rFonts w:ascii="Helvetica" w:hAnsi="Helvetica" w:cs="Helvetica"/>
          <w:color w:val="262626"/>
          <w:sz w:val="23"/>
          <w:szCs w:val="23"/>
          <w:lang w:val="en"/>
        </w:rPr>
        <w:t>(</w:t>
      </w:r>
      <w:proofErr w:type="gramEnd"/>
      <w:r w:rsidR="005B19ED" w:rsidRPr="005B19ED">
        <w:rPr>
          <w:rFonts w:ascii="Helvetica" w:hAnsi="Helvetica" w:cs="Helvetica"/>
          <w:b/>
          <w:color w:val="262626"/>
          <w:highlight w:val="yellow"/>
          <w:lang w:val="en"/>
        </w:rPr>
        <w:t>Best for historical data</w:t>
      </w:r>
      <w:r w:rsidR="005B19ED">
        <w:rPr>
          <w:rFonts w:ascii="Helvetica" w:hAnsi="Helvetica" w:cs="Helvetica"/>
          <w:color w:val="262626"/>
          <w:sz w:val="23"/>
          <w:szCs w:val="23"/>
          <w:lang w:val="en"/>
        </w:rPr>
        <w:t>)</w:t>
      </w:r>
      <w:r>
        <w:rPr>
          <w:rFonts w:ascii="Helvetica" w:hAnsi="Helvetica" w:cs="Helvetica"/>
          <w:color w:val="262626"/>
          <w:sz w:val="23"/>
          <w:szCs w:val="23"/>
          <w:lang w:val="en"/>
        </w:rPr>
        <w:t> </w:t>
      </w:r>
      <w:r>
        <w:rPr>
          <w:rStyle w:val="Strong"/>
          <w:rFonts w:ascii="Helvetica" w:hAnsi="Helvetica" w:cs="Helvetica"/>
          <w:color w:val="262626"/>
          <w:sz w:val="23"/>
          <w:szCs w:val="23"/>
          <w:lang w:val="en"/>
        </w:rPr>
        <w:t>UserA will see the change made by UserB.</w:t>
      </w:r>
      <w:r>
        <w:rPr>
          <w:rFonts w:ascii="Helvetica" w:hAnsi="Helvetica" w:cs="Helvetica"/>
          <w:color w:val="262626"/>
          <w:sz w:val="23"/>
          <w:szCs w:val="23"/>
          <w:lang w:val="en"/>
        </w:rPr>
        <w:t> This isolation level is called </w:t>
      </w:r>
      <w:r>
        <w:rPr>
          <w:rStyle w:val="Emphasis"/>
          <w:rFonts w:ascii="Helvetica" w:hAnsi="Helvetica" w:cs="Helvetica"/>
          <w:color w:val="262626"/>
          <w:sz w:val="23"/>
          <w:szCs w:val="23"/>
          <w:lang w:val="en"/>
        </w:rPr>
        <w:t>dirty reads</w:t>
      </w:r>
      <w:r>
        <w:rPr>
          <w:rFonts w:ascii="Helvetica" w:hAnsi="Helvetica" w:cs="Helvetica"/>
          <w:color w:val="262626"/>
          <w:sz w:val="23"/>
          <w:szCs w:val="23"/>
          <w:lang w:val="en"/>
        </w:rPr>
        <w:t xml:space="preserve">, which means that read data is not consistent with other parts of the table or the query, and may not yet have been committed. </w:t>
      </w:r>
      <w:r w:rsidRPr="00FA5A89">
        <w:rPr>
          <w:rFonts w:ascii="Helvetica" w:hAnsi="Helvetica" w:cs="Helvetica"/>
          <w:color w:val="262626"/>
          <w:sz w:val="23"/>
          <w:szCs w:val="23"/>
          <w:highlight w:val="yellow"/>
          <w:lang w:val="en"/>
        </w:rPr>
        <w:t>This isolation level ensures the quickest performance</w:t>
      </w:r>
      <w:r>
        <w:rPr>
          <w:rFonts w:ascii="Helvetica" w:hAnsi="Helvetica" w:cs="Helvetica"/>
          <w:color w:val="262626"/>
          <w:sz w:val="23"/>
          <w:szCs w:val="23"/>
          <w:lang w:val="en"/>
        </w:rPr>
        <w:t>, as data is read directly from the table’s blocks with no further processing, verifications or any other validation. The process is quick and the data is as</w:t>
      </w:r>
      <w:r>
        <w:rPr>
          <w:rStyle w:val="Emphasis"/>
          <w:rFonts w:ascii="Helvetica" w:hAnsi="Helvetica" w:cs="Helvetica"/>
          <w:color w:val="262626"/>
          <w:sz w:val="23"/>
          <w:szCs w:val="23"/>
          <w:lang w:val="en"/>
        </w:rPr>
        <w:t>dirty</w:t>
      </w:r>
      <w:r>
        <w:rPr>
          <w:rFonts w:ascii="Helvetica" w:hAnsi="Helvetica" w:cs="Helvetica"/>
          <w:color w:val="262626"/>
          <w:sz w:val="23"/>
          <w:szCs w:val="23"/>
          <w:lang w:val="en"/>
        </w:rPr>
        <w:t> as it can get.</w:t>
      </w:r>
    </w:p>
    <w:p w:rsidR="005B19ED" w:rsidRDefault="005B19ED" w:rsidP="005B19ED">
      <w:pPr>
        <w:shd w:val="clear" w:color="auto" w:fill="FFFFFF"/>
        <w:spacing w:before="100" w:beforeAutospacing="1" w:after="100" w:afterAutospacing="1" w:line="432" w:lineRule="atLeast"/>
        <w:rPr>
          <w:rFonts w:ascii="Helvetica" w:hAnsi="Helvetica" w:cs="Helvetica"/>
          <w:color w:val="262626"/>
          <w:sz w:val="23"/>
          <w:szCs w:val="23"/>
          <w:lang w:val="en"/>
        </w:rPr>
      </w:pPr>
    </w:p>
    <w:p w:rsidR="005B19ED" w:rsidRDefault="005B19ED" w:rsidP="005B19ED">
      <w:pPr>
        <w:shd w:val="clear" w:color="auto" w:fill="FFFFFF"/>
        <w:spacing w:before="100" w:beforeAutospacing="1" w:after="100" w:afterAutospacing="1" w:line="432" w:lineRule="atLeast"/>
        <w:rPr>
          <w:rFonts w:ascii="Helvetica" w:hAnsi="Helvetica" w:cs="Helvetica"/>
          <w:color w:val="262626"/>
          <w:sz w:val="23"/>
          <w:szCs w:val="23"/>
          <w:lang w:val="en"/>
        </w:rPr>
      </w:pPr>
    </w:p>
    <w:p w:rsidR="00CF07A4" w:rsidRDefault="00CF07A4" w:rsidP="00201C54">
      <w:pPr>
        <w:numPr>
          <w:ilvl w:val="0"/>
          <w:numId w:val="28"/>
        </w:numPr>
        <w:shd w:val="clear" w:color="auto" w:fill="FFFFFF"/>
        <w:spacing w:before="100" w:beforeAutospacing="1" w:after="100" w:afterAutospacing="1" w:line="432" w:lineRule="atLeast"/>
        <w:rPr>
          <w:rFonts w:ascii="Helvetica" w:hAnsi="Helvetica" w:cs="Helvetica"/>
          <w:color w:val="262626"/>
          <w:sz w:val="23"/>
          <w:szCs w:val="23"/>
          <w:lang w:val="en"/>
        </w:rPr>
      </w:pPr>
      <w:r w:rsidRPr="00CF07A4">
        <w:rPr>
          <w:rFonts w:ascii="Helvetica" w:hAnsi="Helvetica" w:cs="Helvetica"/>
          <w:b/>
          <w:color w:val="262626"/>
          <w:sz w:val="36"/>
          <w:szCs w:val="36"/>
          <w:lang w:val="en"/>
        </w:rPr>
        <w:t xml:space="preserve">READ </w:t>
      </w:r>
      <w:proofErr w:type="gramStart"/>
      <w:r w:rsidRPr="00CF07A4">
        <w:rPr>
          <w:rFonts w:ascii="Helvetica" w:hAnsi="Helvetica" w:cs="Helvetica"/>
          <w:b/>
          <w:color w:val="262626"/>
          <w:sz w:val="36"/>
          <w:szCs w:val="36"/>
          <w:lang w:val="en"/>
        </w:rPr>
        <w:t>COMMITTED</w:t>
      </w:r>
      <w:r w:rsidR="005B19ED" w:rsidRPr="005B19ED">
        <w:rPr>
          <w:rFonts w:ascii="Helvetica" w:hAnsi="Helvetica" w:cs="Helvetica"/>
          <w:b/>
          <w:color w:val="262626"/>
          <w:sz w:val="28"/>
          <w:szCs w:val="28"/>
          <w:highlight w:val="yellow"/>
          <w:lang w:val="en"/>
        </w:rPr>
        <w:t>(</w:t>
      </w:r>
      <w:proofErr w:type="gramEnd"/>
      <w:r w:rsidR="005B19ED" w:rsidRPr="005B19ED">
        <w:rPr>
          <w:rFonts w:ascii="Helvetica" w:hAnsi="Helvetica" w:cs="Helvetica"/>
          <w:b/>
          <w:color w:val="262626"/>
          <w:sz w:val="28"/>
          <w:szCs w:val="28"/>
          <w:highlight w:val="yellow"/>
          <w:lang w:val="en"/>
        </w:rPr>
        <w:t>Best for financial data)</w:t>
      </w:r>
      <w:r>
        <w:rPr>
          <w:rStyle w:val="Strong"/>
          <w:rFonts w:ascii="Helvetica" w:hAnsi="Helvetica" w:cs="Helvetica"/>
          <w:color w:val="262626"/>
          <w:sz w:val="23"/>
          <w:szCs w:val="23"/>
          <w:lang w:val="en"/>
        </w:rPr>
        <w:t>UserA will not see the change made by UserB.</w:t>
      </w:r>
      <w:r>
        <w:rPr>
          <w:rFonts w:ascii="Helvetica" w:hAnsi="Helvetica" w:cs="Helvetica"/>
          <w:color w:val="262626"/>
          <w:sz w:val="23"/>
          <w:szCs w:val="23"/>
          <w:lang w:val="en"/>
        </w:rPr>
        <w:t> This is because in the READ COMMITTED isolation level, the rows returned by a query are the rows that were committed when the </w:t>
      </w:r>
      <w:r>
        <w:rPr>
          <w:rStyle w:val="Strong"/>
          <w:rFonts w:ascii="Helvetica" w:hAnsi="Helvetica" w:cs="Helvetica"/>
          <w:color w:val="262626"/>
          <w:sz w:val="23"/>
          <w:szCs w:val="23"/>
          <w:lang w:val="en"/>
        </w:rPr>
        <w:t>query</w:t>
      </w:r>
      <w:r>
        <w:rPr>
          <w:rFonts w:ascii="Helvetica" w:hAnsi="Helvetica" w:cs="Helvetica"/>
          <w:color w:val="262626"/>
          <w:sz w:val="23"/>
          <w:szCs w:val="23"/>
          <w:lang w:val="en"/>
        </w:rPr>
        <w:t> was started. The change made by UserB was not present when the </w:t>
      </w:r>
      <w:r>
        <w:rPr>
          <w:rStyle w:val="Strong"/>
          <w:rFonts w:ascii="Helvetica" w:hAnsi="Helvetica" w:cs="Helvetica"/>
          <w:color w:val="262626"/>
          <w:sz w:val="23"/>
          <w:szCs w:val="23"/>
          <w:lang w:val="en"/>
        </w:rPr>
        <w:t>query</w:t>
      </w:r>
      <w:r>
        <w:rPr>
          <w:rFonts w:ascii="Helvetica" w:hAnsi="Helvetica" w:cs="Helvetica"/>
          <w:color w:val="262626"/>
          <w:sz w:val="23"/>
          <w:szCs w:val="23"/>
          <w:lang w:val="en"/>
        </w:rPr>
        <w:t> started, and therefore will not be included in the query result.</w:t>
      </w:r>
    </w:p>
    <w:p w:rsidR="00CF07A4" w:rsidRDefault="005B19ED" w:rsidP="00201C54">
      <w:pPr>
        <w:numPr>
          <w:ilvl w:val="0"/>
          <w:numId w:val="28"/>
        </w:numPr>
        <w:shd w:val="clear" w:color="auto" w:fill="FFFFFF"/>
        <w:spacing w:before="100" w:beforeAutospacing="1" w:after="100" w:afterAutospacing="1" w:line="432" w:lineRule="atLeast"/>
        <w:rPr>
          <w:rFonts w:ascii="Helvetica" w:hAnsi="Helvetica" w:cs="Helvetica"/>
          <w:color w:val="262626"/>
          <w:sz w:val="23"/>
          <w:szCs w:val="23"/>
          <w:lang w:val="en"/>
        </w:rPr>
      </w:pPr>
      <w:r>
        <w:rPr>
          <w:rFonts w:ascii="Helvetica" w:hAnsi="Helvetica" w:cs="Helvetica"/>
          <w:b/>
          <w:color w:val="262626"/>
          <w:sz w:val="36"/>
          <w:szCs w:val="36"/>
          <w:lang w:val="en"/>
        </w:rPr>
        <w:t xml:space="preserve">REPEATABLE </w:t>
      </w:r>
      <w:proofErr w:type="gramStart"/>
      <w:r>
        <w:rPr>
          <w:rFonts w:ascii="Helvetica" w:hAnsi="Helvetica" w:cs="Helvetica"/>
          <w:b/>
          <w:color w:val="262626"/>
          <w:sz w:val="36"/>
          <w:szCs w:val="36"/>
          <w:lang w:val="en"/>
        </w:rPr>
        <w:t>READ(</w:t>
      </w:r>
      <w:proofErr w:type="gramEnd"/>
      <w:r w:rsidRPr="005B19ED">
        <w:rPr>
          <w:rFonts w:ascii="Helvetica" w:hAnsi="Helvetica" w:cs="Helvetica"/>
          <w:b/>
          <w:color w:val="262626"/>
          <w:sz w:val="28"/>
          <w:szCs w:val="28"/>
          <w:highlight w:val="yellow"/>
          <w:lang w:val="en"/>
        </w:rPr>
        <w:t>Most Restrictive</w:t>
      </w:r>
      <w:r>
        <w:rPr>
          <w:rFonts w:ascii="Helvetica" w:hAnsi="Helvetica" w:cs="Helvetica"/>
          <w:b/>
          <w:color w:val="262626"/>
          <w:sz w:val="36"/>
          <w:szCs w:val="36"/>
          <w:lang w:val="en"/>
        </w:rPr>
        <w:t>)</w:t>
      </w:r>
      <w:r w:rsidR="00CF07A4">
        <w:rPr>
          <w:rFonts w:ascii="Helvetica" w:hAnsi="Helvetica" w:cs="Helvetica"/>
          <w:color w:val="262626"/>
          <w:sz w:val="23"/>
          <w:szCs w:val="23"/>
          <w:lang w:val="en"/>
        </w:rPr>
        <w:t> </w:t>
      </w:r>
      <w:r w:rsidR="00CF07A4">
        <w:rPr>
          <w:rStyle w:val="Strong"/>
          <w:rFonts w:ascii="Helvetica" w:hAnsi="Helvetica" w:cs="Helvetica"/>
          <w:color w:val="262626"/>
          <w:sz w:val="23"/>
          <w:szCs w:val="23"/>
          <w:lang w:val="en"/>
        </w:rPr>
        <w:t>UserA will not see the change made by UserB.</w:t>
      </w:r>
      <w:r w:rsidR="00CF07A4">
        <w:rPr>
          <w:rFonts w:ascii="Helvetica" w:hAnsi="Helvetica" w:cs="Helvetica"/>
          <w:color w:val="262626"/>
          <w:sz w:val="23"/>
          <w:szCs w:val="23"/>
          <w:lang w:val="en"/>
        </w:rPr>
        <w:t xml:space="preserve"> This is because in the REPEATABLE READ isolation </w:t>
      </w:r>
      <w:r w:rsidR="00CF07A4">
        <w:rPr>
          <w:rFonts w:ascii="Helvetica" w:hAnsi="Helvetica" w:cs="Helvetica"/>
          <w:color w:val="262626"/>
          <w:sz w:val="23"/>
          <w:szCs w:val="23"/>
          <w:lang w:val="en"/>
        </w:rPr>
        <w:lastRenderedPageBreak/>
        <w:t>level, the rows returned by a query are the rows that were committed when the </w:t>
      </w:r>
      <w:r w:rsidR="00CF07A4">
        <w:rPr>
          <w:rStyle w:val="Strong"/>
          <w:rFonts w:ascii="Helvetica" w:hAnsi="Helvetica" w:cs="Helvetica"/>
          <w:color w:val="262626"/>
          <w:sz w:val="23"/>
          <w:szCs w:val="23"/>
          <w:lang w:val="en"/>
        </w:rPr>
        <w:t>transaction</w:t>
      </w:r>
      <w:r w:rsidR="00CF07A4">
        <w:rPr>
          <w:rFonts w:ascii="Helvetica" w:hAnsi="Helvetica" w:cs="Helvetica"/>
          <w:color w:val="262626"/>
          <w:sz w:val="23"/>
          <w:szCs w:val="23"/>
          <w:lang w:val="en"/>
        </w:rPr>
        <w:t> was started. The change made by UserB was not present when the </w:t>
      </w:r>
      <w:r w:rsidR="00CF07A4">
        <w:rPr>
          <w:rStyle w:val="Strong"/>
          <w:rFonts w:ascii="Helvetica" w:hAnsi="Helvetica" w:cs="Helvetica"/>
          <w:color w:val="262626"/>
          <w:sz w:val="23"/>
          <w:szCs w:val="23"/>
          <w:lang w:val="en"/>
        </w:rPr>
        <w:t>transaction</w:t>
      </w:r>
      <w:r w:rsidR="00CF07A4">
        <w:rPr>
          <w:rFonts w:ascii="Helvetica" w:hAnsi="Helvetica" w:cs="Helvetica"/>
          <w:color w:val="262626"/>
          <w:sz w:val="23"/>
          <w:szCs w:val="23"/>
          <w:lang w:val="en"/>
        </w:rPr>
        <w:t> was started, and therefore will not be included in the query result.</w:t>
      </w:r>
      <w:r w:rsidR="00CF07A4">
        <w:rPr>
          <w:rFonts w:ascii="Helvetica" w:hAnsi="Helvetica" w:cs="Helvetica"/>
          <w:color w:val="262626"/>
          <w:sz w:val="23"/>
          <w:szCs w:val="23"/>
          <w:lang w:val="en"/>
        </w:rPr>
        <w:br/>
        <w:t>This means that “</w:t>
      </w:r>
      <w:r w:rsidR="00CF07A4">
        <w:rPr>
          <w:rStyle w:val="Strong"/>
          <w:rFonts w:ascii="Helvetica" w:hAnsi="Helvetica" w:cs="Helvetica"/>
          <w:color w:val="262626"/>
          <w:sz w:val="23"/>
          <w:szCs w:val="23"/>
          <w:lang w:val="en"/>
        </w:rPr>
        <w:t>All consistent reads within the same transaction read the snapshot established by the first read</w:t>
      </w:r>
      <w:r w:rsidR="00CF07A4">
        <w:rPr>
          <w:rFonts w:ascii="Helvetica" w:hAnsi="Helvetica" w:cs="Helvetica"/>
          <w:color w:val="262626"/>
          <w:sz w:val="23"/>
          <w:szCs w:val="23"/>
          <w:lang w:val="en"/>
        </w:rPr>
        <w:t>” (from MySQL documentation. See </w:t>
      </w:r>
      <w:hyperlink r:id="rId5" w:history="1">
        <w:r w:rsidR="00CF07A4">
          <w:rPr>
            <w:rStyle w:val="Hyperlink"/>
            <w:rFonts w:eastAsiaTheme="majorEastAsia"/>
            <w:sz w:val="23"/>
            <w:szCs w:val="23"/>
            <w:lang w:val="en"/>
          </w:rPr>
          <w:t>http://dev.mysql.com/doc/refman/5.1/en/innodb-consistent-read.html</w:t>
        </w:r>
      </w:hyperlink>
      <w:r w:rsidR="00CF07A4">
        <w:rPr>
          <w:rFonts w:ascii="Helvetica" w:hAnsi="Helvetica" w:cs="Helvetica"/>
          <w:color w:val="262626"/>
          <w:sz w:val="23"/>
          <w:szCs w:val="23"/>
          <w:lang w:val="en"/>
        </w:rPr>
        <w:t>).</w:t>
      </w:r>
    </w:p>
    <w:p w:rsidR="00CF07A4" w:rsidRDefault="00CF07A4" w:rsidP="00201C54">
      <w:pPr>
        <w:numPr>
          <w:ilvl w:val="0"/>
          <w:numId w:val="28"/>
        </w:numPr>
        <w:shd w:val="clear" w:color="auto" w:fill="FFFFFF"/>
        <w:spacing w:before="100" w:beforeAutospacing="1" w:after="100" w:afterAutospacing="1" w:line="432" w:lineRule="atLeast"/>
        <w:rPr>
          <w:rFonts w:ascii="Helvetica" w:hAnsi="Helvetica" w:cs="Helvetica"/>
          <w:color w:val="262626"/>
          <w:sz w:val="23"/>
          <w:szCs w:val="23"/>
          <w:lang w:val="en"/>
        </w:rPr>
      </w:pPr>
      <w:r w:rsidRPr="00CF07A4">
        <w:rPr>
          <w:rFonts w:ascii="Helvetica" w:hAnsi="Helvetica" w:cs="Helvetica"/>
          <w:b/>
          <w:color w:val="262626"/>
          <w:sz w:val="36"/>
          <w:szCs w:val="36"/>
          <w:lang w:val="en"/>
        </w:rPr>
        <w:t>SERIALIZABLE:</w:t>
      </w:r>
      <w:r>
        <w:rPr>
          <w:rFonts w:ascii="Helvetica" w:hAnsi="Helvetica" w:cs="Helvetica"/>
          <w:color w:val="262626"/>
          <w:sz w:val="23"/>
          <w:szCs w:val="23"/>
          <w:lang w:val="en"/>
        </w:rPr>
        <w:t xml:space="preserve"> This isolation level specifies that all transactions occur in a completely isolated fashion, meaning as if all transactions in the system were executed serially, one after the other. The DBMS can execute two or more transactions at the same time only if the illusion of serial execution can be maintained.</w:t>
      </w:r>
      <w:r>
        <w:rPr>
          <w:rFonts w:ascii="Helvetica" w:hAnsi="Helvetica" w:cs="Helvetica"/>
          <w:color w:val="262626"/>
          <w:sz w:val="23"/>
          <w:szCs w:val="23"/>
          <w:lang w:val="en"/>
        </w:rPr>
        <w:br/>
        <w:t xml:space="preserve">In </w:t>
      </w:r>
      <w:proofErr w:type="gramStart"/>
      <w:r>
        <w:rPr>
          <w:rFonts w:ascii="Helvetica" w:hAnsi="Helvetica" w:cs="Helvetica"/>
          <w:color w:val="262626"/>
          <w:sz w:val="23"/>
          <w:szCs w:val="23"/>
          <w:lang w:val="en"/>
        </w:rPr>
        <w:t>practice</w:t>
      </w:r>
      <w:r w:rsidR="0079579F">
        <w:rPr>
          <w:rFonts w:ascii="Helvetica" w:hAnsi="Helvetica" w:cs="Helvetica"/>
          <w:color w:val="262626"/>
          <w:sz w:val="23"/>
          <w:szCs w:val="23"/>
          <w:highlight w:val="yellow"/>
          <w:lang w:val="en"/>
        </w:rPr>
        <w:t>,</w:t>
      </w:r>
      <w:r w:rsidRPr="0079579F">
        <w:rPr>
          <w:rFonts w:ascii="Helvetica" w:hAnsi="Helvetica" w:cs="Helvetica"/>
          <w:b/>
          <w:color w:val="262626"/>
          <w:sz w:val="23"/>
          <w:szCs w:val="23"/>
          <w:highlight w:val="yellow"/>
          <w:lang w:val="en"/>
        </w:rPr>
        <w:t>SERIALIZABLE</w:t>
      </w:r>
      <w:proofErr w:type="gramEnd"/>
      <w:r w:rsidRPr="0079579F">
        <w:rPr>
          <w:rFonts w:ascii="Helvetica" w:hAnsi="Helvetica" w:cs="Helvetica"/>
          <w:b/>
          <w:color w:val="262626"/>
          <w:sz w:val="23"/>
          <w:szCs w:val="23"/>
          <w:highlight w:val="yellow"/>
          <w:lang w:val="en"/>
        </w:rPr>
        <w:t xml:space="preserve"> is similar to REPEATABLE READ</w:t>
      </w:r>
      <w:r>
        <w:rPr>
          <w:rFonts w:ascii="Helvetica" w:hAnsi="Helvetica" w:cs="Helvetica"/>
          <w:color w:val="262626"/>
          <w:sz w:val="23"/>
          <w:szCs w:val="23"/>
          <w:lang w:val="en"/>
        </w:rPr>
        <w:t>, but uses a different implementation for each database engine. In Oracle, the REPEATABLE READ level is not supported and SERIALIZABLE provides the highest isolation level. This level is similar to REPEATABLE READ, but InnoDB implicitly converts all plain SELECT statements to “SELECT … LOCK IN SHARE MODE.</w:t>
      </w:r>
    </w:p>
    <w:p w:rsidR="00CF07A4" w:rsidRPr="00B041F9" w:rsidRDefault="00CF07A4" w:rsidP="001E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E64CA" w:rsidRDefault="001E64CA" w:rsidP="001E64CA"/>
    <w:p w:rsidR="001E64CA" w:rsidRDefault="001E64CA" w:rsidP="004B78B0"/>
    <w:p w:rsidR="003273B1" w:rsidRDefault="003273B1" w:rsidP="004B78B0"/>
    <w:p w:rsidR="003C7A62" w:rsidRPr="003C7A62" w:rsidRDefault="003C7A62" w:rsidP="003C7A62">
      <w:pPr>
        <w:shd w:val="clear" w:color="auto" w:fill="FFFFFF"/>
        <w:spacing w:before="100" w:beforeAutospacing="1" w:after="100" w:afterAutospacing="1"/>
        <w:rPr>
          <w:rFonts w:ascii="Calibri" w:hAnsi="Calibri"/>
          <w:color w:val="333333"/>
          <w:sz w:val="20"/>
          <w:szCs w:val="20"/>
        </w:rPr>
      </w:pPr>
      <w:r w:rsidRPr="0040304D">
        <w:rPr>
          <w:rFonts w:ascii="Verdana" w:hAnsi="Verdana"/>
          <w:b/>
          <w:bCs/>
          <w:color w:val="333333"/>
          <w:sz w:val="44"/>
          <w:szCs w:val="44"/>
        </w:rPr>
        <w:t xml:space="preserve">Differences </w:t>
      </w:r>
      <w:r w:rsidRPr="003C7A62">
        <w:rPr>
          <w:rFonts w:ascii="Verdana" w:hAnsi="Verdana"/>
          <w:b/>
          <w:bCs/>
          <w:color w:val="333333"/>
          <w:sz w:val="20"/>
          <w:szCs w:val="20"/>
        </w:rPr>
        <w:t>between Stored procedures and User defined functions</w:t>
      </w:r>
      <w:r w:rsidRPr="003C7A62">
        <w:rPr>
          <w:rFonts w:ascii="Verdana" w:hAnsi="Verdana"/>
          <w:color w:val="333333"/>
          <w:sz w:val="20"/>
          <w:szCs w:val="20"/>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 Difference 1:</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w:t>
      </w:r>
      <w:r w:rsidR="00DE070B">
        <w:rPr>
          <w:rFonts w:ascii="Verdana" w:hAnsi="Verdana"/>
          <w:b/>
          <w:bCs/>
          <w:color w:val="333333"/>
        </w:rPr>
        <w:t>tored procedure will be used to</w:t>
      </w:r>
      <w:r w:rsidRPr="003C7A62">
        <w:rPr>
          <w:rFonts w:ascii="Verdana" w:hAnsi="Verdana"/>
          <w:b/>
          <w:bCs/>
          <w:color w:val="333333"/>
        </w:rPr>
        <w:t xml:space="preserve"> perform specific tasks</w:t>
      </w:r>
      <w:r w:rsidRPr="003C7A62">
        <w:rPr>
          <w:rFonts w:ascii="Verdana" w:hAnsi="Verdana"/>
          <w:color w:val="333333"/>
        </w:rPr>
        <w:t xml:space="preserve"> </w:t>
      </w:r>
      <w:r w:rsidRPr="003C7A62">
        <w:rPr>
          <w:rFonts w:ascii="Verdana" w:hAnsi="Verdana"/>
          <w:color w:val="333333"/>
        </w:rPr>
        <w:br/>
      </w:r>
      <w:r w:rsidRPr="003C7A62">
        <w:rPr>
          <w:rFonts w:ascii="Verdana" w:hAnsi="Verdana"/>
          <w:color w:val="333333"/>
        </w:rPr>
        <w:br/>
        <w:t>The stored procedure normally</w:t>
      </w:r>
      <w:r w:rsidR="00457DD4">
        <w:rPr>
          <w:rFonts w:ascii="Verdana" w:hAnsi="Verdana"/>
          <w:color w:val="333333"/>
        </w:rPr>
        <w:t xml:space="preserve"> is</w:t>
      </w:r>
      <w:r w:rsidR="00EB42D9">
        <w:rPr>
          <w:rFonts w:ascii="Verdana" w:hAnsi="Verdana"/>
          <w:color w:val="333333"/>
        </w:rPr>
        <w:t xml:space="preserve"> used to perform a specific</w:t>
      </w:r>
      <w:r w:rsidRPr="003C7A62">
        <w:rPr>
          <w:rFonts w:ascii="Verdana" w:hAnsi="Verdana"/>
          <w:color w:val="333333"/>
        </w:rPr>
        <w:t xml:space="preserve"> task</w:t>
      </w:r>
      <w:r w:rsidR="00F34CC4">
        <w:rPr>
          <w:rFonts w:ascii="Verdana" w:hAnsi="Verdana"/>
          <w:color w:val="333333"/>
        </w:rPr>
        <w:t>. The bulk of sql statement</w:t>
      </w:r>
      <w:r w:rsidRPr="003C7A62">
        <w:rPr>
          <w:rFonts w:ascii="Verdana" w:hAnsi="Verdana"/>
          <w:color w:val="333333"/>
        </w:rPr>
        <w:t xml:space="preserve"> that will be complied and it uses the c</w:t>
      </w:r>
      <w:r w:rsidR="00825F15">
        <w:rPr>
          <w:rFonts w:ascii="Verdana" w:hAnsi="Verdana"/>
          <w:color w:val="333333"/>
        </w:rPr>
        <w:t>ached execution plans. It can</w:t>
      </w:r>
      <w:r w:rsidRPr="003C7A62">
        <w:rPr>
          <w:rFonts w:ascii="Verdana" w:hAnsi="Verdana"/>
          <w:color w:val="333333"/>
        </w:rPr>
        <w:t xml:space="preserve"> return more than one result set.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Normally functions will be used for computing value</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functions are used to do the calculations instead of doing in the query. It can be used for many places if we want the same operation.     </w:t>
      </w:r>
      <w:r w:rsidRPr="003C7A62">
        <w:rPr>
          <w:color w:val="333333"/>
        </w:rPr>
        <w:br/>
      </w:r>
      <w:r w:rsidRPr="003C7A62">
        <w:rPr>
          <w:rFonts w:ascii="Verdana" w:hAnsi="Verdana"/>
          <w:b/>
          <w:bCs/>
          <w:color w:val="333333"/>
        </w:rPr>
        <w:lastRenderedPageBreak/>
        <w:br/>
        <w:t>Difference 2:</w:t>
      </w:r>
      <w:r w:rsidRPr="003C7A62">
        <w:rPr>
          <w:rFonts w:ascii="Verdana" w:hAnsi="Verdana"/>
          <w:color w:val="333333"/>
        </w:rPr>
        <w:t xml:space="preserve"> </w:t>
      </w:r>
      <w:r w:rsidRPr="003C7A62">
        <w:rPr>
          <w:rFonts w:ascii="Verdana" w:hAnsi="Verdana"/>
          <w:color w:val="333333"/>
        </w:rPr>
        <w:br/>
      </w:r>
      <w:r w:rsidRPr="003C7A62">
        <w:rPr>
          <w:rFonts w:ascii="Verdana" w:hAnsi="Verdana"/>
          <w:color w:val="333333"/>
        </w:rPr>
        <w:br/>
      </w:r>
      <w:r w:rsidRPr="003C7A62">
        <w:rPr>
          <w:rFonts w:ascii="Verdana" w:hAnsi="Verdana"/>
          <w:b/>
          <w:bCs/>
          <w:color w:val="333333"/>
        </w:rPr>
        <w:t>Stored procedures may or may not return values</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The stored procedure based on query type it will do the operation. If we write any select query then it will return the results. If we do only update, insert or delete then it won</w:t>
      </w:r>
      <w:r w:rsidR="00D9516D">
        <w:rPr>
          <w:rFonts w:ascii="Verdana" w:hAnsi="Verdana"/>
          <w:color w:val="333333"/>
        </w:rPr>
        <w:t>’</w:t>
      </w:r>
      <w:r w:rsidRPr="003C7A62">
        <w:rPr>
          <w:rFonts w:ascii="Verdana" w:hAnsi="Verdana"/>
          <w:color w:val="333333"/>
        </w:rPr>
        <w:t xml:space="preserve">t return any results. However if you want to check the confirmation of the transaction then we can return the result. It is not compulsory to return the result set.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function should return value</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function must return the value. Based on the function type it will return the results.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If we have written scalar function then it returns single value. If we have written table valued function then it returns multiple rows. We cannot write the function without return any value to the calling program.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3:</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Stored procedure cannot be used in the select/where/having clause</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stored procedure cannot be called like the following. </w:t>
      </w:r>
      <w:r w:rsidRPr="003C7A62">
        <w:rPr>
          <w:rFonts w:ascii="Verdana" w:hAnsi="Verdana"/>
          <w:color w:val="333333"/>
        </w:rPr>
        <w:br/>
      </w:r>
      <w:r w:rsidRPr="003C7A62">
        <w:rPr>
          <w:rFonts w:ascii="Verdana" w:hAnsi="Verdana"/>
          <w:color w:val="333333"/>
        </w:rPr>
        <w:br/>
      </w:r>
      <w:r w:rsidRPr="003C7A62">
        <w:rPr>
          <w:rFonts w:ascii="Verdana" w:hAnsi="Verdana" w:cs="Courier New"/>
          <w:color w:val="333333"/>
          <w:sz w:val="20"/>
        </w:rPr>
        <w:t> SELECT * FROM Pr_RetrieveEmployees -- It will throws an error</w:t>
      </w:r>
      <w:r w:rsidRPr="003C7A62">
        <w:rPr>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It will throw an error. Similarly the stored procedure </w:t>
      </w:r>
      <w:r w:rsidR="00C7565D">
        <w:rPr>
          <w:rFonts w:ascii="Verdana" w:hAnsi="Verdana"/>
          <w:color w:val="333333"/>
        </w:rPr>
        <w:t>cannot be part the sql query any</w:t>
      </w:r>
      <w:r w:rsidRPr="003C7A62">
        <w:rPr>
          <w:rFonts w:ascii="Verdana" w:hAnsi="Verdana"/>
          <w:color w:val="333333"/>
        </w:rPr>
        <w:t xml:space="preserve"> where.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function can be called from select/where/having clause</w:t>
      </w:r>
      <w:r w:rsidRPr="003C7A62">
        <w:rPr>
          <w:rFonts w:ascii="Verdana" w:hAnsi="Verdana"/>
          <w:color w:val="333333"/>
        </w:rPr>
        <w:t xml:space="preserve"> </w:t>
      </w:r>
      <w:r w:rsidRPr="003C7A62">
        <w:rPr>
          <w:rFonts w:ascii="Verdana" w:hAnsi="Verdana"/>
          <w:color w:val="333333"/>
        </w:rPr>
        <w:br/>
      </w:r>
      <w:r w:rsidRPr="003C7A62">
        <w:rPr>
          <w:rFonts w:ascii="Verdana" w:hAnsi="Verdana"/>
          <w:color w:val="333333"/>
        </w:rPr>
        <w:br/>
        <w:t xml:space="preserve">The function can be called using the select query.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It can be called from the select/where/having clause. </w:t>
      </w:r>
      <w:r w:rsidRPr="003C7A62">
        <w:rPr>
          <w:rFonts w:ascii="Verdana" w:hAnsi="Verdana"/>
          <w:color w:val="333333"/>
        </w:rPr>
        <w:br/>
      </w:r>
      <w:r w:rsidRPr="003C7A62">
        <w:rPr>
          <w:rFonts w:ascii="Verdana" w:hAnsi="Verdana"/>
          <w:color w:val="333333"/>
        </w:rPr>
        <w:br/>
        <w:t>For instance SELECT [dbo</w:t>
      </w:r>
      <w:proofErr w:type="gramStart"/>
      <w:r w:rsidRPr="003C7A62">
        <w:rPr>
          <w:rFonts w:ascii="Verdana" w:hAnsi="Verdana"/>
          <w:color w:val="333333"/>
        </w:rPr>
        <w:t>].fn</w:t>
      </w:r>
      <w:proofErr w:type="gramEnd"/>
      <w:r w:rsidRPr="003C7A62">
        <w:rPr>
          <w:rFonts w:ascii="Verdana" w:hAnsi="Verdana"/>
          <w:color w:val="333333"/>
        </w:rPr>
        <w:t xml:space="preserve">_EmployeeSalary (5) Ãƒ  it is scalar UDF. It returns single value.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                         SELECT * FROM fn_EmployeeHistory (3) </w:t>
      </w:r>
      <w:proofErr w:type="gramStart"/>
      <w:r w:rsidRPr="003C7A62">
        <w:rPr>
          <w:rFonts w:ascii="Verdana" w:hAnsi="Verdana"/>
          <w:color w:val="333333"/>
        </w:rPr>
        <w:t>Ãƒ  its</w:t>
      </w:r>
      <w:proofErr w:type="gramEnd"/>
      <w:r w:rsidRPr="003C7A62">
        <w:rPr>
          <w:rFonts w:ascii="Verdana" w:hAnsi="Verdana"/>
          <w:color w:val="333333"/>
        </w:rPr>
        <w:t xml:space="preserve"> will return multi value.</w:t>
      </w:r>
      <w:r w:rsidRPr="003C7A62">
        <w:rPr>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4:</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lastRenderedPageBreak/>
        <w:t xml:space="preserve">Stored procedure can run </w:t>
      </w:r>
      <w:bookmarkStart w:id="0" w:name="OLE_LINK1"/>
      <w:r w:rsidRPr="003C7A62">
        <w:rPr>
          <w:rFonts w:ascii="Verdana" w:hAnsi="Verdana"/>
          <w:color w:val="0066CC"/>
          <w:sz w:val="14"/>
          <w:szCs w:val="14"/>
        </w:rPr>
        <w:t>independently</w:t>
      </w:r>
      <w:bookmarkEnd w:id="0"/>
      <w:r w:rsidRPr="003C7A62">
        <w:rPr>
          <w:rFonts w:ascii="Verdana" w:hAnsi="Verdana"/>
          <w:b/>
          <w:bCs/>
          <w:color w:val="333333"/>
        </w:rPr>
        <w:t>. It can be executed using EXECUTE or EXEC command</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stored procedure can run independently. Once the stored procedure is compiled then it can be executed. It can be executed using the sql command statement EXECUTE or EXEC. </w:t>
      </w:r>
    </w:p>
    <w:p w:rsidR="003C7A62" w:rsidRPr="003C7A62" w:rsidRDefault="003C7A62" w:rsidP="003C7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3C7A62">
        <w:rPr>
          <w:rFonts w:ascii="Verdana" w:hAnsi="Verdana" w:cs="Courier New"/>
          <w:color w:val="333333"/>
          <w:sz w:val="20"/>
        </w:rPr>
        <w:t xml:space="preserve">EXECUTE proc_RetrieveEmployeeDetails EXEC proc_RetrieveEmployeeDetails proc_RetrieveEmployeeDetails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function cannot run independently</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function cannot run independently. It has to be the part of the SQL statement.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5:</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 xml:space="preserve">Temporary table (derived) </w:t>
      </w:r>
      <w:r w:rsidRPr="00BE7A52">
        <w:rPr>
          <w:rFonts w:ascii="Verdana" w:hAnsi="Verdana"/>
          <w:b/>
          <w:bCs/>
          <w:color w:val="333333"/>
          <w:sz w:val="32"/>
          <w:szCs w:val="32"/>
        </w:rPr>
        <w:t>cannot</w:t>
      </w:r>
      <w:r w:rsidRPr="003C7A62">
        <w:rPr>
          <w:rFonts w:ascii="Verdana" w:hAnsi="Verdana"/>
          <w:b/>
          <w:bCs/>
          <w:color w:val="333333"/>
        </w:rPr>
        <w:t xml:space="preserve"> be created on function.</w:t>
      </w:r>
      <w:r w:rsidRPr="003C7A62">
        <w:rPr>
          <w:rFonts w:ascii="Verdana" w:hAnsi="Verdana"/>
          <w:color w:val="333333"/>
        </w:rPr>
        <w:t xml:space="preserve"> </w:t>
      </w:r>
      <w:r w:rsidRPr="003C7A62">
        <w:rPr>
          <w:rFonts w:ascii="Verdana" w:hAnsi="Verdana"/>
          <w:color w:val="333333"/>
        </w:rPr>
        <w:br/>
      </w:r>
      <w:r w:rsidRPr="003C7A62">
        <w:rPr>
          <w:rFonts w:ascii="Verdana" w:hAnsi="Verdana"/>
          <w:color w:val="333333"/>
        </w:rPr>
        <w:br/>
        <w:t xml:space="preserve">The temporary table cannot be created in the function. As you know if you create a temp table then it will be stored on the tempdb database. But the temp table won't allow us to create with inside </w:t>
      </w:r>
      <w:r w:rsidR="00B35D3E">
        <w:rPr>
          <w:rFonts w:ascii="Verdana" w:hAnsi="Verdana"/>
          <w:color w:val="333333"/>
        </w:rPr>
        <w:t>the function</w:t>
      </w:r>
      <w:r w:rsidR="00B35D3E">
        <w:rPr>
          <w:rFonts w:ascii="Verdana" w:hAnsi="Verdana"/>
          <w:color w:val="333333"/>
        </w:rPr>
        <w:br/>
      </w:r>
      <w:r w:rsidR="00B35D3E">
        <w:rPr>
          <w:rFonts w:ascii="Verdana" w:hAnsi="Verdana"/>
          <w:color w:val="333333"/>
        </w:rPr>
        <w:br/>
        <w:t>There are three</w:t>
      </w:r>
      <w:r w:rsidRPr="003C7A62">
        <w:rPr>
          <w:rFonts w:ascii="Verdana" w:hAnsi="Verdana"/>
          <w:color w:val="333333"/>
        </w:rPr>
        <w:t xml:space="preserve"> ways to create the temp table.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       1. Create temp table </w:t>
      </w:r>
    </w:p>
    <w:p w:rsidR="00B35D3E" w:rsidRDefault="003C7A62" w:rsidP="003C7A62">
      <w:pPr>
        <w:shd w:val="clear" w:color="auto" w:fill="FFFFFF"/>
        <w:spacing w:before="100" w:beforeAutospacing="1" w:after="100" w:afterAutospacing="1"/>
        <w:rPr>
          <w:rFonts w:ascii="Verdana" w:hAnsi="Verdana"/>
          <w:color w:val="333333"/>
        </w:rPr>
      </w:pPr>
      <w:r w:rsidRPr="003C7A62">
        <w:rPr>
          <w:rFonts w:ascii="Verdana" w:hAnsi="Verdana"/>
          <w:color w:val="333333"/>
        </w:rPr>
        <w:t xml:space="preserve">       2. Derived table </w:t>
      </w:r>
    </w:p>
    <w:p w:rsidR="001B3116" w:rsidRDefault="00B35D3E" w:rsidP="00B35D3E">
      <w:pPr>
        <w:shd w:val="clear" w:color="auto" w:fill="FFFFFF"/>
        <w:spacing w:before="100" w:beforeAutospacing="1" w:after="100" w:afterAutospacing="1"/>
        <w:ind w:firstLine="720"/>
        <w:rPr>
          <w:rFonts w:ascii="Verdana" w:hAnsi="Verdana"/>
          <w:color w:val="333333"/>
        </w:rPr>
      </w:pPr>
      <w:r>
        <w:rPr>
          <w:rFonts w:ascii="Verdana" w:hAnsi="Verdana"/>
          <w:color w:val="333333"/>
        </w:rPr>
        <w:t>3. CTE common table expression</w:t>
      </w:r>
      <w:r w:rsidR="004131B0">
        <w:rPr>
          <w:rFonts w:ascii="Verdana" w:hAnsi="Verdana"/>
          <w:color w:val="333333"/>
        </w:rPr>
        <w:t xml:space="preserve"> starts with ‘With’</w:t>
      </w:r>
    </w:p>
    <w:p w:rsidR="003C7A62" w:rsidRPr="003C7A62" w:rsidRDefault="003C7A62" w:rsidP="00B35D3E">
      <w:pPr>
        <w:shd w:val="clear" w:color="auto" w:fill="FFFFFF"/>
        <w:spacing w:before="100" w:beforeAutospacing="1" w:after="100" w:afterAutospacing="1"/>
        <w:ind w:firstLine="720"/>
        <w:rPr>
          <w:color w:val="333333"/>
        </w:rPr>
      </w:pPr>
      <w:r w:rsidRPr="003C7A62">
        <w:rPr>
          <w:rFonts w:ascii="Verdana" w:hAnsi="Verdana"/>
          <w:color w:val="333333"/>
        </w:rPr>
        <w:br/>
      </w:r>
      <w:r w:rsidRPr="003C7A62">
        <w:rPr>
          <w:rFonts w:ascii="Verdana" w:hAnsi="Verdana" w:cs="Courier New"/>
          <w:color w:val="333333"/>
          <w:sz w:val="20"/>
        </w:rPr>
        <w:t>SELECT * INTO #tmpEmployee FROM Employees</w:t>
      </w:r>
      <w:r w:rsidRPr="003C7A62">
        <w:rPr>
          <w:rFonts w:ascii="Verdana" w:hAnsi="Verdana" w:cs="Courier New"/>
          <w:color w:val="333333"/>
          <w:sz w:val="20"/>
          <w:szCs w:val="20"/>
        </w:rPr>
        <w:br/>
      </w:r>
      <w:r w:rsidRPr="003C7A62">
        <w:rPr>
          <w:rFonts w:ascii="Verdana" w:hAnsi="Verdana" w:cs="Courier New"/>
          <w:color w:val="333333"/>
          <w:sz w:val="20"/>
          <w:szCs w:val="20"/>
        </w:rPr>
        <w:br/>
      </w:r>
      <w:r w:rsidRPr="003C7A62">
        <w:rPr>
          <w:rFonts w:ascii="Verdana" w:hAnsi="Verdana"/>
          <w:color w:val="333333"/>
        </w:rPr>
        <w:t>The above statement is derived table. It cannot</w:t>
      </w:r>
      <w:r w:rsidR="00EA1670">
        <w:rPr>
          <w:rFonts w:ascii="Verdana" w:hAnsi="Verdana"/>
          <w:color w:val="333333"/>
        </w:rPr>
        <w:t xml:space="preserve"> be</w:t>
      </w:r>
      <w:r w:rsidRPr="003C7A62">
        <w:rPr>
          <w:rFonts w:ascii="Verdana" w:hAnsi="Verdana"/>
          <w:color w:val="333333"/>
        </w:rPr>
        <w:t xml:space="preserve"> create</w:t>
      </w:r>
      <w:r w:rsidR="00EA1670">
        <w:rPr>
          <w:rFonts w:ascii="Verdana" w:hAnsi="Verdana"/>
          <w:color w:val="333333"/>
        </w:rPr>
        <w:t>d in a</w:t>
      </w:r>
      <w:r w:rsidRPr="003C7A62">
        <w:rPr>
          <w:rFonts w:ascii="Verdana" w:hAnsi="Verdana"/>
          <w:color w:val="333333"/>
        </w:rPr>
        <w:t xml:space="preserve"> function.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it can be created in stored procedures</w:t>
      </w:r>
      <w:r w:rsidRPr="003C7A62">
        <w:rPr>
          <w:rFonts w:ascii="Verdana" w:hAnsi="Verdana"/>
          <w:color w:val="333333"/>
        </w:rPr>
        <w:t xml:space="preserve"> </w:t>
      </w:r>
      <w:r w:rsidRPr="003C7A62">
        <w:rPr>
          <w:rFonts w:ascii="Verdana" w:hAnsi="Verdana"/>
          <w:color w:val="333333"/>
        </w:rPr>
        <w:br/>
      </w:r>
      <w:r w:rsidRPr="003C7A62">
        <w:rPr>
          <w:rFonts w:ascii="Verdana" w:hAnsi="Verdana"/>
          <w:color w:val="333333"/>
        </w:rPr>
        <w:br/>
        <w:t xml:space="preserve">The stored procedure allows us to create the temp tables in the stored procedure.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6:</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From sql server 2005 onwards, TRY CATCH statements can be used in the stored procedures.</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lastRenderedPageBreak/>
        <w:t>The TRY CATCH is one of the new features in the SQL server 2</w:t>
      </w:r>
      <w:r w:rsidR="00376A0F">
        <w:rPr>
          <w:rFonts w:ascii="Verdana" w:hAnsi="Verdana"/>
          <w:color w:val="333333"/>
        </w:rPr>
        <w:t>005 edition. It can be used</w:t>
      </w:r>
      <w:r w:rsidRPr="003C7A62">
        <w:rPr>
          <w:rFonts w:ascii="Verdana" w:hAnsi="Verdana"/>
          <w:color w:val="333333"/>
        </w:rPr>
        <w:t xml:space="preserve"> inside the stored procedure. As you know it handles the error in the catch block, whatever the statements written in the try block.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 xml:space="preserve">But it cannot be used in the function. But we can use </w:t>
      </w:r>
      <w:r w:rsidRPr="003F0032">
        <w:rPr>
          <w:rFonts w:ascii="Verdana" w:hAnsi="Verdana"/>
          <w:b/>
          <w:bCs/>
          <w:color w:val="333333"/>
          <w:sz w:val="32"/>
          <w:szCs w:val="32"/>
        </w:rPr>
        <w:t>raise error</w:t>
      </w:r>
      <w:r w:rsidRPr="003C7A62">
        <w:rPr>
          <w:rFonts w:ascii="Verdana" w:hAnsi="Verdana"/>
          <w:b/>
          <w:bCs/>
          <w:color w:val="333333"/>
        </w:rPr>
        <w:t xml:space="preserve"> </w:t>
      </w:r>
      <w:r w:rsidR="003F0032">
        <w:rPr>
          <w:rFonts w:ascii="Verdana" w:hAnsi="Verdana"/>
          <w:b/>
          <w:bCs/>
          <w:color w:val="333333"/>
        </w:rPr>
        <w:t xml:space="preserve">in the </w:t>
      </w:r>
      <w:r w:rsidRPr="003C7A62">
        <w:rPr>
          <w:rFonts w:ascii="Verdana" w:hAnsi="Verdana"/>
          <w:b/>
          <w:bCs/>
          <w:color w:val="333333"/>
        </w:rPr>
        <w:t>function.</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TRY CATCH block cannot be used with inside the functions. But we can use the raiserror function to throw the exception.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7:</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Stored procedure can call the user defined functions</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The function can be called from the stored procedure. </w:t>
      </w:r>
      <w:r w:rsidRPr="003C7A62">
        <w:rPr>
          <w:rFonts w:ascii="Verdana" w:hAnsi="Verdana"/>
          <w:color w:val="333333"/>
        </w:rPr>
        <w:br/>
        <w:t> </w:t>
      </w:r>
      <w:r w:rsidRPr="003C7A62">
        <w:rPr>
          <w:color w:val="333333"/>
        </w:rPr>
        <w:t xml:space="preserve"> </w:t>
      </w:r>
    </w:p>
    <w:p w:rsidR="009268BE" w:rsidRDefault="003C7A62" w:rsidP="003C7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333333"/>
          <w:sz w:val="20"/>
        </w:rPr>
      </w:pPr>
      <w:r w:rsidRPr="003C7A62">
        <w:rPr>
          <w:rFonts w:ascii="Verdana" w:hAnsi="Verdana" w:cs="Courier New"/>
          <w:color w:val="333333"/>
          <w:sz w:val="20"/>
        </w:rPr>
        <w:t xml:space="preserve">CREATE PROC Pr_RetirveCustomers AS BEGIN SET NOCOUNT ON SET XACT_ABORT ON SELECT * FROM Customers </w:t>
      </w:r>
    </w:p>
    <w:p w:rsidR="003C7A62" w:rsidRPr="003C7A62" w:rsidRDefault="003C7A62" w:rsidP="003C7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333333"/>
          <w:sz w:val="20"/>
        </w:rPr>
      </w:pPr>
      <w:r w:rsidRPr="003C7A62">
        <w:rPr>
          <w:rFonts w:ascii="Verdana" w:hAnsi="Verdana" w:cs="Courier New"/>
          <w:color w:val="333333"/>
          <w:sz w:val="20"/>
        </w:rPr>
        <w:t xml:space="preserve">SELECT * </w:t>
      </w:r>
    </w:p>
    <w:p w:rsidR="003C7A62" w:rsidRPr="003C7A62" w:rsidRDefault="003C7A62" w:rsidP="003C7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3C7A62">
        <w:rPr>
          <w:rFonts w:ascii="Verdana" w:hAnsi="Verdana" w:cs="Courier New"/>
          <w:color w:val="333333"/>
          <w:sz w:val="20"/>
        </w:rPr>
        <w:t>FROM [dbo].fn_GetOrderedCustomers (5) END</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the function cannot call the stored procedures.</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function cannot call the stored procedures like procedures. There are many types of stored procedures in sql server. </w:t>
      </w:r>
    </w:p>
    <w:p w:rsidR="003C7A62" w:rsidRPr="003C7A62" w:rsidRDefault="003C7A62" w:rsidP="00201C54">
      <w:pPr>
        <w:numPr>
          <w:ilvl w:val="0"/>
          <w:numId w:val="11"/>
        </w:numPr>
        <w:shd w:val="clear" w:color="auto" w:fill="FFFFFF"/>
        <w:spacing w:before="100" w:beforeAutospacing="1" w:after="100" w:afterAutospacing="1"/>
        <w:rPr>
          <w:rFonts w:ascii="Calibri" w:hAnsi="Calibri"/>
          <w:color w:val="333333"/>
          <w:sz w:val="20"/>
          <w:szCs w:val="20"/>
        </w:rPr>
      </w:pPr>
      <w:r w:rsidRPr="003C7A62">
        <w:rPr>
          <w:rFonts w:ascii="Verdana" w:hAnsi="Verdana"/>
          <w:color w:val="333333"/>
          <w:sz w:val="20"/>
          <w:szCs w:val="20"/>
        </w:rPr>
        <w:t xml:space="preserve">System Stored procedure </w:t>
      </w:r>
    </w:p>
    <w:p w:rsidR="003C7A62" w:rsidRPr="003C7A62" w:rsidRDefault="003C7A62" w:rsidP="00201C54">
      <w:pPr>
        <w:numPr>
          <w:ilvl w:val="0"/>
          <w:numId w:val="11"/>
        </w:numPr>
        <w:shd w:val="clear" w:color="auto" w:fill="FFFFFF"/>
        <w:spacing w:before="100" w:beforeAutospacing="1" w:after="100" w:afterAutospacing="1"/>
        <w:rPr>
          <w:rFonts w:ascii="Calibri" w:hAnsi="Calibri"/>
          <w:color w:val="333333"/>
          <w:sz w:val="20"/>
          <w:szCs w:val="20"/>
        </w:rPr>
      </w:pPr>
      <w:r w:rsidRPr="003C7A62">
        <w:rPr>
          <w:rFonts w:ascii="Verdana" w:hAnsi="Verdana"/>
          <w:color w:val="333333"/>
          <w:sz w:val="20"/>
          <w:szCs w:val="20"/>
        </w:rPr>
        <w:t xml:space="preserve">User defined Stored procedure </w:t>
      </w:r>
    </w:p>
    <w:p w:rsidR="003C7A62" w:rsidRPr="003C7A62" w:rsidRDefault="000A135A" w:rsidP="00201C54">
      <w:pPr>
        <w:numPr>
          <w:ilvl w:val="0"/>
          <w:numId w:val="11"/>
        </w:numPr>
        <w:shd w:val="clear" w:color="auto" w:fill="FFFFFF"/>
        <w:spacing w:before="100" w:beforeAutospacing="1" w:after="100" w:afterAutospacing="1"/>
        <w:rPr>
          <w:rFonts w:ascii="Calibri" w:hAnsi="Calibri"/>
          <w:color w:val="333333"/>
          <w:sz w:val="20"/>
          <w:szCs w:val="20"/>
        </w:rPr>
      </w:pPr>
      <w:r>
        <w:rPr>
          <w:rFonts w:ascii="Verdana" w:hAnsi="Verdana"/>
          <w:color w:val="333333"/>
          <w:sz w:val="20"/>
          <w:szCs w:val="20"/>
        </w:rPr>
        <w:t>.</w:t>
      </w:r>
      <w:r w:rsidR="003C7A62" w:rsidRPr="003C7A62">
        <w:rPr>
          <w:rFonts w:ascii="Verdana" w:hAnsi="Verdana"/>
          <w:color w:val="333333"/>
          <w:sz w:val="20"/>
          <w:szCs w:val="20"/>
        </w:rPr>
        <w:t xml:space="preserve">NET CLR stored procedure </w:t>
      </w:r>
    </w:p>
    <w:p w:rsidR="003C7A62" w:rsidRPr="003C7A62" w:rsidRDefault="003C7A62" w:rsidP="00201C54">
      <w:pPr>
        <w:numPr>
          <w:ilvl w:val="0"/>
          <w:numId w:val="11"/>
        </w:numPr>
        <w:shd w:val="clear" w:color="auto" w:fill="FFFFFF"/>
        <w:spacing w:before="100" w:beforeAutospacing="1" w:after="100" w:afterAutospacing="1"/>
        <w:rPr>
          <w:rFonts w:ascii="Calibri" w:hAnsi="Calibri"/>
          <w:color w:val="333333"/>
          <w:sz w:val="20"/>
          <w:szCs w:val="20"/>
        </w:rPr>
      </w:pPr>
      <w:r w:rsidRPr="003C7A62">
        <w:rPr>
          <w:rFonts w:ascii="Verdana" w:hAnsi="Verdana"/>
          <w:color w:val="333333"/>
          <w:sz w:val="20"/>
          <w:szCs w:val="20"/>
        </w:rPr>
        <w:t>Extended stored procedure</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8:</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Stored procedures can have input and output parameters.</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As you know, the input and output are the parameters which can return the results through that variable. The output parameter can be only used to return the results through the output variable</w:t>
      </w:r>
      <w:r w:rsidR="008C69E5">
        <w:rPr>
          <w:rFonts w:ascii="Verdana" w:hAnsi="Verdana"/>
          <w:color w:val="333333"/>
        </w:rPr>
        <w:t xml:space="preserve">. But the input parameter </w:t>
      </w:r>
      <w:proofErr w:type="gramStart"/>
      <w:r w:rsidR="008C69E5">
        <w:rPr>
          <w:rFonts w:ascii="Verdana" w:hAnsi="Verdana"/>
          <w:color w:val="333333"/>
        </w:rPr>
        <w:t>can  do</w:t>
      </w:r>
      <w:proofErr w:type="gramEnd"/>
      <w:r w:rsidRPr="003C7A62">
        <w:rPr>
          <w:rFonts w:ascii="Verdana" w:hAnsi="Verdana"/>
          <w:color w:val="333333"/>
        </w:rPr>
        <w:t xml:space="preserve"> both input and output operations.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the function can have only input parameters.</w:t>
      </w:r>
      <w:r w:rsidRPr="003C7A62">
        <w:rPr>
          <w:rFonts w:ascii="Verdana" w:hAnsi="Verdana"/>
          <w:color w:val="333333"/>
        </w:rPr>
        <w:t xml:space="preserve"> </w:t>
      </w:r>
      <w:r w:rsidRPr="003C7A62">
        <w:rPr>
          <w:rFonts w:ascii="Verdana" w:hAnsi="Verdana"/>
          <w:color w:val="333333"/>
        </w:rPr>
        <w:br/>
      </w:r>
      <w:r w:rsidRPr="003C7A62">
        <w:rPr>
          <w:rFonts w:ascii="Verdana" w:hAnsi="Verdana"/>
          <w:color w:val="333333"/>
        </w:rPr>
        <w:br/>
        <w:t xml:space="preserve">This won't allow us to use the output parameters. But we can use input parameter.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lastRenderedPageBreak/>
        <w:t>Difference 9:</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Stored procedures can have select and all DML operations.</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stored procedures can do all the DML operations like insert the new record, update the records and delete the existing records.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the function can do only select operation.</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 </w:t>
      </w:r>
      <w:r w:rsidRPr="003C7A62">
        <w:rPr>
          <w:rFonts w:ascii="Verdana" w:hAnsi="Verdana"/>
          <w:color w:val="333333"/>
        </w:rPr>
        <w:t>The function won't allow us to do the DML operations</w:t>
      </w:r>
      <w:r w:rsidR="00FA5FBB">
        <w:rPr>
          <w:rFonts w:ascii="Verdana" w:hAnsi="Verdana"/>
          <w:color w:val="333333"/>
        </w:rPr>
        <w:t xml:space="preserve"> such as Update, Insert, Delete</w:t>
      </w:r>
      <w:r w:rsidRPr="003C7A62">
        <w:rPr>
          <w:rFonts w:ascii="Verdana" w:hAnsi="Verdana"/>
          <w:color w:val="333333"/>
        </w:rPr>
        <w:t xml:space="preserve"> in the database tables like in the stored procedur</w:t>
      </w:r>
      <w:r w:rsidR="00FA5FBB">
        <w:rPr>
          <w:rFonts w:ascii="Verdana" w:hAnsi="Verdana"/>
          <w:color w:val="333333"/>
        </w:rPr>
        <w:t xml:space="preserve">e. It allows us to do only the </w:t>
      </w:r>
      <w:r w:rsidR="00FA5FBB" w:rsidRPr="00983A91">
        <w:rPr>
          <w:rFonts w:ascii="Verdana" w:hAnsi="Verdana"/>
          <w:b/>
          <w:color w:val="333333"/>
        </w:rPr>
        <w:t>S</w:t>
      </w:r>
      <w:r w:rsidRPr="00983A91">
        <w:rPr>
          <w:rFonts w:ascii="Verdana" w:hAnsi="Verdana"/>
          <w:b/>
          <w:color w:val="333333"/>
        </w:rPr>
        <w:t>elect</w:t>
      </w:r>
      <w:r w:rsidRPr="003C7A62">
        <w:rPr>
          <w:rFonts w:ascii="Verdana" w:hAnsi="Verdana"/>
          <w:color w:val="333333"/>
        </w:rPr>
        <w:t xml:space="preserve"> operation.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It will not allow to do the DML on existing tables. But still we can do the DML operation only on the table variable inside the user defined functions.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10:</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Function cannot have the transaction statements.</w:t>
      </w:r>
      <w:r w:rsidRPr="003C7A62">
        <w:rPr>
          <w:rFonts w:ascii="Verdana" w:hAnsi="Verdana"/>
          <w:color w:val="333333"/>
        </w:rPr>
        <w:t xml:space="preserve"> </w:t>
      </w:r>
    </w:p>
    <w:p w:rsidR="00111CF5" w:rsidRDefault="003C7A62" w:rsidP="003C7A62">
      <w:pPr>
        <w:shd w:val="clear" w:color="auto" w:fill="FFFFFF"/>
        <w:spacing w:before="100" w:beforeAutospacing="1" w:after="100" w:afterAutospacing="1"/>
        <w:rPr>
          <w:rFonts w:ascii="Verdana" w:hAnsi="Verdana"/>
          <w:color w:val="333333"/>
        </w:rPr>
      </w:pPr>
      <w:r w:rsidRPr="003C7A62">
        <w:rPr>
          <w:rFonts w:ascii="Verdana" w:hAnsi="Verdana"/>
          <w:color w:val="333333"/>
        </w:rPr>
        <w:t>The transaction statement cannot be used in the function</w:t>
      </w:r>
      <w:r w:rsidR="003D266C">
        <w:rPr>
          <w:rFonts w:ascii="Verdana" w:hAnsi="Verdana"/>
          <w:color w:val="333333"/>
        </w:rPr>
        <w:t xml:space="preserve"> such as COMMIT or ROLLBACK</w:t>
      </w:r>
      <w:r w:rsidRPr="003C7A62">
        <w:rPr>
          <w:rFonts w:ascii="Verdana" w:hAnsi="Verdana"/>
          <w:color w:val="333333"/>
        </w:rPr>
        <w:t xml:space="preserve">. </w:t>
      </w:r>
    </w:p>
    <w:p w:rsidR="003C7A62" w:rsidRPr="003C7A62" w:rsidRDefault="00111CF5" w:rsidP="003C7A62">
      <w:pPr>
        <w:shd w:val="clear" w:color="auto" w:fill="FFFFFF"/>
        <w:spacing w:before="100" w:beforeAutospacing="1" w:after="100" w:afterAutospacing="1"/>
        <w:rPr>
          <w:color w:val="333333"/>
        </w:rPr>
      </w:pPr>
      <w:r>
        <w:rPr>
          <w:rFonts w:ascii="Verdana" w:hAnsi="Verdana"/>
          <w:color w:val="333333"/>
        </w:rPr>
        <w:t>Also, n</w:t>
      </w:r>
      <w:r w:rsidR="003C7A62" w:rsidRPr="003C7A62">
        <w:rPr>
          <w:rFonts w:ascii="Verdana" w:hAnsi="Verdana"/>
          <w:color w:val="333333"/>
        </w:rPr>
        <w:t>ormally we won't do any DML operations in the function</w:t>
      </w:r>
      <w:r w:rsidR="00572E87">
        <w:rPr>
          <w:rFonts w:ascii="Verdana" w:hAnsi="Verdana"/>
          <w:color w:val="333333"/>
        </w:rPr>
        <w:t xml:space="preserve"> such as </w:t>
      </w:r>
      <w:r w:rsidR="00BE5300">
        <w:rPr>
          <w:rFonts w:ascii="Verdana" w:hAnsi="Verdana"/>
          <w:color w:val="333333"/>
        </w:rPr>
        <w:t>INSERT, UPDATE, DELETE</w:t>
      </w:r>
      <w:r w:rsidR="00572E87">
        <w:rPr>
          <w:rFonts w:ascii="Verdana" w:hAnsi="Verdana"/>
          <w:color w:val="333333"/>
        </w:rPr>
        <w:t xml:space="preserve"> only the SELECT</w:t>
      </w:r>
      <w:r w:rsidR="003C7A62"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Stored procedure can use transaction statements.</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The transaction statement can be use</w:t>
      </w:r>
      <w:r w:rsidR="00DC3AD5">
        <w:rPr>
          <w:rFonts w:ascii="Verdana" w:hAnsi="Verdana"/>
          <w:color w:val="333333"/>
        </w:rPr>
        <w:t>d inside the stored procedures such as COMMIT or ROLLBACK</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11:</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Stored procedures can use all the data types available in sql server.</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parameters for the stored procedures can be any data types which are available on the sql server.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the function cannot use the ntext, image and timestamp data types as return type.</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function won't allow several data types of the sql server as a parameter.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12:</w:t>
      </w:r>
      <w:r w:rsidRPr="003C7A62">
        <w:rPr>
          <w:rFonts w:ascii="Verdana" w:hAnsi="Verdana"/>
          <w:color w:val="333333"/>
        </w:rPr>
        <w:t xml:space="preserve"> </w:t>
      </w:r>
    </w:p>
    <w:p w:rsidR="003C7A62" w:rsidRPr="00833201" w:rsidRDefault="003C7A62" w:rsidP="003C7A62">
      <w:pPr>
        <w:shd w:val="clear" w:color="auto" w:fill="FFFFFF"/>
        <w:spacing w:before="100" w:beforeAutospacing="1" w:after="100" w:afterAutospacing="1"/>
        <w:rPr>
          <w:color w:val="FF0000"/>
        </w:rPr>
      </w:pPr>
      <w:r w:rsidRPr="00833201">
        <w:rPr>
          <w:rFonts w:ascii="Verdana" w:hAnsi="Verdana"/>
          <w:b/>
          <w:bCs/>
          <w:color w:val="FF0000"/>
        </w:rPr>
        <w:lastRenderedPageBreak/>
        <w:t>Stored procedures can create table variable and cannot return the table variable.</w:t>
      </w:r>
      <w:r w:rsidRPr="00833201">
        <w:rPr>
          <w:rFonts w:ascii="Verdana" w:hAnsi="Verdana"/>
          <w:color w:val="FF0000"/>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The table variable is one of the performances tuning mechanism. Because it takes minimum resources and</w:t>
      </w:r>
      <w:r w:rsidR="00051298">
        <w:rPr>
          <w:rFonts w:ascii="Verdana" w:hAnsi="Verdana"/>
          <w:color w:val="333333"/>
        </w:rPr>
        <w:t xml:space="preserve"> it uses the memory location to</w:t>
      </w:r>
      <w:r w:rsidRPr="003C7A62">
        <w:rPr>
          <w:rFonts w:ascii="Verdana" w:hAnsi="Verdana"/>
          <w:color w:val="333333"/>
        </w:rPr>
        <w:t xml:space="preserve"> store the data. (Recommended for minimum rows)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It can be created and do the operations. </w:t>
      </w:r>
      <w:r w:rsidRPr="003B0C16">
        <w:rPr>
          <w:rFonts w:ascii="Verdana" w:hAnsi="Verdana"/>
          <w:b/>
          <w:color w:val="333333"/>
        </w:rPr>
        <w:t>But it cannot be the return type</w:t>
      </w:r>
      <w:r w:rsidRPr="003C7A62">
        <w:rPr>
          <w:rFonts w:ascii="Verdana" w:hAnsi="Verdana"/>
          <w:color w:val="333333"/>
        </w:rPr>
        <w:t xml:space="preserve">. </w:t>
      </w:r>
    </w:p>
    <w:p w:rsidR="003C7A62" w:rsidRPr="00833201" w:rsidRDefault="003C7A62" w:rsidP="003C7A62">
      <w:pPr>
        <w:shd w:val="clear" w:color="auto" w:fill="FFFFFF"/>
        <w:spacing w:before="100" w:beforeAutospacing="1" w:after="100" w:afterAutospacing="1"/>
        <w:rPr>
          <w:color w:val="FF0000"/>
        </w:rPr>
      </w:pPr>
      <w:r w:rsidRPr="00833201">
        <w:rPr>
          <w:rFonts w:ascii="Verdana" w:hAnsi="Verdana"/>
          <w:b/>
          <w:bCs/>
          <w:color w:val="FF0000"/>
        </w:rPr>
        <w:t>But the function can create, update and delete the table variable. It can return table variable.</w:t>
      </w:r>
      <w:r w:rsidRPr="00833201">
        <w:rPr>
          <w:rFonts w:ascii="Verdana" w:hAnsi="Verdana"/>
          <w:color w:val="FF0000"/>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It can be created and can do all the DML operations and it can be the return type. That is called the </w:t>
      </w:r>
      <w:r w:rsidRPr="00ED4B5F">
        <w:rPr>
          <w:rFonts w:ascii="Verdana" w:hAnsi="Verdana"/>
          <w:b/>
          <w:color w:val="333333"/>
          <w:u w:val="single"/>
        </w:rPr>
        <w:t>multi valued table function</w:t>
      </w:r>
      <w:r w:rsidRPr="003C7A62">
        <w:rPr>
          <w:rFonts w:ascii="Verdana" w:hAnsi="Verdana"/>
          <w:color w:val="333333"/>
        </w:rPr>
        <w:t>.</w:t>
      </w:r>
      <w:r w:rsidRPr="003C7A62">
        <w:rPr>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13:</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Stored procedure can have the dynamic sql statement and which can be executed using sp_executesql statement.</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 xml:space="preserve">The stored procedure can have the dynamic sql statement for the complex decision making operations which generated inside the stored procedures. It can be executed using the sp_executesql statement.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the function cannot execute the sp_executesql statement.</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333333"/>
        </w:rPr>
        <w:t>The function can generate the dynamic sql statement. But it cannot get execute. It will not allow writing the sp_executesql command to execute the dynamically created sql statement.</w:t>
      </w:r>
      <w:r w:rsidRPr="003C7A62">
        <w:rPr>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Difference 14:</w:t>
      </w:r>
      <w:r w:rsidRPr="003C7A62">
        <w:rPr>
          <w:rFonts w:ascii="Verdana" w:hAnsi="Verdana"/>
          <w:color w:val="333333"/>
        </w:rPr>
        <w:t xml:space="preserve"> </w:t>
      </w:r>
    </w:p>
    <w:p w:rsidR="003C7A62" w:rsidRPr="003B0C16" w:rsidRDefault="003C7A62" w:rsidP="003C7A62">
      <w:pPr>
        <w:shd w:val="clear" w:color="auto" w:fill="FFFFFF"/>
        <w:spacing w:before="100" w:beforeAutospacing="1" w:after="100" w:afterAutospacing="1"/>
        <w:rPr>
          <w:b/>
          <w:color w:val="333333"/>
        </w:rPr>
      </w:pPr>
      <w:r w:rsidRPr="003C7A62">
        <w:rPr>
          <w:rFonts w:ascii="Verdana" w:hAnsi="Verdana"/>
          <w:b/>
          <w:bCs/>
          <w:color w:val="333333"/>
        </w:rPr>
        <w:t>Stored procedure allows getdate () or other non-deterministic functions can be allowed</w:t>
      </w:r>
      <w:r w:rsidRPr="003C7A62">
        <w:rPr>
          <w:rFonts w:ascii="Verdana" w:hAnsi="Verdana"/>
          <w:b/>
          <w:bCs/>
          <w:color w:val="000000"/>
        </w:rPr>
        <w:t>.</w:t>
      </w:r>
      <w:r w:rsidRPr="003C7A62">
        <w:rPr>
          <w:rFonts w:ascii="Verdana" w:hAnsi="Verdana"/>
          <w:color w:val="333333"/>
        </w:rPr>
        <w:t xml:space="preserve"> </w:t>
      </w:r>
      <w:r w:rsidRPr="003C7A62">
        <w:rPr>
          <w:rFonts w:ascii="Verdana" w:hAnsi="Verdana"/>
          <w:color w:val="333333"/>
        </w:rPr>
        <w:br/>
      </w:r>
      <w:r w:rsidRPr="003C7A62">
        <w:rPr>
          <w:rFonts w:ascii="Verdana" w:hAnsi="Verdana"/>
          <w:color w:val="333333"/>
        </w:rPr>
        <w:br/>
      </w:r>
      <w:r w:rsidRPr="003C7A62">
        <w:rPr>
          <w:rFonts w:ascii="Verdana" w:hAnsi="Verdana"/>
          <w:color w:val="000000"/>
        </w:rPr>
        <w:t xml:space="preserve">The stored procedure will allow all the </w:t>
      </w:r>
      <w:r w:rsidRPr="003B0C16">
        <w:rPr>
          <w:rFonts w:ascii="Verdana" w:hAnsi="Verdana"/>
          <w:b/>
          <w:color w:val="000000"/>
        </w:rPr>
        <w:t>sql server built-in functions like getdate(</w:t>
      </w:r>
      <w:proofErr w:type="gramStart"/>
      <w:r w:rsidRPr="003B0C16">
        <w:rPr>
          <w:rFonts w:ascii="Verdana" w:hAnsi="Verdana"/>
          <w:b/>
          <w:color w:val="000000"/>
        </w:rPr>
        <w:t>),DB</w:t>
      </w:r>
      <w:proofErr w:type="gramEnd"/>
      <w:r w:rsidRPr="003B0C16">
        <w:rPr>
          <w:rFonts w:ascii="Verdana" w:hAnsi="Verdana"/>
          <w:b/>
          <w:color w:val="000000"/>
        </w:rPr>
        <w:t>_ID(),</w:t>
      </w:r>
      <w:r w:rsidRPr="003B0C16">
        <w:rPr>
          <w:rFonts w:ascii="Verdana" w:hAnsi="Verdana"/>
          <w:b/>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color w:val="000000"/>
        </w:rPr>
        <w:t>DB_NAME (), etc..,</w:t>
      </w:r>
      <w:r w:rsidRPr="003C7A62">
        <w:rPr>
          <w:rFonts w:ascii="Verdana" w:hAnsi="Verdana"/>
          <w:color w:val="333333"/>
        </w:rPr>
        <w:t xml:space="preserve"> </w:t>
      </w:r>
    </w:p>
    <w:p w:rsidR="003C7A62" w:rsidRPr="003C7A62" w:rsidRDefault="003C7A62" w:rsidP="003C7A62">
      <w:pPr>
        <w:shd w:val="clear" w:color="auto" w:fill="FFFFFF"/>
        <w:spacing w:before="100" w:beforeAutospacing="1" w:after="100" w:afterAutospacing="1"/>
        <w:rPr>
          <w:color w:val="333333"/>
        </w:rPr>
      </w:pPr>
      <w:r w:rsidRPr="003C7A62">
        <w:rPr>
          <w:rFonts w:ascii="Verdana" w:hAnsi="Verdana"/>
          <w:b/>
          <w:bCs/>
          <w:color w:val="333333"/>
        </w:rPr>
        <w:t>But the function won't allow the non-deterministic functions.</w:t>
      </w:r>
      <w:r w:rsidRPr="003C7A62">
        <w:rPr>
          <w:rFonts w:ascii="Verdana" w:hAnsi="Verdana"/>
          <w:color w:val="333333"/>
        </w:rPr>
        <w:t xml:space="preserve"> </w:t>
      </w:r>
    </w:p>
    <w:p w:rsidR="003C7A62" w:rsidRDefault="003C7A62" w:rsidP="003C7A62">
      <w:pPr>
        <w:shd w:val="clear" w:color="auto" w:fill="FFFFFF"/>
        <w:spacing w:before="100" w:beforeAutospacing="1" w:after="100" w:afterAutospacing="1"/>
        <w:rPr>
          <w:rFonts w:ascii="Verdana" w:hAnsi="Verdana"/>
          <w:color w:val="333333"/>
        </w:rPr>
      </w:pPr>
      <w:r w:rsidRPr="003C7A62">
        <w:rPr>
          <w:rFonts w:ascii="Verdana" w:hAnsi="Verdana"/>
          <w:color w:val="333333"/>
        </w:rPr>
        <w:t>The function will not allow using non-deterministic</w:t>
      </w:r>
      <w:r w:rsidR="003B0C16">
        <w:rPr>
          <w:rFonts w:ascii="Verdana" w:hAnsi="Verdana"/>
          <w:color w:val="333333"/>
        </w:rPr>
        <w:t xml:space="preserve"> </w:t>
      </w:r>
      <w:r w:rsidR="003B0C16" w:rsidRPr="003B0C16">
        <w:rPr>
          <w:rFonts w:ascii="Verdana" w:hAnsi="Verdana"/>
          <w:b/>
          <w:color w:val="000000"/>
        </w:rPr>
        <w:t>built-in functions</w:t>
      </w:r>
      <w:r w:rsidRPr="003C7A62">
        <w:rPr>
          <w:rFonts w:ascii="Verdana" w:hAnsi="Verdana"/>
          <w:color w:val="333333"/>
        </w:rPr>
        <w:t xml:space="preserve"> functions like GETDATE () </w:t>
      </w:r>
    </w:p>
    <w:p w:rsidR="00AD7DE5" w:rsidRPr="003C7A62" w:rsidRDefault="00AD7DE5" w:rsidP="003C7A62">
      <w:pPr>
        <w:shd w:val="clear" w:color="auto" w:fill="FFFFFF"/>
        <w:spacing w:before="100" w:beforeAutospacing="1" w:after="100" w:afterAutospacing="1"/>
        <w:rPr>
          <w:color w:val="333333"/>
        </w:rPr>
      </w:pPr>
    </w:p>
    <w:p w:rsidR="005907F2" w:rsidRDefault="005907F2" w:rsidP="004B78B0">
      <w:pPr>
        <w:rPr>
          <w:rStyle w:val="apple-converted-space"/>
          <w:rFonts w:ascii="Arial" w:eastAsiaTheme="majorEastAsia" w:hAnsi="Arial" w:cs="Arial"/>
          <w:color w:val="222222"/>
          <w:shd w:val="clear" w:color="auto" w:fill="FFFFFF"/>
        </w:rPr>
      </w:pPr>
      <w:r w:rsidRPr="005907F2">
        <w:rPr>
          <w:rFonts w:ascii="Arial" w:hAnsi="Arial" w:cs="Arial"/>
          <w:b/>
          <w:bCs/>
          <w:color w:val="222222"/>
          <w:sz w:val="40"/>
          <w:szCs w:val="40"/>
          <w:shd w:val="clear" w:color="auto" w:fill="FFFFFF"/>
        </w:rPr>
        <w:t>DML</w:t>
      </w:r>
      <w:r>
        <w:rPr>
          <w:rStyle w:val="apple-converted-space"/>
          <w:rFonts w:ascii="Arial" w:eastAsiaTheme="majorEastAsia" w:hAnsi="Arial" w:cs="Arial"/>
          <w:color w:val="222222"/>
          <w:shd w:val="clear" w:color="auto" w:fill="FFFFFF"/>
        </w:rPr>
        <w:t> </w:t>
      </w:r>
      <w:r>
        <w:rPr>
          <w:rFonts w:ascii="Arial" w:hAnsi="Arial" w:cs="Arial"/>
          <w:color w:val="222222"/>
          <w:shd w:val="clear" w:color="auto" w:fill="FFFFFF"/>
        </w:rPr>
        <w:t>is abbreviation of Data Manipulation Language. It is used to retrieve, store, modify, delete, insert and update data in database.</w:t>
      </w:r>
      <w:r>
        <w:rPr>
          <w:rStyle w:val="apple-converted-space"/>
          <w:rFonts w:ascii="Arial" w:eastAsiaTheme="majorEastAsia" w:hAnsi="Arial" w:cs="Arial"/>
          <w:color w:val="222222"/>
          <w:shd w:val="clear" w:color="auto" w:fill="FFFFFF"/>
        </w:rPr>
        <w:t> </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 xml:space="preserve">SELECT - retrieve data from </w:t>
      </w:r>
      <w:proofErr w:type="gramStart"/>
      <w:r>
        <w:rPr>
          <w:rFonts w:ascii="Verdana" w:hAnsi="Verdana"/>
          <w:color w:val="333333"/>
          <w:sz w:val="20"/>
          <w:szCs w:val="20"/>
        </w:rPr>
        <w:t>the a</w:t>
      </w:r>
      <w:proofErr w:type="gramEnd"/>
      <w:r>
        <w:rPr>
          <w:rFonts w:ascii="Verdana" w:hAnsi="Verdana"/>
          <w:color w:val="333333"/>
          <w:sz w:val="20"/>
          <w:szCs w:val="20"/>
        </w:rPr>
        <w:t xml:space="preserve"> database</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INSERT - insert data into a table</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UPDATE - updates existing data within a table</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DELETE - deletes all records from a table, the space for the records remain</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MERGE - UPSERT operation (insert or update)</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CALL - call a PL/SQL or Java subprogram</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EXPLAIN PLAN - explain access path to data</w:t>
      </w:r>
    </w:p>
    <w:p w:rsidR="005907F2" w:rsidRDefault="005907F2" w:rsidP="00D16E01">
      <w:pPr>
        <w:numPr>
          <w:ilvl w:val="0"/>
          <w:numId w:val="46"/>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LOCK TABLE - control concurrency</w:t>
      </w:r>
    </w:p>
    <w:p w:rsidR="005907F2" w:rsidRDefault="005907F2" w:rsidP="004B78B0">
      <w:pPr>
        <w:rPr>
          <w:rStyle w:val="apple-converted-space"/>
          <w:rFonts w:ascii="Arial" w:eastAsiaTheme="majorEastAsia" w:hAnsi="Arial" w:cs="Arial"/>
          <w:color w:val="222222"/>
          <w:shd w:val="clear" w:color="auto" w:fill="FFFFFF"/>
        </w:rPr>
      </w:pPr>
    </w:p>
    <w:p w:rsidR="005907F2" w:rsidRDefault="005907F2" w:rsidP="004B78B0">
      <w:pPr>
        <w:rPr>
          <w:rStyle w:val="apple-converted-space"/>
          <w:rFonts w:ascii="Arial" w:eastAsiaTheme="majorEastAsia" w:hAnsi="Arial" w:cs="Arial"/>
          <w:color w:val="222222"/>
          <w:shd w:val="clear" w:color="auto" w:fill="FFFFFF"/>
        </w:rPr>
      </w:pPr>
    </w:p>
    <w:p w:rsidR="00CE6724" w:rsidRDefault="005907F2" w:rsidP="004B78B0">
      <w:pPr>
        <w:rPr>
          <w:rFonts w:ascii="Arial" w:hAnsi="Arial" w:cs="Arial"/>
          <w:color w:val="222222"/>
          <w:shd w:val="clear" w:color="auto" w:fill="FFFFFF"/>
        </w:rPr>
      </w:pPr>
      <w:r w:rsidRPr="005907F2">
        <w:rPr>
          <w:rFonts w:ascii="Arial" w:hAnsi="Arial" w:cs="Arial"/>
          <w:b/>
          <w:bCs/>
          <w:color w:val="222222"/>
          <w:sz w:val="40"/>
          <w:szCs w:val="40"/>
          <w:shd w:val="clear" w:color="auto" w:fill="FFFFFF"/>
        </w:rPr>
        <w:t>DDL</w:t>
      </w:r>
      <w:r>
        <w:rPr>
          <w:rStyle w:val="apple-converted-space"/>
          <w:rFonts w:ascii="Arial" w:eastAsiaTheme="majorEastAsia" w:hAnsi="Arial" w:cs="Arial"/>
          <w:color w:val="222222"/>
          <w:shd w:val="clear" w:color="auto" w:fill="FFFFFF"/>
        </w:rPr>
        <w:t> </w:t>
      </w:r>
      <w:r>
        <w:rPr>
          <w:rFonts w:ascii="Arial" w:hAnsi="Arial" w:cs="Arial"/>
          <w:color w:val="222222"/>
          <w:shd w:val="clear" w:color="auto" w:fill="FFFFFF"/>
        </w:rPr>
        <w:t>is abbreviation of Data Definition Language. It is used to create and modify the structure of database objects in database.</w:t>
      </w:r>
    </w:p>
    <w:p w:rsidR="00D16E01" w:rsidRDefault="00D16E01" w:rsidP="00D16E01">
      <w:pPr>
        <w:numPr>
          <w:ilvl w:val="0"/>
          <w:numId w:val="47"/>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CREATE - to create objects in the database</w:t>
      </w:r>
    </w:p>
    <w:p w:rsidR="00D16E01" w:rsidRDefault="00D16E01" w:rsidP="00D16E01">
      <w:pPr>
        <w:numPr>
          <w:ilvl w:val="0"/>
          <w:numId w:val="47"/>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ALTER - alters the structure of the database</w:t>
      </w:r>
    </w:p>
    <w:p w:rsidR="00D16E01" w:rsidRDefault="00D16E01" w:rsidP="00D16E01">
      <w:pPr>
        <w:numPr>
          <w:ilvl w:val="0"/>
          <w:numId w:val="47"/>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DROP - delete objects from the database</w:t>
      </w:r>
    </w:p>
    <w:p w:rsidR="00D16E01" w:rsidRDefault="00D16E01" w:rsidP="00D16E01">
      <w:pPr>
        <w:numPr>
          <w:ilvl w:val="0"/>
          <w:numId w:val="47"/>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TRUNCATE - remove all records from a table, including all spaces allocated for the records are removed</w:t>
      </w:r>
    </w:p>
    <w:p w:rsidR="00D16E01" w:rsidRDefault="00D16E01" w:rsidP="00D16E01">
      <w:pPr>
        <w:numPr>
          <w:ilvl w:val="0"/>
          <w:numId w:val="47"/>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COMMENT - add comments to the data dictionary</w:t>
      </w:r>
    </w:p>
    <w:p w:rsidR="00D16E01" w:rsidRDefault="00D16E01" w:rsidP="00D16E01">
      <w:pPr>
        <w:numPr>
          <w:ilvl w:val="0"/>
          <w:numId w:val="47"/>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RENAME - rename an object</w:t>
      </w:r>
    </w:p>
    <w:p w:rsidR="00A74683" w:rsidRPr="00A74683" w:rsidRDefault="00A74683" w:rsidP="00A74683">
      <w:pPr>
        <w:pStyle w:val="Heading3"/>
        <w:shd w:val="clear" w:color="auto" w:fill="FFFFFF"/>
        <w:spacing w:before="0" w:beforeAutospacing="0"/>
        <w:rPr>
          <w:rFonts w:ascii="Arial" w:hAnsi="Arial" w:cs="Arial"/>
          <w:sz w:val="40"/>
          <w:szCs w:val="40"/>
        </w:rPr>
      </w:pPr>
      <w:bookmarkStart w:id="1" w:name="DCL"/>
      <w:r w:rsidRPr="00A74683">
        <w:rPr>
          <w:rFonts w:ascii="Arial" w:hAnsi="Arial" w:cs="Arial"/>
          <w:sz w:val="40"/>
          <w:szCs w:val="40"/>
        </w:rPr>
        <w:t>DCL</w:t>
      </w:r>
      <w:bookmarkEnd w:id="1"/>
    </w:p>
    <w:p w:rsidR="00A74683" w:rsidRDefault="00A74683" w:rsidP="00A74683">
      <w:r>
        <w:rPr>
          <w:rFonts w:ascii="Verdana" w:hAnsi="Verdana"/>
          <w:color w:val="333333"/>
          <w:sz w:val="20"/>
          <w:szCs w:val="20"/>
        </w:rPr>
        <w:br/>
      </w:r>
      <w:r>
        <w:rPr>
          <w:rFonts w:ascii="Verdana" w:hAnsi="Verdana"/>
          <w:b/>
          <w:bCs/>
          <w:color w:val="333333"/>
          <w:sz w:val="20"/>
          <w:szCs w:val="20"/>
          <w:shd w:val="clear" w:color="auto" w:fill="FFFFFF"/>
        </w:rPr>
        <w:t>Data Control Language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(DCL) statements. Some examples:</w:t>
      </w:r>
    </w:p>
    <w:p w:rsidR="00A74683" w:rsidRDefault="00A74683" w:rsidP="00A74683">
      <w:pPr>
        <w:numPr>
          <w:ilvl w:val="0"/>
          <w:numId w:val="48"/>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GRANT - gives user's access privileges to database</w:t>
      </w:r>
    </w:p>
    <w:p w:rsidR="00A74683" w:rsidRDefault="00A74683" w:rsidP="00A74683">
      <w:pPr>
        <w:numPr>
          <w:ilvl w:val="0"/>
          <w:numId w:val="48"/>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REVOKE - withdraw access privileges given with the GRANT command</w:t>
      </w:r>
    </w:p>
    <w:p w:rsidR="00A74683" w:rsidRPr="00A74683" w:rsidRDefault="00A74683" w:rsidP="00A74683">
      <w:pPr>
        <w:pStyle w:val="Heading3"/>
        <w:shd w:val="clear" w:color="auto" w:fill="FFFFFF"/>
        <w:spacing w:before="0" w:beforeAutospacing="0"/>
        <w:rPr>
          <w:rFonts w:ascii="Arial" w:hAnsi="Arial" w:cs="Arial"/>
          <w:sz w:val="40"/>
          <w:szCs w:val="40"/>
        </w:rPr>
      </w:pPr>
      <w:bookmarkStart w:id="2" w:name="TCL"/>
      <w:r w:rsidRPr="00A74683">
        <w:rPr>
          <w:rFonts w:ascii="Arial" w:hAnsi="Arial" w:cs="Arial"/>
          <w:sz w:val="40"/>
          <w:szCs w:val="40"/>
        </w:rPr>
        <w:t>TCL</w:t>
      </w:r>
      <w:bookmarkEnd w:id="2"/>
    </w:p>
    <w:p w:rsidR="00A74683" w:rsidRDefault="00A74683" w:rsidP="00A74683">
      <w:r>
        <w:rPr>
          <w:rFonts w:ascii="Verdana" w:hAnsi="Verdana"/>
          <w:color w:val="333333"/>
          <w:sz w:val="20"/>
          <w:szCs w:val="20"/>
        </w:rPr>
        <w:br/>
      </w:r>
      <w:r>
        <w:rPr>
          <w:rFonts w:ascii="Verdana" w:hAnsi="Verdana"/>
          <w:b/>
          <w:bCs/>
          <w:color w:val="333333"/>
          <w:sz w:val="20"/>
          <w:szCs w:val="20"/>
          <w:shd w:val="clear" w:color="auto" w:fill="FFFFFF"/>
        </w:rPr>
        <w:t>Transaction Control</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(TCL) statements are used to manage the changes made by DML statements. It allows statements to be grouped together into logical transactions.</w:t>
      </w:r>
    </w:p>
    <w:p w:rsidR="00A74683" w:rsidRDefault="00A74683" w:rsidP="00A74683">
      <w:pPr>
        <w:numPr>
          <w:ilvl w:val="0"/>
          <w:numId w:val="49"/>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COMMIT - save work done</w:t>
      </w:r>
    </w:p>
    <w:p w:rsidR="00A74683" w:rsidRDefault="00A74683" w:rsidP="00A74683">
      <w:pPr>
        <w:numPr>
          <w:ilvl w:val="0"/>
          <w:numId w:val="49"/>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SAVEPOINT - identify a point in a transaction to which you can later roll back</w:t>
      </w:r>
    </w:p>
    <w:p w:rsidR="00A74683" w:rsidRDefault="00A74683" w:rsidP="00A74683">
      <w:pPr>
        <w:numPr>
          <w:ilvl w:val="0"/>
          <w:numId w:val="49"/>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ROLLBACK - restore database to original since the last COMMIT</w:t>
      </w:r>
    </w:p>
    <w:p w:rsidR="00A74683" w:rsidRDefault="00A74683" w:rsidP="00A74683">
      <w:pPr>
        <w:numPr>
          <w:ilvl w:val="0"/>
          <w:numId w:val="49"/>
        </w:numPr>
        <w:shd w:val="clear" w:color="auto" w:fill="FFFFFF"/>
        <w:spacing w:before="100" w:beforeAutospacing="1" w:after="100" w:afterAutospacing="1"/>
        <w:rPr>
          <w:rFonts w:ascii="Verdana" w:hAnsi="Verdana"/>
          <w:color w:val="333333"/>
          <w:sz w:val="20"/>
          <w:szCs w:val="20"/>
        </w:rPr>
      </w:pPr>
      <w:r>
        <w:rPr>
          <w:rFonts w:ascii="Verdana" w:hAnsi="Verdana"/>
          <w:color w:val="333333"/>
          <w:sz w:val="20"/>
          <w:szCs w:val="20"/>
        </w:rPr>
        <w:t>SET TRANSACTION - Change transaction options like isolation level and what rollback segment to use</w:t>
      </w:r>
    </w:p>
    <w:p w:rsidR="00D16E01" w:rsidRDefault="00D16E01" w:rsidP="004B78B0">
      <w:pPr>
        <w:rPr>
          <w:rFonts w:ascii="Arial" w:hAnsi="Arial" w:cs="Arial"/>
          <w:color w:val="222222"/>
          <w:shd w:val="clear" w:color="auto" w:fill="FFFFFF"/>
        </w:rPr>
      </w:pPr>
    </w:p>
    <w:p w:rsidR="005907F2" w:rsidRDefault="005907F2" w:rsidP="004B78B0">
      <w:pPr>
        <w:rPr>
          <w:rFonts w:ascii="Arial" w:hAnsi="Arial" w:cs="Arial"/>
          <w:color w:val="222222"/>
          <w:shd w:val="clear" w:color="auto" w:fill="FFFFFF"/>
        </w:rPr>
      </w:pPr>
    </w:p>
    <w:p w:rsidR="005907F2" w:rsidRDefault="005907F2" w:rsidP="004B78B0">
      <w:pPr>
        <w:rPr>
          <w:rFonts w:ascii="Arial" w:hAnsi="Arial" w:cs="Arial"/>
          <w:color w:val="222222"/>
          <w:shd w:val="clear" w:color="auto" w:fill="FFFFFF"/>
        </w:rPr>
      </w:pPr>
    </w:p>
    <w:p w:rsidR="005907F2" w:rsidRDefault="005907F2" w:rsidP="004B78B0"/>
    <w:p w:rsidR="00AD7DE5" w:rsidRDefault="00493B1C" w:rsidP="00AD7DE5">
      <w:pPr>
        <w:rPr>
          <w:rFonts w:ascii="Segoe UI" w:hAnsi="Segoe UI" w:cs="Segoe UI"/>
          <w:color w:val="000000"/>
          <w:sz w:val="19"/>
          <w:szCs w:val="19"/>
        </w:rPr>
      </w:pPr>
      <w:hyperlink r:id="rId6" w:tooltip="Collapse" w:history="1">
        <w:r w:rsidR="00AD7DE5">
          <w:rPr>
            <w:rStyle w:val="lwcollapsibleareatitle1"/>
            <w:sz w:val="29"/>
            <w:szCs w:val="29"/>
          </w:rPr>
          <w:t>Choosing Between Transact-SQL and Managed Code</w:t>
        </w:r>
      </w:hyperlink>
      <w:r w:rsidR="00AD7DE5">
        <w:rPr>
          <w:rFonts w:ascii="Segoe UI" w:hAnsi="Segoe UI" w:cs="Segoe UI"/>
          <w:color w:val="000000"/>
          <w:sz w:val="19"/>
          <w:szCs w:val="19"/>
        </w:rPr>
        <w:t xml:space="preserve"> </w:t>
      </w:r>
    </w:p>
    <w:p w:rsidR="00AD7DE5" w:rsidRDefault="00493B1C" w:rsidP="00AD7DE5">
      <w:pPr>
        <w:rPr>
          <w:rFonts w:ascii="Segoe UI" w:hAnsi="Segoe UI" w:cs="Segoe UI"/>
          <w:color w:val="000000"/>
          <w:sz w:val="19"/>
          <w:szCs w:val="19"/>
        </w:rPr>
      </w:pPr>
      <w:r>
        <w:rPr>
          <w:rFonts w:ascii="Segoe UI" w:hAnsi="Segoe UI" w:cs="Segoe UI"/>
          <w:color w:val="000000"/>
          <w:sz w:val="19"/>
          <w:szCs w:val="19"/>
        </w:rPr>
        <w:pict>
          <v:rect id="_x0000_i1025" style="width:0;height:1.5pt" o:hralign="center" o:hrstd="t" o:hrnoshade="t" o:hr="t" fillcolor="#e5e5e5" stroked="f"/>
        </w:pict>
      </w:r>
    </w:p>
    <w:p w:rsidR="00AD7DE5" w:rsidRDefault="00AD7DE5" w:rsidP="00AD7DE5">
      <w:pPr>
        <w:pStyle w:val="NormalWeb"/>
        <w:rPr>
          <w:rFonts w:ascii="Segoe UI" w:hAnsi="Segoe UI" w:cs="Segoe UI"/>
          <w:color w:val="000000"/>
          <w:sz w:val="19"/>
          <w:szCs w:val="19"/>
        </w:rPr>
      </w:pPr>
      <w:r>
        <w:rPr>
          <w:rFonts w:ascii="Segoe UI" w:hAnsi="Segoe UI" w:cs="Segoe UI"/>
          <w:color w:val="000000"/>
          <w:sz w:val="19"/>
          <w:szCs w:val="19"/>
        </w:rPr>
        <w:t>When writing stored procedures, triggers, and user-defined functions, one decision you must make is whether to use traditional Transact-SQL, or a .NET Framework language such as Visual Basic .NET or Visual C#. Use Transact-SQL when the code will mostly perform data access with little or no procedural logic. Use managed code for CPU-intensive functions and procedures that feature complex logic, or when you want to make use of the BCL of the .NET Framework.</w:t>
      </w:r>
    </w:p>
    <w:bookmarkStart w:id="3" w:name="1743275698873012460"/>
    <w:bookmarkEnd w:id="3"/>
    <w:p w:rsidR="008426B9" w:rsidRDefault="008426B9" w:rsidP="008426B9">
      <w:pPr>
        <w:pStyle w:val="Heading3"/>
        <w:rPr>
          <w:rFonts w:ascii="Verdana" w:hAnsi="Verdana"/>
          <w:color w:val="9E5205"/>
          <w:spacing w:val="-15"/>
          <w:sz w:val="38"/>
          <w:szCs w:val="38"/>
        </w:rPr>
      </w:pPr>
      <w:r>
        <w:rPr>
          <w:rFonts w:ascii="Verdana" w:hAnsi="Verdana"/>
          <w:color w:val="9E5205"/>
          <w:spacing w:val="-15"/>
          <w:sz w:val="38"/>
          <w:szCs w:val="38"/>
        </w:rPr>
        <w:fldChar w:fldCharType="begin"/>
      </w:r>
      <w:r>
        <w:rPr>
          <w:rFonts w:ascii="Verdana" w:hAnsi="Verdana"/>
          <w:color w:val="9E5205"/>
          <w:spacing w:val="-15"/>
          <w:sz w:val="38"/>
          <w:szCs w:val="38"/>
        </w:rPr>
        <w:instrText xml:space="preserve"> HYPERLINK "http://sqlservercodebook.blogspot.com/2008/03/sql-string-functions-tutorial.html" </w:instrText>
      </w:r>
      <w:r>
        <w:rPr>
          <w:rFonts w:ascii="Verdana" w:hAnsi="Verdana"/>
          <w:color w:val="9E5205"/>
          <w:spacing w:val="-15"/>
          <w:sz w:val="38"/>
          <w:szCs w:val="38"/>
        </w:rPr>
        <w:fldChar w:fldCharType="separate"/>
      </w:r>
      <w:r>
        <w:rPr>
          <w:rStyle w:val="Hyperlink"/>
          <w:rFonts w:ascii="Verdana" w:eastAsiaTheme="majorEastAsia" w:hAnsi="Verdana"/>
          <w:spacing w:val="-15"/>
          <w:sz w:val="38"/>
          <w:szCs w:val="38"/>
        </w:rPr>
        <w:t>SQL String Functions Tutorial</w:t>
      </w:r>
      <w:r>
        <w:rPr>
          <w:rFonts w:ascii="Verdana" w:hAnsi="Verdana"/>
          <w:color w:val="9E5205"/>
          <w:spacing w:val="-15"/>
          <w:sz w:val="38"/>
          <w:szCs w:val="38"/>
        </w:rPr>
        <w:fldChar w:fldCharType="end"/>
      </w:r>
      <w:r>
        <w:rPr>
          <w:rFonts w:ascii="Verdana" w:hAnsi="Verdana"/>
          <w:color w:val="9E5205"/>
          <w:spacing w:val="-15"/>
          <w:sz w:val="38"/>
          <w:szCs w:val="38"/>
        </w:rPr>
        <w:t xml:space="preserve"> </w:t>
      </w:r>
    </w:p>
    <w:p w:rsidR="008426B9" w:rsidRDefault="008426B9" w:rsidP="008426B9">
      <w:pPr>
        <w:pStyle w:val="NormalWeb"/>
        <w:rPr>
          <w:rFonts w:ascii="Verdana" w:hAnsi="Verdana"/>
          <w:color w:val="000000"/>
        </w:rPr>
      </w:pPr>
      <w:r>
        <w:rPr>
          <w:rStyle w:val="Strong"/>
          <w:rFonts w:ascii="Verdana" w:hAnsi="Verdana"/>
          <w:color w:val="000000"/>
        </w:rPr>
        <w:t>1. CHARINDEX</w:t>
      </w:r>
      <w:r>
        <w:rPr>
          <w:rFonts w:ascii="Verdana" w:hAnsi="Verdana"/>
          <w:color w:val="000000"/>
        </w:rPr>
        <w:t xml:space="preserve"> string function takes 2 arguments. 1st argument specifies the character whose index is to be retrieved and 2nd argument takes as a string from which character index is carried out.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CHARINDEX ('S','MICROSOFT SQL SERVER 2000')</w:t>
      </w:r>
      <w:r>
        <w:rPr>
          <w:rFonts w:ascii="Verdana" w:hAnsi="Verdana"/>
          <w:b/>
          <w:bCs/>
          <w:color w:val="000000"/>
        </w:rPr>
        <w:br/>
      </w:r>
      <w:r>
        <w:rPr>
          <w:rStyle w:val="Strong"/>
          <w:rFonts w:ascii="Verdana" w:hAnsi="Verdana"/>
          <w:color w:val="000000"/>
        </w:rPr>
        <w:t>Result: 6</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2. LEFT</w:t>
      </w:r>
      <w:r>
        <w:rPr>
          <w:rFonts w:ascii="Verdana" w:hAnsi="Verdana"/>
          <w:color w:val="000000"/>
        </w:rPr>
        <w:t xml:space="preserve"> string function takes 2 arguments. 1st argument takes as a string value and 2nd argument as integer value as length parameter. It returns first characters of specified length starting from the left side of the string entered as 1st argument.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LEFT ('MICROSOFT SQL SERVER 2000',4)</w:t>
      </w:r>
      <w:r>
        <w:rPr>
          <w:rFonts w:ascii="Verdana" w:hAnsi="Verdana"/>
          <w:b/>
          <w:bCs/>
          <w:color w:val="000000"/>
        </w:rPr>
        <w:br/>
      </w:r>
      <w:r>
        <w:rPr>
          <w:rStyle w:val="Strong"/>
          <w:rFonts w:ascii="Verdana" w:hAnsi="Verdana"/>
          <w:color w:val="000000"/>
        </w:rPr>
        <w:t>Result: MICR</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3. RIGHT</w:t>
      </w:r>
      <w:r>
        <w:rPr>
          <w:rFonts w:ascii="Verdana" w:hAnsi="Verdana"/>
          <w:color w:val="000000"/>
        </w:rPr>
        <w:t xml:space="preserve"> string function takes 2 arguments. 1st argument takes as a string value and 2nd argument as integer value as length parameter. It returns last characters of specified length starting from the right side of the string entered as 1st argument.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RIGHT ('MICROSOFT SQL SERVER 2000',4)</w:t>
      </w:r>
      <w:r>
        <w:rPr>
          <w:rFonts w:ascii="Verdana" w:hAnsi="Verdana"/>
          <w:b/>
          <w:bCs/>
          <w:color w:val="000000"/>
        </w:rPr>
        <w:br/>
      </w:r>
      <w:r>
        <w:rPr>
          <w:rStyle w:val="Strong"/>
          <w:rFonts w:ascii="Verdana" w:hAnsi="Verdana"/>
          <w:color w:val="000000"/>
        </w:rPr>
        <w:t>Result: 2000</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4. LEN</w:t>
      </w:r>
      <w:r>
        <w:rPr>
          <w:rFonts w:ascii="Verdana" w:hAnsi="Verdana"/>
          <w:color w:val="000000"/>
        </w:rPr>
        <w:t xml:space="preserve"> string function takes 1 argument as string value and returns the length of entered string. </w:t>
      </w:r>
    </w:p>
    <w:p w:rsidR="008426B9" w:rsidRDefault="008426B9" w:rsidP="008426B9">
      <w:pPr>
        <w:pStyle w:val="NormalWeb"/>
        <w:rPr>
          <w:rFonts w:ascii="Verdana" w:hAnsi="Verdana"/>
          <w:color w:val="000000"/>
        </w:rPr>
      </w:pPr>
      <w:r>
        <w:rPr>
          <w:rStyle w:val="Strong"/>
          <w:rFonts w:ascii="Verdana" w:hAnsi="Verdana"/>
          <w:color w:val="000000"/>
        </w:rPr>
        <w:lastRenderedPageBreak/>
        <w:t>Example:</w:t>
      </w:r>
      <w:r>
        <w:rPr>
          <w:rFonts w:ascii="Verdana" w:hAnsi="Verdana"/>
          <w:b/>
          <w:bCs/>
          <w:color w:val="000000"/>
        </w:rPr>
        <w:br/>
      </w:r>
      <w:r>
        <w:rPr>
          <w:rStyle w:val="Strong"/>
          <w:rFonts w:ascii="Verdana" w:hAnsi="Verdana"/>
          <w:color w:val="000000"/>
        </w:rPr>
        <w:t>Select LEN ('MICROSOFT SQL SERVER 2000')</w:t>
      </w:r>
      <w:r>
        <w:rPr>
          <w:rFonts w:ascii="Verdana" w:hAnsi="Verdana"/>
          <w:b/>
          <w:bCs/>
          <w:color w:val="000000"/>
        </w:rPr>
        <w:br/>
      </w:r>
      <w:r>
        <w:rPr>
          <w:rStyle w:val="Strong"/>
          <w:rFonts w:ascii="Verdana" w:hAnsi="Verdana"/>
          <w:color w:val="000000"/>
        </w:rPr>
        <w:t>Result: 25</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5. REPLACE</w:t>
      </w:r>
      <w:r>
        <w:rPr>
          <w:rFonts w:ascii="Verdana" w:hAnsi="Verdana"/>
          <w:color w:val="000000"/>
        </w:rPr>
        <w:t xml:space="preserve"> string function takes 3 arguments.</w:t>
      </w:r>
      <w:r>
        <w:rPr>
          <w:rFonts w:ascii="Verdana" w:hAnsi="Verdana"/>
          <w:color w:val="000000"/>
        </w:rPr>
        <w:br/>
        <w:t>1st argument as string value.</w:t>
      </w:r>
      <w:r>
        <w:rPr>
          <w:rFonts w:ascii="Verdana" w:hAnsi="Verdana"/>
          <w:color w:val="000000"/>
        </w:rPr>
        <w:br/>
        <w:t>2nd argument is a part of string entered as 1st argument which is to be replaced.</w:t>
      </w:r>
      <w:r>
        <w:rPr>
          <w:rFonts w:ascii="Verdana" w:hAnsi="Verdana"/>
          <w:color w:val="000000"/>
        </w:rPr>
        <w:br/>
        <w:t xml:space="preserve">3rd argument as a new string value that is to be placed at the place of 2nd argument.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REPLACE ('MICROSOFT SQL SERVER 2000','MICROSOFT','MS')</w:t>
      </w:r>
      <w:r>
        <w:rPr>
          <w:rFonts w:ascii="Verdana" w:hAnsi="Verdana"/>
          <w:b/>
          <w:bCs/>
          <w:color w:val="000000"/>
        </w:rPr>
        <w:br/>
      </w:r>
      <w:r>
        <w:rPr>
          <w:rStyle w:val="Strong"/>
          <w:rFonts w:ascii="Verdana" w:hAnsi="Verdana"/>
          <w:color w:val="000000"/>
        </w:rPr>
        <w:t>Result: MS SQL SERVER 2000</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6. STUFF</w:t>
      </w:r>
      <w:r>
        <w:rPr>
          <w:rFonts w:ascii="Verdana" w:hAnsi="Verdana"/>
          <w:color w:val="000000"/>
        </w:rPr>
        <w:t xml:space="preserve"> string function takes 4 arguments. It is used to replace specified length of characters with provided pattern.</w:t>
      </w:r>
      <w:r>
        <w:rPr>
          <w:rFonts w:ascii="Verdana" w:hAnsi="Verdana"/>
          <w:color w:val="000000"/>
        </w:rPr>
        <w:br/>
        <w:t>1st argument as string value.</w:t>
      </w:r>
      <w:r>
        <w:rPr>
          <w:rFonts w:ascii="Verdana" w:hAnsi="Verdana"/>
          <w:color w:val="000000"/>
        </w:rPr>
        <w:br/>
        <w:t>2nd argument as integer value specifying the starting point of characters to be replaced.</w:t>
      </w:r>
      <w:r>
        <w:rPr>
          <w:rFonts w:ascii="Verdana" w:hAnsi="Verdana"/>
          <w:color w:val="000000"/>
        </w:rPr>
        <w:br/>
        <w:t>3rd arguments as integer value specifying the length of characters.</w:t>
      </w:r>
      <w:r>
        <w:rPr>
          <w:rFonts w:ascii="Verdana" w:hAnsi="Verdana"/>
          <w:color w:val="000000"/>
        </w:rPr>
        <w:br/>
        <w:t xml:space="preserve">4th argument as string value specifying the new pattern of characters.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STUFF ('MICROSOFT SQL SERVER 2000', 11, 3,'S.Q.L.')</w:t>
      </w:r>
      <w:r>
        <w:rPr>
          <w:rFonts w:ascii="Verdana" w:hAnsi="Verdana"/>
          <w:b/>
          <w:bCs/>
          <w:color w:val="000000"/>
        </w:rPr>
        <w:br/>
      </w:r>
      <w:r>
        <w:rPr>
          <w:rStyle w:val="Strong"/>
          <w:rFonts w:ascii="Verdana" w:hAnsi="Verdana"/>
          <w:color w:val="000000"/>
        </w:rPr>
        <w:t>Result: MICROSFT S.Q.L. SERVER 2000</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7. SUBSTRING</w:t>
      </w:r>
      <w:r>
        <w:rPr>
          <w:rFonts w:ascii="Verdana" w:hAnsi="Verdana"/>
          <w:color w:val="000000"/>
        </w:rPr>
        <w:t xml:space="preserve"> string function returns the sub string of specified length starting from the entered start position. It takes 3 arguments.</w:t>
      </w:r>
      <w:r>
        <w:rPr>
          <w:rFonts w:ascii="Verdana" w:hAnsi="Verdana"/>
          <w:color w:val="000000"/>
        </w:rPr>
        <w:br/>
        <w:t>1st argument as string value.</w:t>
      </w:r>
      <w:r>
        <w:rPr>
          <w:rFonts w:ascii="Verdana" w:hAnsi="Verdana"/>
          <w:color w:val="000000"/>
        </w:rPr>
        <w:br/>
        <w:t>2nd argument as integer specifying the start position.</w:t>
      </w:r>
      <w:r>
        <w:rPr>
          <w:rFonts w:ascii="Verdana" w:hAnsi="Verdana"/>
          <w:color w:val="000000"/>
        </w:rPr>
        <w:br/>
        <w:t xml:space="preserve">3rd argument as integer specifying the length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SUBSTRING ('MICROSOFT SQL SERVER 2000', 11, 3)</w:t>
      </w:r>
      <w:r>
        <w:rPr>
          <w:rFonts w:ascii="Verdana" w:hAnsi="Verdana"/>
          <w:b/>
          <w:bCs/>
          <w:color w:val="000000"/>
        </w:rPr>
        <w:br/>
      </w:r>
      <w:r>
        <w:rPr>
          <w:rStyle w:val="Strong"/>
          <w:rFonts w:ascii="Verdana" w:hAnsi="Verdana"/>
          <w:color w:val="000000"/>
        </w:rPr>
        <w:t>Result: SQL</w:t>
      </w:r>
      <w:r>
        <w:rPr>
          <w:rFonts w:ascii="Verdana" w:hAnsi="Verdana"/>
          <w:color w:val="000000"/>
        </w:rPr>
        <w:t xml:space="preserve"> </w:t>
      </w:r>
    </w:p>
    <w:p w:rsidR="008426B9" w:rsidRDefault="008426B9" w:rsidP="008426B9">
      <w:pPr>
        <w:pStyle w:val="NormalWeb"/>
        <w:rPr>
          <w:rFonts w:ascii="Verdana" w:hAnsi="Verdana"/>
          <w:color w:val="000000"/>
        </w:rPr>
      </w:pPr>
      <w:r>
        <w:rPr>
          <w:rStyle w:val="Strong"/>
          <w:rFonts w:ascii="Verdana" w:hAnsi="Verdana"/>
          <w:color w:val="000000"/>
        </w:rPr>
        <w:t>8. LOWER</w:t>
      </w:r>
      <w:r>
        <w:rPr>
          <w:rFonts w:ascii="Verdana" w:hAnsi="Verdana"/>
          <w:color w:val="000000"/>
        </w:rPr>
        <w:t xml:space="preserve"> string function returns the lower case string whether the entered string has upper case letters. It takes 1 argument as string value. </w:t>
      </w:r>
    </w:p>
    <w:p w:rsidR="008426B9" w:rsidRDefault="008426B9" w:rsidP="008426B9">
      <w:pPr>
        <w:pStyle w:val="NormalWeb"/>
        <w:rPr>
          <w:rFonts w:ascii="Verdana" w:hAnsi="Verdana"/>
          <w:color w:val="000000"/>
        </w:rPr>
      </w:pPr>
      <w:r>
        <w:rPr>
          <w:rStyle w:val="Strong"/>
          <w:rFonts w:ascii="Verdana" w:hAnsi="Verdana"/>
          <w:color w:val="000000"/>
        </w:rPr>
        <w:lastRenderedPageBreak/>
        <w:t>Example:</w:t>
      </w:r>
      <w:r>
        <w:rPr>
          <w:rFonts w:ascii="Verdana" w:hAnsi="Verdana"/>
          <w:b/>
          <w:bCs/>
          <w:color w:val="000000"/>
        </w:rPr>
        <w:br/>
      </w:r>
      <w:r>
        <w:rPr>
          <w:rStyle w:val="Strong"/>
          <w:rFonts w:ascii="Verdana" w:hAnsi="Verdana"/>
          <w:color w:val="000000"/>
        </w:rPr>
        <w:t>select LOWER(‘MICROSOFT ASP .NET WEB HOSTING’)</w:t>
      </w:r>
      <w:r>
        <w:rPr>
          <w:rFonts w:ascii="Verdana" w:hAnsi="Verdana"/>
          <w:b/>
          <w:bCs/>
          <w:color w:val="000000"/>
        </w:rPr>
        <w:br/>
      </w:r>
      <w:r>
        <w:rPr>
          <w:rStyle w:val="Strong"/>
          <w:rFonts w:ascii="Verdana" w:hAnsi="Verdana"/>
          <w:color w:val="000000"/>
        </w:rPr>
        <w:t>Result: microsoft asp .net web hosting</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9. UPPER</w:t>
      </w:r>
      <w:r>
        <w:rPr>
          <w:rFonts w:ascii="Verdana" w:hAnsi="Verdana"/>
          <w:color w:val="000000"/>
        </w:rPr>
        <w:t xml:space="preserve"> string function returns the upper case string whether the entered string has lower case letters. It takes 1 argument as string value.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LOWER(‘MICROSOFT ASP .NET WEB HOSTING with SQL Database’)</w:t>
      </w:r>
      <w:r>
        <w:rPr>
          <w:rFonts w:ascii="Verdana" w:hAnsi="Verdana"/>
          <w:b/>
          <w:bCs/>
          <w:color w:val="000000"/>
        </w:rPr>
        <w:br/>
      </w:r>
      <w:r>
        <w:rPr>
          <w:rStyle w:val="Strong"/>
          <w:rFonts w:ascii="Verdana" w:hAnsi="Verdana"/>
          <w:color w:val="000000"/>
        </w:rPr>
        <w:t>Result: MICROSOFT ASP .NET WEB HOSTING WITH SQL DATABASE</w:t>
      </w:r>
      <w:r>
        <w:rPr>
          <w:rFonts w:ascii="Verdana" w:hAnsi="Verdana"/>
          <w:color w:val="000000"/>
        </w:rPr>
        <w:t xml:space="preserve"> </w:t>
      </w:r>
    </w:p>
    <w:p w:rsidR="008426B9" w:rsidRDefault="008426B9" w:rsidP="008426B9">
      <w:pPr>
        <w:pStyle w:val="NormalWeb"/>
        <w:rPr>
          <w:rFonts w:ascii="Verdana" w:hAnsi="Verdana"/>
          <w:color w:val="000000"/>
        </w:rPr>
      </w:pPr>
      <w:r>
        <w:rPr>
          <w:rStyle w:val="Strong"/>
          <w:rFonts w:ascii="Verdana" w:hAnsi="Verdana"/>
          <w:color w:val="000000"/>
        </w:rPr>
        <w:t>10. REVERSE</w:t>
      </w:r>
      <w:r>
        <w:rPr>
          <w:rFonts w:ascii="Verdana" w:hAnsi="Verdana"/>
          <w:color w:val="000000"/>
        </w:rPr>
        <w:t xml:space="preserve"> string function returns the string in reverse order. It takes 1 argument as string value.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REVERSE(‘ASP.NET’)</w:t>
      </w:r>
      <w:r>
        <w:rPr>
          <w:rFonts w:ascii="Verdana" w:hAnsi="Verdana"/>
          <w:b/>
          <w:bCs/>
          <w:color w:val="000000"/>
        </w:rPr>
        <w:br/>
      </w:r>
      <w:r>
        <w:rPr>
          <w:rStyle w:val="Strong"/>
          <w:rFonts w:ascii="Verdana" w:hAnsi="Verdana"/>
          <w:color w:val="000000"/>
        </w:rPr>
        <w:t>Result: TEN.PSA</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11. LTRIM</w:t>
      </w:r>
      <w:r>
        <w:rPr>
          <w:rFonts w:ascii="Verdana" w:hAnsi="Verdana"/>
          <w:color w:val="000000"/>
        </w:rPr>
        <w:t xml:space="preserve"> function returns the string by removing all the blank spaces at left side. It also takes 1 argument as string value.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LTRIM (‘ ASP ’)</w:t>
      </w:r>
      <w:r>
        <w:rPr>
          <w:rFonts w:ascii="Verdana" w:hAnsi="Verdana"/>
          <w:b/>
          <w:bCs/>
          <w:color w:val="000000"/>
        </w:rPr>
        <w:br/>
      </w:r>
      <w:r>
        <w:rPr>
          <w:rStyle w:val="Strong"/>
          <w:rFonts w:ascii="Verdana" w:hAnsi="Verdana"/>
          <w:color w:val="000000"/>
        </w:rPr>
        <w:t>Result: ASP-----</w:t>
      </w:r>
      <w:r>
        <w:rPr>
          <w:rFonts w:ascii="Verdana" w:hAnsi="Verdana"/>
          <w:b/>
          <w:bCs/>
          <w:color w:val="000000"/>
        </w:rPr>
        <w:br/>
      </w:r>
      <w:r>
        <w:rPr>
          <w:rStyle w:val="Strong"/>
          <w:rFonts w:ascii="Verdana" w:hAnsi="Verdana"/>
          <w:color w:val="000000"/>
        </w:rPr>
        <w:t>blanks at the right side not removed.</w:t>
      </w:r>
      <w:r>
        <w:rPr>
          <w:rFonts w:ascii="Verdana" w:hAnsi="Verdana"/>
          <w:color w:val="000000"/>
        </w:rPr>
        <w:t xml:space="preserve"> </w:t>
      </w:r>
    </w:p>
    <w:p w:rsidR="008426B9" w:rsidRDefault="008426B9" w:rsidP="008426B9">
      <w:pPr>
        <w:pStyle w:val="NormalWeb"/>
        <w:rPr>
          <w:rFonts w:ascii="Verdana" w:hAnsi="Verdana"/>
          <w:color w:val="000000"/>
        </w:rPr>
      </w:pPr>
      <w:r>
        <w:rPr>
          <w:rStyle w:val="Strong"/>
          <w:rFonts w:ascii="Verdana" w:hAnsi="Verdana"/>
          <w:color w:val="000000"/>
        </w:rPr>
        <w:t>12. RTRIM</w:t>
      </w:r>
      <w:r>
        <w:rPr>
          <w:rFonts w:ascii="Verdana" w:hAnsi="Verdana"/>
          <w:color w:val="000000"/>
        </w:rPr>
        <w:t xml:space="preserve"> function returns the string by removing all the blank spaces at left side. It also takes 1 argument as string value.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RTRIM (‘ ASP ’)</w:t>
      </w:r>
      <w:r>
        <w:rPr>
          <w:rFonts w:ascii="Verdana" w:hAnsi="Verdana"/>
          <w:b/>
          <w:bCs/>
          <w:color w:val="000000"/>
        </w:rPr>
        <w:br/>
      </w:r>
      <w:r>
        <w:rPr>
          <w:rStyle w:val="Strong"/>
          <w:rFonts w:ascii="Verdana" w:hAnsi="Verdana"/>
          <w:color w:val="000000"/>
        </w:rPr>
        <w:t>Result: -----ASP</w:t>
      </w:r>
      <w:r>
        <w:rPr>
          <w:rFonts w:ascii="Verdana" w:hAnsi="Verdana"/>
          <w:b/>
          <w:bCs/>
          <w:color w:val="000000"/>
        </w:rPr>
        <w:br/>
      </w:r>
      <w:r>
        <w:rPr>
          <w:rStyle w:val="Strong"/>
          <w:rFonts w:ascii="Verdana" w:hAnsi="Verdana"/>
          <w:color w:val="000000"/>
        </w:rPr>
        <w:t>blanks at the left side not removed.</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13. PATINDEX</w:t>
      </w:r>
      <w:r>
        <w:rPr>
          <w:rFonts w:ascii="Verdana" w:hAnsi="Verdana"/>
          <w:color w:val="000000"/>
        </w:rPr>
        <w:t xml:space="preserve"> function returns the position of first occurrence of specified pattern in the provided string. It takes 2 arguments.</w:t>
      </w:r>
      <w:r>
        <w:rPr>
          <w:rFonts w:ascii="Verdana" w:hAnsi="Verdana"/>
          <w:color w:val="000000"/>
        </w:rPr>
        <w:br/>
        <w:t>1st argument as string value specifying the pattern to match</w:t>
      </w:r>
      <w:r>
        <w:rPr>
          <w:rFonts w:ascii="Verdana" w:hAnsi="Verdana"/>
          <w:color w:val="000000"/>
        </w:rPr>
        <w:br/>
        <w:t xml:space="preserve">2nd argument as string value specifying the string to compare. </w:t>
      </w:r>
    </w:p>
    <w:p w:rsidR="008426B9" w:rsidRDefault="008426B9" w:rsidP="008426B9">
      <w:pPr>
        <w:pStyle w:val="NormalWeb"/>
        <w:rPr>
          <w:rFonts w:ascii="Verdana" w:hAnsi="Verdana"/>
          <w:color w:val="000000"/>
        </w:rPr>
      </w:pPr>
      <w:r>
        <w:rPr>
          <w:rStyle w:val="Strong"/>
          <w:rFonts w:ascii="Verdana" w:hAnsi="Verdana"/>
          <w:color w:val="000000"/>
        </w:rPr>
        <w:lastRenderedPageBreak/>
        <w:t>Example:</w:t>
      </w:r>
      <w:r>
        <w:rPr>
          <w:rFonts w:ascii="Verdana" w:hAnsi="Verdana"/>
          <w:b/>
          <w:bCs/>
          <w:color w:val="000000"/>
        </w:rPr>
        <w:br/>
      </w:r>
      <w:r>
        <w:rPr>
          <w:rStyle w:val="Strong"/>
          <w:rFonts w:ascii="Verdana" w:hAnsi="Verdana"/>
          <w:color w:val="000000"/>
        </w:rPr>
        <w:t>select PATINDEX('%RO%','MICROSOFT')</w:t>
      </w:r>
      <w:r>
        <w:rPr>
          <w:rFonts w:ascii="Verdana" w:hAnsi="Verdana"/>
          <w:b/>
          <w:bCs/>
          <w:color w:val="000000"/>
        </w:rPr>
        <w:br/>
      </w:r>
      <w:r>
        <w:rPr>
          <w:rStyle w:val="Strong"/>
          <w:rFonts w:ascii="Verdana" w:hAnsi="Verdana"/>
          <w:color w:val="000000"/>
        </w:rPr>
        <w:t>Results: 4</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 xml:space="preserve">14. STR </w:t>
      </w:r>
      <w:r>
        <w:rPr>
          <w:rFonts w:ascii="Verdana" w:hAnsi="Verdana"/>
          <w:color w:val="000000"/>
        </w:rPr>
        <w:t>function returns character data converted from numeric data. It takes 3 arguments.</w:t>
      </w:r>
      <w:r>
        <w:rPr>
          <w:rFonts w:ascii="Verdana" w:hAnsi="Verdana"/>
          <w:color w:val="000000"/>
        </w:rPr>
        <w:br/>
        <w:t>1st argument as float data</w:t>
      </w:r>
      <w:r>
        <w:rPr>
          <w:rFonts w:ascii="Verdana" w:hAnsi="Verdana"/>
          <w:color w:val="000000"/>
        </w:rPr>
        <w:br/>
        <w:t>2nd argument as integer value specifying the length of the string including decimal that is to be retrieved.</w:t>
      </w:r>
      <w:r>
        <w:rPr>
          <w:rFonts w:ascii="Verdana" w:hAnsi="Verdana"/>
          <w:color w:val="000000"/>
        </w:rPr>
        <w:br/>
        <w:t xml:space="preserve">3rd argument as integer specifying the number of places to the right of the decimal point.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STR(140.15, 6, 1)</w:t>
      </w:r>
      <w:r>
        <w:rPr>
          <w:rFonts w:ascii="Verdana" w:hAnsi="Verdana"/>
          <w:b/>
          <w:bCs/>
          <w:color w:val="000000"/>
        </w:rPr>
        <w:br/>
      </w:r>
      <w:r>
        <w:rPr>
          <w:rStyle w:val="Strong"/>
          <w:rFonts w:ascii="Verdana" w:hAnsi="Verdana"/>
          <w:color w:val="000000"/>
        </w:rPr>
        <w:t>Result: 140.2</w:t>
      </w:r>
      <w:r>
        <w:rPr>
          <w:rFonts w:ascii="Verdana" w:hAnsi="Verdana"/>
          <w:color w:val="000000"/>
        </w:rPr>
        <w:t xml:space="preserve"> </w:t>
      </w:r>
    </w:p>
    <w:p w:rsidR="008426B9" w:rsidRDefault="008426B9" w:rsidP="008426B9">
      <w:pPr>
        <w:pStyle w:val="NormalWeb"/>
        <w:rPr>
          <w:rFonts w:ascii="Verdana" w:hAnsi="Verdana"/>
          <w:color w:val="000000"/>
        </w:rPr>
      </w:pPr>
      <w:r>
        <w:rPr>
          <w:rFonts w:ascii="Verdana" w:hAnsi="Verdana"/>
          <w:color w:val="000000"/>
        </w:rPr>
        <w:br/>
      </w:r>
      <w:r>
        <w:rPr>
          <w:rStyle w:val="Strong"/>
          <w:rFonts w:ascii="Verdana" w:hAnsi="Verdana"/>
          <w:color w:val="000000"/>
        </w:rPr>
        <w:t xml:space="preserve">15. ASCII </w:t>
      </w:r>
      <w:r>
        <w:rPr>
          <w:rFonts w:ascii="Verdana" w:hAnsi="Verdana"/>
          <w:color w:val="000000"/>
        </w:rPr>
        <w:t xml:space="preserve">function returns the ASCII code value from the leftmost character specified character expression. It takes 1 argument as string/character expression. </w:t>
      </w:r>
    </w:p>
    <w:p w:rsidR="008426B9" w:rsidRDefault="008426B9" w:rsidP="008426B9">
      <w:pPr>
        <w:pStyle w:val="NormalWeb"/>
        <w:rPr>
          <w:rFonts w:ascii="Verdana" w:hAnsi="Verdana"/>
          <w:color w:val="000000"/>
        </w:rPr>
      </w:pPr>
      <w:r>
        <w:rPr>
          <w:rStyle w:val="Strong"/>
          <w:rFonts w:ascii="Verdana" w:hAnsi="Verdana"/>
          <w:color w:val="000000"/>
        </w:rPr>
        <w:t>Example:</w:t>
      </w:r>
      <w:r>
        <w:rPr>
          <w:rFonts w:ascii="Verdana" w:hAnsi="Verdana"/>
          <w:b/>
          <w:bCs/>
          <w:color w:val="000000"/>
        </w:rPr>
        <w:br/>
      </w:r>
      <w:r>
        <w:rPr>
          <w:rStyle w:val="Strong"/>
          <w:rFonts w:ascii="Verdana" w:hAnsi="Verdana"/>
          <w:color w:val="000000"/>
        </w:rPr>
        <w:t>select ASCII('A')</w:t>
      </w:r>
      <w:r>
        <w:rPr>
          <w:rFonts w:ascii="Verdana" w:hAnsi="Verdana"/>
          <w:b/>
          <w:bCs/>
          <w:color w:val="000000"/>
        </w:rPr>
        <w:br/>
      </w:r>
      <w:r>
        <w:rPr>
          <w:rStyle w:val="Strong"/>
          <w:rFonts w:ascii="Verdana" w:hAnsi="Verdana"/>
          <w:color w:val="000000"/>
        </w:rPr>
        <w:t>Result: 65</w:t>
      </w:r>
      <w:r>
        <w:rPr>
          <w:rFonts w:ascii="Verdana" w:hAnsi="Verdana"/>
          <w:color w:val="000000"/>
        </w:rPr>
        <w:t xml:space="preserve"> </w:t>
      </w:r>
    </w:p>
    <w:p w:rsidR="000D36C6" w:rsidRDefault="000D36C6" w:rsidP="004B78B0"/>
    <w:p w:rsidR="000D36C6" w:rsidRPr="000D36C6" w:rsidRDefault="000D36C6" w:rsidP="004B78B0">
      <w:pPr>
        <w:rPr>
          <w:b/>
        </w:rPr>
      </w:pPr>
    </w:p>
    <w:p w:rsidR="00CE6724" w:rsidRPr="004B78B0" w:rsidRDefault="00CE6724" w:rsidP="004B78B0"/>
    <w:p w:rsidR="006F578C" w:rsidRDefault="00A40EA8" w:rsidP="004B78B0">
      <w:pPr>
        <w:rPr>
          <w:b/>
          <w:u w:val="single"/>
        </w:rPr>
      </w:pPr>
      <w:r w:rsidRPr="004B78B0">
        <w:rPr>
          <w:b/>
          <w:u w:val="single"/>
        </w:rPr>
        <w:t>VARIABLES:</w:t>
      </w:r>
    </w:p>
    <w:p w:rsidR="00EE0BF4" w:rsidRDefault="00EE0BF4" w:rsidP="004B78B0">
      <w:pPr>
        <w:rPr>
          <w:b/>
          <w:u w:val="single"/>
        </w:rPr>
      </w:pPr>
    </w:p>
    <w:p w:rsidR="00B53303" w:rsidRDefault="00993C4D" w:rsidP="004B78B0">
      <w:r>
        <w:t>The difference between a variable and a parameter is:</w:t>
      </w:r>
    </w:p>
    <w:p w:rsidR="00993C4D" w:rsidRPr="00993C4D" w:rsidRDefault="00993C4D" w:rsidP="00993C4D">
      <w:pPr>
        <w:shd w:val="clear" w:color="auto" w:fill="FFFFFF"/>
        <w:spacing w:before="96" w:after="96" w:line="216" w:lineRule="atLeast"/>
        <w:rPr>
          <w:rFonts w:ascii="Tahoma" w:hAnsi="Tahoma" w:cs="Tahoma"/>
          <w:color w:val="000000"/>
          <w:sz w:val="18"/>
          <w:szCs w:val="18"/>
        </w:rPr>
      </w:pPr>
      <w:r w:rsidRPr="00993C4D">
        <w:rPr>
          <w:rFonts w:ascii="Tahoma" w:hAnsi="Tahoma" w:cs="Tahoma"/>
          <w:color w:val="000000"/>
          <w:sz w:val="18"/>
          <w:szCs w:val="18"/>
        </w:rPr>
        <w:t>Parameter - Represents a constant value that cannot be changed throughout the session run.</w:t>
      </w:r>
    </w:p>
    <w:p w:rsidR="00993C4D" w:rsidRPr="00993C4D" w:rsidRDefault="00993C4D" w:rsidP="00993C4D">
      <w:pPr>
        <w:shd w:val="clear" w:color="auto" w:fill="FFFFFF"/>
        <w:spacing w:before="96" w:after="96" w:line="216" w:lineRule="atLeast"/>
        <w:rPr>
          <w:rFonts w:ascii="Tahoma" w:hAnsi="Tahoma" w:cs="Tahoma"/>
          <w:color w:val="000000"/>
          <w:sz w:val="18"/>
          <w:szCs w:val="18"/>
        </w:rPr>
      </w:pPr>
      <w:r w:rsidRPr="00993C4D">
        <w:rPr>
          <w:rFonts w:ascii="Tahoma" w:hAnsi="Tahoma" w:cs="Tahoma"/>
          <w:color w:val="000000"/>
          <w:sz w:val="18"/>
          <w:szCs w:val="18"/>
        </w:rPr>
        <w:t>Variable - Represents a value that can be changed during session run.</w:t>
      </w:r>
      <w:r>
        <w:rPr>
          <w:rFonts w:ascii="Tahoma" w:hAnsi="Tahoma" w:cs="Tahoma"/>
          <w:color w:val="000000"/>
          <w:sz w:val="18"/>
          <w:szCs w:val="18"/>
        </w:rPr>
        <w:t xml:space="preserve"> </w:t>
      </w:r>
      <w:r w:rsidRPr="00993C4D">
        <w:rPr>
          <w:rFonts w:ascii="Tahoma" w:hAnsi="Tahoma" w:cs="Tahoma"/>
          <w:color w:val="000000"/>
          <w:sz w:val="18"/>
          <w:szCs w:val="18"/>
        </w:rPr>
        <w:t>There are some functions available to change the variable value like setvariable(), setmaxvariable(),..</w:t>
      </w:r>
    </w:p>
    <w:p w:rsidR="00993C4D" w:rsidRPr="00993C4D" w:rsidRDefault="00993C4D" w:rsidP="004B78B0">
      <w:pPr>
        <w:rPr>
          <w:sz w:val="18"/>
          <w:szCs w:val="18"/>
        </w:rPr>
      </w:pPr>
    </w:p>
    <w:p w:rsidR="00993C4D" w:rsidRPr="00993C4D" w:rsidRDefault="00993C4D" w:rsidP="004B78B0"/>
    <w:p w:rsidR="00E51BAB" w:rsidRDefault="00FA4BFF" w:rsidP="004B78B0">
      <w:pPr>
        <w:rPr>
          <w:b/>
          <w:u w:val="single"/>
        </w:rPr>
      </w:pPr>
      <w:r>
        <w:rPr>
          <w:b/>
          <w:u w:val="single"/>
        </w:rPr>
        <w:t>USER Defined Variables</w:t>
      </w:r>
    </w:p>
    <w:p w:rsidR="001C5F99" w:rsidRDefault="001C5F99" w:rsidP="001C5F99">
      <w:pPr>
        <w:pStyle w:val="NormalWeb"/>
        <w:rPr>
          <w:rFonts w:ascii="Segoe UI" w:hAnsi="Segoe UI" w:cs="Segoe UI"/>
          <w:color w:val="000000"/>
          <w:sz w:val="19"/>
          <w:szCs w:val="19"/>
        </w:rPr>
      </w:pPr>
      <w:r>
        <w:rPr>
          <w:rFonts w:ascii="Segoe UI" w:hAnsi="Segoe UI" w:cs="Segoe UI"/>
          <w:color w:val="000000"/>
          <w:sz w:val="19"/>
          <w:szCs w:val="19"/>
        </w:rPr>
        <w:t>When a variable is first declared, its value is set to NULL. To assign a value to a variable, use the SET statement. This is the preferred method of assigning a value to a variable. A variable can also have a value assigned by being referenced in the select list of a SELECT statement.</w:t>
      </w:r>
    </w:p>
    <w:p w:rsidR="001C5F99" w:rsidRDefault="001C5F99" w:rsidP="001C5F99">
      <w:pPr>
        <w:pStyle w:val="NormalWeb"/>
        <w:rPr>
          <w:rFonts w:ascii="Segoe UI" w:hAnsi="Segoe UI" w:cs="Segoe UI"/>
          <w:color w:val="000000"/>
          <w:sz w:val="19"/>
          <w:szCs w:val="19"/>
        </w:rPr>
      </w:pPr>
      <w:r>
        <w:rPr>
          <w:rFonts w:ascii="Segoe UI" w:hAnsi="Segoe UI" w:cs="Segoe UI"/>
          <w:color w:val="000000"/>
          <w:sz w:val="19"/>
          <w:szCs w:val="19"/>
        </w:rPr>
        <w:t xml:space="preserve">To assign a variable a value by using the SET statement, include the variable name and the value to assign to the variable. This is the preferred method of assigning a value to a variable. The following batch, for example, </w:t>
      </w:r>
      <w:r>
        <w:rPr>
          <w:rFonts w:ascii="Segoe UI" w:hAnsi="Segoe UI" w:cs="Segoe UI"/>
          <w:color w:val="000000"/>
          <w:sz w:val="19"/>
          <w:szCs w:val="19"/>
        </w:rPr>
        <w:lastRenderedPageBreak/>
        <w:t xml:space="preserve">declares two variables, assigns values to them, and then uses them in the </w:t>
      </w:r>
      <w:r>
        <w:rPr>
          <w:rStyle w:val="code"/>
          <w:sz w:val="20"/>
          <w:szCs w:val="20"/>
        </w:rPr>
        <w:t>WHERE</w:t>
      </w:r>
      <w:r>
        <w:rPr>
          <w:rFonts w:ascii="Segoe UI" w:hAnsi="Segoe UI" w:cs="Segoe UI"/>
          <w:color w:val="000000"/>
          <w:sz w:val="19"/>
          <w:szCs w:val="19"/>
        </w:rPr>
        <w:t xml:space="preserve"> clause of a </w:t>
      </w:r>
      <w:r>
        <w:rPr>
          <w:rStyle w:val="code"/>
          <w:sz w:val="20"/>
          <w:szCs w:val="20"/>
        </w:rPr>
        <w:t>SELECT</w:t>
      </w:r>
      <w:r>
        <w:rPr>
          <w:rFonts w:ascii="Segoe UI" w:hAnsi="Segoe UI" w:cs="Segoe UI"/>
          <w:color w:val="000000"/>
          <w:sz w:val="19"/>
          <w:szCs w:val="19"/>
        </w:rPr>
        <w:t xml:space="preserve"> statement:</w:t>
      </w:r>
    </w:p>
    <w:p w:rsidR="001C5F99" w:rsidRPr="00D2372E" w:rsidRDefault="00493B1C" w:rsidP="001C5F99">
      <w:pPr>
        <w:shd w:val="clear" w:color="auto" w:fill="FFFFFF"/>
        <w:textAlignment w:val="top"/>
        <w:rPr>
          <w:rFonts w:ascii="Segoe UI" w:hAnsi="Segoe UI" w:cs="Segoe UI"/>
          <w:color w:val="000000"/>
          <w:sz w:val="18"/>
          <w:szCs w:val="18"/>
        </w:rPr>
      </w:pPr>
      <w:hyperlink r:id="rId7" w:tooltip="Copy to clipboard." w:history="1">
        <w:r w:rsidR="001C5F99" w:rsidRPr="00D2372E">
          <w:rPr>
            <w:rStyle w:val="Hyperlink"/>
            <w:rFonts w:ascii="Segoe UI" w:hAnsi="Segoe UI" w:cs="Segoe UI"/>
            <w:sz w:val="18"/>
            <w:szCs w:val="18"/>
          </w:rPr>
          <w:t>Copy</w:t>
        </w:r>
      </w:hyperlink>
      <w:r w:rsidR="001C5F99" w:rsidRPr="00D2372E">
        <w:rPr>
          <w:rFonts w:ascii="Segoe UI" w:hAnsi="Segoe UI" w:cs="Segoe UI"/>
          <w:color w:val="000000"/>
          <w:sz w:val="18"/>
          <w:szCs w:val="18"/>
        </w:rPr>
        <w:t xml:space="preserve"> </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USE AdventureWorks2008R2;</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GO</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 Declare two variables.</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DECLARE @FirstNameVariable nvarchar(50),</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 xml:space="preserve">   @PostalCodeVariable nvarchar(15);</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 Set their values.</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SET @FirstNameVariable = N'Amy';</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SET @PostalCodeVariable = N'BA5 3HX';</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 Use them in the WHERE clause of a SELECT statement.</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SELECT LastName, FirstName, JobTitle, City, StateProvinceName, CountryRegionName</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FROM HumanResources.vEmployee</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WHERE FirstName = @FirstNameVariable</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 xml:space="preserve">   OR PostalCode = @PostalCodeVariable;</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GO</w:t>
      </w:r>
    </w:p>
    <w:p w:rsidR="001C5F99" w:rsidRPr="00D2372E" w:rsidRDefault="001C5F99" w:rsidP="001C5F99">
      <w:pPr>
        <w:pStyle w:val="NormalWeb"/>
        <w:rPr>
          <w:rFonts w:ascii="Segoe UI" w:hAnsi="Segoe UI" w:cs="Segoe UI"/>
          <w:color w:val="000000"/>
          <w:sz w:val="18"/>
          <w:szCs w:val="18"/>
        </w:rPr>
      </w:pPr>
      <w:r w:rsidRPr="00D2372E">
        <w:rPr>
          <w:rFonts w:ascii="Segoe UI" w:hAnsi="Segoe UI" w:cs="Segoe UI"/>
          <w:color w:val="000000"/>
          <w:sz w:val="18"/>
          <w:szCs w:val="18"/>
        </w:rPr>
        <w:t>A variable can also have a value assigned by being referenced in a select list. If a variable is referenced in a select list, it should be assigned a scalar value or the SELECT statement should only return one row. For example:</w:t>
      </w:r>
    </w:p>
    <w:p w:rsidR="001C5F99" w:rsidRPr="00D2372E" w:rsidRDefault="00493B1C" w:rsidP="001C5F99">
      <w:pPr>
        <w:shd w:val="clear" w:color="auto" w:fill="FFFFFF"/>
        <w:textAlignment w:val="top"/>
        <w:rPr>
          <w:rFonts w:ascii="Segoe UI" w:hAnsi="Segoe UI" w:cs="Segoe UI"/>
          <w:color w:val="000000"/>
          <w:sz w:val="18"/>
          <w:szCs w:val="18"/>
        </w:rPr>
      </w:pPr>
      <w:hyperlink r:id="rId8" w:tooltip="Copy to clipboard." w:history="1">
        <w:r w:rsidR="001C5F99" w:rsidRPr="00D2372E">
          <w:rPr>
            <w:rStyle w:val="Hyperlink"/>
            <w:rFonts w:ascii="Segoe UI" w:hAnsi="Segoe UI" w:cs="Segoe UI"/>
            <w:sz w:val="18"/>
            <w:szCs w:val="18"/>
          </w:rPr>
          <w:t>Copy</w:t>
        </w:r>
      </w:hyperlink>
      <w:r w:rsidR="001C5F99" w:rsidRPr="00D2372E">
        <w:rPr>
          <w:rFonts w:ascii="Segoe UI" w:hAnsi="Segoe UI" w:cs="Segoe UI"/>
          <w:color w:val="000000"/>
          <w:sz w:val="18"/>
          <w:szCs w:val="18"/>
        </w:rPr>
        <w:t xml:space="preserve"> </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USE AdventureWorks2008R2;</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GO</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DECLARE @EmpIDVariable int;</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SELECT @EmpIDVariable = MAX(EmployeeID)</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FROM HumanResources.Employee;</w:t>
      </w:r>
    </w:p>
    <w:p w:rsidR="001C5F99" w:rsidRPr="00D2372E" w:rsidRDefault="001C5F99" w:rsidP="001C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18"/>
          <w:szCs w:val="18"/>
        </w:rPr>
      </w:pPr>
      <w:r w:rsidRPr="00D2372E">
        <w:rPr>
          <w:rFonts w:ascii="Consolas" w:hAnsi="Consolas" w:cs="Courier New"/>
          <w:color w:val="000000"/>
          <w:sz w:val="18"/>
          <w:szCs w:val="18"/>
        </w:rPr>
        <w:t>GO</w:t>
      </w:r>
    </w:p>
    <w:p w:rsidR="00E51BAB" w:rsidRDefault="00E51BAB" w:rsidP="004B78B0">
      <w:pPr>
        <w:rPr>
          <w:b/>
          <w:u w:val="single"/>
        </w:rPr>
      </w:pPr>
    </w:p>
    <w:p w:rsidR="00E51BAB" w:rsidRDefault="00E51BAB" w:rsidP="004B78B0">
      <w:pPr>
        <w:rPr>
          <w:b/>
          <w:u w:val="single"/>
        </w:rPr>
      </w:pPr>
    </w:p>
    <w:p w:rsidR="00804CBD" w:rsidRPr="00804CBD" w:rsidRDefault="00804CBD" w:rsidP="00804CBD">
      <w:pPr>
        <w:pStyle w:val="Heading1"/>
        <w:shd w:val="clear" w:color="auto" w:fill="FFFFFF"/>
        <w:rPr>
          <w:rFonts w:ascii="Arial" w:hAnsi="Arial" w:cs="Arial"/>
          <w:color w:val="333333"/>
        </w:rPr>
      </w:pPr>
      <w:r w:rsidRPr="00804CBD">
        <w:rPr>
          <w:rFonts w:ascii="Arial" w:hAnsi="Arial" w:cs="Arial"/>
          <w:color w:val="333333"/>
        </w:rPr>
        <w:t>Scalar user-defined functions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Reuse of code is one of the fundamental principles we learn when programming in any language, and the SQL language is no exception. It provides many means by which to logically group code and reuse it.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One such means in SQL Server is the scalar user-defined function. It seems so convenient to hide away all those complex calculations in a function, and then simply invoke it in our queries. However, the hidden "sting in the tail" is that it can bring a heavy toll </w:t>
      </w:r>
      <w:r w:rsidRPr="00BA5E2E">
        <w:rPr>
          <w:rFonts w:ascii="Arial" w:hAnsi="Arial" w:cs="Arial"/>
          <w:b/>
          <w:color w:val="333333"/>
          <w:sz w:val="19"/>
          <w:szCs w:val="19"/>
        </w:rPr>
        <w:t>in terms of performance. When used in a query, scalar functions are evaluated for each row and, with large tables, this can result in very slow running queries. This is especially true when the scalar function needs to access another table to retrieve data.</w:t>
      </w:r>
      <w:r>
        <w:rPr>
          <w:rFonts w:ascii="Arial" w:hAnsi="Arial" w:cs="Arial"/>
          <w:color w:val="333333"/>
          <w:sz w:val="19"/>
          <w:szCs w:val="19"/>
        </w:rPr>
        <w:t xml:space="preserve"> </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Here is one example. Given tables with products and sales for products, the request is to retrieve total sales per product. Since the total sales value can be reused in another place, you decide to use a scalar function to calculate the total sales for a product: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CREATE</w:t>
      </w:r>
      <w:r>
        <w:rPr>
          <w:rFonts w:ascii="Arial" w:hAnsi="Arial" w:cs="Arial"/>
          <w:color w:val="333333"/>
          <w:sz w:val="19"/>
          <w:szCs w:val="19"/>
        </w:rPr>
        <w:t xml:space="preserve"> </w:t>
      </w:r>
      <w:r>
        <w:rPr>
          <w:rFonts w:ascii="Arial" w:hAnsi="Arial" w:cs="Arial"/>
          <w:color w:val="0000FF"/>
          <w:sz w:val="19"/>
          <w:szCs w:val="19"/>
        </w:rPr>
        <w:t>FUNCTION</w:t>
      </w:r>
      <w:r>
        <w:rPr>
          <w:rFonts w:ascii="Arial" w:hAnsi="Arial" w:cs="Arial"/>
          <w:color w:val="333333"/>
          <w:sz w:val="19"/>
          <w:szCs w:val="19"/>
        </w:rPr>
        <w:t xml:space="preserve"> dbo</w:t>
      </w:r>
      <w:r>
        <w:rPr>
          <w:rFonts w:ascii="Arial" w:hAnsi="Arial" w:cs="Arial"/>
          <w:color w:val="808080"/>
          <w:sz w:val="19"/>
          <w:szCs w:val="19"/>
        </w:rPr>
        <w:t>.</w:t>
      </w:r>
      <w:r>
        <w:rPr>
          <w:rFonts w:ascii="Arial" w:hAnsi="Arial" w:cs="Arial"/>
          <w:color w:val="333333"/>
          <w:sz w:val="19"/>
          <w:szCs w:val="19"/>
        </w:rPr>
        <w:t>GetTotalSales</w:t>
      </w:r>
      <w:r>
        <w:rPr>
          <w:rFonts w:ascii="Arial" w:hAnsi="Arial" w:cs="Arial"/>
          <w:color w:val="808080"/>
          <w:sz w:val="19"/>
          <w:szCs w:val="19"/>
        </w:rPr>
        <w:t>(</w:t>
      </w:r>
      <w:r>
        <w:rPr>
          <w:rFonts w:ascii="Arial" w:hAnsi="Arial" w:cs="Arial"/>
          <w:color w:val="333333"/>
          <w:sz w:val="19"/>
          <w:szCs w:val="19"/>
        </w:rPr>
        <w:t xml:space="preserve">@sku </w:t>
      </w:r>
      <w:r>
        <w:rPr>
          <w:rFonts w:ascii="Arial" w:hAnsi="Arial" w:cs="Arial"/>
          <w:color w:val="0000FF"/>
          <w:sz w:val="19"/>
          <w:szCs w:val="19"/>
        </w:rPr>
        <w:t>INT</w:t>
      </w:r>
      <w:r>
        <w:rPr>
          <w:rFonts w:ascii="Arial" w:hAnsi="Arial" w:cs="Arial"/>
          <w:color w:val="808080"/>
          <w:sz w:val="19"/>
          <w:szCs w:val="19"/>
        </w:rPr>
        <w: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RETURNS</w:t>
      </w:r>
      <w:r>
        <w:rPr>
          <w:rFonts w:ascii="Arial" w:hAnsi="Arial" w:cs="Arial"/>
          <w:color w:val="333333"/>
          <w:sz w:val="19"/>
          <w:szCs w:val="19"/>
        </w:rPr>
        <w:t xml:space="preserve"> </w:t>
      </w:r>
      <w:r>
        <w:rPr>
          <w:rFonts w:ascii="Arial" w:hAnsi="Arial" w:cs="Arial"/>
          <w:color w:val="0000FF"/>
          <w:sz w:val="19"/>
          <w:szCs w:val="19"/>
        </w:rPr>
        <w:t>DECIMAL</w:t>
      </w:r>
      <w:r>
        <w:rPr>
          <w:rFonts w:ascii="Arial" w:hAnsi="Arial" w:cs="Arial"/>
          <w:color w:val="808080"/>
          <w:sz w:val="19"/>
          <w:szCs w:val="19"/>
        </w:rPr>
        <w:t>(</w:t>
      </w:r>
      <w:r>
        <w:rPr>
          <w:rFonts w:ascii="Arial" w:hAnsi="Arial" w:cs="Arial"/>
          <w:color w:val="333333"/>
          <w:sz w:val="19"/>
          <w:szCs w:val="19"/>
        </w:rPr>
        <w:t>15</w:t>
      </w:r>
      <w:r>
        <w:rPr>
          <w:rFonts w:ascii="Arial" w:hAnsi="Arial" w:cs="Arial"/>
          <w:color w:val="808080"/>
          <w:sz w:val="19"/>
          <w:szCs w:val="19"/>
        </w:rPr>
        <w:t>,</w:t>
      </w:r>
      <w:r>
        <w:rPr>
          <w:rFonts w:ascii="Arial" w:hAnsi="Arial" w:cs="Arial"/>
          <w:color w:val="333333"/>
          <w:sz w:val="19"/>
          <w:szCs w:val="19"/>
        </w:rPr>
        <w:t xml:space="preserve"> 2</w:t>
      </w:r>
      <w:r>
        <w:rPr>
          <w:rFonts w:ascii="Arial" w:hAnsi="Arial" w:cs="Arial"/>
          <w:color w:val="808080"/>
          <w:sz w:val="19"/>
          <w:szCs w:val="19"/>
        </w:rPr>
        <w: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lastRenderedPageBreak/>
        <w:t>AS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BEGIN</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RETURN</w:t>
      </w:r>
      <w:r>
        <w:rPr>
          <w:rFonts w:ascii="Arial" w:hAnsi="Arial" w:cs="Arial"/>
          <w:color w:val="808080"/>
          <w:sz w:val="19"/>
          <w:szCs w:val="19"/>
        </w:rPr>
        <w:t>(</w:t>
      </w:r>
      <w:r>
        <w:rPr>
          <w:rFonts w:ascii="Arial" w:hAnsi="Arial" w:cs="Arial"/>
          <w:color w:val="0000FF"/>
          <w:sz w:val="19"/>
          <w:szCs w:val="19"/>
        </w:rPr>
        <w:t>SELECT</w:t>
      </w:r>
      <w:r>
        <w:rPr>
          <w:rFonts w:ascii="Arial" w:hAnsi="Arial" w:cs="Arial"/>
          <w:color w:val="333333"/>
          <w:sz w:val="19"/>
          <w:szCs w:val="19"/>
        </w:rPr>
        <w:t xml:space="preserve"> </w:t>
      </w:r>
      <w:r>
        <w:rPr>
          <w:rFonts w:ascii="Arial" w:hAnsi="Arial" w:cs="Arial"/>
          <w:color w:val="FF00FF"/>
          <w:sz w:val="19"/>
          <w:szCs w:val="19"/>
        </w:rPr>
        <w:t>SUM</w:t>
      </w:r>
      <w:r>
        <w:rPr>
          <w:rFonts w:ascii="Arial" w:hAnsi="Arial" w:cs="Arial"/>
          <w:color w:val="808080"/>
          <w:sz w:val="19"/>
          <w:szCs w:val="19"/>
        </w:rPr>
        <w:t>(</w:t>
      </w:r>
      <w:r>
        <w:rPr>
          <w:rFonts w:ascii="Arial" w:hAnsi="Arial" w:cs="Arial"/>
          <w:color w:val="333333"/>
          <w:sz w:val="19"/>
          <w:szCs w:val="19"/>
        </w:rPr>
        <w:t>sale_amount</w:t>
      </w:r>
      <w:r>
        <w:rPr>
          <w:rFonts w:ascii="Arial" w:hAnsi="Arial" w:cs="Arial"/>
          <w:color w:val="808080"/>
          <w:sz w:val="19"/>
          <w:szCs w:val="19"/>
        </w:rPr>
        <w: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FROM</w:t>
      </w:r>
      <w:r>
        <w:rPr>
          <w:rFonts w:ascii="Arial" w:hAnsi="Arial" w:cs="Arial"/>
          <w:color w:val="333333"/>
          <w:sz w:val="19"/>
          <w:szCs w:val="19"/>
        </w:rPr>
        <w:t xml:space="preserve"> Sales </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WHERE</w:t>
      </w:r>
      <w:r>
        <w:rPr>
          <w:rFonts w:ascii="Arial" w:hAnsi="Arial" w:cs="Arial"/>
          <w:color w:val="333333"/>
          <w:sz w:val="19"/>
          <w:szCs w:val="19"/>
        </w:rPr>
        <w:t xml:space="preserve"> sku </w:t>
      </w:r>
      <w:r>
        <w:rPr>
          <w:rFonts w:ascii="Arial" w:hAnsi="Arial" w:cs="Arial"/>
          <w:color w:val="808080"/>
          <w:sz w:val="19"/>
          <w:szCs w:val="19"/>
        </w:rPr>
        <w:t>=</w:t>
      </w:r>
      <w:r>
        <w:rPr>
          <w:rFonts w:ascii="Arial" w:hAnsi="Arial" w:cs="Arial"/>
          <w:color w:val="333333"/>
          <w:sz w:val="19"/>
          <w:szCs w:val="19"/>
        </w:rPr>
        <w:t xml:space="preserve"> @sku</w:t>
      </w:r>
      <w:r>
        <w:rPr>
          <w:rFonts w:ascii="Arial" w:hAnsi="Arial" w:cs="Arial"/>
          <w:color w:val="808080"/>
          <w:sz w:val="19"/>
          <w:szCs w:val="19"/>
        </w:rPr>
        <w: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END</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Then the query to retrieve the total sales for each product will look like this;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SELECT</w:t>
      </w:r>
      <w:r>
        <w:rPr>
          <w:rFonts w:ascii="Arial" w:hAnsi="Arial" w:cs="Arial"/>
          <w:color w:val="333333"/>
          <w:sz w:val="19"/>
          <w:szCs w:val="19"/>
        </w:rPr>
        <w:t xml:space="preserve"> sku</w:t>
      </w:r>
      <w:r>
        <w:rPr>
          <w:rFonts w:ascii="Arial" w:hAnsi="Arial" w:cs="Arial"/>
          <w:color w:val="808080"/>
          <w:sz w:val="19"/>
          <w:szCs w:val="19"/>
        </w:rPr>
        <w:t>,</w:t>
      </w:r>
      <w:r>
        <w:rPr>
          <w:rFonts w:ascii="Arial" w:hAnsi="Arial" w:cs="Arial"/>
          <w:color w:val="333333"/>
          <w:sz w:val="19"/>
          <w:szCs w:val="19"/>
        </w:rPr>
        <w:t xml:space="preserve"> product_description</w:t>
      </w:r>
      <w:r>
        <w:rPr>
          <w:rFonts w:ascii="Arial" w:hAnsi="Arial" w:cs="Arial"/>
          <w:color w:val="808080"/>
          <w:sz w:val="19"/>
          <w:szCs w:val="19"/>
        </w:rPr>
        <w:t>,</w:t>
      </w:r>
      <w:r>
        <w:rPr>
          <w:rFonts w:ascii="Arial" w:hAnsi="Arial" w:cs="Arial"/>
          <w:color w:val="333333"/>
          <w:sz w:val="19"/>
          <w:szCs w:val="19"/>
        </w:rPr>
        <w:t xml:space="preserve"> dbo</w:t>
      </w:r>
      <w:r>
        <w:rPr>
          <w:rFonts w:ascii="Arial" w:hAnsi="Arial" w:cs="Arial"/>
          <w:color w:val="808080"/>
          <w:sz w:val="19"/>
          <w:szCs w:val="19"/>
        </w:rPr>
        <w:t>.</w:t>
      </w:r>
      <w:r>
        <w:rPr>
          <w:rFonts w:ascii="Arial" w:hAnsi="Arial" w:cs="Arial"/>
          <w:color w:val="333333"/>
          <w:sz w:val="19"/>
          <w:szCs w:val="19"/>
        </w:rPr>
        <w:t>GetTotalSales</w:t>
      </w:r>
      <w:r>
        <w:rPr>
          <w:rFonts w:ascii="Arial" w:hAnsi="Arial" w:cs="Arial"/>
          <w:color w:val="808080"/>
          <w:sz w:val="19"/>
          <w:szCs w:val="19"/>
        </w:rPr>
        <w:t>(</w:t>
      </w:r>
      <w:r>
        <w:rPr>
          <w:rFonts w:ascii="Arial" w:hAnsi="Arial" w:cs="Arial"/>
          <w:color w:val="333333"/>
          <w:sz w:val="19"/>
          <w:szCs w:val="19"/>
        </w:rPr>
        <w:t>sku</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0000FF"/>
          <w:sz w:val="19"/>
          <w:szCs w:val="19"/>
        </w:rPr>
        <w:t>AS</w:t>
      </w:r>
      <w:r>
        <w:rPr>
          <w:rFonts w:ascii="Arial" w:hAnsi="Arial" w:cs="Arial"/>
          <w:color w:val="333333"/>
          <w:sz w:val="19"/>
          <w:szCs w:val="19"/>
        </w:rPr>
        <w:t xml:space="preserve"> total_sales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FROM</w:t>
      </w:r>
      <w:r>
        <w:rPr>
          <w:rFonts w:ascii="Arial" w:hAnsi="Arial" w:cs="Arial"/>
          <w:color w:val="333333"/>
          <w:sz w:val="19"/>
          <w:szCs w:val="19"/>
        </w:rPr>
        <w:t xml:space="preserve"> Products</w:t>
      </w:r>
      <w:r>
        <w:rPr>
          <w:rFonts w:ascii="Arial" w:hAnsi="Arial" w:cs="Arial"/>
          <w:color w:val="808080"/>
          <w:sz w:val="19"/>
          <w:szCs w:val="19"/>
        </w:rPr>
        <w: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Isn't this a very neat and good looking query? But just wait until you run it over a large data set. The total sales calculation will be repeated for each and every row, and the overhead will be proportional to the number of rows. </w:t>
      </w:r>
      <w:r w:rsidRPr="00DB1C63">
        <w:rPr>
          <w:rFonts w:ascii="Arial" w:hAnsi="Arial" w:cs="Arial"/>
          <w:b/>
          <w:color w:val="333333"/>
          <w:sz w:val="19"/>
          <w:szCs w:val="19"/>
        </w:rPr>
        <w:t>The correct way to handle this is, if possible, is to rewrite the function as a table-valued function, or simply perform the calculation in the main query.</w:t>
      </w:r>
      <w:r>
        <w:rPr>
          <w:rFonts w:ascii="Arial" w:hAnsi="Arial" w:cs="Arial"/>
          <w:color w:val="333333"/>
          <w:sz w:val="19"/>
          <w:szCs w:val="19"/>
        </w:rPr>
        <w:t xml:space="preserve"> In our example, performing the calculation in the query will look like this: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SELECT</w:t>
      </w:r>
      <w:r>
        <w:rPr>
          <w:rFonts w:ascii="Arial" w:hAnsi="Arial" w:cs="Arial"/>
          <w:color w:val="333333"/>
          <w:sz w:val="19"/>
          <w:szCs w:val="19"/>
        </w:rPr>
        <w:t xml:space="preserve"> P</w:t>
      </w:r>
      <w:r>
        <w:rPr>
          <w:rFonts w:ascii="Arial" w:hAnsi="Arial" w:cs="Arial"/>
          <w:color w:val="808080"/>
          <w:sz w:val="19"/>
          <w:szCs w:val="19"/>
        </w:rPr>
        <w:t>.</w:t>
      </w:r>
      <w:r>
        <w:rPr>
          <w:rFonts w:ascii="Arial" w:hAnsi="Arial" w:cs="Arial"/>
          <w:color w:val="333333"/>
          <w:sz w:val="19"/>
          <w:szCs w:val="19"/>
        </w:rPr>
        <w:t>sku</w:t>
      </w:r>
      <w:r>
        <w:rPr>
          <w:rFonts w:ascii="Arial" w:hAnsi="Arial" w:cs="Arial"/>
          <w:color w:val="808080"/>
          <w:sz w:val="19"/>
          <w:szCs w:val="19"/>
        </w:rPr>
        <w:t>,</w:t>
      </w:r>
      <w:r>
        <w:rPr>
          <w:rFonts w:ascii="Arial" w:hAnsi="Arial" w:cs="Arial"/>
          <w:color w:val="333333"/>
          <w:sz w:val="19"/>
          <w:szCs w:val="19"/>
        </w:rPr>
        <w:t xml:space="preserve"> P</w:t>
      </w:r>
      <w:r>
        <w:rPr>
          <w:rFonts w:ascii="Arial" w:hAnsi="Arial" w:cs="Arial"/>
          <w:color w:val="808080"/>
          <w:sz w:val="19"/>
          <w:szCs w:val="19"/>
        </w:rPr>
        <w:t>.</w:t>
      </w:r>
      <w:r>
        <w:rPr>
          <w:rFonts w:ascii="Arial" w:hAnsi="Arial" w:cs="Arial"/>
          <w:color w:val="333333"/>
          <w:sz w:val="19"/>
          <w:szCs w:val="19"/>
        </w:rPr>
        <w:t>product_description</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FF00FF"/>
          <w:sz w:val="19"/>
          <w:szCs w:val="19"/>
        </w:rPr>
        <w:t>SUM</w:t>
      </w:r>
      <w:r>
        <w:rPr>
          <w:rFonts w:ascii="Arial" w:hAnsi="Arial" w:cs="Arial"/>
          <w:color w:val="808080"/>
          <w:sz w:val="19"/>
          <w:szCs w:val="19"/>
        </w:rPr>
        <w:t>(</w:t>
      </w:r>
      <w:r>
        <w:rPr>
          <w:rFonts w:ascii="Arial" w:hAnsi="Arial" w:cs="Arial"/>
          <w:color w:val="333333"/>
          <w:sz w:val="19"/>
          <w:szCs w:val="19"/>
        </w:rPr>
        <w:t>S</w:t>
      </w:r>
      <w:r>
        <w:rPr>
          <w:rFonts w:ascii="Arial" w:hAnsi="Arial" w:cs="Arial"/>
          <w:color w:val="808080"/>
          <w:sz w:val="19"/>
          <w:szCs w:val="19"/>
        </w:rPr>
        <w:t>.</w:t>
      </w:r>
      <w:r>
        <w:rPr>
          <w:rFonts w:ascii="Arial" w:hAnsi="Arial" w:cs="Arial"/>
          <w:color w:val="333333"/>
          <w:sz w:val="19"/>
          <w:szCs w:val="19"/>
        </w:rPr>
        <w:t>sale_amount</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0000FF"/>
          <w:sz w:val="19"/>
          <w:szCs w:val="19"/>
        </w:rPr>
        <w:t>As</w:t>
      </w:r>
      <w:r>
        <w:rPr>
          <w:rFonts w:ascii="Arial" w:hAnsi="Arial" w:cs="Arial"/>
          <w:color w:val="333333"/>
          <w:sz w:val="19"/>
          <w:szCs w:val="19"/>
        </w:rPr>
        <w:t xml:space="preserve"> total_sales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FROM</w:t>
      </w:r>
      <w:r>
        <w:rPr>
          <w:rFonts w:ascii="Arial" w:hAnsi="Arial" w:cs="Arial"/>
          <w:color w:val="333333"/>
          <w:sz w:val="19"/>
          <w:szCs w:val="19"/>
        </w:rPr>
        <w:t xml:space="preserve"> Products </w:t>
      </w:r>
      <w:r>
        <w:rPr>
          <w:rFonts w:ascii="Arial" w:hAnsi="Arial" w:cs="Arial"/>
          <w:color w:val="0000FF"/>
          <w:sz w:val="19"/>
          <w:szCs w:val="19"/>
        </w:rPr>
        <w:t>AS</w:t>
      </w:r>
      <w:r>
        <w:rPr>
          <w:rFonts w:ascii="Arial" w:hAnsi="Arial" w:cs="Arial"/>
          <w:color w:val="333333"/>
          <w:sz w:val="19"/>
          <w:szCs w:val="19"/>
        </w:rPr>
        <w:t xml:space="preserve"> P</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808080"/>
          <w:sz w:val="19"/>
          <w:szCs w:val="19"/>
        </w:rPr>
        <w:t>JOIN</w:t>
      </w:r>
      <w:r>
        <w:rPr>
          <w:rFonts w:ascii="Arial" w:hAnsi="Arial" w:cs="Arial"/>
          <w:color w:val="333333"/>
          <w:sz w:val="19"/>
          <w:szCs w:val="19"/>
        </w:rPr>
        <w:t xml:space="preserve"> Sales </w:t>
      </w:r>
      <w:r>
        <w:rPr>
          <w:rFonts w:ascii="Arial" w:hAnsi="Arial" w:cs="Arial"/>
          <w:color w:val="0000FF"/>
          <w:sz w:val="19"/>
          <w:szCs w:val="19"/>
        </w:rPr>
        <w:t>AS</w:t>
      </w:r>
      <w:r>
        <w:rPr>
          <w:rFonts w:ascii="Arial" w:hAnsi="Arial" w:cs="Arial"/>
          <w:color w:val="333333"/>
          <w:sz w:val="19"/>
          <w:szCs w:val="19"/>
        </w:rPr>
        <w:t xml:space="preserve"> 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ON</w:t>
      </w:r>
      <w:r>
        <w:rPr>
          <w:rFonts w:ascii="Arial" w:hAnsi="Arial" w:cs="Arial"/>
          <w:color w:val="333333"/>
          <w:sz w:val="19"/>
          <w:szCs w:val="19"/>
        </w:rPr>
        <w:t xml:space="preserve"> P</w:t>
      </w:r>
      <w:r>
        <w:rPr>
          <w:rFonts w:ascii="Arial" w:hAnsi="Arial" w:cs="Arial"/>
          <w:color w:val="808080"/>
          <w:sz w:val="19"/>
          <w:szCs w:val="19"/>
        </w:rPr>
        <w:t>.</w:t>
      </w:r>
      <w:r>
        <w:rPr>
          <w:rFonts w:ascii="Arial" w:hAnsi="Arial" w:cs="Arial"/>
          <w:color w:val="333333"/>
          <w:sz w:val="19"/>
          <w:szCs w:val="19"/>
        </w:rPr>
        <w:t xml:space="preserve">sku </w:t>
      </w:r>
      <w:r>
        <w:rPr>
          <w:rFonts w:ascii="Arial" w:hAnsi="Arial" w:cs="Arial"/>
          <w:color w:val="808080"/>
          <w:sz w:val="19"/>
          <w:szCs w:val="19"/>
        </w:rPr>
        <w:t>=</w:t>
      </w:r>
      <w:r>
        <w:rPr>
          <w:rFonts w:ascii="Arial" w:hAnsi="Arial" w:cs="Arial"/>
          <w:color w:val="333333"/>
          <w:sz w:val="19"/>
          <w:szCs w:val="19"/>
        </w:rPr>
        <w:t xml:space="preserve"> S</w:t>
      </w:r>
      <w:r>
        <w:rPr>
          <w:rFonts w:ascii="Arial" w:hAnsi="Arial" w:cs="Arial"/>
          <w:color w:val="808080"/>
          <w:sz w:val="19"/>
          <w:szCs w:val="19"/>
        </w:rPr>
        <w:t>.</w:t>
      </w:r>
      <w:r>
        <w:rPr>
          <w:rFonts w:ascii="Arial" w:hAnsi="Arial" w:cs="Arial"/>
          <w:color w:val="333333"/>
          <w:sz w:val="19"/>
          <w:szCs w:val="19"/>
        </w:rPr>
        <w:t>sku</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GROUP</w:t>
      </w:r>
      <w:r>
        <w:rPr>
          <w:rFonts w:ascii="Arial" w:hAnsi="Arial" w:cs="Arial"/>
          <w:color w:val="333333"/>
          <w:sz w:val="19"/>
          <w:szCs w:val="19"/>
        </w:rPr>
        <w:t xml:space="preserve"> </w:t>
      </w:r>
      <w:r>
        <w:rPr>
          <w:rFonts w:ascii="Arial" w:hAnsi="Arial" w:cs="Arial"/>
          <w:color w:val="0000FF"/>
          <w:sz w:val="19"/>
          <w:szCs w:val="19"/>
        </w:rPr>
        <w:t>BY</w:t>
      </w:r>
      <w:r>
        <w:rPr>
          <w:rFonts w:ascii="Arial" w:hAnsi="Arial" w:cs="Arial"/>
          <w:color w:val="333333"/>
          <w:sz w:val="19"/>
          <w:szCs w:val="19"/>
        </w:rPr>
        <w:t xml:space="preserve"> P</w:t>
      </w:r>
      <w:r>
        <w:rPr>
          <w:rFonts w:ascii="Arial" w:hAnsi="Arial" w:cs="Arial"/>
          <w:color w:val="808080"/>
          <w:sz w:val="19"/>
          <w:szCs w:val="19"/>
        </w:rPr>
        <w:t>.</w:t>
      </w:r>
      <w:r>
        <w:rPr>
          <w:rFonts w:ascii="Arial" w:hAnsi="Arial" w:cs="Arial"/>
          <w:color w:val="333333"/>
          <w:sz w:val="19"/>
          <w:szCs w:val="19"/>
        </w:rPr>
        <w:t>sku</w:t>
      </w:r>
      <w:r>
        <w:rPr>
          <w:rFonts w:ascii="Arial" w:hAnsi="Arial" w:cs="Arial"/>
          <w:color w:val="808080"/>
          <w:sz w:val="19"/>
          <w:szCs w:val="19"/>
        </w:rPr>
        <w:t>,</w:t>
      </w:r>
      <w:r>
        <w:rPr>
          <w:rFonts w:ascii="Arial" w:hAnsi="Arial" w:cs="Arial"/>
          <w:color w:val="333333"/>
          <w:sz w:val="19"/>
          <w:szCs w:val="19"/>
        </w:rPr>
        <w:t xml:space="preserve"> P</w:t>
      </w:r>
      <w:r>
        <w:rPr>
          <w:rFonts w:ascii="Arial" w:hAnsi="Arial" w:cs="Arial"/>
          <w:color w:val="808080"/>
          <w:sz w:val="19"/>
          <w:szCs w:val="19"/>
        </w:rPr>
        <w:t>.</w:t>
      </w:r>
      <w:r>
        <w:rPr>
          <w:rFonts w:ascii="Arial" w:hAnsi="Arial" w:cs="Arial"/>
          <w:color w:val="333333"/>
          <w:sz w:val="19"/>
          <w:szCs w:val="19"/>
        </w:rPr>
        <w:t>product_description</w:t>
      </w:r>
      <w:r>
        <w:rPr>
          <w:rFonts w:ascii="Arial" w:hAnsi="Arial" w:cs="Arial"/>
          <w:color w:val="808080"/>
          <w:sz w:val="19"/>
          <w:szCs w:val="19"/>
        </w:rPr>
        <w: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And here is a table-valued function that can be used to calculate total sales: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CREATE</w:t>
      </w:r>
      <w:r>
        <w:rPr>
          <w:rFonts w:ascii="Arial" w:hAnsi="Arial" w:cs="Arial"/>
          <w:color w:val="333333"/>
          <w:sz w:val="19"/>
          <w:szCs w:val="19"/>
        </w:rPr>
        <w:t xml:space="preserve"> </w:t>
      </w:r>
      <w:r>
        <w:rPr>
          <w:rFonts w:ascii="Arial" w:hAnsi="Arial" w:cs="Arial"/>
          <w:color w:val="0000FF"/>
          <w:sz w:val="19"/>
          <w:szCs w:val="19"/>
        </w:rPr>
        <w:t>FUNCTION</w:t>
      </w:r>
      <w:r>
        <w:rPr>
          <w:rFonts w:ascii="Arial" w:hAnsi="Arial" w:cs="Arial"/>
          <w:color w:val="333333"/>
          <w:sz w:val="19"/>
          <w:szCs w:val="19"/>
        </w:rPr>
        <w:t xml:space="preserve"> dbo</w:t>
      </w:r>
      <w:r>
        <w:rPr>
          <w:rFonts w:ascii="Arial" w:hAnsi="Arial" w:cs="Arial"/>
          <w:color w:val="808080"/>
          <w:sz w:val="19"/>
          <w:szCs w:val="19"/>
        </w:rPr>
        <w:t>.</w:t>
      </w:r>
      <w:r>
        <w:rPr>
          <w:rFonts w:ascii="Arial" w:hAnsi="Arial" w:cs="Arial"/>
          <w:color w:val="333333"/>
          <w:sz w:val="19"/>
          <w:szCs w:val="19"/>
        </w:rPr>
        <w:t>GetTotalSales</w:t>
      </w:r>
      <w:r>
        <w:rPr>
          <w:rFonts w:ascii="Arial" w:hAnsi="Arial" w:cs="Arial"/>
          <w:color w:val="808080"/>
          <w:sz w:val="19"/>
          <w:szCs w:val="19"/>
        </w:rPr>
        <w:t>(</w:t>
      </w:r>
      <w:r>
        <w:rPr>
          <w:rFonts w:ascii="Arial" w:hAnsi="Arial" w:cs="Arial"/>
          <w:color w:val="333333"/>
          <w:sz w:val="19"/>
          <w:szCs w:val="19"/>
        </w:rPr>
        <w:t xml:space="preserve">@sku </w:t>
      </w:r>
      <w:r>
        <w:rPr>
          <w:rFonts w:ascii="Arial" w:hAnsi="Arial" w:cs="Arial"/>
          <w:color w:val="0000FF"/>
          <w:sz w:val="19"/>
          <w:szCs w:val="19"/>
        </w:rPr>
        <w:t>INT</w:t>
      </w:r>
      <w:r>
        <w:rPr>
          <w:rFonts w:ascii="Arial" w:hAnsi="Arial" w:cs="Arial"/>
          <w:color w:val="808080"/>
          <w:sz w:val="19"/>
          <w:szCs w:val="19"/>
        </w:rPr>
        <w:t>)</w:t>
      </w:r>
    </w:p>
    <w:p w:rsidR="00804CBD" w:rsidRPr="00E534F7" w:rsidRDefault="00804CBD" w:rsidP="00804CBD">
      <w:pPr>
        <w:pStyle w:val="NormalWeb"/>
        <w:shd w:val="clear" w:color="auto" w:fill="FFFFFF"/>
        <w:rPr>
          <w:rFonts w:ascii="Arial" w:hAnsi="Arial" w:cs="Arial"/>
          <w:b/>
          <w:color w:val="333333"/>
          <w:sz w:val="19"/>
          <w:szCs w:val="19"/>
        </w:rPr>
      </w:pPr>
      <w:r w:rsidRPr="00E534F7">
        <w:rPr>
          <w:rFonts w:ascii="Arial" w:hAnsi="Arial" w:cs="Arial"/>
          <w:b/>
          <w:color w:val="0000FF"/>
          <w:sz w:val="19"/>
          <w:szCs w:val="19"/>
        </w:rPr>
        <w:t>RETURNS</w:t>
      </w:r>
      <w:r w:rsidRPr="00E534F7">
        <w:rPr>
          <w:rFonts w:ascii="Arial" w:hAnsi="Arial" w:cs="Arial"/>
          <w:b/>
          <w:color w:val="333333"/>
          <w:sz w:val="19"/>
          <w:szCs w:val="19"/>
        </w:rPr>
        <w:t xml:space="preserve"> </w:t>
      </w:r>
      <w:r w:rsidRPr="00E534F7">
        <w:rPr>
          <w:rFonts w:ascii="Arial" w:hAnsi="Arial" w:cs="Arial"/>
          <w:b/>
          <w:color w:val="0000FF"/>
          <w:sz w:val="19"/>
          <w:szCs w:val="19"/>
        </w:rPr>
        <w:t>TABLE</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AS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RETURN</w:t>
      </w:r>
      <w:r>
        <w:rPr>
          <w:rFonts w:ascii="Arial" w:hAnsi="Arial" w:cs="Arial"/>
          <w:color w:val="808080"/>
          <w:sz w:val="19"/>
          <w:szCs w:val="19"/>
        </w:rPr>
        <w:t>(</w:t>
      </w:r>
      <w:r>
        <w:rPr>
          <w:rFonts w:ascii="Arial" w:hAnsi="Arial" w:cs="Arial"/>
          <w:color w:val="0000FF"/>
          <w:sz w:val="19"/>
          <w:szCs w:val="19"/>
        </w:rPr>
        <w:t>SELECT</w:t>
      </w:r>
      <w:r>
        <w:rPr>
          <w:rFonts w:ascii="Arial" w:hAnsi="Arial" w:cs="Arial"/>
          <w:color w:val="333333"/>
          <w:sz w:val="19"/>
          <w:szCs w:val="19"/>
        </w:rPr>
        <w:t xml:space="preserve"> </w:t>
      </w:r>
      <w:r>
        <w:rPr>
          <w:rFonts w:ascii="Arial" w:hAnsi="Arial" w:cs="Arial"/>
          <w:color w:val="FF00FF"/>
          <w:sz w:val="19"/>
          <w:szCs w:val="19"/>
        </w:rPr>
        <w:t>SUM</w:t>
      </w:r>
      <w:r>
        <w:rPr>
          <w:rFonts w:ascii="Arial" w:hAnsi="Arial" w:cs="Arial"/>
          <w:color w:val="808080"/>
          <w:sz w:val="19"/>
          <w:szCs w:val="19"/>
        </w:rPr>
        <w:t>(</w:t>
      </w:r>
      <w:r>
        <w:rPr>
          <w:rFonts w:ascii="Arial" w:hAnsi="Arial" w:cs="Arial"/>
          <w:color w:val="333333"/>
          <w:sz w:val="19"/>
          <w:szCs w:val="19"/>
        </w:rPr>
        <w:t>sale_amount</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0000FF"/>
          <w:sz w:val="19"/>
          <w:szCs w:val="19"/>
        </w:rPr>
        <w:t>AS</w:t>
      </w:r>
      <w:r>
        <w:rPr>
          <w:rFonts w:ascii="Arial" w:hAnsi="Arial" w:cs="Arial"/>
          <w:color w:val="333333"/>
          <w:sz w:val="19"/>
          <w:szCs w:val="19"/>
        </w:rPr>
        <w:t xml:space="preserve"> total_sales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FROM</w:t>
      </w:r>
      <w:r>
        <w:rPr>
          <w:rFonts w:ascii="Arial" w:hAnsi="Arial" w:cs="Arial"/>
          <w:color w:val="333333"/>
          <w:sz w:val="19"/>
          <w:szCs w:val="19"/>
        </w:rPr>
        <w:t xml:space="preserve"> Sales </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WHERE</w:t>
      </w:r>
      <w:r>
        <w:rPr>
          <w:rFonts w:ascii="Arial" w:hAnsi="Arial" w:cs="Arial"/>
          <w:color w:val="333333"/>
          <w:sz w:val="19"/>
          <w:szCs w:val="19"/>
        </w:rPr>
        <w:t xml:space="preserve"> sku </w:t>
      </w:r>
      <w:r>
        <w:rPr>
          <w:rFonts w:ascii="Arial" w:hAnsi="Arial" w:cs="Arial"/>
          <w:color w:val="808080"/>
          <w:sz w:val="19"/>
          <w:szCs w:val="19"/>
        </w:rPr>
        <w:t>=</w:t>
      </w:r>
      <w:r>
        <w:rPr>
          <w:rFonts w:ascii="Arial" w:hAnsi="Arial" w:cs="Arial"/>
          <w:color w:val="333333"/>
          <w:sz w:val="19"/>
          <w:szCs w:val="19"/>
        </w:rPr>
        <w:t xml:space="preserve"> @sku</w:t>
      </w:r>
      <w:r>
        <w:rPr>
          <w:rFonts w:ascii="Arial" w:hAnsi="Arial" w:cs="Arial"/>
          <w:color w:val="808080"/>
          <w:sz w:val="19"/>
          <w:szCs w:val="19"/>
        </w:rPr>
        <w:t>);</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333333"/>
          <w:sz w:val="19"/>
          <w:szCs w:val="19"/>
        </w:rPr>
        <w:t xml:space="preserve">Now the table-valued function can be invoked in the query using the </w:t>
      </w:r>
      <w:r>
        <w:rPr>
          <w:rStyle w:val="Strong"/>
          <w:rFonts w:ascii="Calibri" w:hAnsi="Calibri" w:cs="Arial"/>
          <w:color w:val="333333"/>
          <w:sz w:val="19"/>
          <w:szCs w:val="19"/>
        </w:rPr>
        <w:t>APPLY</w:t>
      </w:r>
      <w:r>
        <w:rPr>
          <w:rFonts w:ascii="Arial" w:hAnsi="Arial" w:cs="Arial"/>
          <w:color w:val="333333"/>
          <w:sz w:val="19"/>
          <w:szCs w:val="19"/>
        </w:rPr>
        <w:t xml:space="preserve"> operator:</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t>SELECT</w:t>
      </w:r>
      <w:r>
        <w:rPr>
          <w:rFonts w:ascii="Arial" w:hAnsi="Arial" w:cs="Arial"/>
          <w:color w:val="333333"/>
          <w:sz w:val="19"/>
          <w:szCs w:val="19"/>
        </w:rPr>
        <w:t xml:space="preserve"> sku</w:t>
      </w:r>
      <w:r>
        <w:rPr>
          <w:rFonts w:ascii="Arial" w:hAnsi="Arial" w:cs="Arial"/>
          <w:color w:val="808080"/>
          <w:sz w:val="19"/>
          <w:szCs w:val="19"/>
        </w:rPr>
        <w:t>,</w:t>
      </w:r>
      <w:r>
        <w:rPr>
          <w:rFonts w:ascii="Arial" w:hAnsi="Arial" w:cs="Arial"/>
          <w:color w:val="333333"/>
          <w:sz w:val="19"/>
          <w:szCs w:val="19"/>
        </w:rPr>
        <w:t xml:space="preserve"> product_description</w:t>
      </w:r>
      <w:r>
        <w:rPr>
          <w:rFonts w:ascii="Arial" w:hAnsi="Arial" w:cs="Arial"/>
          <w:color w:val="808080"/>
          <w:sz w:val="19"/>
          <w:szCs w:val="19"/>
        </w:rPr>
        <w:t>,</w:t>
      </w:r>
      <w:r>
        <w:rPr>
          <w:rFonts w:ascii="Arial" w:hAnsi="Arial" w:cs="Arial"/>
          <w:color w:val="333333"/>
          <w:sz w:val="19"/>
          <w:szCs w:val="19"/>
        </w:rPr>
        <w:t xml:space="preserve"> total_sales</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0000FF"/>
          <w:sz w:val="19"/>
          <w:szCs w:val="19"/>
        </w:rPr>
        <w:lastRenderedPageBreak/>
        <w:t>FROM</w:t>
      </w:r>
      <w:r>
        <w:rPr>
          <w:rFonts w:ascii="Arial" w:hAnsi="Arial" w:cs="Arial"/>
          <w:color w:val="333333"/>
          <w:sz w:val="19"/>
          <w:szCs w:val="19"/>
        </w:rPr>
        <w:t xml:space="preserve"> Products </w:t>
      </w:r>
      <w:r>
        <w:rPr>
          <w:rFonts w:ascii="Arial" w:hAnsi="Arial" w:cs="Arial"/>
          <w:color w:val="0000FF"/>
          <w:sz w:val="19"/>
          <w:szCs w:val="19"/>
        </w:rPr>
        <w:t>AS</w:t>
      </w:r>
      <w:r>
        <w:rPr>
          <w:rFonts w:ascii="Arial" w:hAnsi="Arial" w:cs="Arial"/>
          <w:color w:val="333333"/>
          <w:sz w:val="19"/>
          <w:szCs w:val="19"/>
        </w:rPr>
        <w:t xml:space="preserve"> P</w:t>
      </w:r>
    </w:p>
    <w:p w:rsidR="00804CBD" w:rsidRDefault="00804CBD" w:rsidP="00804CBD">
      <w:pPr>
        <w:pStyle w:val="NormalWeb"/>
        <w:shd w:val="clear" w:color="auto" w:fill="FFFFFF"/>
        <w:rPr>
          <w:rFonts w:ascii="Arial" w:hAnsi="Arial" w:cs="Arial"/>
          <w:color w:val="333333"/>
          <w:sz w:val="19"/>
          <w:szCs w:val="19"/>
        </w:rPr>
      </w:pPr>
      <w:r>
        <w:rPr>
          <w:rFonts w:ascii="Arial" w:hAnsi="Arial" w:cs="Arial"/>
          <w:color w:val="808080"/>
          <w:sz w:val="19"/>
          <w:szCs w:val="19"/>
        </w:rPr>
        <w:t>CROSS</w:t>
      </w:r>
      <w:r>
        <w:rPr>
          <w:rFonts w:ascii="Arial" w:hAnsi="Arial" w:cs="Arial"/>
          <w:color w:val="333333"/>
          <w:sz w:val="19"/>
          <w:szCs w:val="19"/>
        </w:rPr>
        <w:t xml:space="preserve"> </w:t>
      </w:r>
      <w:r>
        <w:rPr>
          <w:rFonts w:ascii="Arial" w:hAnsi="Arial" w:cs="Arial"/>
          <w:color w:val="808080"/>
          <w:sz w:val="19"/>
          <w:szCs w:val="19"/>
        </w:rPr>
        <w:t>APPLY</w:t>
      </w:r>
      <w:r>
        <w:rPr>
          <w:rFonts w:ascii="Arial" w:hAnsi="Arial" w:cs="Arial"/>
          <w:color w:val="333333"/>
          <w:sz w:val="19"/>
          <w:szCs w:val="19"/>
        </w:rPr>
        <w:t xml:space="preserve"> dbo</w:t>
      </w:r>
      <w:r>
        <w:rPr>
          <w:rFonts w:ascii="Arial" w:hAnsi="Arial" w:cs="Arial"/>
          <w:color w:val="808080"/>
          <w:sz w:val="19"/>
          <w:szCs w:val="19"/>
        </w:rPr>
        <w:t>.</w:t>
      </w:r>
      <w:r>
        <w:rPr>
          <w:rFonts w:ascii="Arial" w:hAnsi="Arial" w:cs="Arial"/>
          <w:color w:val="333333"/>
          <w:sz w:val="19"/>
          <w:szCs w:val="19"/>
        </w:rPr>
        <w:t>GetTotalSales</w:t>
      </w:r>
      <w:r>
        <w:rPr>
          <w:rFonts w:ascii="Arial" w:hAnsi="Arial" w:cs="Arial"/>
          <w:color w:val="808080"/>
          <w:sz w:val="19"/>
          <w:szCs w:val="19"/>
        </w:rPr>
        <w:t>(</w:t>
      </w:r>
      <w:r>
        <w:rPr>
          <w:rFonts w:ascii="Arial" w:hAnsi="Arial" w:cs="Arial"/>
          <w:color w:val="333333"/>
          <w:sz w:val="19"/>
          <w:szCs w:val="19"/>
        </w:rPr>
        <w:t>P</w:t>
      </w:r>
      <w:r>
        <w:rPr>
          <w:rFonts w:ascii="Arial" w:hAnsi="Arial" w:cs="Arial"/>
          <w:color w:val="808080"/>
          <w:sz w:val="19"/>
          <w:szCs w:val="19"/>
        </w:rPr>
        <w:t>.</w:t>
      </w:r>
      <w:r>
        <w:rPr>
          <w:rFonts w:ascii="Arial" w:hAnsi="Arial" w:cs="Arial"/>
          <w:color w:val="333333"/>
          <w:sz w:val="19"/>
          <w:szCs w:val="19"/>
        </w:rPr>
        <w:t>sku</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0000FF"/>
          <w:sz w:val="19"/>
          <w:szCs w:val="19"/>
        </w:rPr>
        <w:t>AS</w:t>
      </w:r>
      <w:r>
        <w:rPr>
          <w:rFonts w:ascii="Arial" w:hAnsi="Arial" w:cs="Arial"/>
          <w:color w:val="333333"/>
          <w:sz w:val="19"/>
          <w:szCs w:val="19"/>
        </w:rPr>
        <w:t xml:space="preserve"> S</w:t>
      </w:r>
      <w:r>
        <w:rPr>
          <w:rFonts w:ascii="Arial" w:hAnsi="Arial" w:cs="Arial"/>
          <w:color w:val="808080"/>
          <w:sz w:val="19"/>
          <w:szCs w:val="19"/>
        </w:rPr>
        <w:t>;</w:t>
      </w:r>
    </w:p>
    <w:p w:rsidR="00E51BAB" w:rsidRDefault="00E51BAB" w:rsidP="004B78B0">
      <w:pPr>
        <w:rPr>
          <w:b/>
          <w:u w:val="single"/>
        </w:rPr>
      </w:pPr>
    </w:p>
    <w:p w:rsidR="00804CBD" w:rsidRDefault="00C612C5" w:rsidP="004B78B0">
      <w:pPr>
        <w:rPr>
          <w:rFonts w:ascii="Segoe UI" w:hAnsi="Segoe UI" w:cs="Segoe UI"/>
          <w:color w:val="000000"/>
          <w:sz w:val="19"/>
          <w:szCs w:val="19"/>
        </w:rPr>
      </w:pPr>
      <w:r>
        <w:rPr>
          <w:rFonts w:ascii="Segoe UI" w:hAnsi="Segoe UI" w:cs="Segoe UI"/>
          <w:color w:val="000000"/>
          <w:sz w:val="19"/>
          <w:szCs w:val="19"/>
        </w:rPr>
        <w:t>A scalar-valued function (SVF) returns a single value, such as a string, integer, or bit value. Beginning with SQL Server 2005, you can create scalar-valued user-defined functions in managed code using any .NET Framework programming language. These functions are accessible to Transact-SQL or other managed code. For information about the advantages of CLR integration and choosing between managed code and Transact-SQL,</w:t>
      </w:r>
    </w:p>
    <w:p w:rsidR="003C252F" w:rsidRDefault="003C252F" w:rsidP="004B78B0">
      <w:pPr>
        <w:rPr>
          <w:rFonts w:ascii="Segoe UI" w:hAnsi="Segoe UI" w:cs="Segoe UI"/>
          <w:color w:val="000000"/>
          <w:sz w:val="19"/>
          <w:szCs w:val="19"/>
        </w:rPr>
      </w:pP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This article covers all the basics of User Defined Functions. It discusses how (and why) to create them and when to use them. It talks about scalar, inline table-valued and multi-statement table-valued functions. (</w:t>
      </w:r>
      <w:r w:rsidRPr="003C252F">
        <w:rPr>
          <w:rFonts w:ascii="Verdana" w:hAnsi="Verdana"/>
          <w:b/>
          <w:bCs/>
          <w:spacing w:val="2"/>
          <w:sz w:val="20"/>
          <w:szCs w:val="20"/>
        </w:rPr>
        <w:t>This article has been updated through SQL Server 2005.</w:t>
      </w:r>
      <w:r w:rsidRPr="003C252F">
        <w:rPr>
          <w:rFonts w:ascii="Verdana" w:hAnsi="Verdana"/>
          <w:spacing w:val="2"/>
          <w:sz w:val="20"/>
          <w:szCs w:val="20"/>
        </w:rPr>
        <w:t xml:space="preserve">) </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With SQL Server 2000, Microsoft has introduced the concept of User-Defined Functions that allow you to define your own T-SQL functions that can accept zero or more parameters and return a single scalar data value or a table data type.</w:t>
      </w:r>
    </w:p>
    <w:p w:rsidR="003C252F" w:rsidRPr="003C252F" w:rsidRDefault="003C252F" w:rsidP="003C252F">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What Kind of User-Defined Functions can I Create?</w:t>
      </w:r>
    </w:p>
    <w:p w:rsidR="003C252F" w:rsidRPr="003C252F" w:rsidRDefault="003C252F" w:rsidP="003C252F">
      <w:pPr>
        <w:spacing w:before="100" w:beforeAutospacing="1" w:after="100" w:afterAutospacing="1" w:line="348" w:lineRule="auto"/>
        <w:rPr>
          <w:rFonts w:ascii="Verdana" w:hAnsi="Verdana"/>
          <w:b/>
          <w:spacing w:val="2"/>
          <w:sz w:val="20"/>
          <w:szCs w:val="20"/>
        </w:rPr>
      </w:pPr>
      <w:r w:rsidRPr="003C252F">
        <w:rPr>
          <w:rFonts w:ascii="Verdana" w:hAnsi="Verdana"/>
          <w:spacing w:val="2"/>
          <w:sz w:val="20"/>
          <w:szCs w:val="20"/>
        </w:rPr>
        <w:t xml:space="preserve">There are three types of User-Defined functions in SQL Server 2000 and they are </w:t>
      </w:r>
      <w:r w:rsidRPr="003C252F">
        <w:rPr>
          <w:rFonts w:ascii="Verdana" w:hAnsi="Verdana"/>
          <w:b/>
          <w:spacing w:val="2"/>
          <w:sz w:val="20"/>
          <w:szCs w:val="20"/>
        </w:rPr>
        <w:t>Scalar, Inline Table-Valued and Multi-statement Table-valued.</w:t>
      </w:r>
    </w:p>
    <w:p w:rsidR="003C252F" w:rsidRPr="003C252F" w:rsidRDefault="003C252F" w:rsidP="003C252F">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How do I create and use a Scalar User-Defined Function?</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 xml:space="preserve">A Scalar user-defined function returns one of the scalar data types. </w:t>
      </w:r>
      <w:r w:rsidRPr="003C252F">
        <w:rPr>
          <w:rFonts w:ascii="Verdana" w:hAnsi="Verdana"/>
          <w:b/>
          <w:spacing w:val="2"/>
          <w:sz w:val="20"/>
          <w:szCs w:val="20"/>
        </w:rPr>
        <w:t>Text, ntext, image and timestamp data types are not supported</w:t>
      </w:r>
      <w:r w:rsidRPr="003C252F">
        <w:rPr>
          <w:rFonts w:ascii="Verdana" w:hAnsi="Verdana"/>
          <w:spacing w:val="2"/>
          <w:sz w:val="20"/>
          <w:szCs w:val="20"/>
        </w:rPr>
        <w:t>. These are the type of user-defined functions that most developers are used to in other programming languages. You pass in 0 to many parameters and you get a return value. Below is an example that is based in the data found in the NorthWind Customers Table.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CREATE FUNCTION whichContinent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(@Country nvarchar(15))</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RETURNS varchar(30)</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BEGIN</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declare @Return varchar(30)</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@return = case @Country</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when 'Argentina' then 'South America'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lastRenderedPageBreak/>
        <w:t>when 'Belgium' then 'Europe'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when 'Brazil' then 'South America'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when 'Canada' then 'North America'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when 'Denmark' then 'Europe'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when 'Finland' then 'Europe'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when 'France' then 'Europe'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else 'Unknown'</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end</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return @return</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end</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Because this function returns a scalar value of a varchar(30) this function could be used anywhere a varchar(30) expression is allowed such as a computed column in a table, view, a T-SQL select list item. Below are some of the examples that I was able to use after creating the above function definition. Note that I had to reference the dbo in the function name.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print dbo.WhichContinent('USA')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select dbo.WhichContinent(Customers.Country), customers.*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from customers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create table test</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(Country varchar(15),</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Continent as (dbo.WhichContinent(Country)))</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insert into test (country)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values ('USA')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test</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 - - - - - - - - - - - - - - - - - - - - - - - - - - - - - - - - - -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Country          Continent</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USA              North America</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 xml:space="preserve">Stored procedures have long given us the ability to pass parameters and get a value back, but the ability to use it in such a variety of different places where you cannot use a stored procedure make this a very powerful database object. Also notice the logic of my function </w:t>
      </w:r>
      <w:r w:rsidRPr="003C252F">
        <w:rPr>
          <w:rFonts w:ascii="Verdana" w:hAnsi="Verdana"/>
          <w:spacing w:val="2"/>
          <w:sz w:val="20"/>
          <w:szCs w:val="20"/>
        </w:rPr>
        <w:lastRenderedPageBreak/>
        <w:t>is not exactly brain surgery. But it does encapsulate the business rules for the different continents in one location in my application. If you were to build this logic into T-SQL statements scattered throughout your application and you suddenly noticed that you forgot a country (like I missed Austria!) you would have to make the change in every T-SQL statement where you had used that logic. Now, with the SQL Server User-Defined Function, you can quickly maintain this logic in just one place.</w:t>
      </w:r>
    </w:p>
    <w:p w:rsidR="003C252F" w:rsidRPr="003C252F" w:rsidRDefault="003C252F" w:rsidP="003C252F">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How do I create and use an Inline Table-Value User-Defined Function?</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CREATE FUNCTION CustomersByContinent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(@Continent varchar(30))</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spacing w:val="2"/>
          <w:sz w:val="20"/>
          <w:szCs w:val="20"/>
        </w:rPr>
      </w:pPr>
      <w:r w:rsidRPr="003C252F">
        <w:rPr>
          <w:rFonts w:ascii="Lucida Console" w:hAnsi="Lucida Console" w:cs="Courier New"/>
          <w:b/>
          <w:spacing w:val="2"/>
          <w:sz w:val="20"/>
          <w:szCs w:val="20"/>
        </w:rPr>
        <w:t xml:space="preserve">RETURNS TABLE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RETURN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  SELECT dbo.WhichContinent(Customers.Country) as continent,</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         customers.*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  FROM customers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  WHERE dbo.WhichContinent(Customers.Country) = @Continent</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GO</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CustomersbyContinent('North America')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CustomersByContinent('South America')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customersbyContinent('Unknown')</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Note that the example uses another function (WhichContinent) to select out the customers specified by the parameter of this function. After creating the user-defined function, I can use it in the FROM clause of a T-SQL command unlike the behavior found when using a stored procedure which can also return record sets. Also note that I do not have to reference the dbo in my reference to this function. However, when using SQL Server built-in functions that return a table, you must now add the prefix :: to the name of the function.</w:t>
      </w:r>
    </w:p>
    <w:p w:rsidR="003C252F" w:rsidRPr="003C252F" w:rsidRDefault="003C252F" w:rsidP="003C252F">
      <w:pPr>
        <w:spacing w:line="348" w:lineRule="auto"/>
        <w:rPr>
          <w:rFonts w:ascii="Verdana" w:hAnsi="Verdana"/>
          <w:spacing w:val="2"/>
          <w:sz w:val="20"/>
          <w:szCs w:val="20"/>
        </w:rPr>
      </w:pPr>
      <w:r w:rsidRPr="003C252F">
        <w:rPr>
          <w:rFonts w:ascii="Verdana" w:hAnsi="Verdana"/>
          <w:spacing w:val="2"/>
          <w:sz w:val="20"/>
          <w:szCs w:val="20"/>
        </w:rPr>
        <w:t xml:space="preserve">Example from Books Online: </w:t>
      </w:r>
      <w:r w:rsidRPr="003C252F">
        <w:rPr>
          <w:rFonts w:ascii="Courier New" w:hAnsi="Courier New" w:cs="Courier New"/>
          <w:spacing w:val="2"/>
          <w:sz w:val="20"/>
        </w:rPr>
        <w:t>Select * from ::fn_helpcollations()</w:t>
      </w:r>
      <w:r w:rsidRPr="003C252F">
        <w:rPr>
          <w:rFonts w:ascii="Verdana" w:hAnsi="Verdana"/>
          <w:spacing w:val="2"/>
          <w:sz w:val="20"/>
          <w:szCs w:val="20"/>
        </w:rPr>
        <w:t xml:space="preserve"> </w:t>
      </w:r>
    </w:p>
    <w:p w:rsidR="003C252F" w:rsidRPr="003C252F" w:rsidRDefault="003C252F" w:rsidP="003C252F">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lastRenderedPageBreak/>
        <w:t>How do I create and use a Multi-statement Table-Value User-Defined Function?</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 can use it in the FROM clause of a T-SQL command unlike the behavior found when using a stored procedure which can also return record sets.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CREATE FUNCTION dbo.customersbycountry ( @Country varchar(15)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RETURNS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@CustomersbyCountryTab table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[CustomerID] [nchar] (5), [CompanyName] [nvarchar] (40),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[ContactName] [nvarchar] (30), [ContactTitle] [nvarchar] (30),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[Address] [nvarchar] (60), [City] [nvarchar] (15),</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[PostalCode] [nvarchar] (10), [Country] [nvarchar] (15),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[Phone] [nvarchar] (24), [Fax] [nvarchar] (24)</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BEGIN</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 xml:space="preserve">INSERT INTO @CustomersByCountryTab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 xml:space="preserve">SELECT </w:t>
      </w:r>
      <w:r w:rsidRPr="003C252F">
        <w:rPr>
          <w:rFonts w:ascii="Lucida Console" w:hAnsi="Lucida Console" w:cs="Courier New"/>
          <w:spacing w:val="2"/>
          <w:sz w:val="20"/>
          <w:szCs w:val="20"/>
        </w:rPr>
        <w:tab/>
        <w:t xml:space="preserve">[CustomerID],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[CompanyName],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[ContactName],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[ContactTitle],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[Address],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[City],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[PostalCode],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[Country],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[Phone],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[Fax]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FROM [Northwind].[dbo].[Customers]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WHERE country = @Country</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DECLARE @cnt INT</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SELECT @cnt = COUNT(*) FROM @customersbyCountryTab</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lastRenderedPageBreak/>
        <w:tab/>
        <w:t>IF @cnt = 0</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INSERT INTO @CustomersByCountryTab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[CustomerID],</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[CompanyName],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[ContactName],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[ContactTitle],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[Address],</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[City],</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[PostalCode],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[Country],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[Phone],</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[Fax]  )</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VALUES ('','No Companies Found','','','','','','','','')</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RETURN</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END</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GO</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dbo.customersbycountry('USA')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dbo.customersbycountry('CANADA')</w:t>
      </w:r>
    </w:p>
    <w:p w:rsidR="003C252F" w:rsidRPr="003C252F" w:rsidRDefault="003C252F" w:rsidP="003C252F">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dbo.customersbycountry('ADF')</w:t>
      </w:r>
    </w:p>
    <w:p w:rsidR="003C252F" w:rsidRPr="003C252F" w:rsidRDefault="003C252F" w:rsidP="003C252F">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What are the benefits of User-Defined Functions?</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The benefits to SQL Server User-Defined functions are numerous. First, we can use these functions in so many different places when compared to the SQL Server stored procedure. The ability for a function to act like a table (for Inline table and Multi-statement table functions) gives developers the ability to break out complex logic into shorter and shorter code blocks. This will generally give the additional benefit of making the code less complex and easier to write and maintain. In the case of a Scalar User-Defined Function, the ability to use this function anywhere you can use a scalar of the same data type is also a very powerful thing. Combining these advantages with the ability to pass parameters into these database objects makes the SQL Server User-Defined function a very powerful tool.</w:t>
      </w:r>
    </w:p>
    <w:p w:rsidR="003C252F" w:rsidRPr="003C252F" w:rsidRDefault="003C252F" w:rsidP="003C252F">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Summary</w:t>
      </w:r>
    </w:p>
    <w:p w:rsidR="003C252F" w:rsidRPr="003C252F" w:rsidRDefault="003C252F" w:rsidP="003C252F">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So, if you have ever wanted to use the results of a stored procedure as part of a T-SQL command, use parameterized non-updateable views, or encapsulate complex logic into a single database object, the SQL Server 2000 User-Defined function is a new database object that you should examine to see if its right for your particular environment.</w:t>
      </w:r>
    </w:p>
    <w:p w:rsidR="003C252F" w:rsidRDefault="003C252F" w:rsidP="004B78B0">
      <w:pPr>
        <w:rPr>
          <w:b/>
          <w:u w:val="single"/>
        </w:rPr>
      </w:pPr>
    </w:p>
    <w:p w:rsidR="00804CBD" w:rsidRDefault="00804CBD" w:rsidP="004B78B0">
      <w:pPr>
        <w:rPr>
          <w:b/>
          <w:u w:val="single"/>
        </w:rPr>
      </w:pPr>
    </w:p>
    <w:p w:rsidR="00804CBD" w:rsidRPr="004B78B0" w:rsidRDefault="00804CBD" w:rsidP="004B78B0">
      <w:pPr>
        <w:rPr>
          <w:b/>
          <w:u w:val="single"/>
        </w:rPr>
      </w:pPr>
    </w:p>
    <w:p w:rsidR="00FD3805" w:rsidRDefault="00FD3805" w:rsidP="004B78B0">
      <w:pPr>
        <w:rPr>
          <w:b/>
          <w:u w:val="single"/>
        </w:rPr>
      </w:pPr>
      <w:r w:rsidRPr="004B78B0">
        <w:rPr>
          <w:b/>
          <w:u w:val="single"/>
        </w:rPr>
        <w:t>LOOPING (WHILE):</w:t>
      </w:r>
    </w:p>
    <w:p w:rsidR="00E51BAB" w:rsidRDefault="00E51BAB" w:rsidP="004B78B0">
      <w:pPr>
        <w:rPr>
          <w:b/>
          <w:u w:val="single"/>
        </w:rPr>
      </w:pPr>
    </w:p>
    <w:p w:rsidR="00E51BAB" w:rsidRDefault="00E51BAB" w:rsidP="00E51BAB">
      <w:pPr>
        <w:pStyle w:val="NormalWeb"/>
        <w:rPr>
          <w:rFonts w:ascii="Segoe UI" w:hAnsi="Segoe UI" w:cs="Segoe UI"/>
          <w:color w:val="000000"/>
          <w:sz w:val="19"/>
          <w:szCs w:val="19"/>
        </w:rPr>
      </w:pPr>
      <w:r>
        <w:rPr>
          <w:rFonts w:ascii="Segoe UI" w:hAnsi="Segoe UI" w:cs="Segoe UI"/>
          <w:color w:val="000000"/>
          <w:sz w:val="19"/>
          <w:szCs w:val="19"/>
        </w:rPr>
        <w:t>Sets a condition for the repeated execution of an SQL statement or statement block. The statements are executed repeatedly as long as the specified condition is true. The execution of statements in the WHILE loop can be controlled from inside the loop with the BREAK and CONTINUE keywords.</w:t>
      </w:r>
    </w:p>
    <w:p w:rsidR="004C39D2" w:rsidRDefault="004C39D2" w:rsidP="00E51BAB">
      <w:pPr>
        <w:pStyle w:val="NormalWeb"/>
        <w:rPr>
          <w:rFonts w:ascii="Segoe UI" w:hAnsi="Segoe UI" w:cs="Segoe UI"/>
          <w:color w:val="000000"/>
          <w:sz w:val="19"/>
          <w:szCs w:val="19"/>
        </w:rPr>
      </w:pPr>
      <w:r>
        <w:rPr>
          <w:rFonts w:ascii="Segoe UI" w:hAnsi="Segoe UI" w:cs="Segoe UI"/>
          <w:color w:val="000000"/>
          <w:sz w:val="19"/>
          <w:szCs w:val="19"/>
        </w:rPr>
        <w:t>TSQL has WHILE() instead of FOR().</w:t>
      </w:r>
    </w:p>
    <w:p w:rsidR="003014CE" w:rsidRPr="004C39D2" w:rsidRDefault="004C39D2" w:rsidP="00201C54">
      <w:pPr>
        <w:numPr>
          <w:ilvl w:val="0"/>
          <w:numId w:val="8"/>
        </w:numPr>
        <w:shd w:val="clear" w:color="auto" w:fill="FFFFFF"/>
        <w:spacing w:before="240" w:line="300" w:lineRule="auto"/>
        <w:ind w:left="-5556"/>
        <w:rPr>
          <w:rFonts w:ascii="Segoe UI" w:hAnsi="Segoe UI" w:cs="Segoe UI"/>
          <w:color w:val="333333"/>
        </w:rPr>
      </w:pPr>
      <w:r w:rsidRPr="004C39D2">
        <w:rPr>
          <w:rFonts w:ascii="Segoe UI" w:hAnsi="Segoe UI" w:cs="Segoe UI"/>
          <w:color w:val="333333"/>
        </w:rPr>
        <w:t xml:space="preserve">TSql has While() instead of For. </w:t>
      </w:r>
    </w:p>
    <w:p w:rsidR="00E51BAB" w:rsidRDefault="00E51BAB" w:rsidP="004B78B0">
      <w:r w:rsidRPr="00E51BAB">
        <w:t xml:space="preserve">DECLARE </w:t>
      </w:r>
      <w:r>
        <w:t>@counter int</w:t>
      </w:r>
    </w:p>
    <w:p w:rsidR="00E51BAB" w:rsidRDefault="00E51BAB" w:rsidP="004B78B0">
      <w:r>
        <w:t>SET @counter = 1</w:t>
      </w:r>
    </w:p>
    <w:p w:rsidR="00E51BAB" w:rsidRDefault="00E51BAB" w:rsidP="004B78B0">
      <w:r>
        <w:t>WHILE @counter &lt; 10</w:t>
      </w:r>
    </w:p>
    <w:p w:rsidR="00E51BAB" w:rsidRDefault="00E51BAB" w:rsidP="004B78B0">
      <w:r>
        <w:t>BEGIN</w:t>
      </w:r>
    </w:p>
    <w:p w:rsidR="00E51BAB" w:rsidRDefault="003014CE" w:rsidP="004B78B0">
      <w:r>
        <w:tab/>
      </w:r>
      <w:r w:rsidR="00E51BAB">
        <w:t>--DO SOMETHING HERE</w:t>
      </w:r>
    </w:p>
    <w:p w:rsidR="00E51BAB" w:rsidRDefault="003014CE" w:rsidP="004B78B0">
      <w:r>
        <w:tab/>
        <w:t>SET @counter = @counter +1</w:t>
      </w:r>
    </w:p>
    <w:p w:rsidR="003014CE" w:rsidRPr="00E51BAB" w:rsidRDefault="003014CE" w:rsidP="004B78B0">
      <w:r>
        <w:t>END</w:t>
      </w:r>
    </w:p>
    <w:p w:rsidR="00E51BAB" w:rsidRDefault="00E51BAB" w:rsidP="004B78B0">
      <w:pPr>
        <w:rPr>
          <w:b/>
          <w:u w:val="single"/>
        </w:rPr>
      </w:pPr>
    </w:p>
    <w:p w:rsidR="00E51BAB" w:rsidRDefault="00E51BAB" w:rsidP="004B78B0">
      <w:pPr>
        <w:rPr>
          <w:b/>
          <w:u w:val="single"/>
        </w:rPr>
      </w:pP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USE AdventureWorks2012;</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GO</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WHILE (SELECT AVG(ListPrice) FROM Production.Product) &lt; $300</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BEGIN</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 xml:space="preserve">   UPDATE Production.Product</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 xml:space="preserve">      SET ListPrice = ListPrice * 2</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 xml:space="preserve">   SELECT MAX(ListPrice) FROM Production.Product</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 xml:space="preserve">   IF (SELECT MAX(ListPrice) FROM Production.Product) &gt; $500</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 xml:space="preserve">      BREAK</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 xml:space="preserve">   ELSE</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 xml:space="preserve">      CONTINUE</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END</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sidRPr="00E51BAB">
        <w:rPr>
          <w:rFonts w:ascii="Consolas" w:hAnsi="Consolas" w:cs="Courier New"/>
          <w:color w:val="000000"/>
          <w:sz w:val="20"/>
          <w:szCs w:val="20"/>
        </w:rPr>
        <w:t>PRINT 'Too much for the market to bear';</w:t>
      </w:r>
    </w:p>
    <w:p w:rsidR="00E51BAB" w:rsidRPr="00E51BAB" w:rsidRDefault="00E51BAB" w:rsidP="00E5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rPr>
          <w:rFonts w:ascii="Consolas" w:hAnsi="Consolas" w:cs="Courier New"/>
          <w:color w:val="000000"/>
          <w:sz w:val="20"/>
          <w:szCs w:val="20"/>
        </w:rPr>
      </w:pPr>
    </w:p>
    <w:p w:rsidR="004B78B0" w:rsidRDefault="004B78B0" w:rsidP="004B78B0">
      <w:pPr>
        <w:rPr>
          <w:b/>
          <w:u w:val="single"/>
        </w:rPr>
      </w:pPr>
    </w:p>
    <w:p w:rsidR="003526D3" w:rsidRDefault="003526D3" w:rsidP="003526D3">
      <w:pPr>
        <w:rPr>
          <w:rFonts w:ascii="Helvetica" w:hAnsi="Helvetica" w:cs="Helvetica"/>
          <w:sz w:val="14"/>
          <w:szCs w:val="14"/>
        </w:rPr>
      </w:pPr>
      <w:r>
        <w:rPr>
          <w:rFonts w:ascii="Helvetica" w:hAnsi="Helvetica" w:cs="Helvetica"/>
          <w:sz w:val="14"/>
          <w:szCs w:val="14"/>
        </w:rPr>
        <w:t xml:space="preserve">Looping is a repeated execution of the same commands until a certain condition evaluates to a different Boolean value (TRUE or FALSE). The only looping structure supported by SQL Server is WHILE loops. </w:t>
      </w:r>
      <w:r>
        <w:rPr>
          <w:rFonts w:ascii="Helvetica" w:hAnsi="Helvetica" w:cs="Helvetica"/>
          <w:sz w:val="14"/>
          <w:szCs w:val="14"/>
        </w:rPr>
        <w:br/>
      </w:r>
      <w:r>
        <w:rPr>
          <w:rFonts w:ascii="Helvetica" w:hAnsi="Helvetica" w:cs="Helvetica"/>
          <w:sz w:val="14"/>
          <w:szCs w:val="14"/>
        </w:rPr>
        <w:br/>
        <w:t xml:space="preserve">The while loops continue execution until the specified condition is no longer true OR until the loop is intentionally interrupted by a BREAK statement. If BREAK is used then processing passes to the next valid T-SQL statement outside the loop. The CONTINUE statement can be used to return execution to the top of the loop skipping any statements between the CONTINUE and the end of the loop.  </w:t>
      </w:r>
      <w:r>
        <w:rPr>
          <w:rFonts w:ascii="Helvetica" w:hAnsi="Helvetica" w:cs="Helvetica"/>
          <w:sz w:val="14"/>
          <w:szCs w:val="14"/>
        </w:rPr>
        <w:br/>
      </w:r>
      <w:r>
        <w:rPr>
          <w:rFonts w:ascii="Helvetica" w:hAnsi="Helvetica" w:cs="Helvetica"/>
          <w:sz w:val="14"/>
          <w:szCs w:val="14"/>
        </w:rPr>
        <w:br/>
        <w:t xml:space="preserve">The statements inside the WHILE loop need to be enclosed in the BEGIN â€¦ END delimiters. The Boolean condition to be evaluated by the WHILE statement can be a variable value, comparison of variables or a SELECT statement. For instance, the following loop will continue executing while a variable is less than 5: </w:t>
      </w:r>
    </w:p>
    <w:p w:rsidR="003526D3" w:rsidRDefault="003526D3" w:rsidP="003526D3">
      <w:pPr>
        <w:rPr>
          <w:rFonts w:ascii="Consolas" w:hAnsi="Consolas" w:cs="Helvetica"/>
          <w:sz w:val="14"/>
          <w:szCs w:val="14"/>
        </w:rPr>
      </w:pPr>
      <w:r>
        <w:rPr>
          <w:rStyle w:val="HTMLCode"/>
          <w:rFonts w:eastAsiaTheme="minorHAnsi"/>
        </w:rPr>
        <w:t>1.DECLARE</w:t>
      </w:r>
      <w:r>
        <w:rPr>
          <w:rStyle w:val="block"/>
          <w:rFonts w:ascii="Consolas" w:hAnsi="Consolas" w:cs="Helvetica"/>
          <w:sz w:val="14"/>
          <w:szCs w:val="14"/>
        </w:rPr>
        <w:t xml:space="preserve"> </w:t>
      </w:r>
      <w:r>
        <w:rPr>
          <w:rStyle w:val="HTMLCode"/>
          <w:rFonts w:eastAsiaTheme="minorHAnsi"/>
        </w:rPr>
        <w:t>@counter</w:t>
      </w:r>
      <w:r>
        <w:rPr>
          <w:rStyle w:val="block"/>
          <w:rFonts w:ascii="Consolas" w:hAnsi="Consolas" w:cs="Helvetica"/>
          <w:sz w:val="14"/>
          <w:szCs w:val="14"/>
        </w:rPr>
        <w:t xml:space="preserve"> </w:t>
      </w:r>
      <w:r>
        <w:rPr>
          <w:rStyle w:val="HTMLCode"/>
          <w:rFonts w:eastAsiaTheme="minorHAnsi"/>
        </w:rPr>
        <w:t>INT</w:t>
      </w:r>
    </w:p>
    <w:p w:rsidR="003526D3" w:rsidRDefault="003526D3" w:rsidP="003526D3">
      <w:pPr>
        <w:rPr>
          <w:rFonts w:ascii="Consolas" w:hAnsi="Consolas" w:cs="Helvetica"/>
          <w:sz w:val="14"/>
          <w:szCs w:val="14"/>
        </w:rPr>
      </w:pPr>
      <w:r>
        <w:rPr>
          <w:rStyle w:val="HTMLCode"/>
          <w:rFonts w:eastAsiaTheme="minorHAnsi"/>
        </w:rPr>
        <w:t>2.SELECT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 xml:space="preserve">0 </w:t>
      </w:r>
    </w:p>
    <w:p w:rsidR="003526D3" w:rsidRDefault="003526D3" w:rsidP="003526D3">
      <w:pPr>
        <w:rPr>
          <w:rFonts w:ascii="Consolas" w:hAnsi="Consolas" w:cs="Helvetica"/>
          <w:sz w:val="14"/>
          <w:szCs w:val="14"/>
        </w:rPr>
      </w:pPr>
      <w:r>
        <w:rPr>
          <w:rStyle w:val="HTMLCode"/>
          <w:rFonts w:eastAsiaTheme="minorHAnsi"/>
        </w:rPr>
        <w:t>3.WHILE</w:t>
      </w:r>
      <w:r>
        <w:rPr>
          <w:rStyle w:val="block"/>
          <w:rFonts w:ascii="Consolas" w:hAnsi="Consolas" w:cs="Helvetica"/>
          <w:sz w:val="14"/>
          <w:szCs w:val="14"/>
        </w:rPr>
        <w:t xml:space="preserve"> </w:t>
      </w:r>
      <w:r>
        <w:rPr>
          <w:rStyle w:val="HTMLCode"/>
          <w:rFonts w:eastAsiaTheme="minorHAnsi"/>
        </w:rPr>
        <w:t>@counter</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&lt; 5 </w:t>
      </w:r>
    </w:p>
    <w:p w:rsidR="003526D3" w:rsidRDefault="003526D3" w:rsidP="003526D3">
      <w:pPr>
        <w:rPr>
          <w:rFonts w:ascii="Consolas" w:hAnsi="Consolas" w:cs="Helvetica"/>
          <w:sz w:val="14"/>
          <w:szCs w:val="14"/>
        </w:rPr>
      </w:pPr>
      <w:r>
        <w:rPr>
          <w:rStyle w:val="HTMLCode"/>
          <w:rFonts w:eastAsiaTheme="minorHAnsi"/>
        </w:rPr>
        <w:t>4.BEGIN</w:t>
      </w:r>
    </w:p>
    <w:p w:rsidR="003526D3" w:rsidRDefault="003526D3" w:rsidP="003526D3">
      <w:pPr>
        <w:rPr>
          <w:rFonts w:ascii="Consolas" w:hAnsi="Consolas" w:cs="Helvetica"/>
          <w:sz w:val="14"/>
          <w:szCs w:val="14"/>
        </w:rPr>
      </w:pPr>
      <w:r>
        <w:rPr>
          <w:rStyle w:val="HTMLCode"/>
          <w:rFonts w:eastAsiaTheme="minorHAnsi"/>
        </w:rPr>
        <w:lastRenderedPageBreak/>
        <w:t>5.  SELECT</w:t>
      </w:r>
      <w:r>
        <w:rPr>
          <w:rStyle w:val="block"/>
          <w:rFonts w:ascii="Consolas" w:hAnsi="Consolas" w:cs="Helvetica"/>
          <w:sz w:val="14"/>
          <w:szCs w:val="14"/>
        </w:rPr>
        <w:t xml:space="preserve"> </w:t>
      </w:r>
      <w:r>
        <w:rPr>
          <w:rStyle w:val="HTMLCode"/>
          <w:rFonts w:eastAsiaTheme="minorHAnsi"/>
        </w:rPr>
        <w:t>'the variable @counter is '</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CAST(@counter</w:t>
      </w:r>
      <w:r>
        <w:rPr>
          <w:rStyle w:val="block"/>
          <w:rFonts w:ascii="Consolas" w:hAnsi="Consolas" w:cs="Helvetica"/>
          <w:sz w:val="14"/>
          <w:szCs w:val="14"/>
        </w:rPr>
        <w:t xml:space="preserve"> </w:t>
      </w:r>
      <w:r>
        <w:rPr>
          <w:rStyle w:val="HTMLCode"/>
          <w:rFonts w:eastAsiaTheme="minorHAnsi"/>
        </w:rPr>
        <w:t>AS</w:t>
      </w:r>
      <w:r>
        <w:rPr>
          <w:rStyle w:val="block"/>
          <w:rFonts w:ascii="Consolas" w:hAnsi="Consolas" w:cs="Helvetica"/>
          <w:sz w:val="14"/>
          <w:szCs w:val="14"/>
        </w:rPr>
        <w:t xml:space="preserve"> </w:t>
      </w:r>
      <w:r>
        <w:rPr>
          <w:rStyle w:val="HTMLCode"/>
          <w:rFonts w:eastAsiaTheme="minorHAnsi"/>
        </w:rPr>
        <w:t>VARCHAR(</w:t>
      </w:r>
      <w:r>
        <w:rPr>
          <w:rStyle w:val="block"/>
          <w:rFonts w:ascii="Courier New" w:hAnsi="Courier New" w:cs="Courier New"/>
          <w:color w:val="009900"/>
          <w:sz w:val="14"/>
          <w:szCs w:val="14"/>
          <w:bdr w:val="single" w:sz="4" w:space="9" w:color="CCCCCC" w:frame="1"/>
          <w:shd w:val="clear" w:color="auto" w:fill="F8F8F8"/>
        </w:rPr>
        <w:t>1</w:t>
      </w:r>
      <w:r>
        <w:rPr>
          <w:rStyle w:val="HTMLCode"/>
          <w:rFonts w:eastAsiaTheme="minorHAnsi"/>
        </w:rPr>
        <w:t>))</w:t>
      </w:r>
    </w:p>
    <w:p w:rsidR="003526D3" w:rsidRDefault="003526D3" w:rsidP="003526D3">
      <w:pPr>
        <w:rPr>
          <w:rFonts w:ascii="Consolas" w:hAnsi="Consolas" w:cs="Helvetica"/>
          <w:sz w:val="14"/>
          <w:szCs w:val="14"/>
        </w:rPr>
      </w:pPr>
      <w:r>
        <w:rPr>
          <w:rStyle w:val="HTMLCode"/>
          <w:rFonts w:eastAsiaTheme="minorHAnsi"/>
        </w:rPr>
        <w:t>6.  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 xml:space="preserve">1 </w:t>
      </w:r>
    </w:p>
    <w:p w:rsidR="003526D3" w:rsidRDefault="003526D3" w:rsidP="003526D3">
      <w:pPr>
        <w:rPr>
          <w:rFonts w:ascii="Consolas" w:hAnsi="Consolas" w:cs="Helvetica"/>
          <w:sz w:val="14"/>
          <w:szCs w:val="14"/>
        </w:rPr>
      </w:pPr>
      <w:r>
        <w:rPr>
          <w:rStyle w:val="HTMLCode"/>
          <w:rFonts w:eastAsiaTheme="minorHAnsi"/>
        </w:rPr>
        <w:t>7.END</w:t>
      </w:r>
    </w:p>
    <w:p w:rsidR="003526D3" w:rsidRDefault="003526D3" w:rsidP="003526D3">
      <w:pPr>
        <w:rPr>
          <w:rFonts w:ascii="Helvetica" w:hAnsi="Helvetica" w:cs="Helvetica"/>
          <w:sz w:val="14"/>
          <w:szCs w:val="14"/>
        </w:rPr>
      </w:pPr>
      <w:r>
        <w:rPr>
          <w:rFonts w:ascii="Helvetica" w:hAnsi="Helvetica" w:cs="Helvetica"/>
          <w:sz w:val="14"/>
          <w:szCs w:val="14"/>
        </w:rPr>
        <w:br/>
      </w:r>
      <w:r>
        <w:rPr>
          <w:rFonts w:ascii="Helvetica" w:hAnsi="Helvetica" w:cs="Helvetica"/>
          <w:sz w:val="14"/>
          <w:szCs w:val="14"/>
        </w:rPr>
        <w:br/>
        <w:t xml:space="preserve">In the next example two variable values are compared. The loop will continue until two of these variables have the same value: </w:t>
      </w:r>
    </w:p>
    <w:p w:rsidR="003526D3" w:rsidRDefault="003526D3" w:rsidP="003526D3">
      <w:pPr>
        <w:rPr>
          <w:rFonts w:ascii="Consolas" w:hAnsi="Consolas" w:cs="Helvetica"/>
          <w:sz w:val="14"/>
          <w:szCs w:val="14"/>
        </w:rPr>
      </w:pPr>
      <w:r>
        <w:rPr>
          <w:rStyle w:val="HTMLCode"/>
          <w:rFonts w:eastAsiaTheme="minorHAnsi"/>
        </w:rPr>
        <w:t>1.DECLARE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HTMLCode"/>
          <w:rFonts w:eastAsiaTheme="minorHAnsi"/>
        </w:rPr>
        <w:t>INT</w:t>
      </w:r>
      <w:r>
        <w:rPr>
          <w:rStyle w:val="block"/>
          <w:rFonts w:ascii="Courier New" w:hAnsi="Courier New" w:cs="Courier New"/>
          <w:color w:val="009900"/>
          <w:sz w:val="14"/>
          <w:szCs w:val="14"/>
          <w:bdr w:val="single" w:sz="4" w:space="9" w:color="CCCCCC" w:frame="1"/>
          <w:shd w:val="clear" w:color="auto" w:fill="F8F8F8"/>
        </w:rPr>
        <w:t>, @counter1</w:t>
      </w:r>
      <w:r>
        <w:rPr>
          <w:rStyle w:val="block"/>
          <w:rFonts w:ascii="Consolas" w:hAnsi="Consolas" w:cs="Helvetica"/>
          <w:sz w:val="14"/>
          <w:szCs w:val="14"/>
        </w:rPr>
        <w:t xml:space="preserve"> </w:t>
      </w:r>
      <w:r>
        <w:rPr>
          <w:rStyle w:val="HTMLCode"/>
          <w:rFonts w:eastAsiaTheme="minorHAnsi"/>
        </w:rPr>
        <w:t>INT</w:t>
      </w:r>
    </w:p>
    <w:p w:rsidR="003526D3" w:rsidRDefault="003526D3" w:rsidP="003526D3">
      <w:pPr>
        <w:rPr>
          <w:rFonts w:ascii="Consolas" w:hAnsi="Consolas" w:cs="Helvetica"/>
          <w:sz w:val="14"/>
          <w:szCs w:val="14"/>
        </w:rPr>
      </w:pPr>
      <w:r>
        <w:rPr>
          <w:rStyle w:val="HTMLCode"/>
          <w:rFonts w:eastAsiaTheme="minorHAnsi"/>
        </w:rPr>
        <w:t>2.SELECT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0, @counter1</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2 </w:t>
      </w:r>
    </w:p>
    <w:p w:rsidR="003526D3" w:rsidRDefault="003526D3" w:rsidP="003526D3">
      <w:pPr>
        <w:rPr>
          <w:rFonts w:ascii="Consolas" w:hAnsi="Consolas" w:cs="Helvetica"/>
          <w:sz w:val="14"/>
          <w:szCs w:val="14"/>
        </w:rPr>
      </w:pPr>
      <w:r>
        <w:rPr>
          <w:rStyle w:val="HTMLCode"/>
          <w:rFonts w:eastAsiaTheme="minorHAnsi"/>
        </w:rPr>
        <w:t>3.WHILE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&lt;&gt; @counter1</w:t>
      </w:r>
    </w:p>
    <w:p w:rsidR="003526D3" w:rsidRDefault="003526D3" w:rsidP="003526D3">
      <w:pPr>
        <w:rPr>
          <w:rFonts w:ascii="Consolas" w:hAnsi="Consolas" w:cs="Helvetica"/>
          <w:sz w:val="14"/>
          <w:szCs w:val="14"/>
        </w:rPr>
      </w:pPr>
      <w:r>
        <w:rPr>
          <w:rStyle w:val="HTMLCode"/>
          <w:rFonts w:eastAsiaTheme="minorHAnsi"/>
        </w:rPr>
        <w:t>4.BEGIN</w:t>
      </w:r>
    </w:p>
    <w:p w:rsidR="003526D3" w:rsidRDefault="003526D3" w:rsidP="003526D3">
      <w:pPr>
        <w:rPr>
          <w:rFonts w:ascii="Consolas" w:hAnsi="Consolas" w:cs="Helvetica"/>
          <w:sz w:val="14"/>
          <w:szCs w:val="14"/>
        </w:rPr>
      </w:pPr>
      <w:r>
        <w:rPr>
          <w:rStyle w:val="HTMLCode"/>
          <w:rFonts w:eastAsiaTheme="minorHAnsi"/>
        </w:rPr>
        <w:t>5.     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'the variable @counter is less than @counter1'</w:t>
      </w:r>
    </w:p>
    <w:p w:rsidR="003526D3" w:rsidRDefault="003526D3" w:rsidP="003526D3">
      <w:pPr>
        <w:rPr>
          <w:rFonts w:ascii="Consolas" w:hAnsi="Consolas" w:cs="Helvetica"/>
          <w:sz w:val="14"/>
          <w:szCs w:val="14"/>
        </w:rPr>
      </w:pPr>
      <w:r>
        <w:rPr>
          <w:rStyle w:val="HTMLCode"/>
          <w:rFonts w:eastAsiaTheme="minorHAnsi"/>
        </w:rPr>
        <w:t>6.     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@counter</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 </w:t>
      </w:r>
    </w:p>
    <w:p w:rsidR="003526D3" w:rsidRDefault="003526D3" w:rsidP="003526D3">
      <w:pPr>
        <w:rPr>
          <w:rFonts w:ascii="Consolas" w:hAnsi="Consolas" w:cs="Helvetica"/>
          <w:sz w:val="14"/>
          <w:szCs w:val="14"/>
        </w:rPr>
      </w:pPr>
      <w:r>
        <w:rPr>
          <w:rStyle w:val="HTMLCode"/>
          <w:rFonts w:eastAsiaTheme="minorHAnsi"/>
        </w:rPr>
        <w:t>7.END</w:t>
      </w:r>
    </w:p>
    <w:p w:rsidR="003526D3" w:rsidRDefault="003526D3" w:rsidP="003526D3">
      <w:pPr>
        <w:rPr>
          <w:rFonts w:ascii="Helvetica" w:hAnsi="Helvetica" w:cs="Helvetica"/>
          <w:sz w:val="14"/>
          <w:szCs w:val="14"/>
        </w:rPr>
      </w:pPr>
      <w:r>
        <w:rPr>
          <w:rFonts w:ascii="Helvetica" w:hAnsi="Helvetica" w:cs="Helvetica"/>
          <w:sz w:val="14"/>
          <w:szCs w:val="14"/>
        </w:rPr>
        <w:t xml:space="preserve">The next example shows how to use a SELECT statement as a loop condition: </w:t>
      </w:r>
    </w:p>
    <w:p w:rsidR="003526D3" w:rsidRDefault="003526D3" w:rsidP="003526D3">
      <w:pPr>
        <w:rPr>
          <w:rFonts w:ascii="Consolas" w:hAnsi="Consolas" w:cs="Helvetica"/>
          <w:sz w:val="14"/>
          <w:szCs w:val="14"/>
        </w:rPr>
      </w:pPr>
      <w:r>
        <w:rPr>
          <w:rStyle w:val="HTMLCode"/>
          <w:rFonts w:eastAsiaTheme="minorHAnsi"/>
        </w:rPr>
        <w:t>1.CREATE</w:t>
      </w:r>
      <w:r>
        <w:rPr>
          <w:rStyle w:val="block"/>
          <w:rFonts w:ascii="Consolas" w:hAnsi="Consolas" w:cs="Helvetica"/>
          <w:sz w:val="14"/>
          <w:szCs w:val="14"/>
        </w:rPr>
        <w:t xml:space="preserve"> </w:t>
      </w:r>
      <w:r>
        <w:rPr>
          <w:rStyle w:val="HTMLCode"/>
          <w:rFonts w:eastAsiaTheme="minorHAnsi"/>
        </w:rPr>
        <w:t>TABLE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 xml:space="preserve">my_id </w:t>
      </w:r>
      <w:r>
        <w:rPr>
          <w:rStyle w:val="HTMLCode"/>
          <w:rFonts w:eastAsiaTheme="minorHAnsi"/>
        </w:rPr>
        <w:t>INT</w:t>
      </w:r>
      <w:r>
        <w:rPr>
          <w:rStyle w:val="block"/>
          <w:rFonts w:ascii="Consolas" w:hAnsi="Consolas" w:cs="Helvetica"/>
          <w:sz w:val="14"/>
          <w:szCs w:val="14"/>
        </w:rPr>
        <w:t xml:space="preserve"> </w:t>
      </w:r>
      <w:r>
        <w:rPr>
          <w:rStyle w:val="HTMLCode"/>
          <w:rFonts w:eastAsiaTheme="minorHAnsi"/>
        </w:rPr>
        <w:t>NOT</w:t>
      </w:r>
      <w:r>
        <w:rPr>
          <w:rStyle w:val="block"/>
          <w:rFonts w:ascii="Consolas" w:hAnsi="Consolas" w:cs="Helvetica"/>
          <w:sz w:val="14"/>
          <w:szCs w:val="14"/>
        </w:rPr>
        <w:t xml:space="preserve"> </w:t>
      </w:r>
      <w:r>
        <w:rPr>
          <w:rStyle w:val="HTMLCode"/>
          <w:rFonts w:eastAsiaTheme="minorHAnsi"/>
        </w:rPr>
        <w:t>NULL</w:t>
      </w:r>
      <w:r>
        <w:rPr>
          <w:rStyle w:val="block"/>
          <w:rFonts w:ascii="Consolas" w:hAnsi="Consolas" w:cs="Helvetica"/>
          <w:sz w:val="14"/>
          <w:szCs w:val="14"/>
        </w:rPr>
        <w:t xml:space="preserve"> </w:t>
      </w:r>
      <w:r>
        <w:rPr>
          <w:rStyle w:val="HTMLCode"/>
          <w:rFonts w:eastAsiaTheme="minorHAnsi"/>
        </w:rPr>
        <w:t>identity(</w:t>
      </w:r>
      <w:r>
        <w:rPr>
          <w:rStyle w:val="block"/>
          <w:rFonts w:ascii="Courier New" w:hAnsi="Courier New" w:cs="Courier New"/>
          <w:color w:val="009900"/>
          <w:sz w:val="14"/>
          <w:szCs w:val="14"/>
          <w:bdr w:val="single" w:sz="4" w:space="9" w:color="CCCCCC" w:frame="1"/>
          <w:shd w:val="clear" w:color="auto" w:fill="F8F8F8"/>
        </w:rPr>
        <w:t>1,1</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 xml:space="preserve">,  </w:t>
      </w:r>
    </w:p>
    <w:p w:rsidR="003526D3" w:rsidRDefault="003526D3" w:rsidP="003526D3">
      <w:pPr>
        <w:rPr>
          <w:rFonts w:ascii="Consolas" w:hAnsi="Consolas" w:cs="Helvetica"/>
          <w:sz w:val="14"/>
          <w:szCs w:val="14"/>
        </w:rPr>
      </w:pPr>
      <w:r>
        <w:rPr>
          <w:rStyle w:val="HTMLCode"/>
          <w:rFonts w:eastAsiaTheme="minorHAnsi"/>
        </w:rPr>
        <w:t>2.             </w:t>
      </w:r>
      <w:r>
        <w:rPr>
          <w:rStyle w:val="block"/>
          <w:rFonts w:ascii="Courier New" w:hAnsi="Courier New" w:cs="Courier New"/>
          <w:color w:val="009900"/>
          <w:sz w:val="14"/>
          <w:szCs w:val="14"/>
          <w:bdr w:val="single" w:sz="4" w:space="9" w:color="CCCCCC" w:frame="1"/>
          <w:shd w:val="clear" w:color="auto" w:fill="F8F8F8"/>
        </w:rPr>
        <w:t xml:space="preserve">my_name </w:t>
      </w:r>
      <w:r>
        <w:rPr>
          <w:rStyle w:val="HTMLCode"/>
          <w:rFonts w:eastAsiaTheme="minorHAnsi"/>
        </w:rPr>
        <w:t>VARCHAR(</w:t>
      </w:r>
      <w:r>
        <w:rPr>
          <w:rStyle w:val="block"/>
          <w:rFonts w:ascii="Courier New" w:hAnsi="Courier New" w:cs="Courier New"/>
          <w:color w:val="009900"/>
          <w:sz w:val="14"/>
          <w:szCs w:val="14"/>
          <w:bdr w:val="single" w:sz="4" w:space="9" w:color="CCCCCC" w:frame="1"/>
          <w:shd w:val="clear" w:color="auto" w:fill="F8F8F8"/>
        </w:rPr>
        <w:t>20</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NULL)</w:t>
      </w:r>
    </w:p>
    <w:p w:rsidR="003526D3" w:rsidRDefault="003526D3" w:rsidP="003526D3">
      <w:pPr>
        <w:rPr>
          <w:rFonts w:ascii="Consolas" w:hAnsi="Consolas" w:cs="Helvetica"/>
          <w:sz w:val="14"/>
          <w:szCs w:val="14"/>
        </w:rPr>
      </w:pPr>
      <w:r>
        <w:rPr>
          <w:rStyle w:val="HTMLCode"/>
          <w:rFonts w:eastAsiaTheme="minorHAnsi"/>
        </w:rPr>
        <w:t>3.WHILE</w:t>
      </w:r>
      <w:r>
        <w:rPr>
          <w:rStyle w:val="block"/>
          <w:rFonts w:ascii="Consolas" w:hAnsi="Consolas" w:cs="Helvetica"/>
          <w:sz w:val="14"/>
          <w:szCs w:val="14"/>
        </w:rPr>
        <w:t xml:space="preserve"> </w:t>
      </w:r>
      <w:r>
        <w:rPr>
          <w:rStyle w:val="HTMLCode"/>
          <w:rFonts w:eastAsiaTheme="minorHAnsi"/>
        </w:rPr>
        <w:t>(SELECT</w:t>
      </w:r>
      <w:r>
        <w:rPr>
          <w:rStyle w:val="block"/>
          <w:rFonts w:ascii="Consolas" w:hAnsi="Consolas" w:cs="Helvetica"/>
          <w:sz w:val="14"/>
          <w:szCs w:val="14"/>
        </w:rPr>
        <w:t xml:space="preserve"> </w:t>
      </w:r>
      <w:r>
        <w:rPr>
          <w:rStyle w:val="HTMLCode"/>
          <w:rFonts w:eastAsiaTheme="minorHAnsi"/>
        </w:rPr>
        <w:t>count(*)</w:t>
      </w:r>
      <w:r>
        <w:rPr>
          <w:rStyle w:val="block"/>
          <w:rFonts w:ascii="Consolas" w:hAnsi="Consolas" w:cs="Helvetica"/>
          <w:sz w:val="14"/>
          <w:szCs w:val="14"/>
        </w:rPr>
        <w:t xml:space="preserve"> </w:t>
      </w:r>
      <w:r>
        <w:rPr>
          <w:rStyle w:val="HTMLCode"/>
          <w:rFonts w:eastAsiaTheme="minorHAnsi"/>
        </w:rPr>
        <w:t>FROM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#temp</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 xml:space="preserve">&lt;10 </w:t>
      </w:r>
    </w:p>
    <w:p w:rsidR="003526D3" w:rsidRDefault="003526D3" w:rsidP="003526D3">
      <w:pPr>
        <w:rPr>
          <w:rFonts w:ascii="Consolas" w:hAnsi="Consolas" w:cs="Helvetica"/>
          <w:sz w:val="14"/>
          <w:szCs w:val="14"/>
        </w:rPr>
      </w:pPr>
      <w:r>
        <w:rPr>
          <w:rStyle w:val="HTMLCode"/>
          <w:rFonts w:eastAsiaTheme="minorHAnsi"/>
        </w:rPr>
        <w:t>4.BEGIN</w:t>
      </w:r>
    </w:p>
    <w:p w:rsidR="003526D3" w:rsidRDefault="003526D3" w:rsidP="003526D3">
      <w:pPr>
        <w:rPr>
          <w:rFonts w:ascii="Consolas" w:hAnsi="Consolas" w:cs="Helvetica"/>
          <w:sz w:val="14"/>
          <w:szCs w:val="14"/>
        </w:rPr>
      </w:pPr>
      <w:r>
        <w:rPr>
          <w:rStyle w:val="HTMLCode"/>
          <w:rFonts w:eastAsiaTheme="minorHAnsi"/>
        </w:rPr>
        <w:t>5.  INSERT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r>
        <w:rPr>
          <w:rStyle w:val="HTMLCode"/>
          <w:rFonts w:eastAsiaTheme="minorHAnsi"/>
        </w:rPr>
        <w:t>VALUES</w:t>
      </w:r>
      <w:r>
        <w:rPr>
          <w:rStyle w:val="block"/>
          <w:rFonts w:ascii="Consolas" w:hAnsi="Consolas" w:cs="Helvetica"/>
          <w:sz w:val="14"/>
          <w:szCs w:val="14"/>
        </w:rPr>
        <w:t xml:space="preserve"> </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'name_variable'</w:t>
      </w:r>
      <w:r>
        <w:rPr>
          <w:rStyle w:val="HTMLCode"/>
          <w:rFonts w:eastAsiaTheme="minorHAnsi"/>
        </w:rPr>
        <w:t>)</w:t>
      </w:r>
    </w:p>
    <w:p w:rsidR="003526D3" w:rsidRDefault="003526D3" w:rsidP="003526D3">
      <w:pPr>
        <w:rPr>
          <w:rFonts w:ascii="Consolas" w:hAnsi="Consolas" w:cs="Helvetica"/>
          <w:sz w:val="14"/>
          <w:szCs w:val="14"/>
        </w:rPr>
      </w:pPr>
      <w:r>
        <w:rPr>
          <w:rStyle w:val="HTMLCode"/>
          <w:rFonts w:eastAsiaTheme="minorHAnsi"/>
        </w:rPr>
        <w:t>6.END</w:t>
      </w:r>
    </w:p>
    <w:p w:rsidR="003526D3" w:rsidRDefault="003526D3" w:rsidP="003526D3">
      <w:pPr>
        <w:rPr>
          <w:rFonts w:ascii="Helvetica" w:hAnsi="Helvetica" w:cs="Helvetica"/>
          <w:sz w:val="14"/>
          <w:szCs w:val="14"/>
        </w:rPr>
      </w:pPr>
      <w:r>
        <w:rPr>
          <w:rFonts w:ascii="Helvetica" w:hAnsi="Helvetica" w:cs="Helvetica"/>
          <w:sz w:val="14"/>
          <w:szCs w:val="14"/>
        </w:rPr>
        <w:br/>
      </w:r>
      <w:r>
        <w:rPr>
          <w:rFonts w:ascii="Helvetica" w:hAnsi="Helvetica" w:cs="Helvetica"/>
          <w:sz w:val="14"/>
          <w:szCs w:val="14"/>
        </w:rPr>
        <w:br/>
        <w:t xml:space="preserve">Sometimes you have to write a loop that will execute an unknown number of times before it needs to stop executing. This can be accomplished by writing an infinite loop that contains a BREAK statement after the work has been accomplished, as in the following example:  </w:t>
      </w:r>
    </w:p>
    <w:p w:rsidR="003526D3" w:rsidRDefault="003526D3" w:rsidP="003526D3">
      <w:pPr>
        <w:rPr>
          <w:rFonts w:ascii="Consolas" w:hAnsi="Consolas" w:cs="Helvetica"/>
          <w:sz w:val="14"/>
          <w:szCs w:val="14"/>
        </w:rPr>
      </w:pPr>
      <w:r>
        <w:rPr>
          <w:rStyle w:val="HTMLCode"/>
          <w:rFonts w:eastAsiaTheme="minorHAnsi"/>
        </w:rPr>
        <w:t>1.&lt;</w:t>
      </w:r>
      <w:r>
        <w:rPr>
          <w:rStyle w:val="block"/>
          <w:rFonts w:ascii="Courier New" w:hAnsi="Courier New" w:cs="Courier New"/>
          <w:color w:val="009900"/>
          <w:sz w:val="14"/>
          <w:szCs w:val="14"/>
          <w:bdr w:val="single" w:sz="4" w:space="9" w:color="CCCCCC" w:frame="1"/>
          <w:shd w:val="clear" w:color="auto" w:fill="F8F8F8"/>
        </w:rPr>
        <w:t>P&gt;</w:t>
      </w:r>
      <w:r>
        <w:rPr>
          <w:rStyle w:val="HTMLCode"/>
          <w:rFonts w:eastAsiaTheme="minorHAnsi"/>
        </w:rPr>
        <w:t>WHILE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10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10 </w:t>
      </w:r>
    </w:p>
    <w:p w:rsidR="003526D3" w:rsidRDefault="003526D3" w:rsidP="003526D3">
      <w:pPr>
        <w:rPr>
          <w:rFonts w:ascii="Consolas" w:hAnsi="Consolas" w:cs="Helvetica"/>
          <w:sz w:val="14"/>
          <w:szCs w:val="14"/>
        </w:rPr>
      </w:pPr>
      <w:r>
        <w:rPr>
          <w:rStyle w:val="HTMLCode"/>
          <w:rFonts w:eastAsiaTheme="minorHAnsi"/>
        </w:rPr>
        <w:t>2.BEGIN</w:t>
      </w:r>
    </w:p>
    <w:p w:rsidR="003526D3" w:rsidRDefault="003526D3" w:rsidP="003526D3">
      <w:pPr>
        <w:rPr>
          <w:rFonts w:ascii="Consolas" w:hAnsi="Consolas" w:cs="Helvetica"/>
          <w:sz w:val="14"/>
          <w:szCs w:val="14"/>
        </w:rPr>
      </w:pPr>
      <w:r>
        <w:rPr>
          <w:rStyle w:val="HTMLCode"/>
          <w:rFonts w:eastAsiaTheme="minorHAnsi"/>
        </w:rPr>
        <w:t>3.INSERT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r>
        <w:rPr>
          <w:rStyle w:val="HTMLCode"/>
          <w:rFonts w:eastAsiaTheme="minorHAnsi"/>
        </w:rPr>
        <w:t>VALUES</w:t>
      </w:r>
      <w:r>
        <w:rPr>
          <w:rStyle w:val="block"/>
          <w:rFonts w:ascii="Consolas" w:hAnsi="Consolas" w:cs="Helvetica"/>
          <w:sz w:val="14"/>
          <w:szCs w:val="14"/>
        </w:rPr>
        <w:t xml:space="preserve"> </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'name_variable'</w:t>
      </w:r>
      <w:r>
        <w:rPr>
          <w:rStyle w:val="HTMLCode"/>
          <w:rFonts w:eastAsiaTheme="minorHAnsi"/>
        </w:rPr>
        <w:t>)</w:t>
      </w:r>
    </w:p>
    <w:p w:rsidR="003526D3" w:rsidRDefault="003526D3" w:rsidP="003526D3">
      <w:pPr>
        <w:rPr>
          <w:rFonts w:ascii="Consolas" w:hAnsi="Consolas" w:cs="Helvetica"/>
          <w:sz w:val="14"/>
          <w:szCs w:val="14"/>
        </w:rPr>
      </w:pPr>
      <w:r>
        <w:rPr>
          <w:rStyle w:val="HTMLCode"/>
          <w:rFonts w:eastAsiaTheme="minorHAnsi"/>
        </w:rPr>
        <w:t>4.BREAK</w:t>
      </w:r>
    </w:p>
    <w:p w:rsidR="003526D3" w:rsidRDefault="003526D3" w:rsidP="003526D3">
      <w:pPr>
        <w:rPr>
          <w:rFonts w:ascii="Consolas" w:hAnsi="Consolas" w:cs="Helvetica"/>
          <w:sz w:val="14"/>
          <w:szCs w:val="14"/>
        </w:rPr>
      </w:pPr>
      <w:r>
        <w:rPr>
          <w:rStyle w:val="HTMLCode"/>
          <w:rFonts w:eastAsiaTheme="minorHAnsi"/>
        </w:rPr>
        <w:t>5.&lt;/</w:t>
      </w:r>
      <w:r>
        <w:rPr>
          <w:rStyle w:val="block"/>
          <w:rFonts w:ascii="Courier New" w:hAnsi="Courier New" w:cs="Courier New"/>
          <w:color w:val="009900"/>
          <w:sz w:val="14"/>
          <w:szCs w:val="14"/>
          <w:bdr w:val="single" w:sz="4" w:space="9" w:color="CCCCCC" w:frame="1"/>
          <w:shd w:val="clear" w:color="auto" w:fill="F8F8F8"/>
        </w:rPr>
        <w:t xml:space="preserve">P&gt; </w:t>
      </w:r>
    </w:p>
    <w:p w:rsidR="003526D3" w:rsidRDefault="003526D3" w:rsidP="003526D3">
      <w:pPr>
        <w:rPr>
          <w:rFonts w:ascii="Consolas" w:hAnsi="Consolas" w:cs="Helvetica"/>
          <w:sz w:val="14"/>
          <w:szCs w:val="14"/>
        </w:rPr>
      </w:pPr>
      <w:r>
        <w:rPr>
          <w:rStyle w:val="HTMLCode"/>
          <w:rFonts w:eastAsiaTheme="minorHAnsi"/>
        </w:rPr>
        <w:t>6.END</w:t>
      </w:r>
    </w:p>
    <w:p w:rsidR="003526D3" w:rsidRDefault="003526D3" w:rsidP="003526D3">
      <w:pPr>
        <w:rPr>
          <w:rFonts w:ascii="Helvetica" w:hAnsi="Helvetica" w:cs="Helvetica"/>
          <w:sz w:val="14"/>
          <w:szCs w:val="14"/>
        </w:rPr>
      </w:pPr>
      <w:r>
        <w:rPr>
          <w:rFonts w:ascii="Helvetica" w:hAnsi="Helvetica" w:cs="Helvetica"/>
          <w:sz w:val="14"/>
          <w:szCs w:val="14"/>
        </w:rPr>
        <w:br/>
      </w:r>
      <w:r>
        <w:rPr>
          <w:rFonts w:ascii="Helvetica" w:hAnsi="Helvetica" w:cs="Helvetica"/>
          <w:sz w:val="14"/>
          <w:szCs w:val="14"/>
        </w:rPr>
        <w:br/>
        <w:t xml:space="preserve">Although 10 will always equal 10 (an infinite loop), the BREAK statement will unconditionally stop execution of the program right after the first record has been inserted into the temporary table.  </w:t>
      </w:r>
      <w:r>
        <w:rPr>
          <w:rFonts w:ascii="Helvetica" w:hAnsi="Helvetica" w:cs="Helvetica"/>
          <w:sz w:val="14"/>
          <w:szCs w:val="14"/>
        </w:rPr>
        <w:br/>
      </w:r>
      <w:r>
        <w:rPr>
          <w:rFonts w:ascii="Helvetica" w:hAnsi="Helvetica" w:cs="Helvetica"/>
          <w:sz w:val="14"/>
          <w:szCs w:val="14"/>
        </w:rPr>
        <w:br/>
        <w:t xml:space="preserve">The while loops can be nested. You need to exercise great care when working with nested loops since the innermost BREAK statement will only get out of the current loop and get into the next outermost loop. It will not completely exit the topmost loop. Any valid T-SQL statements following the innermost loop are executed before the next outermost loop restarts.  </w:t>
      </w:r>
      <w:r>
        <w:rPr>
          <w:rFonts w:ascii="Helvetica" w:hAnsi="Helvetica" w:cs="Helvetica"/>
          <w:sz w:val="14"/>
          <w:szCs w:val="14"/>
        </w:rPr>
        <w:br/>
      </w:r>
      <w:r>
        <w:rPr>
          <w:rFonts w:ascii="Helvetica" w:hAnsi="Helvetica" w:cs="Helvetica"/>
          <w:sz w:val="14"/>
          <w:szCs w:val="14"/>
        </w:rPr>
        <w:br/>
        <w:t xml:space="preserve">If you wish to go to the beginning of the loop use the CONTINUE statement. This will cause the loop to reexamine the WHILE condition. If the condition still evaluates to true the loop will re-execute, otherwise the processing will continue at the statement immediately following the loop.  </w:t>
      </w:r>
      <w:r>
        <w:rPr>
          <w:rFonts w:ascii="Helvetica" w:hAnsi="Helvetica" w:cs="Helvetica"/>
          <w:sz w:val="14"/>
          <w:szCs w:val="14"/>
        </w:rPr>
        <w:br/>
      </w:r>
      <w:r>
        <w:rPr>
          <w:rFonts w:ascii="Helvetica" w:hAnsi="Helvetica" w:cs="Helvetica"/>
          <w:sz w:val="14"/>
          <w:szCs w:val="14"/>
        </w:rPr>
        <w:br/>
        <w:t xml:space="preserve">Occasionally you might wish to terminate the loop before the WHILE condition evaluates to false. One way to do so would be using GOTO. You can use GOTO to jump to any labeled portion of code within or outside of the loop. If you wish to completely get out of the program execution, use the </w:t>
      </w:r>
      <w:r>
        <w:rPr>
          <w:rFonts w:ascii="Helvetica" w:hAnsi="Helvetica" w:cs="Helvetica"/>
          <w:sz w:val="14"/>
          <w:szCs w:val="14"/>
        </w:rPr>
        <w:lastRenderedPageBreak/>
        <w:t xml:space="preserve">RETURN statement. RETURN will ultimately end the whole program, not just the loop. Finally, you can use multiple BREAK statements to get out of all levels of looping.  </w:t>
      </w:r>
      <w:r>
        <w:rPr>
          <w:rFonts w:ascii="Helvetica" w:hAnsi="Helvetica" w:cs="Helvetica"/>
          <w:sz w:val="14"/>
          <w:szCs w:val="14"/>
        </w:rPr>
        <w:br/>
      </w:r>
      <w:r>
        <w:rPr>
          <w:rFonts w:ascii="Helvetica" w:hAnsi="Helvetica" w:cs="Helvetica"/>
          <w:sz w:val="14"/>
          <w:szCs w:val="14"/>
        </w:rPr>
        <w:br/>
        <w:t xml:space="preserve">The following example demonstrates the usage of nested loops. This code returns the list of the stores that have sold 50 or more items in each year of operations, incrementing the minimum number of items by 10. If the program finds that none of the stores sold more than 50 items during a particular year it will exit from the inner loop and check the following year: </w:t>
      </w:r>
    </w:p>
    <w:p w:rsidR="003526D3" w:rsidRDefault="003526D3" w:rsidP="003526D3">
      <w:pPr>
        <w:rPr>
          <w:rFonts w:ascii="Consolas" w:hAnsi="Consolas" w:cs="Helvetica"/>
          <w:sz w:val="14"/>
          <w:szCs w:val="14"/>
        </w:rPr>
      </w:pPr>
      <w:r>
        <w:rPr>
          <w:rStyle w:val="HTMLCode"/>
          <w:rFonts w:eastAsiaTheme="minorHAnsi"/>
        </w:rPr>
        <w:t>01.&lt;</w:t>
      </w:r>
      <w:r>
        <w:rPr>
          <w:rStyle w:val="block"/>
          <w:rFonts w:ascii="Courier New" w:hAnsi="Courier New" w:cs="Courier New"/>
          <w:color w:val="009900"/>
          <w:sz w:val="14"/>
          <w:szCs w:val="14"/>
          <w:bdr w:val="single" w:sz="4" w:space="9" w:color="CCCCCC" w:frame="1"/>
          <w:shd w:val="clear" w:color="auto" w:fill="F8F8F8"/>
        </w:rPr>
        <w:t>P&gt;</w:t>
      </w:r>
      <w:r>
        <w:rPr>
          <w:rStyle w:val="HTMLCode"/>
          <w:rFonts w:eastAsiaTheme="minorHAnsi"/>
        </w:rPr>
        <w:t>SET</w:t>
      </w:r>
      <w:r>
        <w:rPr>
          <w:rStyle w:val="block"/>
          <w:rFonts w:ascii="Consolas" w:hAnsi="Consolas" w:cs="Helvetica"/>
          <w:sz w:val="14"/>
          <w:szCs w:val="14"/>
        </w:rPr>
        <w:t xml:space="preserve"> </w:t>
      </w:r>
      <w:r>
        <w:rPr>
          <w:rStyle w:val="HTMLCode"/>
          <w:rFonts w:eastAsiaTheme="minorHAnsi"/>
        </w:rPr>
        <w:t>NOCOUNT</w:t>
      </w:r>
      <w:r>
        <w:rPr>
          <w:rStyle w:val="block"/>
          <w:rFonts w:ascii="Consolas" w:hAnsi="Consolas" w:cs="Helvetica"/>
          <w:sz w:val="14"/>
          <w:szCs w:val="14"/>
        </w:rPr>
        <w:t xml:space="preserve"> </w:t>
      </w:r>
      <w:r>
        <w:rPr>
          <w:rStyle w:val="HTMLCode"/>
          <w:rFonts w:eastAsiaTheme="minorHAnsi"/>
        </w:rPr>
        <w:t>ON</w:t>
      </w:r>
    </w:p>
    <w:p w:rsidR="003526D3" w:rsidRDefault="003526D3" w:rsidP="003526D3">
      <w:pPr>
        <w:rPr>
          <w:rFonts w:ascii="Consolas" w:hAnsi="Consolas" w:cs="Helvetica"/>
          <w:sz w:val="14"/>
          <w:szCs w:val="14"/>
        </w:rPr>
      </w:pPr>
      <w:r>
        <w:rPr>
          <w:rStyle w:val="HTMLCode"/>
          <w:rFonts w:eastAsiaTheme="minorHAnsi"/>
        </w:rPr>
        <w:t>02./* create a temporary table to hold values */</w:t>
      </w:r>
    </w:p>
    <w:p w:rsidR="003526D3" w:rsidRDefault="003526D3" w:rsidP="003526D3">
      <w:pPr>
        <w:rPr>
          <w:rFonts w:ascii="Consolas" w:hAnsi="Consolas" w:cs="Helvetica"/>
          <w:sz w:val="14"/>
          <w:szCs w:val="14"/>
        </w:rPr>
      </w:pPr>
      <w:r>
        <w:rPr>
          <w:rStyle w:val="HTMLCode"/>
          <w:rFonts w:eastAsiaTheme="minorHAnsi"/>
        </w:rPr>
        <w:t>03.CREATE</w:t>
      </w:r>
      <w:r>
        <w:rPr>
          <w:rStyle w:val="block"/>
          <w:rFonts w:ascii="Consolas" w:hAnsi="Consolas" w:cs="Helvetica"/>
          <w:sz w:val="14"/>
          <w:szCs w:val="14"/>
        </w:rPr>
        <w:t xml:space="preserve"> </w:t>
      </w:r>
      <w:r>
        <w:rPr>
          <w:rStyle w:val="HTMLCode"/>
          <w:rFonts w:eastAsiaTheme="minorHAnsi"/>
        </w:rPr>
        <w:t>TABLE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 xml:space="preserve">store </w:t>
      </w:r>
      <w:r>
        <w:rPr>
          <w:rStyle w:val="HTMLCode"/>
          <w:rFonts w:eastAsiaTheme="minorHAnsi"/>
        </w:rPr>
        <w:t>INT</w:t>
      </w:r>
      <w:r>
        <w:rPr>
          <w:rStyle w:val="block"/>
          <w:rFonts w:ascii="Consolas" w:hAnsi="Consolas" w:cs="Helvetica"/>
          <w:sz w:val="14"/>
          <w:szCs w:val="14"/>
        </w:rPr>
        <w:t xml:space="preserve"> </w:t>
      </w:r>
      <w:r>
        <w:rPr>
          <w:rStyle w:val="HTMLCode"/>
          <w:rFonts w:eastAsiaTheme="minorHAnsi"/>
        </w:rPr>
        <w:t>NOT</w:t>
      </w:r>
      <w:r>
        <w:rPr>
          <w:rStyle w:val="block"/>
          <w:rFonts w:ascii="Consolas" w:hAnsi="Consolas" w:cs="Helvetica"/>
          <w:sz w:val="14"/>
          <w:szCs w:val="14"/>
        </w:rPr>
        <w:t xml:space="preserve"> </w:t>
      </w:r>
      <w:r>
        <w:rPr>
          <w:rStyle w:val="HTMLCode"/>
          <w:rFonts w:eastAsiaTheme="minorHAnsi"/>
        </w:rPr>
        <w:t>NULL</w:t>
      </w:r>
      <w:r>
        <w:rPr>
          <w:rStyle w:val="block"/>
          <w:rFonts w:ascii="Courier New" w:hAnsi="Courier New" w:cs="Courier New"/>
          <w:color w:val="009900"/>
          <w:sz w:val="14"/>
          <w:szCs w:val="14"/>
          <w:bdr w:val="single" w:sz="4" w:space="9" w:color="CCCCCC" w:frame="1"/>
          <w:shd w:val="clear" w:color="auto" w:fill="F8F8F8"/>
        </w:rPr>
        <w:t xml:space="preserve">, total_items </w:t>
      </w:r>
      <w:r>
        <w:rPr>
          <w:rStyle w:val="HTMLCode"/>
          <w:rFonts w:eastAsiaTheme="minorHAnsi"/>
        </w:rPr>
        <w:t>INT</w:t>
      </w:r>
      <w:r>
        <w:rPr>
          <w:rStyle w:val="block"/>
          <w:rFonts w:ascii="Consolas" w:hAnsi="Consolas" w:cs="Helvetica"/>
          <w:sz w:val="14"/>
          <w:szCs w:val="14"/>
        </w:rPr>
        <w:t xml:space="preserve"> </w:t>
      </w:r>
      <w:r>
        <w:rPr>
          <w:rStyle w:val="HTMLCode"/>
          <w:rFonts w:eastAsiaTheme="minorHAnsi"/>
        </w:rPr>
        <w:t>NOT</w:t>
      </w:r>
      <w:r>
        <w:rPr>
          <w:rStyle w:val="block"/>
          <w:rFonts w:ascii="Consolas" w:hAnsi="Consolas" w:cs="Helvetica"/>
          <w:sz w:val="14"/>
          <w:szCs w:val="14"/>
        </w:rPr>
        <w:t xml:space="preserve"> </w:t>
      </w:r>
      <w:r>
        <w:rPr>
          <w:rStyle w:val="HTMLCode"/>
          <w:rFonts w:eastAsiaTheme="minorHAnsi"/>
        </w:rPr>
        <w:t>NULL)</w:t>
      </w:r>
    </w:p>
    <w:p w:rsidR="003526D3" w:rsidRDefault="003526D3" w:rsidP="003526D3">
      <w:pPr>
        <w:rPr>
          <w:rFonts w:ascii="Consolas" w:hAnsi="Consolas" w:cs="Helvetica"/>
          <w:sz w:val="14"/>
          <w:szCs w:val="14"/>
        </w:rPr>
      </w:pPr>
      <w:r>
        <w:rPr>
          <w:rStyle w:val="HTMLCode"/>
          <w:rFonts w:eastAsiaTheme="minorHAnsi"/>
        </w:rPr>
        <w:t>04.DECLARE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@n</w:t>
      </w:r>
      <w:r>
        <w:rPr>
          <w:rStyle w:val="block"/>
          <w:rFonts w:ascii="Consolas" w:hAnsi="Consolas" w:cs="Helvetica"/>
          <w:sz w:val="14"/>
          <w:szCs w:val="14"/>
        </w:rPr>
        <w:t xml:space="preserve"> </w:t>
      </w:r>
      <w:r>
        <w:rPr>
          <w:rStyle w:val="HTMLCode"/>
          <w:rFonts w:eastAsiaTheme="minorHAnsi"/>
        </w:rPr>
        <w:t>INT</w:t>
      </w:r>
      <w:r>
        <w:rPr>
          <w:rStyle w:val="block"/>
          <w:rFonts w:ascii="Courier New" w:hAnsi="Courier New" w:cs="Courier New"/>
          <w:color w:val="009900"/>
          <w:sz w:val="14"/>
          <w:szCs w:val="14"/>
          <w:bdr w:val="single" w:sz="4" w:space="9" w:color="CCCCCC" w:frame="1"/>
          <w:shd w:val="clear" w:color="auto" w:fill="F8F8F8"/>
        </w:rPr>
        <w:t>, @m</w:t>
      </w:r>
      <w:r>
        <w:rPr>
          <w:rStyle w:val="block"/>
          <w:rFonts w:ascii="Consolas" w:hAnsi="Consolas" w:cs="Helvetica"/>
          <w:sz w:val="14"/>
          <w:szCs w:val="14"/>
        </w:rPr>
        <w:t xml:space="preserve"> </w:t>
      </w:r>
      <w:r>
        <w:rPr>
          <w:rStyle w:val="HTMLCode"/>
          <w:rFonts w:eastAsiaTheme="minorHAnsi"/>
        </w:rPr>
        <w:t>INT</w:t>
      </w:r>
    </w:p>
    <w:p w:rsidR="003526D3" w:rsidRDefault="003526D3" w:rsidP="003526D3">
      <w:pPr>
        <w:rPr>
          <w:rFonts w:ascii="Consolas" w:hAnsi="Consolas" w:cs="Helvetica"/>
          <w:sz w:val="14"/>
          <w:szCs w:val="14"/>
        </w:rPr>
      </w:pPr>
      <w:r>
        <w:rPr>
          <w:rStyle w:val="HTMLCode"/>
          <w:rFonts w:eastAsiaTheme="minorHAnsi"/>
        </w:rPr>
        <w:t>05.SELECT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@n</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50 </w:t>
      </w:r>
    </w:p>
    <w:p w:rsidR="003526D3" w:rsidRDefault="003526D3" w:rsidP="003526D3">
      <w:pPr>
        <w:rPr>
          <w:rFonts w:ascii="Consolas" w:hAnsi="Consolas" w:cs="Helvetica"/>
          <w:sz w:val="14"/>
          <w:szCs w:val="14"/>
        </w:rPr>
      </w:pPr>
      <w:r>
        <w:rPr>
          <w:rStyle w:val="HTMLCode"/>
          <w:rFonts w:eastAsiaTheme="minorHAnsi"/>
        </w:rPr>
        <w:t>06.SELECT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@m</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(SELECT</w:t>
      </w:r>
      <w:r>
        <w:rPr>
          <w:rStyle w:val="block"/>
          <w:rFonts w:ascii="Consolas" w:hAnsi="Consolas" w:cs="Helvetica"/>
          <w:sz w:val="14"/>
          <w:szCs w:val="14"/>
        </w:rPr>
        <w:t xml:space="preserve"> </w:t>
      </w:r>
      <w:r>
        <w:rPr>
          <w:rStyle w:val="HTMLCode"/>
          <w:rFonts w:eastAsiaTheme="minorHAnsi"/>
        </w:rPr>
        <w:t>DATEPART(</w:t>
      </w:r>
      <w:r>
        <w:rPr>
          <w:rStyle w:val="block"/>
          <w:rFonts w:ascii="Courier New" w:hAnsi="Courier New" w:cs="Courier New"/>
          <w:color w:val="009900"/>
          <w:sz w:val="14"/>
          <w:szCs w:val="14"/>
          <w:bdr w:val="single" w:sz="4" w:space="9" w:color="CCCCCC" w:frame="1"/>
          <w:shd w:val="clear" w:color="auto" w:fill="F8F8F8"/>
        </w:rPr>
        <w:t xml:space="preserve">YY, </w:t>
      </w:r>
      <w:r>
        <w:rPr>
          <w:rStyle w:val="HTMLCode"/>
          <w:rFonts w:eastAsiaTheme="minorHAnsi"/>
        </w:rPr>
        <w:t>(MIN(</w:t>
      </w:r>
      <w:r>
        <w:rPr>
          <w:rStyle w:val="block"/>
          <w:rFonts w:ascii="Courier New" w:hAnsi="Courier New" w:cs="Courier New"/>
          <w:color w:val="009900"/>
          <w:sz w:val="14"/>
          <w:szCs w:val="14"/>
          <w:bdr w:val="single" w:sz="4" w:space="9" w:color="CCCCCC" w:frame="1"/>
          <w:shd w:val="clear" w:color="auto" w:fill="F8F8F8"/>
        </w:rPr>
        <w:t>ord_date</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FROM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sales</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 xml:space="preserve">-- outer loop </w:t>
      </w:r>
    </w:p>
    <w:p w:rsidR="003526D3" w:rsidRDefault="003526D3" w:rsidP="003526D3">
      <w:pPr>
        <w:rPr>
          <w:rFonts w:ascii="Consolas" w:hAnsi="Consolas" w:cs="Helvetica"/>
          <w:sz w:val="14"/>
          <w:szCs w:val="14"/>
        </w:rPr>
      </w:pPr>
      <w:r>
        <w:rPr>
          <w:rStyle w:val="HTMLCode"/>
          <w:rFonts w:eastAsiaTheme="minorHAnsi"/>
        </w:rPr>
        <w:t>07.WHILE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&lt; </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(SELECT</w:t>
      </w:r>
      <w:r>
        <w:rPr>
          <w:rStyle w:val="block"/>
          <w:rFonts w:ascii="Consolas" w:hAnsi="Consolas" w:cs="Helvetica"/>
          <w:sz w:val="14"/>
          <w:szCs w:val="14"/>
        </w:rPr>
        <w:t xml:space="preserve"> </w:t>
      </w:r>
      <w:r>
        <w:rPr>
          <w:rStyle w:val="HTMLCode"/>
          <w:rFonts w:eastAsiaTheme="minorHAnsi"/>
        </w:rPr>
        <w:t>DATEPART(</w:t>
      </w:r>
      <w:r>
        <w:rPr>
          <w:rStyle w:val="block"/>
          <w:rFonts w:ascii="Courier New" w:hAnsi="Courier New" w:cs="Courier New"/>
          <w:color w:val="009900"/>
          <w:sz w:val="14"/>
          <w:szCs w:val="14"/>
          <w:bdr w:val="single" w:sz="4" w:space="9" w:color="CCCCCC" w:frame="1"/>
          <w:shd w:val="clear" w:color="auto" w:fill="F8F8F8"/>
        </w:rPr>
        <w:t xml:space="preserve">YY, </w:t>
      </w:r>
      <w:r>
        <w:rPr>
          <w:rStyle w:val="HTMLCode"/>
          <w:rFonts w:eastAsiaTheme="minorHAnsi"/>
        </w:rPr>
        <w:t>(MAX(</w:t>
      </w:r>
      <w:r>
        <w:rPr>
          <w:rStyle w:val="block"/>
          <w:rFonts w:ascii="Courier New" w:hAnsi="Courier New" w:cs="Courier New"/>
          <w:color w:val="009900"/>
          <w:sz w:val="14"/>
          <w:szCs w:val="14"/>
          <w:bdr w:val="single" w:sz="4" w:space="9" w:color="CCCCCC" w:frame="1"/>
          <w:shd w:val="clear" w:color="auto" w:fill="F8F8F8"/>
        </w:rPr>
        <w:t>ord_date</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FROM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sales</w:t>
      </w:r>
      <w:r>
        <w:rPr>
          <w:rStyle w:val="HTMLCode"/>
          <w:rFonts w:eastAsiaTheme="minorHAnsi"/>
        </w:rPr>
        <w:t>)</w:t>
      </w:r>
    </w:p>
    <w:p w:rsidR="003526D3" w:rsidRDefault="003526D3" w:rsidP="003526D3">
      <w:pPr>
        <w:rPr>
          <w:rFonts w:ascii="Consolas" w:hAnsi="Consolas" w:cs="Helvetica"/>
          <w:sz w:val="14"/>
          <w:szCs w:val="14"/>
        </w:rPr>
      </w:pPr>
      <w:r>
        <w:rPr>
          <w:rStyle w:val="HTMLCode"/>
          <w:rFonts w:eastAsiaTheme="minorHAnsi"/>
        </w:rPr>
        <w:t>08.BEGIN</w:t>
      </w:r>
      <w:r>
        <w:rPr>
          <w:rStyle w:val="block"/>
          <w:rFonts w:ascii="Consolas" w:hAnsi="Consolas" w:cs="Helvetica"/>
          <w:sz w:val="14"/>
          <w:szCs w:val="14"/>
        </w:rPr>
        <w:t xml:space="preserve">  </w:t>
      </w:r>
      <w:r>
        <w:rPr>
          <w:rStyle w:val="HTMLCode"/>
          <w:rFonts w:eastAsiaTheme="minorHAnsi"/>
        </w:rPr>
        <w:t xml:space="preserve">-- inner loop </w:t>
      </w:r>
    </w:p>
    <w:p w:rsidR="003526D3" w:rsidRDefault="003526D3" w:rsidP="003526D3">
      <w:pPr>
        <w:rPr>
          <w:rFonts w:ascii="Consolas" w:hAnsi="Consolas" w:cs="Helvetica"/>
          <w:sz w:val="14"/>
          <w:szCs w:val="14"/>
        </w:rPr>
      </w:pPr>
      <w:r>
        <w:rPr>
          <w:rStyle w:val="HTMLCode"/>
          <w:rFonts w:eastAsiaTheme="minorHAnsi"/>
        </w:rPr>
        <w:t>09.WHILE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&lt; </w:t>
      </w:r>
      <w:r>
        <w:rPr>
          <w:rStyle w:val="HTMLCode"/>
          <w:rFonts w:eastAsiaTheme="minorHAnsi"/>
        </w:rPr>
        <w:t>(SELECT</w:t>
      </w:r>
      <w:r>
        <w:rPr>
          <w:rStyle w:val="block"/>
          <w:rFonts w:ascii="Consolas" w:hAnsi="Consolas" w:cs="Helvetica"/>
          <w:sz w:val="14"/>
          <w:szCs w:val="14"/>
        </w:rPr>
        <w:t xml:space="preserve"> </w:t>
      </w:r>
      <w:r>
        <w:rPr>
          <w:rStyle w:val="HTMLCode"/>
          <w:rFonts w:eastAsiaTheme="minorHAnsi"/>
        </w:rPr>
        <w:t>MAX(</w:t>
      </w:r>
      <w:r>
        <w:rPr>
          <w:rStyle w:val="block"/>
          <w:rFonts w:ascii="Courier New" w:hAnsi="Courier New" w:cs="Courier New"/>
          <w:color w:val="009900"/>
          <w:sz w:val="14"/>
          <w:szCs w:val="14"/>
          <w:bdr w:val="single" w:sz="4" w:space="9" w:color="CCCCCC" w:frame="1"/>
          <w:shd w:val="clear" w:color="auto" w:fill="F8F8F8"/>
        </w:rPr>
        <w:t>qty</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FROM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sales</w:t>
      </w:r>
      <w:r>
        <w:rPr>
          <w:rStyle w:val="HTMLCode"/>
          <w:rFonts w:eastAsiaTheme="minorHAnsi"/>
        </w:rPr>
        <w:t>)</w:t>
      </w:r>
    </w:p>
    <w:p w:rsidR="003526D3" w:rsidRDefault="003526D3" w:rsidP="003526D3">
      <w:pPr>
        <w:rPr>
          <w:rFonts w:ascii="Consolas" w:hAnsi="Consolas" w:cs="Helvetica"/>
          <w:sz w:val="14"/>
          <w:szCs w:val="14"/>
        </w:rPr>
      </w:pPr>
      <w:r>
        <w:rPr>
          <w:rStyle w:val="HTMLCode"/>
          <w:rFonts w:eastAsiaTheme="minorHAnsi"/>
        </w:rPr>
        <w:t>10.BEGIN</w:t>
      </w:r>
    </w:p>
    <w:p w:rsidR="003526D3" w:rsidRDefault="003526D3" w:rsidP="003526D3">
      <w:pPr>
        <w:rPr>
          <w:rFonts w:ascii="Consolas" w:hAnsi="Consolas" w:cs="Helvetica"/>
          <w:sz w:val="14"/>
          <w:szCs w:val="14"/>
        </w:rPr>
      </w:pPr>
      <w:r>
        <w:rPr>
          <w:rStyle w:val="HTMLCode"/>
          <w:rFonts w:eastAsiaTheme="minorHAnsi"/>
        </w:rPr>
        <w:t>11.INSERT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p>
    <w:p w:rsidR="003526D3" w:rsidRDefault="003526D3" w:rsidP="003526D3">
      <w:pPr>
        <w:rPr>
          <w:rFonts w:ascii="Consolas" w:hAnsi="Consolas" w:cs="Helvetica"/>
          <w:sz w:val="14"/>
          <w:szCs w:val="14"/>
        </w:rPr>
      </w:pPr>
      <w:r>
        <w:rPr>
          <w:rStyle w:val="HTMLCode"/>
          <w:rFonts w:eastAsiaTheme="minorHAnsi"/>
        </w:rPr>
        <w:t>12.SELECT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stor_id, </w:t>
      </w:r>
      <w:r>
        <w:rPr>
          <w:rStyle w:val="HTMLCode"/>
          <w:rFonts w:eastAsiaTheme="minorHAnsi"/>
        </w:rPr>
        <w:t>SUM(</w:t>
      </w:r>
      <w:r>
        <w:rPr>
          <w:rStyle w:val="block"/>
          <w:rFonts w:ascii="Courier New" w:hAnsi="Courier New" w:cs="Courier New"/>
          <w:color w:val="009900"/>
          <w:sz w:val="14"/>
          <w:szCs w:val="14"/>
          <w:bdr w:val="single" w:sz="4" w:space="9" w:color="CCCCCC" w:frame="1"/>
          <w:shd w:val="clear" w:color="auto" w:fill="F8F8F8"/>
        </w:rPr>
        <w:t>qty</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FROM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sales  </w:t>
      </w:r>
    </w:p>
    <w:p w:rsidR="003526D3" w:rsidRDefault="003526D3" w:rsidP="003526D3">
      <w:pPr>
        <w:rPr>
          <w:rFonts w:ascii="Consolas" w:hAnsi="Consolas" w:cs="Helvetica"/>
          <w:sz w:val="14"/>
          <w:szCs w:val="14"/>
        </w:rPr>
      </w:pPr>
      <w:r>
        <w:rPr>
          <w:rStyle w:val="HTMLCode"/>
          <w:rFonts w:eastAsiaTheme="minorHAnsi"/>
        </w:rPr>
        <w:t>13.WHERE</w:t>
      </w:r>
      <w:r>
        <w:rPr>
          <w:rStyle w:val="block"/>
          <w:rFonts w:ascii="Consolas" w:hAnsi="Consolas" w:cs="Helvetica"/>
          <w:sz w:val="14"/>
          <w:szCs w:val="14"/>
        </w:rPr>
        <w:t xml:space="preserve"> </w:t>
      </w:r>
      <w:r>
        <w:rPr>
          <w:rStyle w:val="HTMLCode"/>
          <w:rFonts w:eastAsiaTheme="minorHAnsi"/>
        </w:rPr>
        <w:t>DATEPART(</w:t>
      </w:r>
      <w:r>
        <w:rPr>
          <w:rStyle w:val="block"/>
          <w:rFonts w:ascii="Courier New" w:hAnsi="Courier New" w:cs="Courier New"/>
          <w:color w:val="009900"/>
          <w:sz w:val="14"/>
          <w:szCs w:val="14"/>
          <w:bdr w:val="single" w:sz="4" w:space="9" w:color="CCCCCC" w:frame="1"/>
          <w:shd w:val="clear" w:color="auto" w:fill="F8F8F8"/>
        </w:rPr>
        <w:t>YY, ord_date</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@m</w:t>
      </w:r>
      <w:r>
        <w:rPr>
          <w:rStyle w:val="block"/>
          <w:rFonts w:ascii="Consolas" w:hAnsi="Consolas" w:cs="Helvetica"/>
          <w:sz w:val="14"/>
          <w:szCs w:val="14"/>
        </w:rPr>
        <w:t> </w:t>
      </w:r>
    </w:p>
    <w:p w:rsidR="003526D3" w:rsidRDefault="003526D3" w:rsidP="003526D3">
      <w:pPr>
        <w:rPr>
          <w:rFonts w:ascii="Consolas" w:hAnsi="Consolas" w:cs="Helvetica"/>
          <w:sz w:val="14"/>
          <w:szCs w:val="14"/>
        </w:rPr>
      </w:pPr>
      <w:r>
        <w:rPr>
          <w:rStyle w:val="HTMLCode"/>
          <w:rFonts w:eastAsiaTheme="minorHAnsi"/>
        </w:rPr>
        <w:t>14.GROUP</w:t>
      </w:r>
      <w:r>
        <w:rPr>
          <w:rStyle w:val="block"/>
          <w:rFonts w:ascii="Consolas" w:hAnsi="Consolas" w:cs="Helvetica"/>
          <w:sz w:val="14"/>
          <w:szCs w:val="14"/>
        </w:rPr>
        <w:t xml:space="preserve"> </w:t>
      </w:r>
      <w:r>
        <w:rPr>
          <w:rStyle w:val="HTMLCode"/>
          <w:rFonts w:eastAsiaTheme="minorHAnsi"/>
        </w:rPr>
        <w:t>BY</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stor_id </w:t>
      </w:r>
    </w:p>
    <w:p w:rsidR="003526D3" w:rsidRDefault="003526D3" w:rsidP="003526D3">
      <w:pPr>
        <w:rPr>
          <w:rFonts w:ascii="Consolas" w:hAnsi="Consolas" w:cs="Helvetica"/>
          <w:sz w:val="14"/>
          <w:szCs w:val="14"/>
        </w:rPr>
      </w:pPr>
      <w:r>
        <w:rPr>
          <w:rStyle w:val="HTMLCode"/>
          <w:rFonts w:eastAsiaTheme="minorHAnsi"/>
        </w:rPr>
        <w:t>15.HAVING</w:t>
      </w:r>
      <w:r>
        <w:rPr>
          <w:rStyle w:val="block"/>
          <w:rFonts w:ascii="Consolas" w:hAnsi="Consolas" w:cs="Helvetica"/>
          <w:sz w:val="14"/>
          <w:szCs w:val="14"/>
        </w:rPr>
        <w:t xml:space="preserve"> </w:t>
      </w:r>
      <w:r>
        <w:rPr>
          <w:rStyle w:val="HTMLCode"/>
          <w:rFonts w:eastAsiaTheme="minorHAnsi"/>
        </w:rPr>
        <w:t>SUM(</w:t>
      </w:r>
      <w:r>
        <w:rPr>
          <w:rStyle w:val="block"/>
          <w:rFonts w:ascii="Courier New" w:hAnsi="Courier New" w:cs="Courier New"/>
          <w:color w:val="009900"/>
          <w:sz w:val="14"/>
          <w:szCs w:val="14"/>
          <w:bdr w:val="single" w:sz="4" w:space="9" w:color="CCCCCC" w:frame="1"/>
          <w:shd w:val="clear" w:color="auto" w:fill="F8F8F8"/>
        </w:rPr>
        <w:t>qty</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&gt; @n</w:t>
      </w:r>
    </w:p>
    <w:p w:rsidR="003526D3" w:rsidRDefault="003526D3" w:rsidP="003526D3">
      <w:pPr>
        <w:rPr>
          <w:rFonts w:ascii="Consolas" w:hAnsi="Consolas" w:cs="Helvetica"/>
          <w:sz w:val="14"/>
          <w:szCs w:val="14"/>
        </w:rPr>
      </w:pPr>
      <w:r>
        <w:rPr>
          <w:rStyle w:val="HTMLCode"/>
          <w:rFonts w:eastAsiaTheme="minorHAnsi"/>
        </w:rPr>
        <w:t>16.IF</w:t>
      </w:r>
      <w:r>
        <w:rPr>
          <w:rStyle w:val="block"/>
          <w:rFonts w:ascii="Consolas" w:hAnsi="Consolas" w:cs="Helvetica"/>
          <w:sz w:val="14"/>
          <w:szCs w:val="14"/>
        </w:rPr>
        <w:t xml:space="preserve"> </w:t>
      </w:r>
      <w:r>
        <w:rPr>
          <w:rStyle w:val="HTMLCode"/>
          <w:rFonts w:eastAsiaTheme="minorHAnsi"/>
        </w:rPr>
        <w:t>(SELECT</w:t>
      </w:r>
      <w:r>
        <w:rPr>
          <w:rStyle w:val="block"/>
          <w:rFonts w:ascii="Consolas" w:hAnsi="Consolas" w:cs="Helvetica"/>
          <w:sz w:val="14"/>
          <w:szCs w:val="14"/>
        </w:rPr>
        <w:t xml:space="preserve"> </w:t>
      </w:r>
      <w:r>
        <w:rPr>
          <w:rStyle w:val="HTMLCode"/>
          <w:rFonts w:eastAsiaTheme="minorHAnsi"/>
        </w:rPr>
        <w:t>COUNT(*)</w:t>
      </w:r>
      <w:r>
        <w:rPr>
          <w:rStyle w:val="block"/>
          <w:rFonts w:ascii="Consolas" w:hAnsi="Consolas" w:cs="Helvetica"/>
          <w:sz w:val="14"/>
          <w:szCs w:val="14"/>
        </w:rPr>
        <w:t xml:space="preserve"> </w:t>
      </w:r>
      <w:r>
        <w:rPr>
          <w:rStyle w:val="HTMLCode"/>
          <w:rFonts w:eastAsiaTheme="minorHAnsi"/>
        </w:rPr>
        <w:t>FROM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 xml:space="preserve">&lt;&gt; 0 </w:t>
      </w:r>
    </w:p>
    <w:p w:rsidR="003526D3" w:rsidRDefault="003526D3" w:rsidP="003526D3">
      <w:pPr>
        <w:rPr>
          <w:rFonts w:ascii="Consolas" w:hAnsi="Consolas" w:cs="Helvetica"/>
          <w:sz w:val="14"/>
          <w:szCs w:val="14"/>
        </w:rPr>
      </w:pPr>
      <w:r>
        <w:rPr>
          <w:rStyle w:val="HTMLCode"/>
          <w:rFonts w:eastAsiaTheme="minorHAnsi"/>
        </w:rPr>
        <w:t>17.BEGIN</w:t>
      </w:r>
    </w:p>
    <w:p w:rsidR="003526D3" w:rsidRDefault="003526D3" w:rsidP="003526D3">
      <w:pPr>
        <w:rPr>
          <w:rFonts w:ascii="Consolas" w:hAnsi="Consolas" w:cs="Helvetica"/>
          <w:sz w:val="14"/>
          <w:szCs w:val="14"/>
        </w:rPr>
      </w:pPr>
      <w:r>
        <w:rPr>
          <w:rStyle w:val="HTMLCode"/>
          <w:rFonts w:eastAsiaTheme="minorHAnsi"/>
        </w:rPr>
        <w:t>18.SELECT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'the following stores have sold more than '</w:t>
      </w:r>
      <w:r>
        <w:rPr>
          <w:rStyle w:val="block"/>
          <w:rFonts w:ascii="Consolas" w:hAnsi="Consolas" w:cs="Helvetica"/>
          <w:sz w:val="14"/>
          <w:szCs w:val="14"/>
        </w:rPr>
        <w:t xml:space="preserve"> </w:t>
      </w:r>
      <w:r>
        <w:rPr>
          <w:rStyle w:val="HTMLCode"/>
          <w:rFonts w:eastAsiaTheme="minorHAnsi"/>
        </w:rPr>
        <w:t>+</w:t>
      </w:r>
    </w:p>
    <w:p w:rsidR="003526D3" w:rsidRDefault="003526D3" w:rsidP="003526D3">
      <w:pPr>
        <w:rPr>
          <w:rFonts w:ascii="Consolas" w:hAnsi="Consolas" w:cs="Helvetica"/>
          <w:sz w:val="14"/>
          <w:szCs w:val="14"/>
        </w:rPr>
      </w:pPr>
      <w:r>
        <w:rPr>
          <w:rStyle w:val="HTMLCode"/>
          <w:rFonts w:eastAsiaTheme="minorHAnsi"/>
        </w:rPr>
        <w:t>19.CONVERT(VARCHAR(</w:t>
      </w:r>
      <w:r>
        <w:rPr>
          <w:rStyle w:val="block"/>
          <w:rFonts w:ascii="Courier New" w:hAnsi="Courier New" w:cs="Courier New"/>
          <w:color w:val="009900"/>
          <w:sz w:val="14"/>
          <w:szCs w:val="14"/>
          <w:bdr w:val="single" w:sz="4" w:space="9" w:color="CCCCCC" w:frame="1"/>
          <w:shd w:val="clear" w:color="auto" w:fill="F8F8F8"/>
        </w:rPr>
        <w:t>2</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 @n</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items in '</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w:t>
      </w:r>
    </w:p>
    <w:p w:rsidR="003526D3" w:rsidRDefault="003526D3" w:rsidP="003526D3">
      <w:pPr>
        <w:rPr>
          <w:rFonts w:ascii="Consolas" w:hAnsi="Consolas" w:cs="Helvetica"/>
          <w:sz w:val="14"/>
          <w:szCs w:val="14"/>
        </w:rPr>
      </w:pPr>
      <w:r>
        <w:rPr>
          <w:rStyle w:val="HTMLCode"/>
          <w:rFonts w:eastAsiaTheme="minorHAnsi"/>
        </w:rPr>
        <w:t>20.CONVERT(VARCHAR(</w:t>
      </w:r>
      <w:r>
        <w:rPr>
          <w:rStyle w:val="block"/>
          <w:rFonts w:ascii="Courier New" w:hAnsi="Courier New" w:cs="Courier New"/>
          <w:color w:val="009900"/>
          <w:sz w:val="14"/>
          <w:szCs w:val="14"/>
          <w:bdr w:val="single" w:sz="4" w:space="9" w:color="CCCCCC" w:frame="1"/>
          <w:shd w:val="clear" w:color="auto" w:fill="F8F8F8"/>
        </w:rPr>
        <w:t>4</w:t>
      </w:r>
      <w:r>
        <w:rPr>
          <w:rStyle w:val="HTMLCode"/>
          <w:rFonts w:eastAsiaTheme="minorHAnsi"/>
        </w:rPr>
        <w:t>)</w:t>
      </w:r>
      <w:r>
        <w:rPr>
          <w:rStyle w:val="block"/>
          <w:rFonts w:ascii="Courier New" w:hAnsi="Courier New" w:cs="Courier New"/>
          <w:color w:val="009900"/>
          <w:sz w:val="14"/>
          <w:szCs w:val="14"/>
          <w:bdr w:val="single" w:sz="4" w:space="9" w:color="CCCCCC" w:frame="1"/>
          <w:shd w:val="clear" w:color="auto" w:fill="F8F8F8"/>
        </w:rPr>
        <w:t>, @m</w:t>
      </w:r>
      <w:r>
        <w:rPr>
          <w:rStyle w:val="HTMLCode"/>
          <w:rFonts w:eastAsiaTheme="minorHAnsi"/>
        </w:rPr>
        <w:t>)</w:t>
      </w:r>
    </w:p>
    <w:p w:rsidR="003526D3" w:rsidRDefault="003526D3" w:rsidP="003526D3">
      <w:pPr>
        <w:rPr>
          <w:rFonts w:ascii="Consolas" w:hAnsi="Consolas" w:cs="Helvetica"/>
          <w:sz w:val="14"/>
          <w:szCs w:val="14"/>
        </w:rPr>
      </w:pPr>
      <w:r>
        <w:rPr>
          <w:rStyle w:val="HTMLCode"/>
          <w:rFonts w:eastAsiaTheme="minorHAnsi"/>
        </w:rPr>
        <w:t>21.SELECT</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HTMLCode"/>
          <w:rFonts w:eastAsiaTheme="minorHAnsi"/>
        </w:rPr>
        <w:t>FROM</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p>
    <w:p w:rsidR="003526D3" w:rsidRDefault="003526D3" w:rsidP="003526D3">
      <w:pPr>
        <w:rPr>
          <w:rFonts w:ascii="Consolas" w:hAnsi="Consolas" w:cs="Helvetica"/>
          <w:sz w:val="14"/>
          <w:szCs w:val="14"/>
        </w:rPr>
      </w:pPr>
      <w:r>
        <w:rPr>
          <w:rStyle w:val="HTMLCode"/>
          <w:rFonts w:eastAsiaTheme="minorHAnsi"/>
        </w:rPr>
        <w:t>22.END</w:t>
      </w:r>
    </w:p>
    <w:p w:rsidR="003526D3" w:rsidRDefault="003526D3" w:rsidP="003526D3">
      <w:pPr>
        <w:rPr>
          <w:rFonts w:ascii="Consolas" w:hAnsi="Consolas" w:cs="Helvetica"/>
          <w:sz w:val="14"/>
          <w:szCs w:val="14"/>
        </w:rPr>
      </w:pPr>
      <w:r>
        <w:rPr>
          <w:rStyle w:val="HTMLCode"/>
          <w:rFonts w:eastAsiaTheme="minorHAnsi"/>
        </w:rPr>
        <w:t>23.IF</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@@rowcount</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0  </w:t>
      </w:r>
    </w:p>
    <w:p w:rsidR="003526D3" w:rsidRDefault="003526D3" w:rsidP="003526D3">
      <w:pPr>
        <w:rPr>
          <w:rFonts w:ascii="Consolas" w:hAnsi="Consolas" w:cs="Helvetica"/>
          <w:sz w:val="14"/>
          <w:szCs w:val="14"/>
        </w:rPr>
      </w:pPr>
      <w:r>
        <w:rPr>
          <w:rStyle w:val="HTMLCode"/>
          <w:rFonts w:eastAsiaTheme="minorHAnsi"/>
        </w:rPr>
        <w:t>24.BREAK</w:t>
      </w:r>
      <w:r>
        <w:rPr>
          <w:rStyle w:val="block"/>
          <w:rFonts w:ascii="Consolas" w:hAnsi="Consolas" w:cs="Helvetica"/>
          <w:sz w:val="14"/>
          <w:szCs w:val="14"/>
        </w:rPr>
        <w:t> </w:t>
      </w:r>
    </w:p>
    <w:p w:rsidR="003526D3" w:rsidRDefault="003526D3" w:rsidP="003526D3">
      <w:pPr>
        <w:rPr>
          <w:rFonts w:ascii="Consolas" w:hAnsi="Consolas" w:cs="Helvetica"/>
          <w:sz w:val="14"/>
          <w:szCs w:val="14"/>
        </w:rPr>
      </w:pPr>
      <w:r>
        <w:rPr>
          <w:rStyle w:val="HTMLCode"/>
          <w:rFonts w:eastAsiaTheme="minorHAnsi"/>
        </w:rPr>
        <w:t>25./* empty out the temporary table and increment @n variable */</w:t>
      </w:r>
    </w:p>
    <w:p w:rsidR="003526D3" w:rsidRDefault="003526D3" w:rsidP="003526D3">
      <w:pPr>
        <w:rPr>
          <w:rFonts w:ascii="Consolas" w:hAnsi="Consolas" w:cs="Helvetica"/>
          <w:sz w:val="14"/>
          <w:szCs w:val="14"/>
        </w:rPr>
      </w:pPr>
      <w:r>
        <w:rPr>
          <w:rStyle w:val="HTMLCode"/>
          <w:rFonts w:eastAsiaTheme="minorHAnsi"/>
        </w:rPr>
        <w:lastRenderedPageBreak/>
        <w:t>26.TRUNCATE</w:t>
      </w:r>
      <w:r>
        <w:rPr>
          <w:rStyle w:val="block"/>
          <w:rFonts w:ascii="Consolas" w:hAnsi="Consolas" w:cs="Helvetica"/>
          <w:sz w:val="14"/>
          <w:szCs w:val="14"/>
        </w:rPr>
        <w:t xml:space="preserve"> </w:t>
      </w:r>
      <w:r>
        <w:rPr>
          <w:rStyle w:val="HTMLCode"/>
          <w:rFonts w:eastAsiaTheme="minorHAnsi"/>
        </w:rPr>
        <w:t>TABLE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#temp </w:t>
      </w:r>
    </w:p>
    <w:p w:rsidR="003526D3" w:rsidRDefault="003526D3" w:rsidP="003526D3">
      <w:pPr>
        <w:rPr>
          <w:rFonts w:ascii="Consolas" w:hAnsi="Consolas" w:cs="Helvetica"/>
          <w:sz w:val="14"/>
          <w:szCs w:val="14"/>
        </w:rPr>
      </w:pPr>
      <w:r>
        <w:rPr>
          <w:rStyle w:val="HTMLCode"/>
          <w:rFonts w:eastAsiaTheme="minorHAnsi"/>
        </w:rPr>
        <w:t>27.SELECT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@n</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@n</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10 </w:t>
      </w:r>
    </w:p>
    <w:p w:rsidR="003526D3" w:rsidRDefault="003526D3" w:rsidP="003526D3">
      <w:pPr>
        <w:rPr>
          <w:rFonts w:ascii="Consolas" w:hAnsi="Consolas" w:cs="Helvetica"/>
          <w:sz w:val="14"/>
          <w:szCs w:val="14"/>
        </w:rPr>
      </w:pPr>
      <w:r>
        <w:rPr>
          <w:rStyle w:val="HTMLCode"/>
          <w:rFonts w:eastAsiaTheme="minorHAnsi"/>
        </w:rPr>
        <w:t>28.END</w:t>
      </w:r>
    </w:p>
    <w:p w:rsidR="003526D3" w:rsidRDefault="003526D3" w:rsidP="003526D3">
      <w:pPr>
        <w:rPr>
          <w:rFonts w:ascii="Consolas" w:hAnsi="Consolas" w:cs="Helvetica"/>
          <w:sz w:val="14"/>
          <w:szCs w:val="14"/>
        </w:rPr>
      </w:pPr>
      <w:r>
        <w:rPr>
          <w:rStyle w:val="HTMLCode"/>
          <w:rFonts w:eastAsiaTheme="minorHAnsi"/>
        </w:rPr>
        <w:t>29.SELECT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@m</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@m</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 </w:t>
      </w:r>
    </w:p>
    <w:p w:rsidR="003526D3" w:rsidRDefault="003526D3" w:rsidP="003526D3">
      <w:pPr>
        <w:rPr>
          <w:rFonts w:ascii="Consolas" w:hAnsi="Consolas" w:cs="Helvetica"/>
          <w:sz w:val="14"/>
          <w:szCs w:val="14"/>
        </w:rPr>
      </w:pPr>
      <w:r>
        <w:rPr>
          <w:rStyle w:val="HTMLCode"/>
          <w:rFonts w:eastAsiaTheme="minorHAnsi"/>
        </w:rPr>
        <w:t>30.SELECT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@n</w:t>
      </w:r>
      <w:r>
        <w:rPr>
          <w:rStyle w:val="block"/>
          <w:rFonts w:ascii="Consolas" w:hAnsi="Consolas" w:cs="Helvetica"/>
          <w:sz w:val="14"/>
          <w:szCs w:val="14"/>
        </w:rPr>
        <w:t xml:space="preserve"> </w:t>
      </w:r>
      <w:r>
        <w:rPr>
          <w:rStyle w:val="HTMLCode"/>
          <w:rFonts w:eastAsiaTheme="minorHAnsi"/>
        </w:rPr>
        <w:t>=</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50 </w:t>
      </w:r>
    </w:p>
    <w:p w:rsidR="003526D3" w:rsidRDefault="003526D3" w:rsidP="003526D3">
      <w:pPr>
        <w:rPr>
          <w:rFonts w:ascii="Consolas" w:hAnsi="Consolas" w:cs="Helvetica"/>
          <w:sz w:val="14"/>
          <w:szCs w:val="14"/>
        </w:rPr>
      </w:pPr>
      <w:r>
        <w:rPr>
          <w:rStyle w:val="HTMLCode"/>
          <w:rFonts w:eastAsiaTheme="minorHAnsi"/>
        </w:rPr>
        <w:t>31.END</w:t>
      </w:r>
    </w:p>
    <w:p w:rsidR="003526D3" w:rsidRDefault="003526D3" w:rsidP="003526D3">
      <w:pPr>
        <w:rPr>
          <w:rFonts w:ascii="Consolas" w:hAnsi="Consolas" w:cs="Helvetica"/>
          <w:sz w:val="14"/>
          <w:szCs w:val="14"/>
        </w:rPr>
      </w:pPr>
      <w:r>
        <w:rPr>
          <w:rStyle w:val="HTMLCode"/>
          <w:rFonts w:eastAsiaTheme="minorHAnsi"/>
        </w:rPr>
        <w:t>32.&lt;/</w:t>
      </w:r>
      <w:r>
        <w:rPr>
          <w:rStyle w:val="block"/>
          <w:rFonts w:ascii="Courier New" w:hAnsi="Courier New" w:cs="Courier New"/>
          <w:color w:val="009900"/>
          <w:sz w:val="14"/>
          <w:szCs w:val="14"/>
          <w:bdr w:val="single" w:sz="4" w:space="9" w:color="CCCCCC" w:frame="1"/>
          <w:shd w:val="clear" w:color="auto" w:fill="F8F8F8"/>
        </w:rPr>
        <w:t xml:space="preserve">P&gt; </w:t>
      </w:r>
    </w:p>
    <w:p w:rsidR="003526D3" w:rsidRDefault="003526D3" w:rsidP="003526D3">
      <w:pPr>
        <w:rPr>
          <w:rFonts w:ascii="Consolas" w:hAnsi="Consolas" w:cs="Helvetica"/>
          <w:sz w:val="14"/>
          <w:szCs w:val="14"/>
        </w:rPr>
      </w:pPr>
      <w:r>
        <w:rPr>
          <w:rStyle w:val="HTMLCode"/>
          <w:rFonts w:eastAsiaTheme="minorHAnsi"/>
        </w:rPr>
        <w:t>33.DROP</w:t>
      </w:r>
      <w:r>
        <w:rPr>
          <w:rStyle w:val="block"/>
          <w:rFonts w:ascii="Consolas" w:hAnsi="Consolas" w:cs="Helvetica"/>
          <w:sz w:val="14"/>
          <w:szCs w:val="14"/>
        </w:rPr>
        <w:t xml:space="preserve"> </w:t>
      </w:r>
      <w:r>
        <w:rPr>
          <w:rStyle w:val="HTMLCode"/>
          <w:rFonts w:eastAsiaTheme="minorHAnsi"/>
        </w:rPr>
        <w:t>TABLE</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#temD</w:t>
      </w:r>
    </w:p>
    <w:p w:rsidR="003526D3" w:rsidRDefault="003526D3" w:rsidP="003526D3">
      <w:pPr>
        <w:rPr>
          <w:rFonts w:ascii="Consolas" w:hAnsi="Consolas" w:cs="Helvetica"/>
          <w:sz w:val="14"/>
          <w:szCs w:val="14"/>
        </w:rPr>
      </w:pPr>
      <w:r>
        <w:rPr>
          <w:rFonts w:ascii="Helvetica" w:hAnsi="Helvetica" w:cs="Helvetica"/>
          <w:sz w:val="14"/>
          <w:szCs w:val="14"/>
        </w:rPr>
        <w:br/>
      </w:r>
      <w:r>
        <w:rPr>
          <w:rFonts w:ascii="Helvetica" w:hAnsi="Helvetica" w:cs="Helvetica"/>
          <w:sz w:val="14"/>
          <w:szCs w:val="14"/>
        </w:rPr>
        <w:br/>
      </w:r>
    </w:p>
    <w:p w:rsidR="003526D3" w:rsidRDefault="003526D3" w:rsidP="003526D3">
      <w:pPr>
        <w:rPr>
          <w:rFonts w:ascii="Consolas" w:hAnsi="Consolas" w:cs="Helvetica"/>
          <w:sz w:val="14"/>
          <w:szCs w:val="14"/>
        </w:rPr>
      </w:pPr>
      <w:r>
        <w:rPr>
          <w:rStyle w:val="HTMLCode"/>
          <w:rFonts w:eastAsiaTheme="minorHAnsi"/>
        </w:rPr>
        <w:t xml:space="preserve">01.---------------------------------------------------------  </w:t>
      </w:r>
    </w:p>
    <w:p w:rsidR="003526D3" w:rsidRDefault="003526D3" w:rsidP="003526D3">
      <w:pPr>
        <w:rPr>
          <w:rFonts w:ascii="Consolas" w:hAnsi="Consolas" w:cs="Helvetica"/>
          <w:sz w:val="14"/>
          <w:szCs w:val="14"/>
        </w:rPr>
      </w:pPr>
      <w:r>
        <w:rPr>
          <w:rStyle w:val="HTMLCode"/>
          <w:rFonts w:eastAsiaTheme="minorHAnsi"/>
        </w:rPr>
        <w:t>02.&lt;</w:t>
      </w:r>
      <w:r>
        <w:rPr>
          <w:rStyle w:val="block"/>
          <w:rFonts w:ascii="Courier New" w:hAnsi="Courier New" w:cs="Courier New"/>
          <w:color w:val="009900"/>
          <w:sz w:val="14"/>
          <w:szCs w:val="14"/>
          <w:bdr w:val="single" w:sz="4" w:space="9" w:color="CCCCCC" w:frame="1"/>
          <w:shd w:val="clear" w:color="auto" w:fill="F8F8F8"/>
        </w:rPr>
        <w:t xml:space="preserve">P&gt;the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50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1992 </w:t>
      </w:r>
    </w:p>
    <w:p w:rsidR="003526D3" w:rsidRDefault="003526D3" w:rsidP="003526D3">
      <w:pPr>
        <w:rPr>
          <w:rFonts w:ascii="Consolas" w:hAnsi="Consolas" w:cs="Helvetica"/>
          <w:sz w:val="14"/>
          <w:szCs w:val="14"/>
        </w:rPr>
      </w:pPr>
      <w:r>
        <w:rPr>
          <w:rStyle w:val="HTMLCode"/>
          <w:rFonts w:eastAsiaTheme="minorHAnsi"/>
        </w:rPr>
        <w:t>03.</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04.----------- -----------  </w:t>
      </w:r>
    </w:p>
    <w:p w:rsidR="003526D3" w:rsidRDefault="003526D3" w:rsidP="003526D3">
      <w:pPr>
        <w:rPr>
          <w:rFonts w:ascii="Consolas" w:hAnsi="Consolas" w:cs="Helvetica"/>
          <w:sz w:val="14"/>
          <w:szCs w:val="14"/>
        </w:rPr>
      </w:pPr>
      <w:r>
        <w:rPr>
          <w:rStyle w:val="HTMLCode"/>
          <w:rFonts w:eastAsiaTheme="minorHAnsi"/>
        </w:rPr>
        <w:t>05.</w:t>
      </w:r>
      <w:r>
        <w:rPr>
          <w:rStyle w:val="block"/>
          <w:rFonts w:ascii="Courier New" w:hAnsi="Courier New" w:cs="Courier New"/>
          <w:color w:val="009900"/>
          <w:sz w:val="14"/>
          <w:szCs w:val="14"/>
          <w:bdr w:val="single" w:sz="4" w:space="9" w:color="CCCCCC" w:frame="1"/>
          <w:shd w:val="clear" w:color="auto" w:fill="F8F8F8"/>
        </w:rPr>
        <w:t xml:space="preserve">7067        80 </w:t>
      </w:r>
    </w:p>
    <w:p w:rsidR="003526D3" w:rsidRDefault="003526D3" w:rsidP="003526D3">
      <w:pPr>
        <w:rPr>
          <w:rFonts w:ascii="Consolas" w:hAnsi="Consolas" w:cs="Helvetica"/>
          <w:sz w:val="14"/>
          <w:szCs w:val="14"/>
        </w:rPr>
      </w:pPr>
      <w:r>
        <w:rPr>
          <w:rStyle w:val="HTMLCode"/>
          <w:rFonts w:eastAsiaTheme="minorHAnsi"/>
        </w:rPr>
        <w:t xml:space="preserve">06.---------------------------------------------------------  </w:t>
      </w:r>
    </w:p>
    <w:p w:rsidR="003526D3" w:rsidRDefault="003526D3" w:rsidP="003526D3">
      <w:pPr>
        <w:rPr>
          <w:rFonts w:ascii="Consolas" w:hAnsi="Consolas" w:cs="Helvetica"/>
          <w:sz w:val="14"/>
          <w:szCs w:val="14"/>
        </w:rPr>
      </w:pPr>
      <w:r>
        <w:rPr>
          <w:rStyle w:val="HTMLCode"/>
          <w:rFonts w:eastAsiaTheme="minorHAnsi"/>
        </w:rPr>
        <w:t>07.</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60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1992 </w:t>
      </w:r>
    </w:p>
    <w:p w:rsidR="003526D3" w:rsidRDefault="003526D3" w:rsidP="003526D3">
      <w:pPr>
        <w:rPr>
          <w:rFonts w:ascii="Consolas" w:hAnsi="Consolas" w:cs="Helvetica"/>
          <w:sz w:val="14"/>
          <w:szCs w:val="14"/>
        </w:rPr>
      </w:pPr>
      <w:r>
        <w:rPr>
          <w:rStyle w:val="HTMLCode"/>
          <w:rFonts w:eastAsiaTheme="minorHAnsi"/>
        </w:rPr>
        <w:t>08.</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09.----------- -----------  </w:t>
      </w:r>
    </w:p>
    <w:p w:rsidR="003526D3" w:rsidRDefault="003526D3" w:rsidP="003526D3">
      <w:pPr>
        <w:rPr>
          <w:rFonts w:ascii="Consolas" w:hAnsi="Consolas" w:cs="Helvetica"/>
          <w:sz w:val="14"/>
          <w:szCs w:val="14"/>
        </w:rPr>
      </w:pPr>
      <w:r>
        <w:rPr>
          <w:rStyle w:val="HTMLCode"/>
          <w:rFonts w:eastAsiaTheme="minorHAnsi"/>
        </w:rPr>
        <w:t>10.</w:t>
      </w:r>
      <w:r>
        <w:rPr>
          <w:rStyle w:val="block"/>
          <w:rFonts w:ascii="Courier New" w:hAnsi="Courier New" w:cs="Courier New"/>
          <w:color w:val="009900"/>
          <w:sz w:val="14"/>
          <w:szCs w:val="14"/>
          <w:bdr w:val="single" w:sz="4" w:space="9" w:color="CCCCCC" w:frame="1"/>
          <w:shd w:val="clear" w:color="auto" w:fill="F8F8F8"/>
        </w:rPr>
        <w:t xml:space="preserve">7067        80 </w:t>
      </w:r>
    </w:p>
    <w:p w:rsidR="003526D3" w:rsidRDefault="003526D3" w:rsidP="003526D3">
      <w:pPr>
        <w:rPr>
          <w:rFonts w:ascii="Consolas" w:hAnsi="Consolas" w:cs="Helvetica"/>
          <w:sz w:val="14"/>
          <w:szCs w:val="14"/>
        </w:rPr>
      </w:pPr>
      <w:r>
        <w:rPr>
          <w:rStyle w:val="HTMLCode"/>
          <w:rFonts w:eastAsiaTheme="minorHAnsi"/>
        </w:rPr>
        <w:t xml:space="preserve">11.---------------------------------------------------------  </w:t>
      </w:r>
    </w:p>
    <w:p w:rsidR="003526D3" w:rsidRDefault="003526D3" w:rsidP="003526D3">
      <w:pPr>
        <w:rPr>
          <w:rFonts w:ascii="Consolas" w:hAnsi="Consolas" w:cs="Helvetica"/>
          <w:sz w:val="14"/>
          <w:szCs w:val="14"/>
        </w:rPr>
      </w:pPr>
      <w:r>
        <w:rPr>
          <w:rStyle w:val="HTMLCode"/>
          <w:rFonts w:eastAsiaTheme="minorHAnsi"/>
        </w:rPr>
        <w:t>12.</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70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1992 </w:t>
      </w:r>
    </w:p>
    <w:p w:rsidR="003526D3" w:rsidRDefault="003526D3" w:rsidP="003526D3">
      <w:pPr>
        <w:rPr>
          <w:rFonts w:ascii="Consolas" w:hAnsi="Consolas" w:cs="Helvetica"/>
          <w:sz w:val="14"/>
          <w:szCs w:val="14"/>
        </w:rPr>
      </w:pPr>
      <w:r>
        <w:rPr>
          <w:rStyle w:val="HTMLCode"/>
          <w:rFonts w:eastAsiaTheme="minorHAnsi"/>
        </w:rPr>
        <w:t>13.</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14.----------- -----------  </w:t>
      </w:r>
    </w:p>
    <w:p w:rsidR="003526D3" w:rsidRDefault="003526D3" w:rsidP="003526D3">
      <w:pPr>
        <w:rPr>
          <w:rFonts w:ascii="Consolas" w:hAnsi="Consolas" w:cs="Helvetica"/>
          <w:sz w:val="14"/>
          <w:szCs w:val="14"/>
        </w:rPr>
      </w:pPr>
      <w:r>
        <w:rPr>
          <w:rStyle w:val="HTMLCode"/>
          <w:rFonts w:eastAsiaTheme="minorHAnsi"/>
        </w:rPr>
        <w:t>15.</w:t>
      </w:r>
      <w:r>
        <w:rPr>
          <w:rStyle w:val="block"/>
          <w:rFonts w:ascii="Courier New" w:hAnsi="Courier New" w:cs="Courier New"/>
          <w:color w:val="009900"/>
          <w:sz w:val="14"/>
          <w:szCs w:val="14"/>
          <w:bdr w:val="single" w:sz="4" w:space="9" w:color="CCCCCC" w:frame="1"/>
          <w:shd w:val="clear" w:color="auto" w:fill="F8F8F8"/>
        </w:rPr>
        <w:t xml:space="preserve">7067        80 </w:t>
      </w:r>
    </w:p>
    <w:p w:rsidR="003526D3" w:rsidRDefault="003526D3" w:rsidP="003526D3">
      <w:pPr>
        <w:rPr>
          <w:rFonts w:ascii="Consolas" w:hAnsi="Consolas" w:cs="Helvetica"/>
          <w:sz w:val="14"/>
          <w:szCs w:val="14"/>
        </w:rPr>
      </w:pPr>
      <w:r>
        <w:rPr>
          <w:rStyle w:val="HTMLCode"/>
          <w:rFonts w:eastAsiaTheme="minorHAnsi"/>
        </w:rPr>
        <w:t xml:space="preserve">16.---------------------------------------------------------  </w:t>
      </w:r>
    </w:p>
    <w:p w:rsidR="003526D3" w:rsidRDefault="003526D3" w:rsidP="003526D3">
      <w:pPr>
        <w:rPr>
          <w:rFonts w:ascii="Consolas" w:hAnsi="Consolas" w:cs="Helvetica"/>
          <w:sz w:val="14"/>
          <w:szCs w:val="14"/>
        </w:rPr>
      </w:pPr>
      <w:r>
        <w:rPr>
          <w:rStyle w:val="HTMLCode"/>
          <w:rFonts w:eastAsiaTheme="minorHAnsi"/>
        </w:rPr>
        <w:t>17.</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50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1993 </w:t>
      </w:r>
    </w:p>
    <w:p w:rsidR="003526D3" w:rsidRDefault="003526D3" w:rsidP="003526D3">
      <w:pPr>
        <w:rPr>
          <w:rFonts w:ascii="Consolas" w:hAnsi="Consolas" w:cs="Helvetica"/>
          <w:sz w:val="14"/>
          <w:szCs w:val="14"/>
        </w:rPr>
      </w:pPr>
      <w:r>
        <w:rPr>
          <w:rStyle w:val="HTMLCode"/>
          <w:rFonts w:eastAsiaTheme="minorHAnsi"/>
        </w:rPr>
        <w:t>18.</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19.----------- -----------  </w:t>
      </w:r>
    </w:p>
    <w:p w:rsidR="003526D3" w:rsidRDefault="003526D3" w:rsidP="003526D3">
      <w:pPr>
        <w:rPr>
          <w:rFonts w:ascii="Consolas" w:hAnsi="Consolas" w:cs="Helvetica"/>
          <w:sz w:val="14"/>
          <w:szCs w:val="14"/>
        </w:rPr>
      </w:pPr>
      <w:r>
        <w:rPr>
          <w:rStyle w:val="HTMLCode"/>
          <w:rFonts w:eastAsiaTheme="minorHAnsi"/>
        </w:rPr>
        <w:t>20.</w:t>
      </w:r>
      <w:r>
        <w:rPr>
          <w:rStyle w:val="block"/>
          <w:rFonts w:ascii="Courier New" w:hAnsi="Courier New" w:cs="Courier New"/>
          <w:color w:val="009900"/>
          <w:sz w:val="14"/>
          <w:szCs w:val="14"/>
          <w:bdr w:val="single" w:sz="4" w:space="9" w:color="CCCCCC" w:frame="1"/>
          <w:shd w:val="clear" w:color="auto" w:fill="F8F8F8"/>
        </w:rPr>
        <w:t xml:space="preserve">7131        85 </w:t>
      </w:r>
    </w:p>
    <w:p w:rsidR="003526D3" w:rsidRDefault="003526D3" w:rsidP="003526D3">
      <w:pPr>
        <w:rPr>
          <w:rFonts w:ascii="Consolas" w:hAnsi="Consolas" w:cs="Helvetica"/>
          <w:sz w:val="14"/>
          <w:szCs w:val="14"/>
        </w:rPr>
      </w:pPr>
      <w:r>
        <w:rPr>
          <w:rStyle w:val="HTMLCode"/>
          <w:rFonts w:eastAsiaTheme="minorHAnsi"/>
        </w:rPr>
        <w:lastRenderedPageBreak/>
        <w:t>21.</w:t>
      </w:r>
      <w:r>
        <w:rPr>
          <w:rStyle w:val="block"/>
          <w:rFonts w:ascii="Courier New" w:hAnsi="Courier New" w:cs="Courier New"/>
          <w:color w:val="009900"/>
          <w:sz w:val="14"/>
          <w:szCs w:val="14"/>
          <w:bdr w:val="single" w:sz="4" w:space="9" w:color="CCCCCC" w:frame="1"/>
          <w:shd w:val="clear" w:color="auto" w:fill="F8F8F8"/>
        </w:rPr>
        <w:t xml:space="preserve">7896        60 </w:t>
      </w:r>
    </w:p>
    <w:p w:rsidR="003526D3" w:rsidRDefault="003526D3" w:rsidP="003526D3">
      <w:pPr>
        <w:rPr>
          <w:rFonts w:ascii="Consolas" w:hAnsi="Consolas" w:cs="Helvetica"/>
          <w:sz w:val="14"/>
          <w:szCs w:val="14"/>
        </w:rPr>
      </w:pPr>
      <w:r>
        <w:rPr>
          <w:rStyle w:val="HTMLCode"/>
          <w:rFonts w:eastAsiaTheme="minorHAnsi"/>
        </w:rPr>
        <w:t>22.</w:t>
      </w:r>
      <w:r>
        <w:rPr>
          <w:rStyle w:val="block"/>
          <w:rFonts w:ascii="Courier New" w:hAnsi="Courier New" w:cs="Courier New"/>
          <w:color w:val="009900"/>
          <w:sz w:val="14"/>
          <w:szCs w:val="14"/>
          <w:bdr w:val="single" w:sz="4" w:space="9" w:color="CCCCCC" w:frame="1"/>
          <w:shd w:val="clear" w:color="auto" w:fill="F8F8F8"/>
        </w:rPr>
        <w:t xml:space="preserve">8042        55 </w:t>
      </w:r>
    </w:p>
    <w:p w:rsidR="003526D3" w:rsidRDefault="003526D3" w:rsidP="003526D3">
      <w:pPr>
        <w:rPr>
          <w:rFonts w:ascii="Consolas" w:hAnsi="Consolas" w:cs="Helvetica"/>
          <w:sz w:val="14"/>
          <w:szCs w:val="14"/>
        </w:rPr>
      </w:pPr>
      <w:r>
        <w:rPr>
          <w:rStyle w:val="HTMLCode"/>
          <w:rFonts w:eastAsiaTheme="minorHAnsi"/>
        </w:rPr>
        <w:t xml:space="preserve">23.---------------------------------------------------------  </w:t>
      </w:r>
    </w:p>
    <w:p w:rsidR="003526D3" w:rsidRDefault="003526D3" w:rsidP="003526D3">
      <w:pPr>
        <w:rPr>
          <w:rFonts w:ascii="Consolas" w:hAnsi="Consolas" w:cs="Helvetica"/>
          <w:sz w:val="14"/>
          <w:szCs w:val="14"/>
        </w:rPr>
      </w:pPr>
      <w:r>
        <w:rPr>
          <w:rStyle w:val="HTMLCode"/>
          <w:rFonts w:eastAsiaTheme="minorHAnsi"/>
        </w:rPr>
        <w:t>24.</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60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1993 </w:t>
      </w:r>
    </w:p>
    <w:p w:rsidR="003526D3" w:rsidRDefault="003526D3" w:rsidP="003526D3">
      <w:pPr>
        <w:rPr>
          <w:rFonts w:ascii="Consolas" w:hAnsi="Consolas" w:cs="Helvetica"/>
          <w:sz w:val="14"/>
          <w:szCs w:val="14"/>
        </w:rPr>
      </w:pPr>
      <w:r>
        <w:rPr>
          <w:rStyle w:val="HTMLCode"/>
          <w:rFonts w:eastAsiaTheme="minorHAnsi"/>
        </w:rPr>
        <w:t>25.</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26.----------- -----------  </w:t>
      </w:r>
    </w:p>
    <w:p w:rsidR="003526D3" w:rsidRDefault="003526D3" w:rsidP="003526D3">
      <w:pPr>
        <w:rPr>
          <w:rFonts w:ascii="Consolas" w:hAnsi="Consolas" w:cs="Helvetica"/>
          <w:sz w:val="14"/>
          <w:szCs w:val="14"/>
        </w:rPr>
      </w:pPr>
      <w:r>
        <w:rPr>
          <w:rStyle w:val="HTMLCode"/>
          <w:rFonts w:eastAsiaTheme="minorHAnsi"/>
        </w:rPr>
        <w:t>27.</w:t>
      </w:r>
      <w:r>
        <w:rPr>
          <w:rStyle w:val="block"/>
          <w:rFonts w:ascii="Courier New" w:hAnsi="Courier New" w:cs="Courier New"/>
          <w:color w:val="009900"/>
          <w:sz w:val="14"/>
          <w:szCs w:val="14"/>
          <w:bdr w:val="single" w:sz="4" w:space="9" w:color="CCCCCC" w:frame="1"/>
          <w:shd w:val="clear" w:color="auto" w:fill="F8F8F8"/>
        </w:rPr>
        <w:t xml:space="preserve">7131        85 </w:t>
      </w:r>
    </w:p>
    <w:p w:rsidR="003526D3" w:rsidRDefault="003526D3" w:rsidP="003526D3">
      <w:pPr>
        <w:rPr>
          <w:rFonts w:ascii="Consolas" w:hAnsi="Consolas" w:cs="Helvetica"/>
          <w:sz w:val="14"/>
          <w:szCs w:val="14"/>
        </w:rPr>
      </w:pPr>
      <w:r>
        <w:rPr>
          <w:rStyle w:val="HTMLCode"/>
          <w:rFonts w:eastAsiaTheme="minorHAnsi"/>
        </w:rPr>
        <w:t xml:space="preserve">28.---------------------------------------------------------  </w:t>
      </w:r>
    </w:p>
    <w:p w:rsidR="003526D3" w:rsidRDefault="003526D3" w:rsidP="003526D3">
      <w:pPr>
        <w:rPr>
          <w:rFonts w:ascii="Consolas" w:hAnsi="Consolas" w:cs="Helvetica"/>
          <w:sz w:val="14"/>
          <w:szCs w:val="14"/>
        </w:rPr>
      </w:pPr>
      <w:r>
        <w:rPr>
          <w:rStyle w:val="HTMLCode"/>
          <w:rFonts w:eastAsiaTheme="minorHAnsi"/>
        </w:rPr>
        <w:t>29.</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70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1993 </w:t>
      </w:r>
    </w:p>
    <w:p w:rsidR="003526D3" w:rsidRDefault="003526D3" w:rsidP="003526D3">
      <w:pPr>
        <w:rPr>
          <w:rFonts w:ascii="Consolas" w:hAnsi="Consolas" w:cs="Helvetica"/>
          <w:sz w:val="14"/>
          <w:szCs w:val="14"/>
        </w:rPr>
      </w:pPr>
      <w:r>
        <w:rPr>
          <w:rStyle w:val="HTMLCode"/>
          <w:rFonts w:eastAsiaTheme="minorHAnsi"/>
        </w:rPr>
        <w:t>30.</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31.----------- -----------  </w:t>
      </w:r>
    </w:p>
    <w:p w:rsidR="003526D3" w:rsidRDefault="003526D3" w:rsidP="003526D3">
      <w:pPr>
        <w:rPr>
          <w:rFonts w:ascii="Consolas" w:hAnsi="Consolas" w:cs="Helvetica"/>
          <w:sz w:val="14"/>
          <w:szCs w:val="14"/>
        </w:rPr>
      </w:pPr>
      <w:r>
        <w:rPr>
          <w:rStyle w:val="HTMLCode"/>
          <w:rFonts w:eastAsiaTheme="minorHAnsi"/>
        </w:rPr>
        <w:t>32.</w:t>
      </w:r>
      <w:r>
        <w:rPr>
          <w:rStyle w:val="block"/>
          <w:rFonts w:ascii="Courier New" w:hAnsi="Courier New" w:cs="Courier New"/>
          <w:color w:val="009900"/>
          <w:sz w:val="14"/>
          <w:szCs w:val="14"/>
          <w:bdr w:val="single" w:sz="4" w:space="9" w:color="CCCCCC" w:frame="1"/>
          <w:shd w:val="clear" w:color="auto" w:fill="F8F8F8"/>
        </w:rPr>
        <w:t xml:space="preserve">7131        85 </w:t>
      </w:r>
    </w:p>
    <w:p w:rsidR="003526D3" w:rsidRDefault="003526D3" w:rsidP="003526D3">
      <w:pPr>
        <w:rPr>
          <w:rFonts w:ascii="Consolas" w:hAnsi="Consolas" w:cs="Helvetica"/>
          <w:sz w:val="14"/>
          <w:szCs w:val="14"/>
        </w:rPr>
      </w:pPr>
      <w:r>
        <w:rPr>
          <w:rStyle w:val="HTMLCode"/>
          <w:rFonts w:eastAsiaTheme="minorHAnsi"/>
        </w:rPr>
        <w:t xml:space="preserve">33.---------------------------------------------------------  </w:t>
      </w:r>
    </w:p>
    <w:p w:rsidR="003526D3" w:rsidRDefault="003526D3" w:rsidP="003526D3">
      <w:pPr>
        <w:rPr>
          <w:rFonts w:ascii="Consolas" w:hAnsi="Consolas" w:cs="Helvetica"/>
          <w:sz w:val="14"/>
          <w:szCs w:val="14"/>
        </w:rPr>
      </w:pPr>
      <w:r>
        <w:rPr>
          <w:rStyle w:val="HTMLCode"/>
          <w:rFonts w:eastAsiaTheme="minorHAnsi"/>
        </w:rPr>
        <w:t>34.</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50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1994 </w:t>
      </w:r>
    </w:p>
    <w:p w:rsidR="003526D3" w:rsidRDefault="003526D3" w:rsidP="003526D3">
      <w:pPr>
        <w:rPr>
          <w:rFonts w:ascii="Consolas" w:hAnsi="Consolas" w:cs="Helvetica"/>
          <w:sz w:val="14"/>
          <w:szCs w:val="14"/>
        </w:rPr>
      </w:pPr>
      <w:r>
        <w:rPr>
          <w:rStyle w:val="HTMLCode"/>
          <w:rFonts w:eastAsiaTheme="minorHAnsi"/>
        </w:rPr>
        <w:t>35.</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36.----------- -----------  </w:t>
      </w:r>
    </w:p>
    <w:p w:rsidR="003526D3" w:rsidRDefault="003526D3" w:rsidP="003526D3">
      <w:pPr>
        <w:rPr>
          <w:rFonts w:ascii="Consolas" w:hAnsi="Consolas" w:cs="Helvetica"/>
          <w:sz w:val="14"/>
          <w:szCs w:val="14"/>
        </w:rPr>
      </w:pPr>
      <w:r>
        <w:rPr>
          <w:rStyle w:val="HTMLCode"/>
          <w:rFonts w:eastAsiaTheme="minorHAnsi"/>
        </w:rPr>
        <w:t>37.</w:t>
      </w:r>
      <w:r>
        <w:rPr>
          <w:rStyle w:val="block"/>
          <w:rFonts w:ascii="Courier New" w:hAnsi="Courier New" w:cs="Courier New"/>
          <w:color w:val="009900"/>
          <w:sz w:val="14"/>
          <w:szCs w:val="14"/>
          <w:bdr w:val="single" w:sz="4" w:space="9" w:color="CCCCCC" w:frame="1"/>
          <w:shd w:val="clear" w:color="auto" w:fill="F8F8F8"/>
        </w:rPr>
        <w:t xml:space="preserve">7066        75 </w:t>
      </w:r>
    </w:p>
    <w:p w:rsidR="003526D3" w:rsidRDefault="003526D3" w:rsidP="003526D3">
      <w:pPr>
        <w:rPr>
          <w:rFonts w:ascii="Consolas" w:hAnsi="Consolas" w:cs="Helvetica"/>
          <w:sz w:val="14"/>
          <w:szCs w:val="14"/>
        </w:rPr>
      </w:pPr>
      <w:r>
        <w:rPr>
          <w:rStyle w:val="HTMLCode"/>
          <w:rFonts w:eastAsiaTheme="minorHAnsi"/>
        </w:rPr>
        <w:t xml:space="preserve">38.---------------------------------------------------------  </w:t>
      </w:r>
    </w:p>
    <w:p w:rsidR="003526D3" w:rsidRDefault="003526D3" w:rsidP="003526D3">
      <w:pPr>
        <w:rPr>
          <w:rFonts w:ascii="Consolas" w:hAnsi="Consolas" w:cs="Helvetica"/>
          <w:sz w:val="14"/>
          <w:szCs w:val="14"/>
        </w:rPr>
      </w:pPr>
      <w:r>
        <w:rPr>
          <w:rStyle w:val="HTMLCode"/>
          <w:rFonts w:eastAsiaTheme="minorHAnsi"/>
        </w:rPr>
        <w:t>39.</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60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1994 </w:t>
      </w:r>
    </w:p>
    <w:p w:rsidR="003526D3" w:rsidRDefault="003526D3" w:rsidP="003526D3">
      <w:pPr>
        <w:rPr>
          <w:rFonts w:ascii="Consolas" w:hAnsi="Consolas" w:cs="Helvetica"/>
          <w:sz w:val="14"/>
          <w:szCs w:val="14"/>
        </w:rPr>
      </w:pPr>
      <w:r>
        <w:rPr>
          <w:rStyle w:val="HTMLCode"/>
          <w:rFonts w:eastAsiaTheme="minorHAnsi"/>
        </w:rPr>
        <w:t>40.</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41.----------- -----------  </w:t>
      </w:r>
    </w:p>
    <w:p w:rsidR="003526D3" w:rsidRDefault="003526D3" w:rsidP="003526D3">
      <w:pPr>
        <w:rPr>
          <w:rFonts w:ascii="Consolas" w:hAnsi="Consolas" w:cs="Helvetica"/>
          <w:sz w:val="14"/>
          <w:szCs w:val="14"/>
        </w:rPr>
      </w:pPr>
      <w:r>
        <w:rPr>
          <w:rStyle w:val="HTMLCode"/>
          <w:rFonts w:eastAsiaTheme="minorHAnsi"/>
        </w:rPr>
        <w:t>42.</w:t>
      </w:r>
      <w:r>
        <w:rPr>
          <w:rStyle w:val="block"/>
          <w:rFonts w:ascii="Courier New" w:hAnsi="Courier New" w:cs="Courier New"/>
          <w:color w:val="009900"/>
          <w:sz w:val="14"/>
          <w:szCs w:val="14"/>
          <w:bdr w:val="single" w:sz="4" w:space="9" w:color="CCCCCC" w:frame="1"/>
          <w:shd w:val="clear" w:color="auto" w:fill="F8F8F8"/>
        </w:rPr>
        <w:t xml:space="preserve">7066        75 </w:t>
      </w:r>
    </w:p>
    <w:p w:rsidR="003526D3" w:rsidRDefault="003526D3" w:rsidP="003526D3">
      <w:pPr>
        <w:rPr>
          <w:rFonts w:ascii="Consolas" w:hAnsi="Consolas" w:cs="Helvetica"/>
          <w:sz w:val="14"/>
          <w:szCs w:val="14"/>
        </w:rPr>
      </w:pPr>
      <w:r>
        <w:rPr>
          <w:rStyle w:val="HTMLCode"/>
          <w:rFonts w:eastAsiaTheme="minorHAnsi"/>
        </w:rPr>
        <w:t xml:space="preserve">43.---------------------------------------------------------  </w:t>
      </w:r>
    </w:p>
    <w:p w:rsidR="003526D3" w:rsidRDefault="003526D3" w:rsidP="003526D3">
      <w:pPr>
        <w:rPr>
          <w:rFonts w:ascii="Consolas" w:hAnsi="Consolas" w:cs="Helvetica"/>
          <w:sz w:val="14"/>
          <w:szCs w:val="14"/>
        </w:rPr>
      </w:pPr>
      <w:r>
        <w:rPr>
          <w:rStyle w:val="HTMLCode"/>
          <w:rFonts w:eastAsiaTheme="minorHAnsi"/>
        </w:rPr>
        <w:t>44.</w:t>
      </w:r>
      <w:r>
        <w:rPr>
          <w:rStyle w:val="block"/>
          <w:rFonts w:ascii="Courier New" w:hAnsi="Courier New" w:cs="Courier New"/>
          <w:color w:val="009900"/>
          <w:sz w:val="14"/>
          <w:szCs w:val="14"/>
          <w:bdr w:val="single" w:sz="4" w:space="9" w:color="CCCCCC" w:frame="1"/>
          <w:shd w:val="clear" w:color="auto" w:fill="F8F8F8"/>
        </w:rPr>
        <w:t xml:space="preserve">the following stores have sold more </w:t>
      </w:r>
      <w:r>
        <w:rPr>
          <w:rStyle w:val="HTMLCode"/>
          <w:rFonts w:eastAsiaTheme="minorHAnsi"/>
        </w:rPr>
        <w:t>than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70 items </w:t>
      </w:r>
      <w:r>
        <w:rPr>
          <w:rStyle w:val="HTMLCode"/>
          <w:rFonts w:eastAsiaTheme="minorHAnsi"/>
        </w:rPr>
        <w:t>in</w:t>
      </w:r>
      <w:r>
        <w:rPr>
          <w:rStyle w:val="block"/>
          <w:rFonts w:ascii="Consolas" w:hAnsi="Consolas" w:cs="Helvetica"/>
          <w:sz w:val="14"/>
          <w:szCs w:val="14"/>
        </w:rPr>
        <w:t xml:space="preserve"> </w:t>
      </w:r>
      <w:r>
        <w:rPr>
          <w:rStyle w:val="block"/>
          <w:rFonts w:ascii="Courier New" w:hAnsi="Courier New" w:cs="Courier New"/>
          <w:color w:val="009900"/>
          <w:sz w:val="14"/>
          <w:szCs w:val="14"/>
          <w:bdr w:val="single" w:sz="4" w:space="9" w:color="CCCCCC" w:frame="1"/>
          <w:shd w:val="clear" w:color="auto" w:fill="F8F8F8"/>
        </w:rPr>
        <w:t xml:space="preserve">1994 </w:t>
      </w:r>
    </w:p>
    <w:p w:rsidR="003526D3" w:rsidRDefault="003526D3" w:rsidP="003526D3">
      <w:pPr>
        <w:rPr>
          <w:rFonts w:ascii="Consolas" w:hAnsi="Consolas" w:cs="Helvetica"/>
          <w:sz w:val="14"/>
          <w:szCs w:val="14"/>
        </w:rPr>
      </w:pPr>
      <w:r>
        <w:rPr>
          <w:rStyle w:val="HTMLCode"/>
          <w:rFonts w:eastAsiaTheme="minorHAnsi"/>
        </w:rPr>
        <w:t>45.</w:t>
      </w:r>
      <w:r>
        <w:rPr>
          <w:rStyle w:val="block"/>
          <w:rFonts w:ascii="Courier New" w:hAnsi="Courier New" w:cs="Courier New"/>
          <w:color w:val="009900"/>
          <w:sz w:val="14"/>
          <w:szCs w:val="14"/>
          <w:bdr w:val="single" w:sz="4" w:space="9" w:color="CCCCCC" w:frame="1"/>
          <w:shd w:val="clear" w:color="auto" w:fill="F8F8F8"/>
        </w:rPr>
        <w:t xml:space="preserve">store       total_items  </w:t>
      </w:r>
    </w:p>
    <w:p w:rsidR="003526D3" w:rsidRDefault="003526D3" w:rsidP="003526D3">
      <w:pPr>
        <w:rPr>
          <w:rFonts w:ascii="Consolas" w:hAnsi="Consolas" w:cs="Helvetica"/>
          <w:sz w:val="14"/>
          <w:szCs w:val="14"/>
        </w:rPr>
      </w:pPr>
      <w:r>
        <w:rPr>
          <w:rStyle w:val="HTMLCode"/>
          <w:rFonts w:eastAsiaTheme="minorHAnsi"/>
        </w:rPr>
        <w:t xml:space="preserve">46.----------- -----------  </w:t>
      </w:r>
    </w:p>
    <w:p w:rsidR="003526D3" w:rsidRDefault="003526D3" w:rsidP="003526D3">
      <w:pPr>
        <w:rPr>
          <w:rFonts w:ascii="Consolas" w:hAnsi="Consolas" w:cs="Helvetica"/>
          <w:sz w:val="14"/>
          <w:szCs w:val="14"/>
        </w:rPr>
      </w:pPr>
      <w:r>
        <w:rPr>
          <w:rStyle w:val="HTMLCode"/>
          <w:rFonts w:eastAsiaTheme="minorHAnsi"/>
        </w:rPr>
        <w:t>47.&lt;/</w:t>
      </w:r>
      <w:r>
        <w:rPr>
          <w:rStyle w:val="block"/>
          <w:rFonts w:ascii="Courier New" w:hAnsi="Courier New" w:cs="Courier New"/>
          <w:color w:val="009900"/>
          <w:sz w:val="14"/>
          <w:szCs w:val="14"/>
          <w:bdr w:val="single" w:sz="4" w:space="9" w:color="CCCCCC" w:frame="1"/>
          <w:shd w:val="clear" w:color="auto" w:fill="F8F8F8"/>
        </w:rPr>
        <w:t xml:space="preserve">P&gt; </w:t>
      </w:r>
    </w:p>
    <w:p w:rsidR="003526D3" w:rsidRDefault="003526D3" w:rsidP="003526D3">
      <w:pPr>
        <w:rPr>
          <w:rFonts w:ascii="Consolas" w:hAnsi="Consolas" w:cs="Helvetica"/>
          <w:sz w:val="14"/>
          <w:szCs w:val="14"/>
        </w:rPr>
      </w:pPr>
      <w:r>
        <w:rPr>
          <w:rStyle w:val="HTMLCode"/>
          <w:rFonts w:eastAsiaTheme="minorHAnsi"/>
        </w:rPr>
        <w:t>48.</w:t>
      </w:r>
      <w:r>
        <w:rPr>
          <w:rStyle w:val="block"/>
          <w:rFonts w:ascii="Courier New" w:hAnsi="Courier New" w:cs="Courier New"/>
          <w:color w:val="009900"/>
          <w:sz w:val="14"/>
          <w:szCs w:val="14"/>
          <w:bdr w:val="single" w:sz="4" w:space="9" w:color="CCCCCC" w:frame="1"/>
          <w:shd w:val="clear" w:color="auto" w:fill="F8F8F8"/>
        </w:rPr>
        <w:t>7066        75</w:t>
      </w:r>
    </w:p>
    <w:p w:rsidR="004B78B0" w:rsidRDefault="004B78B0" w:rsidP="004B78B0">
      <w:pPr>
        <w:rPr>
          <w:b/>
          <w:u w:val="single"/>
        </w:rPr>
      </w:pPr>
    </w:p>
    <w:p w:rsidR="004B78B0" w:rsidRDefault="004B78B0" w:rsidP="004B78B0">
      <w:pPr>
        <w:rPr>
          <w:b/>
          <w:u w:val="single"/>
        </w:rPr>
      </w:pPr>
    </w:p>
    <w:p w:rsidR="004B78B0" w:rsidRPr="004B78B0" w:rsidRDefault="004B78B0" w:rsidP="004B78B0">
      <w:pPr>
        <w:rPr>
          <w:b/>
          <w:u w:val="single"/>
        </w:rPr>
      </w:pPr>
    </w:p>
    <w:p w:rsidR="00FD3805" w:rsidRPr="004B78B0" w:rsidRDefault="00FD3805" w:rsidP="004B78B0">
      <w:pPr>
        <w:rPr>
          <w:b/>
          <w:u w:val="single"/>
        </w:rPr>
      </w:pPr>
      <w:r w:rsidRPr="004B78B0">
        <w:rPr>
          <w:b/>
          <w:u w:val="single"/>
        </w:rPr>
        <w:lastRenderedPageBreak/>
        <w:t>CASE WHEN (Replaces IF THEN</w:t>
      </w:r>
      <w:r w:rsidR="00AC1CB1" w:rsidRPr="004B78B0">
        <w:rPr>
          <w:b/>
          <w:u w:val="single"/>
        </w:rPr>
        <w:t xml:space="preserve"> ELSE</w:t>
      </w:r>
      <w:r w:rsidRPr="004B78B0">
        <w:rPr>
          <w:b/>
          <w:u w:val="single"/>
        </w:rPr>
        <w:t>) :</w:t>
      </w:r>
    </w:p>
    <w:p w:rsidR="00FD3805" w:rsidRPr="004B78B0" w:rsidRDefault="00FD3805" w:rsidP="004B78B0"/>
    <w:p w:rsidR="00FD3805" w:rsidRPr="004B78B0" w:rsidRDefault="00FD3805" w:rsidP="004B78B0">
      <w:r w:rsidRPr="004B78B0">
        <w:t>The T-SQL CASE...WHEN statement is very similar to a switch</w:t>
      </w:r>
      <w:r w:rsidR="00340E68" w:rsidRPr="004B78B0">
        <w:t>, IF THEN,</w:t>
      </w:r>
      <w:r w:rsidRPr="004B78B0">
        <w:t xml:space="preserve"> or case statement in other computer languages. The key that makes it especially useful is that you can use CASE...WHEN within a SELECT statement. Technically, CASE evaluates a list of conditions and returns one of multiple possible result expressions—so it's easy to see how someone new to the language might try to use a series of IF...THEN statements instead of looking for something a little more powerful</w:t>
      </w:r>
      <w:r w:rsidR="00AC1CB1" w:rsidRPr="004B78B0">
        <w:t>.</w:t>
      </w:r>
    </w:p>
    <w:p w:rsidR="00AC1CB1" w:rsidRPr="004B78B0" w:rsidRDefault="00AC1CB1" w:rsidP="004B78B0"/>
    <w:p w:rsidR="00AC1CB1" w:rsidRPr="004B78B0" w:rsidRDefault="00AC1CB1" w:rsidP="004B78B0">
      <w:r w:rsidRPr="004B78B0">
        <w:t>Evaluates a list of conditions and returns one of multiple possible result expressions.</w:t>
      </w:r>
    </w:p>
    <w:p w:rsidR="00AC1CB1" w:rsidRPr="004B78B0" w:rsidRDefault="00AC1CB1" w:rsidP="004B78B0">
      <w:r w:rsidRPr="004B78B0">
        <w:t xml:space="preserve">The CASE expression has two formats: </w:t>
      </w:r>
    </w:p>
    <w:p w:rsidR="00AC1CB1" w:rsidRPr="004B78B0" w:rsidRDefault="00AC1CB1" w:rsidP="004B78B0">
      <w:r w:rsidRPr="004B78B0">
        <w:t>The simple CASE expression compares an expression to a set of simple expressions to determine the result.</w:t>
      </w:r>
    </w:p>
    <w:p w:rsidR="00AC1CB1" w:rsidRPr="004B78B0" w:rsidRDefault="00AC1CB1" w:rsidP="004B78B0">
      <w:r w:rsidRPr="004B78B0">
        <w:t>The searched CASE expression evaluates a set of Boolean expressions to determine the result.</w:t>
      </w:r>
    </w:p>
    <w:p w:rsidR="00AC1CB1" w:rsidRPr="004B78B0" w:rsidRDefault="00AC1CB1" w:rsidP="004B78B0">
      <w:r w:rsidRPr="004B78B0">
        <w:t>Both formats support an optional ELSE argument.</w:t>
      </w:r>
    </w:p>
    <w:p w:rsidR="00AC1CB1" w:rsidRPr="004B78B0" w:rsidRDefault="00AC1CB1" w:rsidP="004B78B0">
      <w:r w:rsidRPr="004B78B0">
        <w:t xml:space="preserve">CASE can be used in any statement or clause that allows a valid expression. For example, you can use CASE in statements such as SELECT, UPDATE, DELETE and SET, and in clauses such as select_list, IN, WHERE, ORDER BY, and HAVING. </w:t>
      </w:r>
    </w:p>
    <w:p w:rsidR="00AC1CB1" w:rsidRPr="004B78B0" w:rsidRDefault="00AC1CB1" w:rsidP="004B78B0">
      <w:r w:rsidRPr="004B78B0">
        <w:rPr>
          <w:b/>
        </w:rPr>
        <w:t>Within a SELECT statement,</w:t>
      </w:r>
      <w:r w:rsidRPr="004B78B0">
        <w:t xml:space="preserve"> a simple CASE expression allows for only an equality check; no other comparisons are made. The following example uses the CASE expression to change the display of product line categories to</w:t>
      </w:r>
      <w:r w:rsidR="002B6002" w:rsidRPr="004B78B0">
        <w:t xml:space="preserve"> make them more understandable.</w:t>
      </w:r>
    </w:p>
    <w:p w:rsidR="00AC1CB1" w:rsidRPr="004B78B0" w:rsidRDefault="00AC1CB1" w:rsidP="004B78B0">
      <w:r w:rsidRPr="004B78B0">
        <w:t>USE AdventureWorks2012;</w:t>
      </w:r>
    </w:p>
    <w:p w:rsidR="00AC1CB1" w:rsidRPr="004B78B0" w:rsidRDefault="00AC1CB1" w:rsidP="004B78B0">
      <w:r w:rsidRPr="004B78B0">
        <w:t>GO</w:t>
      </w:r>
    </w:p>
    <w:p w:rsidR="00AC1CB1" w:rsidRPr="004B78B0" w:rsidRDefault="00AC1CB1" w:rsidP="004B78B0">
      <w:r w:rsidRPr="004B78B0">
        <w:t>SELECT   ProductNumber, Category =</w:t>
      </w:r>
    </w:p>
    <w:p w:rsidR="00AC1CB1" w:rsidRPr="004B78B0" w:rsidRDefault="00AC1CB1" w:rsidP="004B78B0">
      <w:r w:rsidRPr="004B78B0">
        <w:t xml:space="preserve">      CASE ProductLine</w:t>
      </w:r>
    </w:p>
    <w:p w:rsidR="00AC1CB1" w:rsidRPr="004B78B0" w:rsidRDefault="00AC1CB1" w:rsidP="004B78B0">
      <w:r w:rsidRPr="004B78B0">
        <w:t xml:space="preserve">         WHEN 'R' THEN 'Road'</w:t>
      </w:r>
    </w:p>
    <w:p w:rsidR="00AC1CB1" w:rsidRPr="004B78B0" w:rsidRDefault="00AC1CB1" w:rsidP="004B78B0">
      <w:r w:rsidRPr="004B78B0">
        <w:t xml:space="preserve">         WHEN 'M' THEN 'Mountain'</w:t>
      </w:r>
    </w:p>
    <w:p w:rsidR="00AC1CB1" w:rsidRPr="004B78B0" w:rsidRDefault="00AC1CB1" w:rsidP="004B78B0">
      <w:r w:rsidRPr="004B78B0">
        <w:t xml:space="preserve">         WHEN 'T' THEN 'Touring'</w:t>
      </w:r>
    </w:p>
    <w:p w:rsidR="00AC1CB1" w:rsidRPr="004B78B0" w:rsidRDefault="00AC1CB1" w:rsidP="004B78B0">
      <w:r w:rsidRPr="004B78B0">
        <w:t xml:space="preserve">         WHEN 'S' THEN 'Other sale items'</w:t>
      </w:r>
    </w:p>
    <w:p w:rsidR="00AC1CB1" w:rsidRPr="004B78B0" w:rsidRDefault="00AC1CB1" w:rsidP="004B78B0">
      <w:r w:rsidRPr="004B78B0">
        <w:t xml:space="preserve">         ELSE 'Not for sale'</w:t>
      </w:r>
    </w:p>
    <w:p w:rsidR="00AC1CB1" w:rsidRPr="004B78B0" w:rsidRDefault="00AC1CB1" w:rsidP="004B78B0">
      <w:r w:rsidRPr="004B78B0">
        <w:t xml:space="preserve">      END,</w:t>
      </w:r>
    </w:p>
    <w:p w:rsidR="00AC1CB1" w:rsidRPr="004B78B0" w:rsidRDefault="00AC1CB1" w:rsidP="004B78B0">
      <w:r w:rsidRPr="004B78B0">
        <w:t xml:space="preserve">   Name</w:t>
      </w:r>
    </w:p>
    <w:p w:rsidR="00AC1CB1" w:rsidRPr="004B78B0" w:rsidRDefault="00AC1CB1" w:rsidP="004B78B0">
      <w:r w:rsidRPr="004B78B0">
        <w:t>FROM Production.Product</w:t>
      </w:r>
    </w:p>
    <w:p w:rsidR="00AC1CB1" w:rsidRPr="004B78B0" w:rsidRDefault="00AC1CB1" w:rsidP="004B78B0">
      <w:r w:rsidRPr="004B78B0">
        <w:t>ORDER BY ProductNumber;</w:t>
      </w:r>
    </w:p>
    <w:p w:rsidR="00AC1CB1" w:rsidRPr="004B78B0" w:rsidRDefault="00AC1CB1" w:rsidP="004B78B0">
      <w:r w:rsidRPr="004B78B0">
        <w:t>GO</w:t>
      </w:r>
    </w:p>
    <w:p w:rsidR="00AC1CB1" w:rsidRPr="004B78B0" w:rsidRDefault="00AC1CB1" w:rsidP="004B78B0">
      <w:r w:rsidRPr="004B78B0">
        <w:t>Within a SELECT statement, the searched CASE expression allows for values to be replaced in the result set based on comparison values. The following example displays the list price as a text comment based on the price range for a product.</w:t>
      </w:r>
    </w:p>
    <w:p w:rsidR="002B6002" w:rsidRPr="004B78B0" w:rsidRDefault="002B6002" w:rsidP="004B78B0">
      <w:r w:rsidRPr="004B78B0">
        <w:t>USE AdventureWorks2012;</w:t>
      </w:r>
    </w:p>
    <w:p w:rsidR="002B6002" w:rsidRPr="004B78B0" w:rsidRDefault="002B6002" w:rsidP="004B78B0">
      <w:r w:rsidRPr="004B78B0">
        <w:t>GO</w:t>
      </w:r>
    </w:p>
    <w:p w:rsidR="002B6002" w:rsidRPr="004B78B0" w:rsidRDefault="002B6002" w:rsidP="004B78B0">
      <w:r w:rsidRPr="004B78B0">
        <w:t xml:space="preserve">SELECT   ProductNumber, Name, "Price Range" = </w:t>
      </w:r>
    </w:p>
    <w:p w:rsidR="002B6002" w:rsidRPr="004B78B0" w:rsidRDefault="002B6002" w:rsidP="004B78B0">
      <w:r w:rsidRPr="004B78B0">
        <w:t xml:space="preserve">      CASE </w:t>
      </w:r>
    </w:p>
    <w:p w:rsidR="002B6002" w:rsidRPr="004B78B0" w:rsidRDefault="002B6002" w:rsidP="004B78B0">
      <w:r w:rsidRPr="004B78B0">
        <w:t xml:space="preserve">         WHEN ListPrice =  0 THEN 'Mfg item - not for resale'</w:t>
      </w:r>
    </w:p>
    <w:p w:rsidR="002B6002" w:rsidRPr="004B78B0" w:rsidRDefault="002B6002" w:rsidP="004B78B0">
      <w:r w:rsidRPr="004B78B0">
        <w:t xml:space="preserve">         WHEN ListPrice &lt; 50 THEN 'Under $50'</w:t>
      </w:r>
    </w:p>
    <w:p w:rsidR="002B6002" w:rsidRPr="004B78B0" w:rsidRDefault="002B6002" w:rsidP="004B78B0">
      <w:r w:rsidRPr="004B78B0">
        <w:t xml:space="preserve">         WHEN ListPrice &gt;= 50 and ListPrice &lt; 250 THEN 'Under $250'</w:t>
      </w:r>
    </w:p>
    <w:p w:rsidR="002B6002" w:rsidRPr="004B78B0" w:rsidRDefault="002B6002" w:rsidP="004B78B0">
      <w:r w:rsidRPr="004B78B0">
        <w:t xml:space="preserve">         WHEN ListPrice &gt;= 250 and ListPrice &lt; 1000 THEN 'Under $1000'</w:t>
      </w:r>
    </w:p>
    <w:p w:rsidR="002B6002" w:rsidRPr="004B78B0" w:rsidRDefault="002B6002" w:rsidP="004B78B0">
      <w:r w:rsidRPr="004B78B0">
        <w:lastRenderedPageBreak/>
        <w:t xml:space="preserve">         ELSE 'Over $1000'</w:t>
      </w:r>
    </w:p>
    <w:p w:rsidR="002B6002" w:rsidRPr="004B78B0" w:rsidRDefault="002B6002" w:rsidP="004B78B0">
      <w:r w:rsidRPr="004B78B0">
        <w:t xml:space="preserve">      END</w:t>
      </w:r>
    </w:p>
    <w:p w:rsidR="002B6002" w:rsidRPr="004B78B0" w:rsidRDefault="002B6002" w:rsidP="004B78B0">
      <w:r w:rsidRPr="004B78B0">
        <w:t>FROM Production.Product</w:t>
      </w:r>
    </w:p>
    <w:p w:rsidR="002B6002" w:rsidRPr="004B78B0" w:rsidRDefault="002B6002" w:rsidP="004B78B0">
      <w:r w:rsidRPr="004B78B0">
        <w:t>ORDER BY ProductNumber ;</w:t>
      </w:r>
    </w:p>
    <w:p w:rsidR="002B6002" w:rsidRPr="004B78B0" w:rsidRDefault="002B6002" w:rsidP="004B78B0">
      <w:r w:rsidRPr="004B78B0">
        <w:t>GO</w:t>
      </w:r>
    </w:p>
    <w:p w:rsidR="002B6002" w:rsidRPr="004B78B0" w:rsidRDefault="002B6002" w:rsidP="004B78B0">
      <w:pPr>
        <w:rPr>
          <w:b/>
        </w:rPr>
      </w:pPr>
      <w:r w:rsidRPr="004B78B0">
        <w:rPr>
          <w:b/>
        </w:rPr>
        <w:t>Using CASE in a SET statement</w:t>
      </w:r>
    </w:p>
    <w:p w:rsidR="002B6002" w:rsidRPr="004B78B0" w:rsidRDefault="002B6002" w:rsidP="004B78B0">
      <w:r w:rsidRPr="004B78B0">
        <w:t>The following example uses the CASE expression in a SET statement in the table-valued function dbo.GetContactInfo. In the AdventureWorks2012 database, all data related to people is stored in the Person.Person table. For example, the person may be an employee, vendor representative, or a customer. The function returns the first and last name of a given BusinessEntityID and the contact type for that person.The CASE expression in the SET statement determines the value to display for the column ContactType based on the existence of the BusinessEntityID column in the Employee, Vendor, or Customer tables.</w:t>
      </w:r>
      <w:bookmarkStart w:id="4" w:name="CodeSnippetCopyLink"/>
    </w:p>
    <w:p w:rsidR="002B6002" w:rsidRPr="004B78B0" w:rsidRDefault="002B6002" w:rsidP="004B78B0">
      <w:r w:rsidRPr="004B78B0">
        <w:tab/>
        <w:t>USE AdventureWorks2012;</w:t>
      </w:r>
    </w:p>
    <w:p w:rsidR="002B6002" w:rsidRPr="004B78B0" w:rsidRDefault="002B6002" w:rsidP="004B78B0">
      <w:r w:rsidRPr="004B78B0">
        <w:tab/>
        <w:t>GO</w:t>
      </w:r>
    </w:p>
    <w:p w:rsidR="002B6002" w:rsidRPr="004B78B0" w:rsidRDefault="002B6002" w:rsidP="004B78B0">
      <w:r w:rsidRPr="004B78B0">
        <w:tab/>
        <w:t>CREATE FUNCTION dbo.GetContactInformation(@BusinessEntityID int)</w:t>
      </w:r>
    </w:p>
    <w:p w:rsidR="002B6002" w:rsidRPr="00F11479" w:rsidRDefault="002B6002" w:rsidP="004B78B0">
      <w:pPr>
        <w:rPr>
          <w:b/>
        </w:rPr>
      </w:pPr>
      <w:r w:rsidRPr="004B78B0">
        <w:tab/>
      </w:r>
      <w:r w:rsidRPr="00F11479">
        <w:rPr>
          <w:b/>
        </w:rPr>
        <w:t xml:space="preserve">RETURNS @retContactInformation TABLE </w:t>
      </w:r>
    </w:p>
    <w:p w:rsidR="002B6002" w:rsidRPr="004B78B0" w:rsidRDefault="002B6002" w:rsidP="004B78B0">
      <w:r w:rsidRPr="004B78B0">
        <w:tab/>
        <w:t>(</w:t>
      </w:r>
    </w:p>
    <w:p w:rsidR="002B6002" w:rsidRPr="004B78B0" w:rsidRDefault="002B6002" w:rsidP="004B78B0">
      <w:r w:rsidRPr="004B78B0">
        <w:tab/>
        <w:t>BusinessEntityID int NOT NULL,</w:t>
      </w:r>
    </w:p>
    <w:p w:rsidR="002B6002" w:rsidRPr="004B78B0" w:rsidRDefault="002B6002" w:rsidP="004B78B0">
      <w:r w:rsidRPr="004B78B0">
        <w:tab/>
        <w:t>FirstName nvarchar(50) NULL,</w:t>
      </w:r>
    </w:p>
    <w:p w:rsidR="002B6002" w:rsidRPr="004B78B0" w:rsidRDefault="002B6002" w:rsidP="004B78B0">
      <w:r w:rsidRPr="004B78B0">
        <w:tab/>
        <w:t>LastName nvarchar(50) NULL,</w:t>
      </w:r>
    </w:p>
    <w:p w:rsidR="002B6002" w:rsidRPr="004B78B0" w:rsidRDefault="002B6002" w:rsidP="004B78B0">
      <w:r w:rsidRPr="004B78B0">
        <w:tab/>
        <w:t>ContactType nvarchar(50) NULL,</w:t>
      </w:r>
    </w:p>
    <w:p w:rsidR="002B6002" w:rsidRPr="004B78B0" w:rsidRDefault="002B6002" w:rsidP="004B78B0">
      <w:r w:rsidRPr="004B78B0">
        <w:t xml:space="preserve">    PRIMARY KEY CLUSTERED (BusinessEntityID ASC)</w:t>
      </w:r>
    </w:p>
    <w:p w:rsidR="002B6002" w:rsidRPr="004B78B0" w:rsidRDefault="002B6002" w:rsidP="004B78B0">
      <w:r w:rsidRPr="004B78B0">
        <w:t xml:space="preserve">) </w:t>
      </w:r>
    </w:p>
    <w:p w:rsidR="002B6002" w:rsidRPr="004B78B0" w:rsidRDefault="002B6002" w:rsidP="004B78B0">
      <w:r w:rsidRPr="004B78B0">
        <w:t xml:space="preserve">AS </w:t>
      </w:r>
    </w:p>
    <w:p w:rsidR="002B6002" w:rsidRPr="004B78B0" w:rsidRDefault="002B6002" w:rsidP="004B78B0">
      <w:r w:rsidRPr="004B78B0">
        <w:t>-- Returns the first name, last name and contact type for the specified contact.</w:t>
      </w:r>
    </w:p>
    <w:p w:rsidR="002B6002" w:rsidRPr="004B78B0" w:rsidRDefault="002B6002" w:rsidP="004B78B0">
      <w:r w:rsidRPr="004B78B0">
        <w:t>BEGIN</w:t>
      </w:r>
    </w:p>
    <w:p w:rsidR="002B6002" w:rsidRPr="004B78B0" w:rsidRDefault="002B6002" w:rsidP="004B78B0">
      <w:r w:rsidRPr="004B78B0">
        <w:t xml:space="preserve">    DECLARE </w:t>
      </w:r>
    </w:p>
    <w:p w:rsidR="002B6002" w:rsidRPr="004B78B0" w:rsidRDefault="002B6002" w:rsidP="004B78B0">
      <w:r w:rsidRPr="004B78B0">
        <w:t xml:space="preserve">        @FirstName nvarchar(50), </w:t>
      </w:r>
    </w:p>
    <w:p w:rsidR="002B6002" w:rsidRPr="004B78B0" w:rsidRDefault="002B6002" w:rsidP="004B78B0">
      <w:r w:rsidRPr="004B78B0">
        <w:t xml:space="preserve">        @LastName nvarchar(50), </w:t>
      </w:r>
    </w:p>
    <w:p w:rsidR="002B6002" w:rsidRPr="004B78B0" w:rsidRDefault="002B6002" w:rsidP="004B78B0">
      <w:r w:rsidRPr="004B78B0">
        <w:t xml:space="preserve">        @ContactType nvarchar(50);</w:t>
      </w:r>
    </w:p>
    <w:p w:rsidR="002B6002" w:rsidRPr="004B78B0" w:rsidRDefault="002B6002" w:rsidP="004B78B0"/>
    <w:p w:rsidR="002B6002" w:rsidRPr="004B78B0" w:rsidRDefault="002B6002" w:rsidP="004B78B0">
      <w:r w:rsidRPr="004B78B0">
        <w:t xml:space="preserve">    -- Get common contact information</w:t>
      </w:r>
    </w:p>
    <w:p w:rsidR="002B6002" w:rsidRPr="004B78B0" w:rsidRDefault="002B6002" w:rsidP="004B78B0">
      <w:r w:rsidRPr="004B78B0">
        <w:t xml:space="preserve">    SELECT </w:t>
      </w:r>
    </w:p>
    <w:p w:rsidR="002B6002" w:rsidRPr="004B78B0" w:rsidRDefault="002B6002" w:rsidP="004B78B0">
      <w:r w:rsidRPr="004B78B0">
        <w:t xml:space="preserve">        @BusinessEntityID = BusinessEntityID, </w:t>
      </w:r>
    </w:p>
    <w:p w:rsidR="002B6002" w:rsidRPr="004B78B0" w:rsidRDefault="002B6002" w:rsidP="004B78B0">
      <w:r w:rsidRPr="004B78B0">
        <w:tab/>
      </w:r>
      <w:r w:rsidRPr="004B78B0">
        <w:tab/>
        <w:t xml:space="preserve">@FirstName = FirstName, </w:t>
      </w:r>
    </w:p>
    <w:p w:rsidR="002B6002" w:rsidRPr="004B78B0" w:rsidRDefault="002B6002" w:rsidP="004B78B0">
      <w:r w:rsidRPr="004B78B0">
        <w:t xml:space="preserve">        @LastName = LastName</w:t>
      </w:r>
    </w:p>
    <w:p w:rsidR="002B6002" w:rsidRPr="004B78B0" w:rsidRDefault="002B6002" w:rsidP="004B78B0">
      <w:r w:rsidRPr="004B78B0">
        <w:t xml:space="preserve">    FROM Person.Person </w:t>
      </w:r>
    </w:p>
    <w:p w:rsidR="002B6002" w:rsidRPr="004B78B0" w:rsidRDefault="002B6002" w:rsidP="004B78B0">
      <w:r w:rsidRPr="004B78B0">
        <w:t xml:space="preserve">    WHERE BusinessEntityID = @BusinessEntityID;</w:t>
      </w:r>
    </w:p>
    <w:p w:rsidR="002B6002" w:rsidRPr="004B78B0" w:rsidRDefault="002B6002" w:rsidP="004B78B0"/>
    <w:p w:rsidR="002B6002" w:rsidRPr="004B78B0" w:rsidRDefault="002B6002" w:rsidP="004B78B0">
      <w:r w:rsidRPr="004B78B0">
        <w:t xml:space="preserve">    SET @ContactType = </w:t>
      </w:r>
    </w:p>
    <w:p w:rsidR="002B6002" w:rsidRPr="004B78B0" w:rsidRDefault="002B6002" w:rsidP="004B78B0">
      <w:r w:rsidRPr="004B78B0">
        <w:t xml:space="preserve">        CASE </w:t>
      </w:r>
    </w:p>
    <w:p w:rsidR="002B6002" w:rsidRPr="004B78B0" w:rsidRDefault="002B6002" w:rsidP="004B78B0">
      <w:r w:rsidRPr="004B78B0">
        <w:t xml:space="preserve">            -- Check for employee</w:t>
      </w:r>
    </w:p>
    <w:p w:rsidR="002B6002" w:rsidRPr="004B78B0" w:rsidRDefault="002B6002" w:rsidP="004B78B0">
      <w:r w:rsidRPr="004B78B0">
        <w:t xml:space="preserve">            WHEN EXISTS(SELECT * FROM HumanResources.Employee AS e </w:t>
      </w:r>
    </w:p>
    <w:p w:rsidR="002B6002" w:rsidRPr="004B78B0" w:rsidRDefault="002B6002" w:rsidP="004B78B0">
      <w:r w:rsidRPr="004B78B0">
        <w:t xml:space="preserve">                WHERE e.BusinessEntityID = @BusinessEntityID) </w:t>
      </w:r>
    </w:p>
    <w:p w:rsidR="002B6002" w:rsidRPr="004B78B0" w:rsidRDefault="002B6002" w:rsidP="004B78B0">
      <w:r w:rsidRPr="004B78B0">
        <w:t xml:space="preserve">                THEN 'Employee'</w:t>
      </w:r>
    </w:p>
    <w:p w:rsidR="002B6002" w:rsidRPr="004B78B0" w:rsidRDefault="002B6002" w:rsidP="004B78B0"/>
    <w:p w:rsidR="002B6002" w:rsidRPr="004B78B0" w:rsidRDefault="002B6002" w:rsidP="004B78B0">
      <w:r w:rsidRPr="004B78B0">
        <w:t xml:space="preserve">            -- Check for vendor</w:t>
      </w:r>
    </w:p>
    <w:p w:rsidR="002B6002" w:rsidRPr="004B78B0" w:rsidRDefault="002B6002" w:rsidP="004B78B0">
      <w:r w:rsidRPr="004B78B0">
        <w:t xml:space="preserve">            WHEN EXISTS(SELECT * FROM Person.BusinessEntityContact AS bec</w:t>
      </w:r>
    </w:p>
    <w:p w:rsidR="002B6002" w:rsidRPr="004B78B0" w:rsidRDefault="002B6002" w:rsidP="004B78B0">
      <w:r w:rsidRPr="004B78B0">
        <w:t xml:space="preserve">                WHERE bec.BusinessEntityID = @BusinessEntityID) </w:t>
      </w:r>
    </w:p>
    <w:p w:rsidR="002B6002" w:rsidRPr="004B78B0" w:rsidRDefault="002B6002" w:rsidP="004B78B0">
      <w:r w:rsidRPr="004B78B0">
        <w:t xml:space="preserve">                THEN 'Vendor'</w:t>
      </w:r>
    </w:p>
    <w:p w:rsidR="002B6002" w:rsidRPr="004B78B0" w:rsidRDefault="002B6002" w:rsidP="004B78B0"/>
    <w:p w:rsidR="002B6002" w:rsidRPr="004B78B0" w:rsidRDefault="002B6002" w:rsidP="004B78B0">
      <w:r w:rsidRPr="004B78B0">
        <w:t xml:space="preserve">            -- Check for store</w:t>
      </w:r>
    </w:p>
    <w:p w:rsidR="002B6002" w:rsidRPr="004B78B0" w:rsidRDefault="002B6002" w:rsidP="004B78B0">
      <w:r w:rsidRPr="004B78B0">
        <w:t xml:space="preserve">            WHEN EXISTS(SELECT * FROM Purchasing.Vendor AS v          </w:t>
      </w:r>
    </w:p>
    <w:p w:rsidR="002B6002" w:rsidRPr="004B78B0" w:rsidRDefault="002B6002" w:rsidP="004B78B0">
      <w:r w:rsidRPr="004B78B0">
        <w:t xml:space="preserve">                WHERE v.BusinessEntityID = @BusinessEntityID) </w:t>
      </w:r>
    </w:p>
    <w:p w:rsidR="002B6002" w:rsidRPr="004B78B0" w:rsidRDefault="002B6002" w:rsidP="004B78B0">
      <w:r w:rsidRPr="004B78B0">
        <w:t xml:space="preserve">                THEN 'Store Contact'</w:t>
      </w:r>
    </w:p>
    <w:p w:rsidR="002B6002" w:rsidRPr="004B78B0" w:rsidRDefault="002B6002" w:rsidP="004B78B0"/>
    <w:p w:rsidR="002B6002" w:rsidRPr="004B78B0" w:rsidRDefault="002B6002" w:rsidP="004B78B0">
      <w:r w:rsidRPr="004B78B0">
        <w:t xml:space="preserve">            -- Check for individual consumer</w:t>
      </w:r>
    </w:p>
    <w:p w:rsidR="002B6002" w:rsidRPr="004B78B0" w:rsidRDefault="002B6002" w:rsidP="004B78B0">
      <w:r w:rsidRPr="004B78B0">
        <w:t xml:space="preserve">            WHEN EXISTS(SELECT * FROM Sales.Customer AS c </w:t>
      </w:r>
    </w:p>
    <w:p w:rsidR="002B6002" w:rsidRPr="004B78B0" w:rsidRDefault="002B6002" w:rsidP="004B78B0">
      <w:r w:rsidRPr="004B78B0">
        <w:t xml:space="preserve">                WHERE c.PersonID = @BusinessEntityID) </w:t>
      </w:r>
    </w:p>
    <w:p w:rsidR="002B6002" w:rsidRPr="004B78B0" w:rsidRDefault="002B6002" w:rsidP="004B78B0">
      <w:r w:rsidRPr="004B78B0">
        <w:t xml:space="preserve">                THEN 'Consumer'</w:t>
      </w:r>
    </w:p>
    <w:p w:rsidR="002B6002" w:rsidRPr="004B78B0" w:rsidRDefault="002B6002" w:rsidP="004B78B0">
      <w:r w:rsidRPr="004B78B0">
        <w:t xml:space="preserve">        END;</w:t>
      </w:r>
    </w:p>
    <w:p w:rsidR="002B6002" w:rsidRPr="004B78B0" w:rsidRDefault="002B6002" w:rsidP="004B78B0"/>
    <w:p w:rsidR="002B6002" w:rsidRPr="004B78B0" w:rsidRDefault="002B6002" w:rsidP="004B78B0">
      <w:r w:rsidRPr="004B78B0">
        <w:t xml:space="preserve">    -- Return the information to the caller</w:t>
      </w:r>
    </w:p>
    <w:p w:rsidR="002B6002" w:rsidRPr="004B78B0" w:rsidRDefault="002B6002" w:rsidP="004B78B0">
      <w:r w:rsidRPr="004B78B0">
        <w:t xml:space="preserve">    IF @BusinessEntityID IS NOT NULL </w:t>
      </w:r>
    </w:p>
    <w:p w:rsidR="002B6002" w:rsidRPr="004B78B0" w:rsidRDefault="002B6002" w:rsidP="004B78B0">
      <w:r w:rsidRPr="004B78B0">
        <w:t xml:space="preserve">    BEGIN</w:t>
      </w:r>
    </w:p>
    <w:p w:rsidR="002B6002" w:rsidRPr="004B78B0" w:rsidRDefault="002B6002" w:rsidP="004B78B0">
      <w:r w:rsidRPr="004B78B0">
        <w:t xml:space="preserve">        INSERT @retContactInformation</w:t>
      </w:r>
    </w:p>
    <w:p w:rsidR="002B6002" w:rsidRPr="004B78B0" w:rsidRDefault="002B6002" w:rsidP="004B78B0">
      <w:r w:rsidRPr="004B78B0">
        <w:t xml:space="preserve">        SELECT @BusinessEntityID, @FirstName, @LastName, @ContactType;</w:t>
      </w:r>
    </w:p>
    <w:p w:rsidR="002B6002" w:rsidRPr="004B78B0" w:rsidRDefault="002B6002" w:rsidP="004B78B0">
      <w:r w:rsidRPr="004B78B0">
        <w:t xml:space="preserve">    END;</w:t>
      </w:r>
    </w:p>
    <w:p w:rsidR="002B6002" w:rsidRPr="004B78B0" w:rsidRDefault="002B6002" w:rsidP="004B78B0"/>
    <w:p w:rsidR="002B6002" w:rsidRPr="004B78B0" w:rsidRDefault="002B6002" w:rsidP="004B78B0">
      <w:r w:rsidRPr="004B78B0">
        <w:t xml:space="preserve">    RETURN;</w:t>
      </w:r>
    </w:p>
    <w:p w:rsidR="002B6002" w:rsidRPr="004B78B0" w:rsidRDefault="002B6002" w:rsidP="004B78B0">
      <w:r w:rsidRPr="004B78B0">
        <w:t>END;</w:t>
      </w:r>
    </w:p>
    <w:p w:rsidR="002B6002" w:rsidRPr="004B78B0" w:rsidRDefault="002B6002" w:rsidP="004B78B0">
      <w:r w:rsidRPr="004B78B0">
        <w:t>GO</w:t>
      </w:r>
    </w:p>
    <w:p w:rsidR="002B6002" w:rsidRPr="004B78B0" w:rsidRDefault="002B6002" w:rsidP="004B78B0"/>
    <w:p w:rsidR="002B6002" w:rsidRPr="004B78B0" w:rsidRDefault="002B6002" w:rsidP="004B78B0">
      <w:r w:rsidRPr="004B78B0">
        <w:t>SELECT BusinessEntityID, FirstName, LastName, ContactType</w:t>
      </w:r>
    </w:p>
    <w:p w:rsidR="002B6002" w:rsidRPr="004B78B0" w:rsidRDefault="002B6002" w:rsidP="004B78B0">
      <w:r w:rsidRPr="004B78B0">
        <w:t>FROM dbo.GetContactInformation(2200);</w:t>
      </w:r>
    </w:p>
    <w:p w:rsidR="002B6002" w:rsidRPr="004B78B0" w:rsidRDefault="002B6002" w:rsidP="004B78B0">
      <w:r w:rsidRPr="004B78B0">
        <w:t>GO</w:t>
      </w:r>
    </w:p>
    <w:p w:rsidR="002B6002" w:rsidRPr="004B78B0" w:rsidRDefault="002B6002" w:rsidP="004B78B0">
      <w:r w:rsidRPr="004B78B0">
        <w:t>SELECT BusinessEntityID, FirstName, LastName, ContactType</w:t>
      </w:r>
    </w:p>
    <w:p w:rsidR="002B6002" w:rsidRPr="004B78B0" w:rsidRDefault="002B6002" w:rsidP="004B78B0">
      <w:r w:rsidRPr="004B78B0">
        <w:t>FROM dbo.GetContactInformation(5);</w:t>
      </w:r>
    </w:p>
    <w:p w:rsidR="002B6002" w:rsidRPr="004B78B0" w:rsidRDefault="002B6002" w:rsidP="004B78B0"/>
    <w:p w:rsidR="002B6002" w:rsidRPr="004B78B0" w:rsidRDefault="002B6002" w:rsidP="004B78B0"/>
    <w:p w:rsidR="002B6002" w:rsidRPr="004B78B0" w:rsidRDefault="002B6002" w:rsidP="004B78B0">
      <w:pPr>
        <w:rPr>
          <w:b/>
        </w:rPr>
      </w:pPr>
      <w:r w:rsidRPr="004B78B0">
        <w:rPr>
          <w:b/>
        </w:rPr>
        <w:t>Using CASE in a HAVING clause</w:t>
      </w:r>
    </w:p>
    <w:p w:rsidR="002B6002" w:rsidRPr="004B78B0" w:rsidRDefault="002B6002" w:rsidP="004B78B0">
      <w:r w:rsidRPr="004B78B0">
        <w:t>The following example uses the CASE expression in a HAVING clause to restrict the rows returned by the SELECT statement. The statement returns the the maximum hourly rate for each job title in the HumanResources.</w:t>
      </w:r>
      <w:r w:rsidR="002C4C9A">
        <w:t xml:space="preserve"> </w:t>
      </w:r>
      <w:r w:rsidRPr="004B78B0">
        <w:t>Employee table. The HAVING clause restricts the titles to those that are held by men with a maximum pay rate greater than 40 dollars or women with a maximum pay rate greater than 42 dollars.</w:t>
      </w:r>
      <w:bookmarkEnd w:id="4"/>
    </w:p>
    <w:p w:rsidR="002B6002" w:rsidRPr="004B78B0" w:rsidRDefault="002B6002" w:rsidP="004B78B0">
      <w:r w:rsidRPr="004B78B0">
        <w:t>USE AdventureWorks2012;</w:t>
      </w:r>
    </w:p>
    <w:p w:rsidR="002B6002" w:rsidRPr="004B78B0" w:rsidRDefault="002B6002" w:rsidP="004B78B0">
      <w:r w:rsidRPr="004B78B0">
        <w:t>GO</w:t>
      </w:r>
    </w:p>
    <w:p w:rsidR="002B6002" w:rsidRPr="004B78B0" w:rsidRDefault="002B6002" w:rsidP="004B78B0">
      <w:r w:rsidRPr="004B78B0">
        <w:t>SELECT JobTitle, MAX(ph1.Rate)AS MaximumRate</w:t>
      </w:r>
    </w:p>
    <w:p w:rsidR="002B6002" w:rsidRPr="004B78B0" w:rsidRDefault="002B6002" w:rsidP="004B78B0">
      <w:r w:rsidRPr="004B78B0">
        <w:t>FROM HumanResources.Employee AS e</w:t>
      </w:r>
    </w:p>
    <w:p w:rsidR="002B6002" w:rsidRPr="004B78B0" w:rsidRDefault="002B6002" w:rsidP="004B78B0">
      <w:r w:rsidRPr="004B78B0">
        <w:lastRenderedPageBreak/>
        <w:t>JOIN HumanResources.EmployeePayHistory AS ph1 ON e.BusinessEntityID = ph1.BusinessEntityID</w:t>
      </w:r>
    </w:p>
    <w:p w:rsidR="002B6002" w:rsidRPr="004B78B0" w:rsidRDefault="002B6002" w:rsidP="004B78B0">
      <w:r w:rsidRPr="004B78B0">
        <w:t>GROUP BY JobTitle</w:t>
      </w:r>
    </w:p>
    <w:p w:rsidR="002B6002" w:rsidRPr="004B78B0" w:rsidRDefault="002B6002" w:rsidP="004B78B0">
      <w:r w:rsidRPr="004B78B0">
        <w:t xml:space="preserve">HAVING (MAX(CASE WHEN Gender = 'M' </w:t>
      </w:r>
    </w:p>
    <w:p w:rsidR="002B6002" w:rsidRPr="004B78B0" w:rsidRDefault="002B6002" w:rsidP="004B78B0">
      <w:r w:rsidRPr="004B78B0">
        <w:t xml:space="preserve">        THEN ph1.Rate </w:t>
      </w:r>
    </w:p>
    <w:p w:rsidR="002B6002" w:rsidRPr="004B78B0" w:rsidRDefault="002B6002" w:rsidP="004B78B0">
      <w:r w:rsidRPr="004B78B0">
        <w:t xml:space="preserve">        ELSE NULL END) &gt; 40.00</w:t>
      </w:r>
    </w:p>
    <w:p w:rsidR="002B6002" w:rsidRPr="004B78B0" w:rsidRDefault="002B6002" w:rsidP="004B78B0">
      <w:r w:rsidRPr="004B78B0">
        <w:t xml:space="preserve">     OR MAX(CASE WHEN Gender  = 'F' </w:t>
      </w:r>
    </w:p>
    <w:p w:rsidR="002B6002" w:rsidRPr="004B78B0" w:rsidRDefault="002B6002" w:rsidP="004B78B0">
      <w:r w:rsidRPr="004B78B0">
        <w:t xml:space="preserve">        THEN ph1.Rate  </w:t>
      </w:r>
    </w:p>
    <w:p w:rsidR="002B6002" w:rsidRPr="004B78B0" w:rsidRDefault="002B6002" w:rsidP="004B78B0">
      <w:r w:rsidRPr="004B78B0">
        <w:t xml:space="preserve">        ELSE NULL END) &gt; 42.00)</w:t>
      </w:r>
    </w:p>
    <w:p w:rsidR="002B6002" w:rsidRPr="004B78B0" w:rsidRDefault="002B6002" w:rsidP="004B78B0">
      <w:r w:rsidRPr="004B78B0">
        <w:t>ORDER BY MaximumRate DESC;</w:t>
      </w:r>
    </w:p>
    <w:p w:rsidR="006D71F2" w:rsidRPr="0039054C" w:rsidRDefault="0039054C" w:rsidP="004B78B0">
      <w:pPr>
        <w:rPr>
          <w:b/>
        </w:rPr>
      </w:pPr>
      <w:r>
        <w:rPr>
          <w:b/>
        </w:rPr>
        <w:t>MY EXAMPLE FOR LMS AR</w:t>
      </w:r>
    </w:p>
    <w:p w:rsidR="006D71F2" w:rsidRPr="004B78B0" w:rsidRDefault="006D71F2" w:rsidP="004B78B0">
      <w:r w:rsidRPr="004B78B0">
        <w:t xml:space="preserve">SELECT </w:t>
      </w:r>
    </w:p>
    <w:p w:rsidR="006D71F2" w:rsidRPr="004B78B0" w:rsidRDefault="006D71F2" w:rsidP="004B78B0">
      <w:r w:rsidRPr="004B78B0">
        <w:t>CASE WHEN A.INS_CO_AR IN ('mc1','mc2','mc3','mc4','mca','mcb','mcc','mcd',</w:t>
      </w:r>
    </w:p>
    <w:p w:rsidR="006D71F2" w:rsidRPr="004B78B0" w:rsidRDefault="006D71F2" w:rsidP="004B78B0">
      <w:r w:rsidRPr="004B78B0">
        <w:tab/>
        <w:t>'mcf','sx4','sx5','8aa','8ab','8ac','8ad','8cc')</w:t>
      </w:r>
    </w:p>
    <w:p w:rsidR="006D71F2" w:rsidRPr="004B78B0" w:rsidRDefault="006D71F2" w:rsidP="004B78B0">
      <w:r w:rsidRPr="004B78B0">
        <w:tab/>
      </w:r>
      <w:r w:rsidRPr="004B78B0">
        <w:tab/>
        <w:t>THEN 'MEDICARE'</w:t>
      </w:r>
    </w:p>
    <w:p w:rsidR="006D71F2" w:rsidRPr="004B78B0" w:rsidRDefault="006D71F2" w:rsidP="004B78B0">
      <w:r w:rsidRPr="004B78B0">
        <w:tab/>
        <w:t xml:space="preserve"> WHEN A.INS_CO_AR IN ('15R','MAK','TG4','ST2','1A9','RB9','05Z','SO7','19X','EE1','0NQ','BC8',</w:t>
      </w:r>
    </w:p>
    <w:p w:rsidR="006D71F2" w:rsidRPr="004B78B0" w:rsidRDefault="006D71F2" w:rsidP="004B78B0">
      <w:r w:rsidRPr="004B78B0">
        <w:t>'HE8','HI7','QS2','TC1')</w:t>
      </w:r>
    </w:p>
    <w:p w:rsidR="006D71F2" w:rsidRPr="004B78B0" w:rsidRDefault="006D71F2" w:rsidP="004B78B0">
      <w:r w:rsidRPr="004B78B0">
        <w:tab/>
      </w:r>
      <w:r w:rsidRPr="004B78B0">
        <w:tab/>
        <w:t>THEN 'MEDICAID'</w:t>
      </w:r>
    </w:p>
    <w:p w:rsidR="006D71F2" w:rsidRPr="004B78B0" w:rsidRDefault="006D71F2" w:rsidP="004B78B0">
      <w:r w:rsidRPr="004B78B0">
        <w:tab/>
        <w:t xml:space="preserve"> WHEN A.INS_CO_AR IN ('0','000')</w:t>
      </w:r>
    </w:p>
    <w:p w:rsidR="006D71F2" w:rsidRPr="004B78B0" w:rsidRDefault="006D71F2" w:rsidP="004B78B0">
      <w:r w:rsidRPr="004B78B0">
        <w:tab/>
      </w:r>
      <w:r w:rsidRPr="004B78B0">
        <w:tab/>
        <w:t>THEN 'PRIVATE PAY'</w:t>
      </w:r>
    </w:p>
    <w:p w:rsidR="006D71F2" w:rsidRPr="004B78B0" w:rsidRDefault="006D71F2" w:rsidP="004B78B0">
      <w:r w:rsidRPr="004B78B0">
        <w:tab/>
        <w:t xml:space="preserve">    ELSE 'OTHER'</w:t>
      </w:r>
    </w:p>
    <w:p w:rsidR="006D71F2" w:rsidRPr="004B78B0" w:rsidRDefault="006D71F2" w:rsidP="004B78B0">
      <w:r w:rsidRPr="004B78B0">
        <w:t>END AS 'INSURANCE',</w:t>
      </w:r>
    </w:p>
    <w:p w:rsidR="006D71F2" w:rsidRPr="004B78B0" w:rsidRDefault="006D71F2" w:rsidP="004B78B0">
      <w:r w:rsidRPr="004B78B0">
        <w:t>--The group by is summing these total amounts</w:t>
      </w:r>
    </w:p>
    <w:p w:rsidR="006D71F2" w:rsidRPr="004B78B0" w:rsidRDefault="006D71F2" w:rsidP="004B78B0"/>
    <w:p w:rsidR="006D71F2" w:rsidRPr="004B78B0" w:rsidRDefault="006D71F2" w:rsidP="004B78B0">
      <w:r w:rsidRPr="004B78B0">
        <w:tab/>
        <w:t>SUM(CONVERT(money, A.TOTALAMOUNT)) AS 'TOTAL_OPEN_AR',</w:t>
      </w:r>
    </w:p>
    <w:p w:rsidR="006D71F2" w:rsidRDefault="006D71F2" w:rsidP="004B78B0">
      <w:r w:rsidRPr="004B78B0">
        <w:tab/>
        <w:t>COUNT(DISTINCT A.APPLY_TO_AR) AS 'TOTAL_INVOICE',</w:t>
      </w:r>
    </w:p>
    <w:p w:rsidR="004B78B0" w:rsidRPr="004B78B0" w:rsidRDefault="004B78B0" w:rsidP="004B78B0"/>
    <w:p w:rsidR="006D71F2" w:rsidRPr="004B78B0" w:rsidRDefault="006D71F2" w:rsidP="004B78B0">
      <w:r w:rsidRPr="004B78B0">
        <w:tab/>
        <w:t>SUM(CASE WHEN DATEDIFF(dd, C.SHIP_DT_CH, Getdate()) &gt;=0</w:t>
      </w:r>
    </w:p>
    <w:p w:rsidR="006D71F2" w:rsidRPr="004B78B0" w:rsidRDefault="006D71F2" w:rsidP="004B78B0">
      <w:r w:rsidRPr="004B78B0">
        <w:tab/>
        <w:t>AND DATEDIFF(dd, C.SHIP_DT_CH, Getdate() ) &lt;=90</w:t>
      </w:r>
    </w:p>
    <w:p w:rsidR="006D71F2" w:rsidRPr="004B78B0" w:rsidRDefault="006D71F2" w:rsidP="004B78B0">
      <w:r w:rsidRPr="004B78B0">
        <w:tab/>
        <w:t>THEN CONVERT(money, A.TOTALAMOUNT) ELSE 0 END) AS [DAYS_0_to_90],</w:t>
      </w:r>
    </w:p>
    <w:p w:rsidR="006D71F2" w:rsidRPr="004B78B0" w:rsidRDefault="006D71F2" w:rsidP="004B78B0">
      <w:r w:rsidRPr="004B78B0">
        <w:tab/>
      </w:r>
    </w:p>
    <w:p w:rsidR="006D71F2" w:rsidRPr="004B78B0" w:rsidRDefault="006D71F2" w:rsidP="004B78B0">
      <w:r w:rsidRPr="004B78B0">
        <w:tab/>
        <w:t>COUNT(DISTINCT CASE WHEN DATEDIFF(dd, C.SHIP_DT_CH, Getdate()) &gt;=0</w:t>
      </w:r>
    </w:p>
    <w:p w:rsidR="006D71F2" w:rsidRPr="004B78B0" w:rsidRDefault="006D71F2" w:rsidP="004B78B0">
      <w:r w:rsidRPr="004B78B0">
        <w:tab/>
        <w:t>AND DATEDIFF(dd, C.SHIP_DT_CH, Getdate() ) &lt;=90</w:t>
      </w:r>
    </w:p>
    <w:p w:rsidR="006D71F2" w:rsidRPr="004B78B0" w:rsidRDefault="006D71F2" w:rsidP="004B78B0">
      <w:r w:rsidRPr="004B78B0">
        <w:tab/>
        <w:t>THEN A.APPLY_TO_AR ELSE 0 END) AS [INVOICE_0_to_90],</w:t>
      </w:r>
    </w:p>
    <w:p w:rsidR="006D71F2" w:rsidRPr="004B78B0" w:rsidRDefault="006D71F2" w:rsidP="004B78B0">
      <w:r w:rsidRPr="004B78B0">
        <w:tab/>
      </w:r>
    </w:p>
    <w:p w:rsidR="006D71F2" w:rsidRPr="004B78B0" w:rsidRDefault="006D71F2" w:rsidP="004B78B0">
      <w:r w:rsidRPr="004B78B0">
        <w:tab/>
        <w:t>SUM(CASE WHEN DATEDIFF(dd, C.SHIP_DT_CH, Getdate()) &gt;=91</w:t>
      </w:r>
    </w:p>
    <w:p w:rsidR="006D71F2" w:rsidRPr="004B78B0" w:rsidRDefault="006D71F2" w:rsidP="004B78B0">
      <w:r w:rsidRPr="004B78B0">
        <w:tab/>
        <w:t>AND DATEDIFF(dd, C.SHIP_DT_CH, Getdate() ) &lt;=180</w:t>
      </w:r>
    </w:p>
    <w:p w:rsidR="006D71F2" w:rsidRPr="004B78B0" w:rsidRDefault="006D71F2" w:rsidP="004B78B0">
      <w:r w:rsidRPr="004B78B0">
        <w:tab/>
        <w:t>THEN CONVERT(money, A.TOTALAMOUNT) ELSE 0 END) AS [DAYS_91_to_180],</w:t>
      </w:r>
    </w:p>
    <w:p w:rsidR="006D71F2" w:rsidRPr="004B78B0" w:rsidRDefault="006D71F2" w:rsidP="004B78B0">
      <w:r w:rsidRPr="004B78B0">
        <w:tab/>
      </w:r>
    </w:p>
    <w:p w:rsidR="006D71F2" w:rsidRPr="004B78B0" w:rsidRDefault="006D71F2" w:rsidP="004B78B0">
      <w:r w:rsidRPr="004B78B0">
        <w:tab/>
        <w:t>COUNT(DISTINCT CASE WHEN DATEDIFF(dd, C.SHIP_DT_CH, Getdate()) &gt;=91</w:t>
      </w:r>
    </w:p>
    <w:p w:rsidR="006D71F2" w:rsidRPr="004B78B0" w:rsidRDefault="006D71F2" w:rsidP="004B78B0">
      <w:r w:rsidRPr="004B78B0">
        <w:tab/>
        <w:t>AND DATEDIFF(dd, C.SHIP_DT_CH, Getdate() ) &lt;=180</w:t>
      </w:r>
    </w:p>
    <w:p w:rsidR="006D71F2" w:rsidRPr="004B78B0" w:rsidRDefault="006D71F2" w:rsidP="004B78B0">
      <w:r w:rsidRPr="004B78B0">
        <w:tab/>
        <w:t>THEN A.APPLY_TO_AR ELSE 0 END) AS [INVOICE_91_to_180],</w:t>
      </w:r>
    </w:p>
    <w:p w:rsidR="006D71F2" w:rsidRPr="004B78B0" w:rsidRDefault="006D71F2" w:rsidP="004B78B0">
      <w:r w:rsidRPr="004B78B0">
        <w:tab/>
      </w:r>
    </w:p>
    <w:p w:rsidR="006D71F2" w:rsidRPr="004B78B0" w:rsidRDefault="006D71F2" w:rsidP="004B78B0">
      <w:r w:rsidRPr="004B78B0">
        <w:tab/>
        <w:t>SUM(CASE WHEN DATEDIFF(dd, C.SHIP_DT_CH, Getdate()) &gt;=181</w:t>
      </w:r>
    </w:p>
    <w:p w:rsidR="006D71F2" w:rsidRPr="004B78B0" w:rsidRDefault="006D71F2" w:rsidP="004B78B0">
      <w:r w:rsidRPr="004B78B0">
        <w:lastRenderedPageBreak/>
        <w:tab/>
        <w:t>AND DATEDIFF(dd, C.SHIP_DT_CH, Getdate() ) &lt;=270</w:t>
      </w:r>
    </w:p>
    <w:p w:rsidR="006D71F2" w:rsidRPr="004B78B0" w:rsidRDefault="006D71F2" w:rsidP="004B78B0">
      <w:r w:rsidRPr="004B78B0">
        <w:tab/>
        <w:t>THEN CONVERT(money, A.TOTALAMOUNT) ELSE 0 END) AS [DAYS_181_to_270],</w:t>
      </w:r>
    </w:p>
    <w:p w:rsidR="006D71F2" w:rsidRPr="004B78B0" w:rsidRDefault="006D71F2" w:rsidP="004B78B0">
      <w:r w:rsidRPr="004B78B0">
        <w:tab/>
      </w:r>
    </w:p>
    <w:p w:rsidR="006D71F2" w:rsidRPr="004B78B0" w:rsidRDefault="006D71F2" w:rsidP="004B78B0">
      <w:r w:rsidRPr="004B78B0">
        <w:tab/>
        <w:t>COUNT(DISTINCT CASE WHEN DATEDIFF(dd, C.SHIP_DT_CH, Getdate()) &gt;=181</w:t>
      </w:r>
    </w:p>
    <w:p w:rsidR="006D71F2" w:rsidRPr="004B78B0" w:rsidRDefault="006D71F2" w:rsidP="004B78B0">
      <w:r w:rsidRPr="004B78B0">
        <w:tab/>
        <w:t>AND DATEDIFF(dd, C.SHIP_DT_CH, Getdate() ) &lt;=270</w:t>
      </w:r>
    </w:p>
    <w:p w:rsidR="006D71F2" w:rsidRPr="004B78B0" w:rsidRDefault="006D71F2" w:rsidP="004B78B0">
      <w:r w:rsidRPr="004B78B0">
        <w:tab/>
        <w:t>THEN A.APPLY_TO_AR ELSE 0 END) AS [INVOICE_181_to_270],</w:t>
      </w:r>
    </w:p>
    <w:p w:rsidR="006D71F2" w:rsidRPr="004B78B0" w:rsidRDefault="006D71F2" w:rsidP="004B78B0">
      <w:r w:rsidRPr="004B78B0">
        <w:tab/>
      </w:r>
    </w:p>
    <w:p w:rsidR="006D71F2" w:rsidRPr="004B78B0" w:rsidRDefault="006D71F2" w:rsidP="004B78B0">
      <w:r w:rsidRPr="004B78B0">
        <w:tab/>
        <w:t>SUM(CASE WHEN DATEDIFF(dd, C.SHIP_DT_CH, Getdate()) &gt;=271</w:t>
      </w:r>
    </w:p>
    <w:p w:rsidR="006D71F2" w:rsidRPr="004B78B0" w:rsidRDefault="006D71F2" w:rsidP="004B78B0">
      <w:r w:rsidRPr="004B78B0">
        <w:tab/>
        <w:t>AND DATEDIFF(dd, C.SHIP_DT_CH, Getdate() ) &lt;=360</w:t>
      </w:r>
    </w:p>
    <w:p w:rsidR="006D71F2" w:rsidRPr="004B78B0" w:rsidRDefault="006D71F2" w:rsidP="004B78B0">
      <w:r w:rsidRPr="004B78B0">
        <w:tab/>
        <w:t>THEN CONVERT(money, A.TOTALAMOUNT) ELSE 0 END) AS [DAYS_271_to_360],</w:t>
      </w:r>
    </w:p>
    <w:p w:rsidR="006D71F2" w:rsidRPr="004B78B0" w:rsidRDefault="006D71F2" w:rsidP="004B78B0">
      <w:r w:rsidRPr="004B78B0">
        <w:tab/>
      </w:r>
    </w:p>
    <w:p w:rsidR="006D71F2" w:rsidRPr="004B78B0" w:rsidRDefault="006D71F2" w:rsidP="004B78B0">
      <w:r w:rsidRPr="004B78B0">
        <w:tab/>
        <w:t>COUNT(DISTINCT CASE WHEN DATEDIFF(dd, C.SHIP_DT_CH, Getdate()) &gt;=271</w:t>
      </w:r>
    </w:p>
    <w:p w:rsidR="006D71F2" w:rsidRPr="004B78B0" w:rsidRDefault="006D71F2" w:rsidP="004B78B0">
      <w:r w:rsidRPr="004B78B0">
        <w:tab/>
        <w:t>AND DATEDIFF(dd, C.SHIP_DT_CH, Getdate() ) &lt;=360</w:t>
      </w:r>
    </w:p>
    <w:p w:rsidR="006D71F2" w:rsidRPr="004B78B0" w:rsidRDefault="006D71F2" w:rsidP="004B78B0">
      <w:r w:rsidRPr="004B78B0">
        <w:tab/>
        <w:t>THEN A.APPLY_TO_AR ELSE 0 END) AS [INVOICE_271_to_360],</w:t>
      </w:r>
    </w:p>
    <w:p w:rsidR="006D71F2" w:rsidRPr="004B78B0" w:rsidRDefault="006D71F2" w:rsidP="004B78B0">
      <w:r w:rsidRPr="004B78B0">
        <w:tab/>
      </w:r>
    </w:p>
    <w:p w:rsidR="006D71F2" w:rsidRPr="004B78B0" w:rsidRDefault="006D71F2" w:rsidP="004B78B0">
      <w:r w:rsidRPr="004B78B0">
        <w:tab/>
        <w:t>SUM(CASE WHEN DATEDIFF(dd, C.SHIP_DT_CH, Getdate()) &gt;=361</w:t>
      </w:r>
    </w:p>
    <w:p w:rsidR="006D71F2" w:rsidRPr="004B78B0" w:rsidRDefault="006D71F2" w:rsidP="004B78B0">
      <w:r w:rsidRPr="004B78B0">
        <w:tab/>
        <w:t>AND DATEDIFF(dd, C.SHIP_DT_CH, Getdate() ) &lt;=450</w:t>
      </w:r>
    </w:p>
    <w:p w:rsidR="006D71F2" w:rsidRPr="004B78B0" w:rsidRDefault="006D71F2" w:rsidP="004B78B0">
      <w:r w:rsidRPr="004B78B0">
        <w:tab/>
        <w:t>THEN CONVERT(money, A.TOTALAMOUNT) ELSE 0 END) AS [DAYS_361_to_450],</w:t>
      </w:r>
    </w:p>
    <w:p w:rsidR="006D71F2" w:rsidRPr="004B78B0" w:rsidRDefault="006D71F2" w:rsidP="004B78B0">
      <w:r w:rsidRPr="004B78B0">
        <w:tab/>
      </w:r>
    </w:p>
    <w:p w:rsidR="006D71F2" w:rsidRPr="004B78B0" w:rsidRDefault="006D71F2" w:rsidP="004B78B0">
      <w:r w:rsidRPr="004B78B0">
        <w:tab/>
        <w:t>COUNT(DISTINCT CASE WHEN DATEDIFF(dd, C.SHIP_DT_CH, Getdate()) &gt;=361</w:t>
      </w:r>
    </w:p>
    <w:p w:rsidR="006D71F2" w:rsidRPr="004B78B0" w:rsidRDefault="006D71F2" w:rsidP="004B78B0">
      <w:r w:rsidRPr="004B78B0">
        <w:tab/>
        <w:t>AND DATEDIFF(dd, C.SHIP_DT_CH, Getdate() ) &lt;=450</w:t>
      </w:r>
    </w:p>
    <w:p w:rsidR="006D71F2" w:rsidRPr="004B78B0" w:rsidRDefault="006D71F2" w:rsidP="004B78B0">
      <w:r w:rsidRPr="004B78B0">
        <w:tab/>
        <w:t>THEN A.APPLY_TO_AR ELSE 0 END) AS [INVOICE_361_to_450],</w:t>
      </w:r>
    </w:p>
    <w:p w:rsidR="006D71F2" w:rsidRPr="004B78B0" w:rsidRDefault="006D71F2" w:rsidP="004B78B0">
      <w:r w:rsidRPr="004B78B0">
        <w:tab/>
      </w:r>
    </w:p>
    <w:p w:rsidR="006D71F2" w:rsidRPr="004B78B0" w:rsidRDefault="006D71F2" w:rsidP="004B78B0">
      <w:r w:rsidRPr="004B78B0">
        <w:tab/>
        <w:t>SUM(CASE WHEN DATEDIFF(dd, C.SHIP_DT_CH, Getdate()) &gt;=451</w:t>
      </w:r>
    </w:p>
    <w:p w:rsidR="006D71F2" w:rsidRPr="004B78B0" w:rsidRDefault="006D71F2" w:rsidP="004B78B0">
      <w:r w:rsidRPr="004B78B0">
        <w:tab/>
        <w:t>AND DATEDIFF(dd, C.SHIP_DT_CH, Getdate() ) &lt;=540</w:t>
      </w:r>
    </w:p>
    <w:p w:rsidR="006D71F2" w:rsidRPr="004B78B0" w:rsidRDefault="006D71F2" w:rsidP="004B78B0">
      <w:r w:rsidRPr="004B78B0">
        <w:tab/>
        <w:t>THEN CONVERT(money, A.TOTALAMOUNT) ELSE 0 END) AS [DAYS_451_to_540],</w:t>
      </w:r>
    </w:p>
    <w:p w:rsidR="006D71F2" w:rsidRPr="004B78B0" w:rsidRDefault="006D71F2" w:rsidP="004B78B0">
      <w:r w:rsidRPr="004B78B0">
        <w:tab/>
        <w:t>COUNT(DISTINCT CASE WHEN DATEDIFF(dd, C.SHIP_DT_CH, Getdate()) &gt;=451</w:t>
      </w:r>
    </w:p>
    <w:p w:rsidR="006D71F2" w:rsidRPr="004B78B0" w:rsidRDefault="006D71F2" w:rsidP="004B78B0">
      <w:r w:rsidRPr="004B78B0">
        <w:tab/>
        <w:t>AND DATEDIFF(dd, C.SHIP_DT_CH, Getdate() ) &lt;=540</w:t>
      </w:r>
    </w:p>
    <w:p w:rsidR="006D71F2" w:rsidRPr="004B78B0" w:rsidRDefault="006D71F2" w:rsidP="004B78B0">
      <w:r w:rsidRPr="004B78B0">
        <w:tab/>
        <w:t>THEN A.APPLY_TO_AR ELSE 0 END) AS [INVOICE_451_to_540],</w:t>
      </w:r>
    </w:p>
    <w:p w:rsidR="006D71F2" w:rsidRPr="004B78B0" w:rsidRDefault="006D71F2" w:rsidP="004B78B0">
      <w:r w:rsidRPr="004B78B0">
        <w:tab/>
      </w:r>
    </w:p>
    <w:p w:rsidR="006D71F2" w:rsidRPr="004B78B0" w:rsidRDefault="006D71F2" w:rsidP="004B78B0">
      <w:r w:rsidRPr="004B78B0">
        <w:tab/>
        <w:t>SUM(CASE WHEN DATEDIFF(dd, C.SHIP_DT_CH, Getdate()) &gt;=541</w:t>
      </w:r>
    </w:p>
    <w:p w:rsidR="006D71F2" w:rsidRDefault="006D71F2" w:rsidP="004B78B0">
      <w:r w:rsidRPr="004B78B0">
        <w:tab/>
        <w:t>THEN CONVERT(money, A.TOTALAMOUNT) ELSE 0 END) AS [OVER 540 DAYS],</w:t>
      </w:r>
    </w:p>
    <w:p w:rsidR="004B78B0" w:rsidRPr="004B78B0" w:rsidRDefault="004B78B0" w:rsidP="004B78B0"/>
    <w:p w:rsidR="006D71F2" w:rsidRPr="004B78B0" w:rsidRDefault="006D71F2" w:rsidP="004B78B0">
      <w:r w:rsidRPr="004B78B0">
        <w:tab/>
        <w:t>COUNT(DISTINCT CASE WHEN DATEDIFF(dd, C.SHIP_DT_CH, Getdate()) &gt;=540</w:t>
      </w:r>
    </w:p>
    <w:p w:rsidR="006D71F2" w:rsidRPr="004B78B0" w:rsidRDefault="006D71F2" w:rsidP="004B78B0">
      <w:r w:rsidRPr="004B78B0">
        <w:tab/>
        <w:t>THEN A.APPLY_TO_AR ELSE 0 END) AS [OVER_540 INVOICE]</w:t>
      </w:r>
    </w:p>
    <w:p w:rsidR="006D71F2" w:rsidRPr="004B78B0" w:rsidRDefault="006D71F2" w:rsidP="004B78B0">
      <w:r w:rsidRPr="004B78B0">
        <w:tab/>
      </w:r>
    </w:p>
    <w:p w:rsidR="006D71F2" w:rsidRPr="004B78B0" w:rsidRDefault="006D71F2" w:rsidP="004B78B0">
      <w:r w:rsidRPr="004B78B0">
        <w:t>FROM AR.dbo.tblAROPEN AS A WITH (NOLOCK)</w:t>
      </w:r>
    </w:p>
    <w:p w:rsidR="006D71F2" w:rsidRPr="004B78B0" w:rsidRDefault="006D71F2" w:rsidP="004B78B0"/>
    <w:p w:rsidR="006D71F2" w:rsidRPr="004B78B0" w:rsidRDefault="006D71F2" w:rsidP="004B78B0">
      <w:r w:rsidRPr="004B78B0">
        <w:t>INNER JOIN AR.dbo.tblCLMHDR AS C WITH (NOLOCK)</w:t>
      </w:r>
    </w:p>
    <w:p w:rsidR="006D71F2" w:rsidRPr="004B78B0" w:rsidRDefault="006D71F2" w:rsidP="004B78B0">
      <w:r w:rsidRPr="004B78B0">
        <w:t xml:space="preserve">ON A.CUS_NUM_AR = C.CUSTNUM_CH </w:t>
      </w:r>
    </w:p>
    <w:p w:rsidR="006D71F2" w:rsidRPr="004B78B0" w:rsidRDefault="006D71F2" w:rsidP="004B78B0">
      <w:r w:rsidRPr="004B78B0">
        <w:t>AND A.APPLY_TO_AR = C.fINVNUM_CH</w:t>
      </w:r>
    </w:p>
    <w:p w:rsidR="006D71F2" w:rsidRPr="004B78B0" w:rsidRDefault="006D71F2" w:rsidP="004B78B0"/>
    <w:p w:rsidR="006D71F2" w:rsidRPr="004B78B0" w:rsidRDefault="006D71F2" w:rsidP="004B78B0">
      <w:r w:rsidRPr="004B78B0">
        <w:t>--WHERE A.TOTALAMOUNT &lt;&gt;0</w:t>
      </w:r>
    </w:p>
    <w:p w:rsidR="006D71F2" w:rsidRPr="004B78B0" w:rsidRDefault="006D71F2" w:rsidP="004B78B0">
      <w:r w:rsidRPr="004B78B0">
        <w:t xml:space="preserve">GROUP BY </w:t>
      </w:r>
    </w:p>
    <w:p w:rsidR="006D71F2" w:rsidRPr="004B78B0" w:rsidRDefault="006D71F2" w:rsidP="004B78B0">
      <w:r w:rsidRPr="004B78B0">
        <w:t>CASE WHEN A.INS_CO_AR IN ('mc1','mc2','mc3','mc4','mca','mcb','mcc','mcd',</w:t>
      </w:r>
    </w:p>
    <w:p w:rsidR="006D71F2" w:rsidRPr="004B78B0" w:rsidRDefault="006D71F2" w:rsidP="004B78B0">
      <w:r w:rsidRPr="004B78B0">
        <w:tab/>
        <w:t>'mcf','sx4','sx5','8aa','8ab','8ac','8ad','8cc')</w:t>
      </w:r>
    </w:p>
    <w:p w:rsidR="006D71F2" w:rsidRPr="004B78B0" w:rsidRDefault="006D71F2" w:rsidP="004B78B0">
      <w:r w:rsidRPr="004B78B0">
        <w:tab/>
      </w:r>
      <w:r w:rsidRPr="004B78B0">
        <w:tab/>
        <w:t>THEN 'MEDICARE'</w:t>
      </w:r>
    </w:p>
    <w:p w:rsidR="006D71F2" w:rsidRPr="004B78B0" w:rsidRDefault="006D71F2" w:rsidP="004B78B0">
      <w:r w:rsidRPr="004B78B0">
        <w:tab/>
        <w:t xml:space="preserve"> WHEN A.INS_CO_AR IN ('15R','MAK','TG4','ST2','1A9','RB9','05Z','SO7','19X','EE1','0NQ','BC8',</w:t>
      </w:r>
    </w:p>
    <w:p w:rsidR="006D71F2" w:rsidRPr="004B78B0" w:rsidRDefault="006D71F2" w:rsidP="004B78B0">
      <w:r w:rsidRPr="004B78B0">
        <w:t>'HE8','HI7','QS2','TC1')</w:t>
      </w:r>
    </w:p>
    <w:p w:rsidR="006D71F2" w:rsidRPr="004B78B0" w:rsidRDefault="006D71F2" w:rsidP="004B78B0">
      <w:r w:rsidRPr="004B78B0">
        <w:tab/>
      </w:r>
      <w:r w:rsidRPr="004B78B0">
        <w:tab/>
        <w:t>THEN 'MEDICAID'</w:t>
      </w:r>
    </w:p>
    <w:p w:rsidR="006D71F2" w:rsidRPr="004B78B0" w:rsidRDefault="006D71F2" w:rsidP="004B78B0">
      <w:r w:rsidRPr="004B78B0">
        <w:tab/>
        <w:t xml:space="preserve"> WHEN A.INS_CO_AR IN ('0','000')</w:t>
      </w:r>
    </w:p>
    <w:p w:rsidR="006D71F2" w:rsidRPr="004B78B0" w:rsidRDefault="006D71F2" w:rsidP="004B78B0">
      <w:r w:rsidRPr="004B78B0">
        <w:tab/>
      </w:r>
      <w:r w:rsidRPr="004B78B0">
        <w:tab/>
        <w:t>THEN 'PRIVATE PAY'</w:t>
      </w:r>
    </w:p>
    <w:p w:rsidR="006D71F2" w:rsidRPr="004B78B0" w:rsidRDefault="006D71F2" w:rsidP="004B78B0">
      <w:r w:rsidRPr="004B78B0">
        <w:tab/>
        <w:t xml:space="preserve">    ELSE 'OTHER'</w:t>
      </w:r>
    </w:p>
    <w:p w:rsidR="006D71F2" w:rsidRPr="004B78B0" w:rsidRDefault="006D71F2" w:rsidP="004B78B0">
      <w:r w:rsidRPr="004B78B0">
        <w:tab/>
        <w:t xml:space="preserve">   END</w:t>
      </w:r>
    </w:p>
    <w:p w:rsidR="00AC1CB1" w:rsidRPr="004B78B0" w:rsidRDefault="00AC1CB1" w:rsidP="004B78B0"/>
    <w:p w:rsidR="00AC1CB1" w:rsidRPr="004B78B0" w:rsidRDefault="00AC1CB1" w:rsidP="004B78B0"/>
    <w:p w:rsidR="00AC1CB1" w:rsidRPr="004B78B0" w:rsidRDefault="00AC1CB1" w:rsidP="004B78B0"/>
    <w:p w:rsidR="00AC1CB1" w:rsidRPr="004B78B0" w:rsidRDefault="00AC1CB1" w:rsidP="004B78B0"/>
    <w:p w:rsidR="00F722B1" w:rsidRPr="004B78B0" w:rsidRDefault="00F722B1" w:rsidP="004B78B0"/>
    <w:p w:rsidR="00D96AA2" w:rsidRPr="004B78B0" w:rsidRDefault="00D96AA2" w:rsidP="004B78B0"/>
    <w:p w:rsidR="00A40EA8" w:rsidRDefault="00D96AA2" w:rsidP="004B78B0">
      <w:pPr>
        <w:rPr>
          <w:b/>
          <w:u w:val="single"/>
        </w:rPr>
      </w:pPr>
      <w:r w:rsidRPr="004B78B0">
        <w:rPr>
          <w:b/>
          <w:u w:val="single"/>
        </w:rPr>
        <w:t>PARAMETERS:</w:t>
      </w:r>
    </w:p>
    <w:p w:rsidR="009773A6" w:rsidRPr="004B78B0" w:rsidRDefault="009773A6" w:rsidP="004B78B0">
      <w:pPr>
        <w:rPr>
          <w:b/>
          <w:u w:val="single"/>
        </w:rPr>
      </w:pPr>
    </w:p>
    <w:p w:rsidR="002D724C" w:rsidRPr="003240F6" w:rsidRDefault="009773A6" w:rsidP="009773A6">
      <w:pPr>
        <w:shd w:val="clear" w:color="auto" w:fill="FFFFFF"/>
        <w:rPr>
          <w:rFonts w:ascii="Arial" w:hAnsi="Arial" w:cs="Arial"/>
          <w:b/>
          <w:color w:val="000000"/>
        </w:rPr>
      </w:pPr>
      <w:r>
        <w:rPr>
          <w:rFonts w:ascii="Arial" w:hAnsi="Arial" w:cs="Arial"/>
          <w:color w:val="000000"/>
        </w:rPr>
        <w:t xml:space="preserve">Parameters are generally used the same as regular variables in a T-SQL statement as they are preceded with an @ symbol and must be declared with a data type. </w:t>
      </w:r>
      <w:r w:rsidRPr="003240F6">
        <w:rPr>
          <w:rFonts w:ascii="Arial" w:hAnsi="Arial" w:cs="Arial"/>
          <w:b/>
          <w:color w:val="000000"/>
        </w:rPr>
        <w:t>The difference between stored procedure parameters and standard variables is that parameters are passed in during the execution call by the application or website.</w:t>
      </w:r>
    </w:p>
    <w:p w:rsidR="002D724C" w:rsidRDefault="002D724C" w:rsidP="009773A6">
      <w:pPr>
        <w:shd w:val="clear" w:color="auto" w:fill="FFFFFF"/>
        <w:rPr>
          <w:rFonts w:ascii="Arial" w:hAnsi="Arial" w:cs="Arial"/>
          <w:color w:val="000000"/>
        </w:rPr>
      </w:pPr>
    </w:p>
    <w:p w:rsidR="002D724C" w:rsidRDefault="002D724C" w:rsidP="009773A6">
      <w:pPr>
        <w:shd w:val="clear" w:color="auto" w:fill="FFFFFF"/>
        <w:rPr>
          <w:rFonts w:ascii="Arial" w:hAnsi="Arial" w:cs="Arial"/>
          <w:color w:val="000000"/>
        </w:rPr>
      </w:pPr>
    </w:p>
    <w:p w:rsidR="009773A6" w:rsidRDefault="009773A6" w:rsidP="009773A6">
      <w:pPr>
        <w:shd w:val="clear" w:color="auto" w:fill="FFFFFF"/>
        <w:rPr>
          <w:rFonts w:ascii="Arial" w:hAnsi="Arial" w:cs="Arial"/>
          <w:color w:val="000000"/>
        </w:rPr>
      </w:pPr>
      <w:r>
        <w:rPr>
          <w:rFonts w:ascii="Arial" w:hAnsi="Arial" w:cs="Arial"/>
          <w:color w:val="000000"/>
        </w:rPr>
        <w:br/>
      </w:r>
    </w:p>
    <w:p w:rsidR="009773A6" w:rsidRDefault="009773A6" w:rsidP="009773A6">
      <w:pPr>
        <w:shd w:val="clear" w:color="auto" w:fill="FFFFFF"/>
        <w:rPr>
          <w:rFonts w:ascii="Helvetica" w:hAnsi="Helvetica" w:cs="Helvetica"/>
          <w:sz w:val="14"/>
          <w:szCs w:val="14"/>
        </w:rPr>
      </w:pPr>
    </w:p>
    <w:p w:rsidR="001A1201" w:rsidRPr="009773A6" w:rsidRDefault="001A1201" w:rsidP="009773A6">
      <w:pPr>
        <w:shd w:val="clear" w:color="auto" w:fill="FFFFFF"/>
        <w:rPr>
          <w:ins w:id="5" w:author="Unknown"/>
          <w:rFonts w:ascii="Helvetica" w:hAnsi="Helvetica" w:cs="Helvetica"/>
          <w:sz w:val="14"/>
          <w:szCs w:val="14"/>
        </w:rPr>
      </w:pPr>
      <w:r>
        <w:rPr>
          <w:rFonts w:ascii="Helvetica" w:hAnsi="Helvetica" w:cs="Helvetica"/>
          <w:sz w:val="14"/>
          <w:szCs w:val="14"/>
        </w:rPr>
        <w:br/>
      </w:r>
      <w:ins w:id="6" w:author="Unknown">
        <w:r w:rsidR="00FF35E4">
          <w:rPr>
            <w:rFonts w:ascii="Helvetica" w:hAnsi="Helvetica" w:cs="Helvetica"/>
          </w:rPr>
          <w:fldChar w:fldCharType="begin"/>
        </w:r>
        <w:r>
          <w:rPr>
            <w:rFonts w:ascii="Helvetica" w:hAnsi="Helvetica" w:cs="Helvetica"/>
          </w:rPr>
          <w:instrText xml:space="preserve"> HYPERLINK "http://devguru.com/technologies/t-sql/home.asp" </w:instrText>
        </w:r>
        <w:r w:rsidR="00FF35E4">
          <w:rPr>
            <w:rFonts w:ascii="Helvetica" w:hAnsi="Helvetica" w:cs="Helvetica"/>
          </w:rPr>
          <w:fldChar w:fldCharType="separate"/>
        </w:r>
        <w:r>
          <w:rPr>
            <w:rStyle w:val="Hyperlink"/>
            <w:rFonts w:ascii="Helvetica" w:hAnsi="Helvetica" w:cs="Helvetica"/>
          </w:rPr>
          <w:t>T-SQL</w:t>
        </w:r>
        <w:r w:rsidR="00FF35E4">
          <w:rPr>
            <w:rFonts w:ascii="Helvetica" w:hAnsi="Helvetica" w:cs="Helvetica"/>
          </w:rPr>
          <w:fldChar w:fldCharType="end"/>
        </w:r>
        <w:r>
          <w:rPr>
            <w:rFonts w:ascii="Helvetica" w:hAnsi="Helvetica" w:cs="Helvetica"/>
          </w:rPr>
          <w:t xml:space="preserve"> » </w:t>
        </w:r>
        <w:r w:rsidR="00FF35E4">
          <w:rPr>
            <w:rFonts w:ascii="Helvetica" w:hAnsi="Helvetica" w:cs="Helvetica"/>
          </w:rPr>
          <w:fldChar w:fldCharType="begin"/>
        </w:r>
        <w:r>
          <w:rPr>
            <w:rFonts w:ascii="Helvetica" w:hAnsi="Helvetica" w:cs="Helvetica"/>
          </w:rPr>
          <w:instrText xml:space="preserve"> HYPERLINK "http://devguru.com/technologies/t-sql/7129.asp" </w:instrText>
        </w:r>
        <w:r w:rsidR="00FF35E4">
          <w:rPr>
            <w:rFonts w:ascii="Helvetica" w:hAnsi="Helvetica" w:cs="Helvetica"/>
          </w:rPr>
          <w:fldChar w:fldCharType="separate"/>
        </w:r>
        <w:r>
          <w:rPr>
            <w:rStyle w:val="Hyperlink"/>
            <w:rFonts w:ascii="Helvetica" w:hAnsi="Helvetica" w:cs="Helvetica"/>
          </w:rPr>
          <w:t>Stored Procedures</w:t>
        </w:r>
        <w:r w:rsidR="00FF35E4">
          <w:rPr>
            <w:rFonts w:ascii="Helvetica" w:hAnsi="Helvetica" w:cs="Helvetica"/>
          </w:rPr>
          <w:fldChar w:fldCharType="end"/>
        </w:r>
        <w:r>
          <w:rPr>
            <w:rFonts w:ascii="Helvetica" w:hAnsi="Helvetica" w:cs="Helvetica"/>
          </w:rPr>
          <w:t xml:space="preserve"> » Using Parameters</w:t>
        </w:r>
      </w:ins>
    </w:p>
    <w:p w:rsidR="001A1201" w:rsidRDefault="001A1201" w:rsidP="001A1201">
      <w:pPr>
        <w:pStyle w:val="entitybriefdescription"/>
        <w:shd w:val="clear" w:color="auto" w:fill="FFFFFF"/>
        <w:rPr>
          <w:ins w:id="7" w:author="Unknown"/>
          <w:rFonts w:ascii="Helvetica" w:hAnsi="Helvetica" w:cs="Helvetica"/>
          <w:sz w:val="14"/>
          <w:szCs w:val="14"/>
        </w:rPr>
      </w:pPr>
      <w:ins w:id="8" w:author="Unknown">
        <w:r>
          <w:rPr>
            <w:rFonts w:ascii="Helvetica" w:hAnsi="Helvetica" w:cs="Helvetica"/>
            <w:sz w:val="14"/>
            <w:szCs w:val="14"/>
          </w:rPr>
          <w:t xml:space="preserve">Parameters can be passed to the stored procedures. This makes the procedure dynamic. </w:t>
        </w:r>
      </w:ins>
    </w:p>
    <w:p w:rsidR="001A1201" w:rsidRDefault="001A1201" w:rsidP="001A1201">
      <w:pPr>
        <w:pStyle w:val="entitydetaildescription"/>
        <w:shd w:val="clear" w:color="auto" w:fill="FFFFFF"/>
        <w:rPr>
          <w:ins w:id="9" w:author="Unknown"/>
          <w:rFonts w:ascii="Helvetica" w:hAnsi="Helvetica" w:cs="Helvetica"/>
          <w:sz w:val="14"/>
          <w:szCs w:val="14"/>
        </w:rPr>
      </w:pPr>
      <w:ins w:id="10" w:author="Unknown">
        <w:r>
          <w:rPr>
            <w:rFonts w:ascii="Helvetica" w:hAnsi="Helvetica" w:cs="Helvetica"/>
            <w:sz w:val="14"/>
            <w:szCs w:val="14"/>
          </w:rPr>
          <w:t xml:space="preserve">The following </w:t>
        </w:r>
        <w:r w:rsidR="00FF35E4">
          <w:rPr>
            <w:rFonts w:ascii="Helvetica" w:hAnsi="Helvetica" w:cs="Helvetica"/>
            <w:sz w:val="14"/>
            <w:szCs w:val="14"/>
          </w:rPr>
          <w:fldChar w:fldCharType="begin"/>
        </w:r>
        <w:r>
          <w:rPr>
            <w:rFonts w:ascii="Helvetica" w:hAnsi="Helvetica" w:cs="Helvetica"/>
            <w:sz w:val="14"/>
            <w:szCs w:val="14"/>
          </w:rPr>
          <w:instrText xml:space="preserve"> HYPERLINK "http://devguru.com/technologies/t-sql/7132.asp" </w:instrText>
        </w:r>
        <w:r w:rsidR="00FF35E4">
          <w:rPr>
            <w:rFonts w:ascii="Helvetica" w:hAnsi="Helvetica" w:cs="Helvetica"/>
            <w:sz w:val="14"/>
            <w:szCs w:val="14"/>
          </w:rPr>
          <w:fldChar w:fldCharType="separate"/>
        </w:r>
        <w:r>
          <w:rPr>
            <w:rStyle w:val="itxtrst"/>
            <w:rFonts w:ascii="Helvetica" w:hAnsi="Helvetica" w:cs="Helvetica"/>
            <w:color w:val="006400"/>
            <w:sz w:val="14"/>
            <w:szCs w:val="14"/>
            <w:u w:val="single"/>
          </w:rPr>
          <w:t>points</w:t>
        </w:r>
        <w:r w:rsidR="00FF35E4">
          <w:rPr>
            <w:rFonts w:ascii="Helvetica" w:hAnsi="Helvetica" w:cs="Helvetica"/>
            <w:sz w:val="14"/>
            <w:szCs w:val="14"/>
          </w:rPr>
          <w:fldChar w:fldCharType="end"/>
        </w:r>
        <w:r>
          <w:rPr>
            <w:rFonts w:ascii="Helvetica" w:hAnsi="Helvetica" w:cs="Helvetica"/>
            <w:sz w:val="14"/>
            <w:szCs w:val="14"/>
          </w:rPr>
          <w:t xml:space="preserve"> are to be noted: </w:t>
        </w:r>
      </w:ins>
    </w:p>
    <w:p w:rsidR="001A1201" w:rsidRDefault="001A1201" w:rsidP="00201C54">
      <w:pPr>
        <w:numPr>
          <w:ilvl w:val="0"/>
          <w:numId w:val="6"/>
        </w:numPr>
        <w:shd w:val="clear" w:color="auto" w:fill="FFFFFF"/>
        <w:spacing w:before="100" w:beforeAutospacing="1" w:after="100" w:afterAutospacing="1"/>
        <w:ind w:left="1080"/>
        <w:rPr>
          <w:ins w:id="11" w:author="Unknown"/>
          <w:rFonts w:ascii="Helvetica" w:hAnsi="Helvetica" w:cs="Helvetica"/>
          <w:sz w:val="14"/>
          <w:szCs w:val="14"/>
        </w:rPr>
      </w:pPr>
      <w:ins w:id="12" w:author="Unknown">
        <w:r>
          <w:rPr>
            <w:rFonts w:ascii="Helvetica" w:hAnsi="Helvetica" w:cs="Helvetica"/>
            <w:sz w:val="14"/>
            <w:szCs w:val="14"/>
          </w:rPr>
          <w:t xml:space="preserve">One or more number of parameters can be passed in a procedure. </w:t>
        </w:r>
      </w:ins>
    </w:p>
    <w:p w:rsidR="001A1201" w:rsidRDefault="001A1201" w:rsidP="00201C54">
      <w:pPr>
        <w:numPr>
          <w:ilvl w:val="0"/>
          <w:numId w:val="6"/>
        </w:numPr>
        <w:shd w:val="clear" w:color="auto" w:fill="FFFFFF"/>
        <w:spacing w:before="100" w:beforeAutospacing="1" w:after="100" w:afterAutospacing="1"/>
        <w:ind w:left="1080"/>
        <w:rPr>
          <w:ins w:id="13" w:author="Unknown"/>
          <w:rFonts w:ascii="Helvetica" w:hAnsi="Helvetica" w:cs="Helvetica"/>
          <w:sz w:val="14"/>
          <w:szCs w:val="14"/>
        </w:rPr>
      </w:pPr>
      <w:ins w:id="14" w:author="Unknown">
        <w:r>
          <w:rPr>
            <w:rFonts w:ascii="Helvetica" w:hAnsi="Helvetica" w:cs="Helvetica"/>
            <w:sz w:val="14"/>
            <w:szCs w:val="14"/>
          </w:rPr>
          <w:t>The parameter name should proceed with an @ symbol.</w:t>
        </w:r>
      </w:ins>
    </w:p>
    <w:p w:rsidR="001A1201" w:rsidRDefault="001A1201" w:rsidP="00201C54">
      <w:pPr>
        <w:numPr>
          <w:ilvl w:val="0"/>
          <w:numId w:val="6"/>
        </w:numPr>
        <w:shd w:val="clear" w:color="auto" w:fill="FFFFFF"/>
        <w:spacing w:before="100" w:beforeAutospacing="1" w:after="100" w:afterAutospacing="1"/>
        <w:ind w:left="1080"/>
        <w:rPr>
          <w:ins w:id="15" w:author="Unknown"/>
          <w:rFonts w:ascii="Helvetica" w:hAnsi="Helvetica" w:cs="Helvetica"/>
          <w:sz w:val="14"/>
          <w:szCs w:val="14"/>
        </w:rPr>
      </w:pPr>
      <w:ins w:id="16" w:author="Unknown">
        <w:r>
          <w:rPr>
            <w:rFonts w:ascii="Helvetica" w:hAnsi="Helvetica" w:cs="Helvetica"/>
            <w:sz w:val="14"/>
            <w:szCs w:val="14"/>
          </w:rPr>
          <w:t>The parameter names will be local to the procedure in which they are defined.</w:t>
        </w:r>
        <w:r>
          <w:rPr>
            <w:rFonts w:ascii="Helvetica" w:hAnsi="Helvetica" w:cs="Helvetica"/>
            <w:sz w:val="14"/>
            <w:szCs w:val="14"/>
          </w:rPr>
          <w:br/>
        </w:r>
      </w:ins>
    </w:p>
    <w:p w:rsidR="001A1201" w:rsidRDefault="001A1201" w:rsidP="001A1201">
      <w:pPr>
        <w:shd w:val="clear" w:color="auto" w:fill="FFFFFF"/>
        <w:rPr>
          <w:ins w:id="17" w:author="Unknown"/>
          <w:rFonts w:ascii="Helvetica" w:hAnsi="Helvetica" w:cs="Helvetica"/>
          <w:sz w:val="14"/>
          <w:szCs w:val="14"/>
        </w:rPr>
      </w:pPr>
      <w:ins w:id="18" w:author="Unknown">
        <w:r>
          <w:rPr>
            <w:rFonts w:ascii="Helvetica" w:hAnsi="Helvetica" w:cs="Helvetica"/>
            <w:sz w:val="14"/>
            <w:szCs w:val="14"/>
          </w:rPr>
          <w:t xml:space="preserve">The parameters are used to pass information into a procedure from the line that executes the parameter. The parameters are given just after the name of the procedure on a command line. Commas should separate the list of parameters. </w:t>
        </w:r>
        <w:r>
          <w:rPr>
            <w:rFonts w:ascii="Helvetica" w:hAnsi="Helvetica" w:cs="Helvetica"/>
            <w:sz w:val="14"/>
            <w:szCs w:val="14"/>
          </w:rPr>
          <w:br/>
        </w:r>
        <w:r>
          <w:rPr>
            <w:rFonts w:ascii="Helvetica" w:hAnsi="Helvetica" w:cs="Helvetica"/>
            <w:sz w:val="14"/>
            <w:szCs w:val="14"/>
          </w:rPr>
          <w:br/>
          <w:t xml:space="preserve">The values can be passed to stored procedures by: </w:t>
        </w:r>
      </w:ins>
    </w:p>
    <w:p w:rsidR="001A1201" w:rsidRDefault="001A1201" w:rsidP="00201C54">
      <w:pPr>
        <w:numPr>
          <w:ilvl w:val="0"/>
          <w:numId w:val="7"/>
        </w:numPr>
        <w:shd w:val="clear" w:color="auto" w:fill="FFFFFF"/>
        <w:spacing w:before="100" w:beforeAutospacing="1" w:after="100" w:afterAutospacing="1"/>
        <w:ind w:left="1080"/>
        <w:rPr>
          <w:ins w:id="19" w:author="Unknown"/>
          <w:rFonts w:ascii="Helvetica" w:hAnsi="Helvetica" w:cs="Helvetica"/>
          <w:sz w:val="14"/>
          <w:szCs w:val="14"/>
        </w:rPr>
      </w:pPr>
      <w:ins w:id="20" w:author="Unknown">
        <w:r>
          <w:rPr>
            <w:rFonts w:ascii="Helvetica" w:hAnsi="Helvetica" w:cs="Helvetica"/>
            <w:sz w:val="14"/>
            <w:szCs w:val="14"/>
          </w:rPr>
          <w:t>By supplying the parameter values exactly in the same order as given in the CREATE PROCEDURE statement.</w:t>
        </w:r>
      </w:ins>
    </w:p>
    <w:p w:rsidR="001A1201" w:rsidRDefault="001A1201" w:rsidP="00201C54">
      <w:pPr>
        <w:numPr>
          <w:ilvl w:val="0"/>
          <w:numId w:val="7"/>
        </w:numPr>
        <w:shd w:val="clear" w:color="auto" w:fill="FFFFFF"/>
        <w:spacing w:before="100" w:beforeAutospacing="1" w:after="100" w:afterAutospacing="1"/>
        <w:ind w:left="1080"/>
        <w:rPr>
          <w:ins w:id="21" w:author="Unknown"/>
          <w:rFonts w:ascii="Helvetica" w:hAnsi="Helvetica" w:cs="Helvetica"/>
          <w:sz w:val="14"/>
          <w:szCs w:val="14"/>
        </w:rPr>
      </w:pPr>
      <w:ins w:id="22" w:author="Unknown">
        <w:r>
          <w:rPr>
            <w:rFonts w:ascii="Helvetica" w:hAnsi="Helvetica" w:cs="Helvetica"/>
            <w:sz w:val="14"/>
            <w:szCs w:val="14"/>
          </w:rPr>
          <w:t xml:space="preserve">By explicitly naming the parameters and assigning the appropriate value. </w:t>
        </w:r>
      </w:ins>
    </w:p>
    <w:p w:rsidR="001A1201" w:rsidRDefault="001A1201" w:rsidP="001A1201">
      <w:pPr>
        <w:pStyle w:val="Heading2"/>
        <w:shd w:val="clear" w:color="auto" w:fill="FFFFFF"/>
        <w:rPr>
          <w:ins w:id="23" w:author="Unknown"/>
          <w:rFonts w:ascii="Helvetica" w:hAnsi="Helvetica" w:cs="Helvetica"/>
          <w:sz w:val="18"/>
          <w:szCs w:val="18"/>
        </w:rPr>
      </w:pPr>
      <w:ins w:id="24" w:author="Unknown">
        <w:r>
          <w:rPr>
            <w:rFonts w:ascii="Helvetica" w:hAnsi="Helvetica" w:cs="Helvetica"/>
            <w:sz w:val="18"/>
            <w:szCs w:val="18"/>
          </w:rPr>
          <w:lastRenderedPageBreak/>
          <w:t>Examples</w:t>
        </w:r>
      </w:ins>
    </w:p>
    <w:p w:rsidR="001A1201" w:rsidRDefault="001A1201" w:rsidP="001A1201">
      <w:pPr>
        <w:pStyle w:val="Heading5"/>
        <w:shd w:val="clear" w:color="auto" w:fill="FAFAFA"/>
        <w:rPr>
          <w:ins w:id="25" w:author="Unknown"/>
          <w:rFonts w:ascii="Helvetica" w:hAnsi="Helvetica" w:cs="Helvetica"/>
          <w:sz w:val="15"/>
          <w:szCs w:val="15"/>
        </w:rPr>
      </w:pPr>
      <w:ins w:id="26" w:author="Unknown">
        <w:r>
          <w:rPr>
            <w:rFonts w:ascii="Helvetica" w:hAnsi="Helvetica" w:cs="Helvetica"/>
            <w:sz w:val="15"/>
            <w:szCs w:val="15"/>
          </w:rPr>
          <w:t>Code:</w:t>
        </w:r>
      </w:ins>
    </w:p>
    <w:p w:rsidR="001A1201" w:rsidRDefault="001A1201" w:rsidP="001A1201">
      <w:pPr>
        <w:shd w:val="clear" w:color="auto" w:fill="FAFAFA"/>
        <w:rPr>
          <w:ins w:id="27" w:author="Unknown"/>
          <w:rFonts w:ascii="Helvetica" w:hAnsi="Helvetica" w:cs="Helvetica"/>
          <w:sz w:val="14"/>
          <w:szCs w:val="14"/>
        </w:rPr>
      </w:pPr>
      <w:ins w:id="28" w:author="Unknown">
        <w:r>
          <w:rPr>
            <w:rStyle w:val="HTMLCode"/>
            <w:rFonts w:ascii="Lucida Console" w:eastAsiaTheme="minorHAnsi" w:hAnsi="Lucida Console"/>
            <w:color w:val="0000FF"/>
            <w:sz w:val="14"/>
            <w:szCs w:val="14"/>
          </w:rPr>
          <w:t xml:space="preserve">CREATE PROCEDURE spSelectStudent (@Course INTEGER, @Grade INTEGER) </w:t>
        </w:r>
        <w:r>
          <w:rPr>
            <w:rFonts w:ascii="Lucida Console" w:hAnsi="Lucida Console" w:cs="Courier New"/>
            <w:color w:val="0000FF"/>
            <w:sz w:val="14"/>
            <w:szCs w:val="14"/>
          </w:rPr>
          <w:br/>
        </w:r>
        <w:r>
          <w:rPr>
            <w:rStyle w:val="HTMLCode"/>
            <w:rFonts w:ascii="Lucida Console" w:eastAsiaTheme="minorHAnsi" w:hAnsi="Lucida Console"/>
            <w:color w:val="0000FF"/>
            <w:sz w:val="14"/>
            <w:szCs w:val="14"/>
          </w:rPr>
          <w:t xml:space="preserve">AS </w:t>
        </w:r>
        <w:r>
          <w:rPr>
            <w:rFonts w:ascii="Lucida Console" w:hAnsi="Lucida Console" w:cs="Courier New"/>
            <w:color w:val="0000FF"/>
            <w:sz w:val="14"/>
            <w:szCs w:val="14"/>
          </w:rPr>
          <w:br/>
        </w:r>
        <w:r>
          <w:rPr>
            <w:rStyle w:val="HTMLCode"/>
            <w:rFonts w:ascii="Lucida Console" w:eastAsiaTheme="minorHAnsi" w:hAnsi="Lucida Console"/>
            <w:color w:val="0000FF"/>
            <w:sz w:val="14"/>
            <w:szCs w:val="14"/>
          </w:rPr>
          <w:t xml:space="preserve">SELECT * FROM Students </w:t>
        </w:r>
        <w:r>
          <w:rPr>
            <w:rFonts w:ascii="Lucida Console" w:hAnsi="Lucida Console" w:cs="Courier New"/>
            <w:color w:val="0000FF"/>
            <w:sz w:val="14"/>
            <w:szCs w:val="14"/>
          </w:rPr>
          <w:br/>
        </w:r>
        <w:r>
          <w:rPr>
            <w:rStyle w:val="HTMLCode"/>
            <w:rFonts w:ascii="Lucida Console" w:eastAsiaTheme="minorHAnsi" w:hAnsi="Lucida Console"/>
            <w:color w:val="0000FF"/>
            <w:sz w:val="14"/>
            <w:szCs w:val="14"/>
          </w:rPr>
          <w:t xml:space="preserve">WHERE Std_Course=@Course AND Std_Grade &lt;= @Grade </w:t>
        </w:r>
        <w:r>
          <w:rPr>
            <w:rFonts w:ascii="Lucida Console" w:hAnsi="Lucida Console" w:cs="Courier New"/>
            <w:color w:val="0000FF"/>
            <w:sz w:val="14"/>
            <w:szCs w:val="14"/>
          </w:rPr>
          <w:br/>
        </w:r>
        <w:r>
          <w:rPr>
            <w:rStyle w:val="HTMLCode"/>
            <w:rFonts w:ascii="Lucida Console" w:eastAsiaTheme="minorHAnsi" w:hAnsi="Lucida Console"/>
            <w:color w:val="0000FF"/>
            <w:sz w:val="14"/>
            <w:szCs w:val="14"/>
          </w:rPr>
          <w:t>GO</w:t>
        </w:r>
        <w:r>
          <w:rPr>
            <w:rFonts w:ascii="Lucida Console" w:hAnsi="Lucida Console" w:cs="Courier New"/>
            <w:color w:val="0000FF"/>
            <w:sz w:val="14"/>
            <w:szCs w:val="14"/>
          </w:rPr>
          <w:br/>
        </w:r>
        <w:r>
          <w:rPr>
            <w:rStyle w:val="HTMLCode"/>
            <w:rFonts w:ascii="Lucida Console" w:eastAsiaTheme="minorHAnsi" w:hAnsi="Lucida Console"/>
            <w:color w:val="0000FF"/>
            <w:sz w:val="14"/>
            <w:szCs w:val="14"/>
          </w:rPr>
          <w:t xml:space="preserve">EXEC spSelectStudent 3, 2; </w:t>
        </w:r>
        <w:r>
          <w:rPr>
            <w:rFonts w:ascii="Lucida Console" w:hAnsi="Lucida Console" w:cs="Courier New"/>
            <w:color w:val="0000FF"/>
            <w:sz w:val="14"/>
            <w:szCs w:val="14"/>
          </w:rPr>
          <w:br/>
        </w:r>
      </w:ins>
    </w:p>
    <w:p w:rsidR="001A1201" w:rsidRDefault="001A1201" w:rsidP="001A1201">
      <w:pPr>
        <w:pStyle w:val="Heading5"/>
        <w:shd w:val="clear" w:color="auto" w:fill="FAFAFA"/>
        <w:rPr>
          <w:ins w:id="29" w:author="Unknown"/>
          <w:rFonts w:ascii="Helvetica" w:hAnsi="Helvetica" w:cs="Helvetica"/>
          <w:sz w:val="15"/>
          <w:szCs w:val="15"/>
        </w:rPr>
      </w:pPr>
      <w:ins w:id="30" w:author="Unknown">
        <w:r>
          <w:rPr>
            <w:rFonts w:ascii="Helvetica" w:hAnsi="Helvetica" w:cs="Helvetica"/>
            <w:sz w:val="15"/>
            <w:szCs w:val="15"/>
          </w:rPr>
          <w:t>Output: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1605"/>
        <w:gridCol w:w="1605"/>
        <w:gridCol w:w="1605"/>
        <w:gridCol w:w="1620"/>
      </w:tblGrid>
      <w:tr w:rsidR="001A1201" w:rsidTr="001A1201">
        <w:trPr>
          <w:tblCellSpacing w:w="15" w:type="dxa"/>
        </w:trPr>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Id</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Name</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Std_Course</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Phone</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Std_Grade</w:t>
            </w:r>
          </w:p>
        </w:tc>
      </w:tr>
      <w:tr w:rsidR="001A1201" w:rsidTr="001A1201">
        <w:trPr>
          <w:tblCellSpacing w:w="15" w:type="dxa"/>
        </w:trPr>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26"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27"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28"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29"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30" style="width:0;height:1.5pt" o:hralign="center" o:hrstd="t" o:hr="t" fillcolor="gray" stroked="f"/>
              </w:pict>
            </w:r>
          </w:p>
        </w:tc>
      </w:tr>
      <w:tr w:rsidR="001A1201" w:rsidTr="001A1201">
        <w:trPr>
          <w:tblCellSpacing w:w="15" w:type="dxa"/>
        </w:trPr>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3</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Harri Robins</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3</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78788</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1</w:t>
            </w:r>
          </w:p>
        </w:tc>
      </w:tr>
      <w:tr w:rsidR="001A1201" w:rsidTr="001A1201">
        <w:trPr>
          <w:tblCellSpacing w:w="15" w:type="dxa"/>
        </w:trPr>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4</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Joe Philip</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3</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46456</w:t>
            </w:r>
          </w:p>
        </w:tc>
        <w:tc>
          <w:tcPr>
            <w:tcW w:w="0" w:type="auto"/>
            <w:tcMar>
              <w:top w:w="15" w:type="dxa"/>
              <w:left w:w="15" w:type="dxa"/>
              <w:bottom w:w="15" w:type="dxa"/>
              <w:right w:w="120" w:type="dxa"/>
            </w:tcMar>
            <w:hideMark/>
          </w:tcPr>
          <w:p w:rsidR="001A1201" w:rsidRDefault="001A1201">
            <w:pPr>
              <w:spacing w:before="180" w:after="180"/>
              <w:jc w:val="center"/>
              <w:rPr>
                <w:rFonts w:ascii="Helvetica" w:hAnsi="Helvetica" w:cs="Helvetica"/>
                <w:sz w:val="14"/>
                <w:szCs w:val="14"/>
              </w:rPr>
            </w:pPr>
            <w:r>
              <w:rPr>
                <w:rFonts w:ascii="Helvetica" w:hAnsi="Helvetica" w:cs="Helvetica"/>
                <w:sz w:val="14"/>
                <w:szCs w:val="14"/>
              </w:rPr>
              <w:t>2</w:t>
            </w:r>
          </w:p>
        </w:tc>
      </w:tr>
      <w:tr w:rsidR="001A1201" w:rsidTr="001A1201">
        <w:trPr>
          <w:tblCellSpacing w:w="15" w:type="dxa"/>
        </w:trPr>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31"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32"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33"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34" style="width:0;height:1.5pt" o:hralign="center" o:hrstd="t" o:hr="t" fillcolor="gray" stroked="f"/>
              </w:pict>
            </w:r>
          </w:p>
        </w:tc>
        <w:tc>
          <w:tcPr>
            <w:tcW w:w="0" w:type="auto"/>
            <w:tcMar>
              <w:top w:w="15" w:type="dxa"/>
              <w:left w:w="15" w:type="dxa"/>
              <w:bottom w:w="15" w:type="dxa"/>
              <w:right w:w="120" w:type="dxa"/>
            </w:tcMar>
            <w:hideMark/>
          </w:tcPr>
          <w:p w:rsidR="001A1201" w:rsidRDefault="00493B1C">
            <w:pPr>
              <w:spacing w:before="180" w:after="180"/>
              <w:jc w:val="center"/>
              <w:rPr>
                <w:rFonts w:ascii="Helvetica" w:hAnsi="Helvetica" w:cs="Helvetica"/>
                <w:sz w:val="14"/>
                <w:szCs w:val="14"/>
              </w:rPr>
            </w:pPr>
            <w:r>
              <w:rPr>
                <w:rFonts w:ascii="Helvetica" w:hAnsi="Helvetica" w:cs="Helvetica"/>
                <w:sz w:val="14"/>
                <w:szCs w:val="14"/>
              </w:rPr>
              <w:pict>
                <v:rect id="_x0000_i1035" style="width:0;height:1.5pt" o:hralign="center" o:hrstd="t" o:hr="t" fillcolor="gray" stroked="f"/>
              </w:pict>
            </w:r>
          </w:p>
        </w:tc>
      </w:tr>
    </w:tbl>
    <w:p w:rsidR="001A1201" w:rsidRDefault="001A1201" w:rsidP="001A1201">
      <w:pPr>
        <w:shd w:val="clear" w:color="auto" w:fill="FAFAFA"/>
        <w:rPr>
          <w:ins w:id="31" w:author="Unknown"/>
          <w:rFonts w:ascii="Helvetica" w:hAnsi="Helvetica" w:cs="Helvetica"/>
        </w:rPr>
      </w:pPr>
      <w:ins w:id="32" w:author="Unknown">
        <w:r>
          <w:rPr>
            <w:rStyle w:val="HTMLCode"/>
            <w:rFonts w:ascii="Lucida Console" w:eastAsiaTheme="minorHAnsi" w:hAnsi="Lucida Console"/>
            <w:color w:val="008000"/>
            <w:sz w:val="14"/>
            <w:szCs w:val="14"/>
          </w:rPr>
          <w:t xml:space="preserve">(2 row(s) affected) </w:t>
        </w:r>
      </w:ins>
    </w:p>
    <w:p w:rsidR="001A1201" w:rsidRDefault="001A1201" w:rsidP="001A1201">
      <w:pPr>
        <w:pStyle w:val="Heading5"/>
        <w:shd w:val="clear" w:color="auto" w:fill="FAFAFA"/>
        <w:rPr>
          <w:ins w:id="33" w:author="Unknown"/>
          <w:rFonts w:ascii="Helvetica" w:hAnsi="Helvetica" w:cs="Helvetica"/>
          <w:sz w:val="15"/>
          <w:szCs w:val="15"/>
        </w:rPr>
      </w:pPr>
      <w:ins w:id="34" w:author="Unknown">
        <w:r>
          <w:rPr>
            <w:rFonts w:ascii="Helvetica" w:hAnsi="Helvetica" w:cs="Helvetica"/>
            <w:sz w:val="15"/>
            <w:szCs w:val="15"/>
          </w:rPr>
          <w:t>Explanation:</w:t>
        </w:r>
      </w:ins>
    </w:p>
    <w:p w:rsidR="001A1201" w:rsidRDefault="001A1201" w:rsidP="001A1201">
      <w:pPr>
        <w:pStyle w:val="explanation"/>
        <w:shd w:val="clear" w:color="auto" w:fill="FAFAFA"/>
        <w:rPr>
          <w:ins w:id="35" w:author="Unknown"/>
          <w:rFonts w:ascii="Helvetica" w:hAnsi="Helvetica" w:cs="Helvetica"/>
          <w:sz w:val="14"/>
          <w:szCs w:val="14"/>
        </w:rPr>
      </w:pPr>
      <w:ins w:id="36" w:author="Unknown">
        <w:r>
          <w:rPr>
            <w:rFonts w:ascii="Helvetica" w:hAnsi="Helvetica" w:cs="Helvetica"/>
            <w:sz w:val="14"/>
            <w:szCs w:val="14"/>
          </w:rPr>
          <w:t xml:space="preserve">In the above example, the procedure is defined with two parameters. It should be noted that while executing the procedure the parameters should be passed in the same order of that in the CREATE statement. In this case, the first argument corresponds to Std_Course and second argument to Std_Grade. </w:t>
        </w:r>
      </w:ins>
    </w:p>
    <w:p w:rsidR="004F0442" w:rsidRDefault="004F0442" w:rsidP="004B78B0"/>
    <w:p w:rsidR="00593D7F" w:rsidRDefault="00593D7F" w:rsidP="004B78B0"/>
    <w:p w:rsidR="00593D7F" w:rsidRPr="003F38A6" w:rsidRDefault="003F38A6" w:rsidP="004B78B0">
      <w:pPr>
        <w:rPr>
          <w:b/>
          <w:u w:val="single"/>
        </w:rPr>
      </w:pPr>
      <w:r w:rsidRPr="003F38A6">
        <w:rPr>
          <w:b/>
          <w:u w:val="single"/>
        </w:rPr>
        <w:t>DEFAULT PARAM</w:t>
      </w:r>
      <w:r w:rsidR="00AD1E84">
        <w:rPr>
          <w:b/>
          <w:u w:val="single"/>
        </w:rPr>
        <w:t>I</w:t>
      </w:r>
      <w:r w:rsidRPr="003F38A6">
        <w:rPr>
          <w:b/>
          <w:u w:val="single"/>
        </w:rPr>
        <w:t>TERS</w:t>
      </w:r>
    </w:p>
    <w:p w:rsidR="00593D7F" w:rsidRDefault="00593D7F" w:rsidP="004B78B0"/>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 xml:space="preserve">You can create a stored procedure with optional parameters by specifying a default value for optional parameters. When the stored procedure is executed, the default value is used if no other value has been specified. </w:t>
      </w: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Specifying default values is necessary because a system error is returned if a parameter does not have a default value specified in the stored procedure and the calling program does not provide a value for the parameter when the stored procedure is executed.</w:t>
      </w: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If no value can be specified appropriately as a default for the parameter, you can specify NULL as the default for a parameter and have the stored procedure return a customized message if the stored procedure is executed without a value for the parameter.</w:t>
      </w:r>
    </w:p>
    <w:p w:rsidR="003F38A6" w:rsidRPr="00064E07" w:rsidRDefault="003F38A6" w:rsidP="00064E07">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creates the </w:t>
      </w:r>
      <w:r>
        <w:rPr>
          <w:rStyle w:val="code"/>
          <w:sz w:val="20"/>
          <w:szCs w:val="20"/>
        </w:rPr>
        <w:t>usp_GetSalesYTD</w:t>
      </w:r>
      <w:r>
        <w:rPr>
          <w:rFonts w:ascii="Segoe UI" w:hAnsi="Segoe UI" w:cs="Segoe UI"/>
          <w:color w:val="000000"/>
          <w:sz w:val="19"/>
          <w:szCs w:val="19"/>
        </w:rPr>
        <w:t xml:space="preserve"> procedure with one input parameter, </w:t>
      </w:r>
      <w:r>
        <w:rPr>
          <w:rStyle w:val="code"/>
          <w:sz w:val="20"/>
          <w:szCs w:val="20"/>
        </w:rPr>
        <w:t>@SalesPerson</w:t>
      </w:r>
      <w:r>
        <w:rPr>
          <w:rFonts w:ascii="Segoe UI" w:hAnsi="Segoe UI" w:cs="Segoe UI"/>
          <w:color w:val="000000"/>
          <w:sz w:val="19"/>
          <w:szCs w:val="19"/>
        </w:rPr>
        <w:t xml:space="preserve">. NULL is assigned as the default value for the parameter and is used in error handling statements to return a custom error message for cases when the stored procedure is executed without a value for the </w:t>
      </w:r>
      <w:r>
        <w:rPr>
          <w:rStyle w:val="code"/>
          <w:sz w:val="20"/>
          <w:szCs w:val="20"/>
        </w:rPr>
        <w:t>@SalesPerson</w:t>
      </w:r>
      <w:r>
        <w:rPr>
          <w:rFonts w:ascii="Segoe UI" w:hAnsi="Segoe UI" w:cs="Segoe UI"/>
          <w:color w:val="000000"/>
          <w:sz w:val="19"/>
          <w:szCs w:val="19"/>
        </w:rPr>
        <w:t xml:space="preserve"> parameter.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USE AdventureWorks2008R2;</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IF OBJECT_ID('Sales.uspGetSalesYTD', 'P') IS NOT NULL</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DROP PROCEDURE Sales.uspGetSalesYTD;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CREATE PROCEDURE Sales.uspGetSalesYTD</w:t>
      </w:r>
    </w:p>
    <w:p w:rsidR="003F38A6" w:rsidRPr="003240F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color w:val="000000"/>
          <w:sz w:val="20"/>
          <w:szCs w:val="20"/>
        </w:rPr>
      </w:pPr>
      <w:r>
        <w:rPr>
          <w:rFonts w:ascii="Consolas" w:hAnsi="Consolas" w:cs="Courier New"/>
          <w:color w:val="000000"/>
          <w:sz w:val="20"/>
          <w:szCs w:val="20"/>
        </w:rPr>
        <w:t xml:space="preserve">@SalesPerson nvarchar(50) </w:t>
      </w:r>
      <w:r w:rsidRPr="003240F6">
        <w:rPr>
          <w:rFonts w:ascii="Consolas" w:hAnsi="Consolas" w:cs="Courier New"/>
          <w:b/>
          <w:color w:val="000000"/>
          <w:sz w:val="20"/>
          <w:szCs w:val="20"/>
        </w:rPr>
        <w:t>= NULL  -- NULL default value</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AS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SET NOCOUNT ON;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Validate the @SalesPerson parameter.</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IF @SalesPerson IS NULL</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BEGIN</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PRINT 'ERROR: You must specify the last name of the sales person.'</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RETURN</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END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Get the sales for the specified sales person and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assign it to the output parameter.</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SELECT SalesYTD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FROM Sales.SalesPerson AS sp</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JOIN HumanResources.vEmployee AS e ON e.BusinessEntityID = sp.BusinessEntityID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WHERE LastName = @SalesPerson;</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RETURN</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The following example executes the stored procedure. The first statement executes the stored procedure without specifying an input value. This causes the error handling statements in the stored procedure to return the custom error message. The second statement supplies an input value and returns the expected result set.</w:t>
      </w:r>
    </w:p>
    <w:p w:rsidR="003F38A6" w:rsidRDefault="003F38A6" w:rsidP="003F38A6">
      <w:pPr>
        <w:shd w:val="clear" w:color="auto" w:fill="FFFFFF"/>
        <w:textAlignment w:val="top"/>
        <w:rPr>
          <w:rFonts w:ascii="Segoe UI" w:hAnsi="Segoe UI" w:cs="Segoe UI"/>
          <w:color w:val="000000"/>
          <w:sz w:val="19"/>
          <w:szCs w:val="19"/>
        </w:rPr>
      </w:pPr>
      <w:r>
        <w:rPr>
          <w:rFonts w:ascii="Segoe UI" w:hAnsi="Segoe UI" w:cs="Segoe UI"/>
          <w:color w:val="000000"/>
          <w:sz w:val="19"/>
          <w:szCs w:val="19"/>
        </w:rPr>
        <w:t xml:space="preserve">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Run the stored procedure without specifying an input value.</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EXEC Sales.usp_GetSalesYTD;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Run the stored procedure with an input value.</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EXEC Sales.usp_GetSalesYTD N'Blythe';</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shows the </w:t>
      </w:r>
      <w:r>
        <w:rPr>
          <w:rStyle w:val="Strong"/>
          <w:rFonts w:ascii="Segoe UI" w:hAnsi="Segoe UI" w:cs="Segoe UI"/>
          <w:color w:val="000000"/>
          <w:sz w:val="19"/>
          <w:szCs w:val="19"/>
        </w:rPr>
        <w:t>my_proc</w:t>
      </w:r>
      <w:r>
        <w:rPr>
          <w:rFonts w:ascii="Segoe UI" w:hAnsi="Segoe UI" w:cs="Segoe UI"/>
          <w:color w:val="000000"/>
          <w:sz w:val="19"/>
          <w:szCs w:val="19"/>
        </w:rPr>
        <w:t xml:space="preserve"> procedure with default values for each of the three parameters </w:t>
      </w:r>
      <w:r>
        <w:rPr>
          <w:rStyle w:val="Strong"/>
          <w:rFonts w:ascii="Segoe UI" w:hAnsi="Segoe UI" w:cs="Segoe UI"/>
          <w:color w:val="000000"/>
          <w:sz w:val="19"/>
          <w:szCs w:val="19"/>
        </w:rPr>
        <w:t>@first</w:t>
      </w:r>
      <w:r>
        <w:rPr>
          <w:rFonts w:ascii="Segoe UI" w:hAnsi="Segoe UI" w:cs="Segoe UI"/>
          <w:color w:val="000000"/>
          <w:sz w:val="19"/>
          <w:szCs w:val="19"/>
        </w:rPr>
        <w:t xml:space="preserve">, </w:t>
      </w:r>
      <w:r>
        <w:rPr>
          <w:rStyle w:val="Strong"/>
          <w:rFonts w:ascii="Segoe UI" w:hAnsi="Segoe UI" w:cs="Segoe UI"/>
          <w:color w:val="000000"/>
          <w:sz w:val="19"/>
          <w:szCs w:val="19"/>
        </w:rPr>
        <w:t>@second</w:t>
      </w:r>
      <w:r>
        <w:rPr>
          <w:rFonts w:ascii="Segoe UI" w:hAnsi="Segoe UI" w:cs="Segoe UI"/>
          <w:color w:val="000000"/>
          <w:sz w:val="19"/>
          <w:szCs w:val="19"/>
        </w:rPr>
        <w:t xml:space="preserve">, and </w:t>
      </w:r>
      <w:r>
        <w:rPr>
          <w:rStyle w:val="Strong"/>
          <w:rFonts w:ascii="Segoe UI" w:hAnsi="Segoe UI" w:cs="Segoe UI"/>
          <w:color w:val="000000"/>
          <w:sz w:val="19"/>
          <w:szCs w:val="19"/>
        </w:rPr>
        <w:t>@third</w:t>
      </w:r>
      <w:r>
        <w:rPr>
          <w:rFonts w:ascii="Segoe UI" w:hAnsi="Segoe UI" w:cs="Segoe UI"/>
          <w:color w:val="000000"/>
          <w:sz w:val="19"/>
          <w:szCs w:val="19"/>
        </w:rPr>
        <w:t>, and the values displayed when the stored procedure is executed with other parameter values:</w:t>
      </w:r>
    </w:p>
    <w:p w:rsidR="003F38A6" w:rsidRDefault="003F38A6" w:rsidP="003F38A6">
      <w:pPr>
        <w:shd w:val="clear" w:color="auto" w:fill="EFF5FF"/>
        <w:textAlignment w:val="center"/>
        <w:rPr>
          <w:rFonts w:ascii="Segoe UI" w:hAnsi="Segoe UI" w:cs="Segoe UI"/>
          <w:b/>
          <w:bCs/>
          <w:color w:val="000000"/>
          <w:sz w:val="19"/>
          <w:szCs w:val="19"/>
        </w:rPr>
      </w:pPr>
      <w:r>
        <w:rPr>
          <w:rFonts w:ascii="Segoe UI" w:hAnsi="Segoe UI" w:cs="Segoe UI"/>
          <w:b/>
          <w:bCs/>
          <w:color w:val="000000"/>
          <w:sz w:val="19"/>
          <w:szCs w:val="19"/>
        </w:rPr>
        <w:t>Transact-SQL</w:t>
      </w:r>
    </w:p>
    <w:p w:rsidR="003F38A6" w:rsidRDefault="003F38A6" w:rsidP="003F38A6">
      <w:pPr>
        <w:shd w:val="clear" w:color="auto" w:fill="FFFFFF"/>
        <w:textAlignment w:val="top"/>
        <w:rPr>
          <w:rFonts w:ascii="Segoe UI" w:hAnsi="Segoe UI" w:cs="Segoe UI"/>
          <w:color w:val="000000"/>
          <w:sz w:val="19"/>
          <w:szCs w:val="19"/>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IF OBJECT_ID('dbo.my_proc', 'P') IS NOT NULL</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DROP PROCEDURE dbo.my_proc;</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CREATE PROCEDURE dbo.my_proc</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@first int = NULL,  -- NULL default value</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@second int = 2,    -- Default value of 2</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@third int = 3      -- Default value of 3</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AS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SET NOCOUNT ON;</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SELECT @first, @second, @third;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3F38A6" w:rsidRDefault="003F38A6" w:rsidP="003F38A6">
      <w:pPr>
        <w:shd w:val="clear" w:color="auto" w:fill="FFFFFF"/>
        <w:textAlignment w:val="top"/>
        <w:rPr>
          <w:rFonts w:ascii="Segoe UI" w:hAnsi="Segoe UI" w:cs="Segoe UI"/>
          <w:color w:val="000000"/>
          <w:sz w:val="19"/>
          <w:szCs w:val="19"/>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EXECUTE dbo.my_proc; -- No parameters supplied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Here is the result set.</w:t>
      </w:r>
    </w:p>
    <w:p w:rsidR="003F38A6" w:rsidRDefault="003F38A6" w:rsidP="003F38A6">
      <w:pPr>
        <w:shd w:val="clear" w:color="auto" w:fill="FFFFFF"/>
        <w:textAlignment w:val="top"/>
        <w:rPr>
          <w:rFonts w:ascii="Segoe UI" w:hAnsi="Segoe UI" w:cs="Segoe UI"/>
          <w:color w:val="000000"/>
          <w:sz w:val="19"/>
          <w:szCs w:val="19"/>
        </w:rPr>
      </w:pPr>
      <w:r>
        <w:rPr>
          <w:rFonts w:ascii="Segoe UI" w:hAnsi="Segoe UI" w:cs="Segoe UI"/>
          <w:color w:val="000000"/>
          <w:sz w:val="19"/>
          <w:szCs w:val="19"/>
        </w:rPr>
        <w:t xml:space="preserve">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NULL  2  3</w:t>
      </w:r>
    </w:p>
    <w:p w:rsidR="003F38A6" w:rsidRDefault="003F38A6" w:rsidP="003F38A6">
      <w:pPr>
        <w:shd w:val="clear" w:color="auto" w:fill="FFFFFF"/>
        <w:textAlignment w:val="top"/>
        <w:rPr>
          <w:rFonts w:ascii="Segoe UI" w:hAnsi="Segoe UI" w:cs="Segoe UI"/>
          <w:color w:val="000000"/>
          <w:sz w:val="19"/>
          <w:szCs w:val="19"/>
        </w:rPr>
      </w:pPr>
      <w:r>
        <w:rPr>
          <w:rFonts w:ascii="Segoe UI" w:hAnsi="Segoe UI" w:cs="Segoe UI"/>
          <w:color w:val="000000"/>
          <w:sz w:val="19"/>
          <w:szCs w:val="19"/>
        </w:rPr>
        <w:t xml:space="preserve">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EXECUTE dbo.my_proc 10, 20, 30;-- All parameters supplied</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Here is the result set.</w:t>
      </w:r>
    </w:p>
    <w:p w:rsidR="003F38A6" w:rsidRDefault="003F38A6" w:rsidP="003F38A6">
      <w:pPr>
        <w:shd w:val="clear" w:color="auto" w:fill="FFFFFF"/>
        <w:textAlignment w:val="top"/>
        <w:rPr>
          <w:rFonts w:ascii="Segoe UI" w:hAnsi="Segoe UI" w:cs="Segoe UI"/>
          <w:color w:val="000000"/>
          <w:sz w:val="19"/>
          <w:szCs w:val="19"/>
        </w:rPr>
      </w:pPr>
      <w:r>
        <w:rPr>
          <w:rFonts w:ascii="Segoe UI" w:hAnsi="Segoe UI" w:cs="Segoe UI"/>
          <w:color w:val="000000"/>
          <w:sz w:val="19"/>
          <w:szCs w:val="19"/>
        </w:rPr>
        <w:t xml:space="preserve">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10  20  30</w:t>
      </w:r>
    </w:p>
    <w:p w:rsidR="003F38A6" w:rsidRDefault="003F38A6" w:rsidP="003F38A6">
      <w:pPr>
        <w:shd w:val="clear" w:color="auto" w:fill="FFFFFF"/>
        <w:textAlignment w:val="top"/>
        <w:rPr>
          <w:rFonts w:ascii="Segoe UI" w:hAnsi="Segoe UI" w:cs="Segoe UI"/>
          <w:color w:val="000000"/>
          <w:sz w:val="19"/>
          <w:szCs w:val="19"/>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EXECUTE dbo.my_proc @second = 500;  -- Only second parameter supplied by name</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Here is the result set.</w:t>
      </w:r>
    </w:p>
    <w:p w:rsidR="003F38A6" w:rsidRDefault="003F38A6" w:rsidP="003F38A6">
      <w:pPr>
        <w:shd w:val="clear" w:color="auto" w:fill="FFFFFF"/>
        <w:textAlignment w:val="top"/>
        <w:rPr>
          <w:rFonts w:ascii="Segoe UI" w:hAnsi="Segoe UI" w:cs="Segoe UI"/>
          <w:color w:val="000000"/>
          <w:sz w:val="19"/>
          <w:szCs w:val="19"/>
        </w:rPr>
      </w:pPr>
      <w:r>
        <w:rPr>
          <w:rFonts w:ascii="Segoe UI" w:hAnsi="Segoe UI" w:cs="Segoe UI"/>
          <w:color w:val="000000"/>
          <w:sz w:val="19"/>
          <w:szCs w:val="19"/>
        </w:rPr>
        <w:t xml:space="preserve"> </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NULL  500  3</w:t>
      </w:r>
    </w:p>
    <w:p w:rsidR="003F38A6" w:rsidRDefault="003F38A6" w:rsidP="003F38A6">
      <w:pPr>
        <w:shd w:val="clear" w:color="auto" w:fill="FFFFFF"/>
        <w:textAlignment w:val="top"/>
        <w:rPr>
          <w:rFonts w:ascii="Segoe UI" w:hAnsi="Segoe UI" w:cs="Segoe UI"/>
          <w:color w:val="000000"/>
          <w:sz w:val="19"/>
          <w:szCs w:val="19"/>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EXECUTE dbo.my_proc 40, @third = 50 -- Only first and third parameters</w:t>
      </w: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are supplied.</w:t>
      </w:r>
    </w:p>
    <w:p w:rsidR="003F38A6" w:rsidRDefault="003F38A6" w:rsidP="003F38A6">
      <w:pPr>
        <w:pStyle w:val="NormalWeb"/>
        <w:rPr>
          <w:rFonts w:ascii="Segoe UI" w:hAnsi="Segoe UI" w:cs="Segoe UI"/>
          <w:color w:val="000000"/>
          <w:sz w:val="19"/>
          <w:szCs w:val="19"/>
        </w:rPr>
      </w:pPr>
      <w:r>
        <w:rPr>
          <w:rFonts w:ascii="Segoe UI" w:hAnsi="Segoe UI" w:cs="Segoe UI"/>
          <w:color w:val="000000"/>
          <w:sz w:val="19"/>
          <w:szCs w:val="19"/>
        </w:rPr>
        <w:t>Here is the result set.</w:t>
      </w:r>
    </w:p>
    <w:p w:rsidR="003F38A6" w:rsidRDefault="003F38A6" w:rsidP="003F38A6">
      <w:pPr>
        <w:shd w:val="clear" w:color="auto" w:fill="FFFFFF"/>
        <w:textAlignment w:val="top"/>
        <w:rPr>
          <w:rFonts w:ascii="Segoe UI" w:hAnsi="Segoe UI" w:cs="Segoe UI"/>
          <w:color w:val="000000"/>
          <w:sz w:val="19"/>
          <w:szCs w:val="19"/>
        </w:rPr>
      </w:pPr>
    </w:p>
    <w:p w:rsidR="003F38A6" w:rsidRDefault="003F38A6" w:rsidP="003F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40  2  50</w:t>
      </w:r>
    </w:p>
    <w:p w:rsidR="00593D7F" w:rsidRDefault="00593D7F" w:rsidP="004B78B0"/>
    <w:p w:rsidR="00593D7F" w:rsidRDefault="00593D7F" w:rsidP="004B78B0"/>
    <w:p w:rsidR="00593D7F" w:rsidRPr="004B78B0" w:rsidRDefault="00593D7F" w:rsidP="004B78B0"/>
    <w:p w:rsidR="00071453" w:rsidRDefault="0017251C" w:rsidP="004B78B0">
      <w:pPr>
        <w:rPr>
          <w:b/>
          <w:u w:val="single"/>
        </w:rPr>
      </w:pPr>
      <w:r w:rsidRPr="0017251C">
        <w:rPr>
          <w:b/>
          <w:u w:val="single"/>
        </w:rPr>
        <w:t>OPTIONAL PARAMETERS</w:t>
      </w:r>
    </w:p>
    <w:p w:rsidR="0017251C" w:rsidRDefault="0017251C" w:rsidP="004B78B0">
      <w:pPr>
        <w:rPr>
          <w:b/>
          <w:u w:val="single"/>
        </w:rPr>
      </w:pPr>
    </w:p>
    <w:p w:rsidR="0017251C" w:rsidRPr="0017251C" w:rsidRDefault="0017251C" w:rsidP="0017251C">
      <w:r w:rsidRPr="0017251C">
        <w:rPr>
          <w:rFonts w:ascii="Calibri" w:hAnsi="Calibri"/>
        </w:rPr>
        <w:t>You have a stored procedure GetCustomers with two parameters: LastName, FirstName. The stored procedure returns all the records matching the values of the parameters. You want the parameters be optional, which means skipping the parameter if you do not pass a value.</w:t>
      </w:r>
    </w:p>
    <w:p w:rsidR="0017251C" w:rsidRPr="0017251C" w:rsidRDefault="0017251C" w:rsidP="0017251C">
      <w:r w:rsidRPr="0017251C">
        <w:rPr>
          <w:rFonts w:ascii="Calibri" w:hAnsi="Calibri"/>
        </w:rPr>
        <w:t>T-SQL does not provide optional parameters, but you can implement one.</w:t>
      </w:r>
    </w:p>
    <w:p w:rsidR="0017251C" w:rsidRPr="0017251C" w:rsidRDefault="0017251C" w:rsidP="0017251C">
      <w:pPr>
        <w:ind w:left="720" w:hanging="360"/>
      </w:pPr>
      <w:r w:rsidRPr="0017251C">
        <w:rPr>
          <w:rFonts w:ascii="Calibri" w:eastAsia="Calibri" w:hAnsi="Calibri" w:cs="Calibri"/>
        </w:rPr>
        <w:t>1.</w:t>
      </w:r>
      <w:r w:rsidRPr="0017251C">
        <w:rPr>
          <w:rFonts w:eastAsia="Calibri"/>
          <w:sz w:val="14"/>
          <w:szCs w:val="14"/>
        </w:rPr>
        <w:t xml:space="preserve">       </w:t>
      </w:r>
      <w:r w:rsidRPr="0017251C">
        <w:rPr>
          <w:rFonts w:ascii="Calibri" w:hAnsi="Calibri"/>
        </w:rPr>
        <w:t>You have original stored procedure</w:t>
      </w:r>
    </w:p>
    <w:p w:rsidR="0017251C" w:rsidRPr="0017251C" w:rsidRDefault="0017251C" w:rsidP="0017251C">
      <w:pPr>
        <w:ind w:left="720" w:hanging="360"/>
      </w:pPr>
      <w:r>
        <w:rPr>
          <w:noProof/>
        </w:rPr>
        <w:lastRenderedPageBreak/>
        <w:drawing>
          <wp:inline distT="0" distB="0" distL="0" distR="0">
            <wp:extent cx="2849880" cy="1371600"/>
            <wp:effectExtent l="19050" t="0" r="7620" b="0"/>
            <wp:docPr id="1" name="Picture 14" descr="http://weblogs.asp.net/blogs/stanleygu/image_20100208_Pa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logs.asp.net/blogs/stanleygu/image_20100208_Param1.gif"/>
                    <pic:cNvPicPr>
                      <a:picLocks noChangeAspect="1" noChangeArrowheads="1"/>
                    </pic:cNvPicPr>
                  </pic:nvPicPr>
                  <pic:blipFill>
                    <a:blip r:embed="rId9" cstate="print"/>
                    <a:srcRect/>
                    <a:stretch>
                      <a:fillRect/>
                    </a:stretch>
                  </pic:blipFill>
                  <pic:spPr bwMode="auto">
                    <a:xfrm>
                      <a:off x="0" y="0"/>
                      <a:ext cx="2849880" cy="1371600"/>
                    </a:xfrm>
                    <a:prstGeom prst="rect">
                      <a:avLst/>
                    </a:prstGeom>
                    <a:noFill/>
                    <a:ln w="9525">
                      <a:noFill/>
                      <a:miter lim="800000"/>
                      <a:headEnd/>
                      <a:tailEnd/>
                    </a:ln>
                  </pic:spPr>
                </pic:pic>
              </a:graphicData>
            </a:graphic>
          </wp:inline>
        </w:drawing>
      </w:r>
    </w:p>
    <w:p w:rsidR="0017251C" w:rsidRPr="0017251C" w:rsidRDefault="0017251C" w:rsidP="0017251C">
      <w:pPr>
        <w:ind w:left="720" w:hanging="360"/>
      </w:pPr>
      <w:r w:rsidRPr="0017251C">
        <w:rPr>
          <w:rFonts w:ascii="Calibri" w:eastAsia="Calibri" w:hAnsi="Calibri" w:cs="Calibri"/>
        </w:rPr>
        <w:t>2.</w:t>
      </w:r>
      <w:r w:rsidRPr="0017251C">
        <w:rPr>
          <w:rFonts w:eastAsia="Calibri"/>
          <w:sz w:val="14"/>
          <w:szCs w:val="14"/>
        </w:rPr>
        <w:t xml:space="preserve">       </w:t>
      </w:r>
      <w:r w:rsidRPr="0017251C">
        <w:rPr>
          <w:rFonts w:ascii="Calibri" w:hAnsi="Calibri"/>
        </w:rPr>
        <w:t xml:space="preserve">Add </w:t>
      </w:r>
      <w:r w:rsidRPr="0017251C">
        <w:rPr>
          <w:rFonts w:ascii="Courier New" w:hAnsi="Courier New" w:cs="Courier New"/>
          <w:noProof/>
          <w:color w:val="808080"/>
          <w:sz w:val="20"/>
          <w:szCs w:val="20"/>
        </w:rPr>
        <w:t>=null</w:t>
      </w:r>
      <w:r w:rsidRPr="0017251C">
        <w:rPr>
          <w:rFonts w:ascii="Calibri" w:hAnsi="Calibri"/>
        </w:rPr>
        <w:t xml:space="preserve"> at your parameter declaration of the stored procedure</w:t>
      </w:r>
    </w:p>
    <w:p w:rsidR="0017251C" w:rsidRPr="0017251C" w:rsidRDefault="0017251C" w:rsidP="0017251C">
      <w:pPr>
        <w:ind w:left="720" w:hanging="360"/>
      </w:pPr>
      <w:r>
        <w:rPr>
          <w:noProof/>
        </w:rPr>
        <w:drawing>
          <wp:inline distT="0" distB="0" distL="0" distR="0">
            <wp:extent cx="2217420" cy="381000"/>
            <wp:effectExtent l="19050" t="0" r="0" b="0"/>
            <wp:docPr id="15" name="Picture 15" descr="http://weblogs.asp.net/blogs/stanleygu/image_20100208_Pa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logs.asp.net/blogs/stanleygu/image_20100208_Param2.gif"/>
                    <pic:cNvPicPr>
                      <a:picLocks noChangeAspect="1" noChangeArrowheads="1"/>
                    </pic:cNvPicPr>
                  </pic:nvPicPr>
                  <pic:blipFill>
                    <a:blip r:embed="rId10" cstate="print"/>
                    <a:srcRect/>
                    <a:stretch>
                      <a:fillRect/>
                    </a:stretch>
                  </pic:blipFill>
                  <pic:spPr bwMode="auto">
                    <a:xfrm>
                      <a:off x="0" y="0"/>
                      <a:ext cx="2217420" cy="381000"/>
                    </a:xfrm>
                    <a:prstGeom prst="rect">
                      <a:avLst/>
                    </a:prstGeom>
                    <a:noFill/>
                    <a:ln w="9525">
                      <a:noFill/>
                      <a:miter lim="800000"/>
                      <a:headEnd/>
                      <a:tailEnd/>
                    </a:ln>
                  </pic:spPr>
                </pic:pic>
              </a:graphicData>
            </a:graphic>
          </wp:inline>
        </w:drawing>
      </w:r>
    </w:p>
    <w:p w:rsidR="0017251C" w:rsidRPr="0017251C" w:rsidRDefault="0017251C" w:rsidP="0017251C">
      <w:pPr>
        <w:ind w:left="720" w:hanging="360"/>
      </w:pPr>
      <w:r w:rsidRPr="0017251C">
        <w:rPr>
          <w:rFonts w:ascii="Calibri" w:eastAsia="Calibri" w:hAnsi="Calibri" w:cs="Calibri"/>
        </w:rPr>
        <w:t>3.</w:t>
      </w:r>
      <w:r w:rsidRPr="0017251C">
        <w:rPr>
          <w:rFonts w:eastAsia="Calibri"/>
          <w:sz w:val="14"/>
          <w:szCs w:val="14"/>
        </w:rPr>
        <w:t xml:space="preserve">       </w:t>
      </w:r>
      <w:r w:rsidRPr="0017251C">
        <w:rPr>
          <w:rFonts w:ascii="Calibri" w:hAnsi="Calibri"/>
        </w:rPr>
        <w:t xml:space="preserve">Add </w:t>
      </w:r>
      <w:r w:rsidRPr="0017251C">
        <w:rPr>
          <w:rFonts w:ascii="Courier New" w:hAnsi="Courier New" w:cs="Courier New"/>
          <w:noProof/>
          <w:color w:val="808080"/>
          <w:sz w:val="20"/>
          <w:szCs w:val="20"/>
        </w:rPr>
        <w:t>IS</w:t>
      </w:r>
      <w:r w:rsidRPr="0017251C">
        <w:rPr>
          <w:rFonts w:ascii="Courier New" w:hAnsi="Courier New" w:cs="Courier New"/>
          <w:noProof/>
          <w:sz w:val="20"/>
          <w:szCs w:val="20"/>
        </w:rPr>
        <w:t xml:space="preserve"> </w:t>
      </w:r>
      <w:r w:rsidRPr="0017251C">
        <w:rPr>
          <w:rFonts w:ascii="Courier New" w:hAnsi="Courier New" w:cs="Courier New"/>
          <w:noProof/>
          <w:color w:val="808080"/>
          <w:sz w:val="20"/>
          <w:szCs w:val="20"/>
        </w:rPr>
        <w:t>NULL</w:t>
      </w:r>
      <w:r w:rsidRPr="0017251C">
        <w:rPr>
          <w:rFonts w:ascii="Calibri" w:hAnsi="Calibri"/>
        </w:rPr>
        <w:t xml:space="preserve"> at your WHERE clause</w:t>
      </w:r>
    </w:p>
    <w:p w:rsidR="0017251C" w:rsidRPr="0017251C" w:rsidRDefault="0017251C" w:rsidP="0017251C">
      <w:pPr>
        <w:ind w:left="720" w:hanging="360"/>
      </w:pPr>
      <w:r>
        <w:rPr>
          <w:noProof/>
        </w:rPr>
        <w:drawing>
          <wp:inline distT="0" distB="0" distL="0" distR="0">
            <wp:extent cx="1691640" cy="571500"/>
            <wp:effectExtent l="19050" t="0" r="3810" b="0"/>
            <wp:docPr id="16" name="Picture 16" descr="http://weblogs.asp.net/blogs/stanleygu/image_20100208_Para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logs.asp.net/blogs/stanleygu/image_20100208_Param3.gif"/>
                    <pic:cNvPicPr>
                      <a:picLocks noChangeAspect="1" noChangeArrowheads="1"/>
                    </pic:cNvPicPr>
                  </pic:nvPicPr>
                  <pic:blipFill>
                    <a:blip r:embed="rId11" cstate="print"/>
                    <a:srcRect/>
                    <a:stretch>
                      <a:fillRect/>
                    </a:stretch>
                  </pic:blipFill>
                  <pic:spPr bwMode="auto">
                    <a:xfrm>
                      <a:off x="0" y="0"/>
                      <a:ext cx="1691640" cy="571500"/>
                    </a:xfrm>
                    <a:prstGeom prst="rect">
                      <a:avLst/>
                    </a:prstGeom>
                    <a:noFill/>
                    <a:ln w="9525">
                      <a:noFill/>
                      <a:miter lim="800000"/>
                      <a:headEnd/>
                      <a:tailEnd/>
                    </a:ln>
                  </pic:spPr>
                </pic:pic>
              </a:graphicData>
            </a:graphic>
          </wp:inline>
        </w:drawing>
      </w:r>
    </w:p>
    <w:p w:rsidR="0017251C" w:rsidRPr="0017251C" w:rsidRDefault="0017251C" w:rsidP="0017251C">
      <w:pPr>
        <w:ind w:left="720" w:hanging="360"/>
      </w:pPr>
      <w:r w:rsidRPr="0017251C">
        <w:rPr>
          <w:rFonts w:ascii="Calibri" w:eastAsia="Calibri" w:hAnsi="Calibri" w:cs="Calibri"/>
        </w:rPr>
        <w:t>4.</w:t>
      </w:r>
      <w:r w:rsidRPr="0017251C">
        <w:rPr>
          <w:rFonts w:eastAsia="Calibri"/>
          <w:sz w:val="14"/>
          <w:szCs w:val="14"/>
        </w:rPr>
        <w:t xml:space="preserve">       </w:t>
      </w:r>
      <w:r w:rsidRPr="0017251C">
        <w:rPr>
          <w:rFonts w:ascii="Calibri" w:hAnsi="Calibri"/>
        </w:rPr>
        <w:t>Now you have optional parameters in the stored procedure</w:t>
      </w:r>
    </w:p>
    <w:p w:rsidR="0017251C" w:rsidRPr="0017251C" w:rsidRDefault="0017251C" w:rsidP="0017251C">
      <w:pPr>
        <w:ind w:left="720" w:hanging="360"/>
      </w:pPr>
      <w:r>
        <w:rPr>
          <w:noProof/>
        </w:rPr>
        <w:drawing>
          <wp:inline distT="0" distB="0" distL="0" distR="0">
            <wp:extent cx="3893820" cy="1402080"/>
            <wp:effectExtent l="19050" t="0" r="0" b="0"/>
            <wp:docPr id="17" name="Picture 17" descr="http://weblogs.asp.net/blogs/stanleygu/image_20100208_Para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eblogs.asp.net/blogs/stanleygu/image_20100208_Param4.gif"/>
                    <pic:cNvPicPr>
                      <a:picLocks noChangeAspect="1" noChangeArrowheads="1"/>
                    </pic:cNvPicPr>
                  </pic:nvPicPr>
                  <pic:blipFill>
                    <a:blip r:embed="rId12" cstate="print"/>
                    <a:srcRect/>
                    <a:stretch>
                      <a:fillRect/>
                    </a:stretch>
                  </pic:blipFill>
                  <pic:spPr bwMode="auto">
                    <a:xfrm>
                      <a:off x="0" y="0"/>
                      <a:ext cx="3893820" cy="1402080"/>
                    </a:xfrm>
                    <a:prstGeom prst="rect">
                      <a:avLst/>
                    </a:prstGeom>
                    <a:noFill/>
                    <a:ln w="9525">
                      <a:noFill/>
                      <a:miter lim="800000"/>
                      <a:headEnd/>
                      <a:tailEnd/>
                    </a:ln>
                  </pic:spPr>
                </pic:pic>
              </a:graphicData>
            </a:graphic>
          </wp:inline>
        </w:drawing>
      </w:r>
    </w:p>
    <w:p w:rsidR="0017251C" w:rsidRPr="0017251C" w:rsidRDefault="0017251C" w:rsidP="004B78B0">
      <w:pPr>
        <w:rPr>
          <w:b/>
          <w:u w:val="single"/>
        </w:rPr>
      </w:pPr>
    </w:p>
    <w:p w:rsidR="00071453" w:rsidRPr="004B78B0" w:rsidRDefault="00071453" w:rsidP="004B78B0"/>
    <w:p w:rsidR="00071453" w:rsidRPr="004B78B0" w:rsidRDefault="00071453" w:rsidP="004B78B0"/>
    <w:p w:rsidR="00071453" w:rsidRPr="004B78B0" w:rsidRDefault="00071453" w:rsidP="004B78B0"/>
    <w:p w:rsidR="004F0442" w:rsidRPr="008633E2" w:rsidRDefault="004F0442" w:rsidP="004B78B0">
      <w:pPr>
        <w:rPr>
          <w:b/>
          <w:sz w:val="40"/>
          <w:szCs w:val="40"/>
          <w:u w:val="single"/>
        </w:rPr>
      </w:pPr>
      <w:r w:rsidRPr="008633E2">
        <w:rPr>
          <w:b/>
          <w:sz w:val="40"/>
          <w:szCs w:val="40"/>
          <w:u w:val="single"/>
        </w:rPr>
        <w:t>SubQueries:</w:t>
      </w:r>
    </w:p>
    <w:p w:rsidR="008633E2" w:rsidRDefault="008633E2" w:rsidP="004B78B0">
      <w:pPr>
        <w:rPr>
          <w:b/>
          <w:u w:val="single"/>
        </w:rPr>
      </w:pPr>
    </w:p>
    <w:p w:rsidR="00973435" w:rsidRDefault="00973435" w:rsidP="008633E2">
      <w:pPr>
        <w:pStyle w:val="Heading1"/>
        <w:rPr>
          <w:sz w:val="30"/>
          <w:szCs w:val="30"/>
        </w:rPr>
      </w:pPr>
    </w:p>
    <w:p w:rsidR="00973435" w:rsidRPr="00973435" w:rsidRDefault="00973435" w:rsidP="008633E2">
      <w:pPr>
        <w:pStyle w:val="Heading1"/>
        <w:rPr>
          <w:sz w:val="24"/>
          <w:szCs w:val="24"/>
        </w:rPr>
      </w:pPr>
      <w:r w:rsidRPr="00973435">
        <w:rPr>
          <w:sz w:val="24"/>
          <w:szCs w:val="24"/>
        </w:rPr>
        <w:t>http://www.w3resource.com/sql/subqueries/understanding-sql-subqueries.php</w:t>
      </w:r>
    </w:p>
    <w:p w:rsidR="008633E2" w:rsidRDefault="008633E2" w:rsidP="008633E2">
      <w:pPr>
        <w:pStyle w:val="Heading1"/>
        <w:rPr>
          <w:sz w:val="30"/>
          <w:szCs w:val="30"/>
        </w:rPr>
      </w:pPr>
      <w:r>
        <w:rPr>
          <w:sz w:val="30"/>
          <w:szCs w:val="30"/>
        </w:rPr>
        <w:t xml:space="preserve">Plain Subqueries </w:t>
      </w:r>
    </w:p>
    <w:p w:rsidR="008633E2" w:rsidRDefault="008633E2" w:rsidP="008633E2"/>
    <w:p w:rsidR="008633E2" w:rsidRDefault="008633E2" w:rsidP="008633E2">
      <w:pPr>
        <w:rPr>
          <w:b/>
          <w:u w:val="single"/>
        </w:rPr>
      </w:pPr>
      <w:r w:rsidRPr="00695B63">
        <w:rPr>
          <w:b/>
          <w:u w:val="single"/>
        </w:rPr>
        <w:t>EXAMPLE</w:t>
      </w:r>
    </w:p>
    <w:p w:rsidR="008633E2" w:rsidRPr="00695B63" w:rsidRDefault="008633E2" w:rsidP="008633E2">
      <w:r w:rsidRPr="00695B63">
        <w:t xml:space="preserve">SELECT     dbo.Company_Team.Last_Update, dbo.Company_Team.Updated_By, dbo.Company_Team.Description, </w:t>
      </w:r>
    </w:p>
    <w:p w:rsidR="008633E2" w:rsidRPr="00695B63" w:rsidRDefault="008633E2" w:rsidP="008633E2">
      <w:r w:rsidRPr="00695B63">
        <w:tab/>
      </w:r>
      <w:r w:rsidRPr="00695B63">
        <w:tab/>
        <w:t xml:space="preserve">   Company_1.Company_Name, dbo.Contact.First_Name, dbo.Contact.Last_Name,</w:t>
      </w:r>
    </w:p>
    <w:p w:rsidR="008633E2" w:rsidRPr="00695B63" w:rsidRDefault="008633E2" w:rsidP="008633E2">
      <w:r w:rsidRPr="00695B63">
        <w:lastRenderedPageBreak/>
        <w:t xml:space="preserve">                          (SELECT     Company_Name</w:t>
      </w:r>
    </w:p>
    <w:p w:rsidR="008633E2" w:rsidRPr="00695B63" w:rsidRDefault="008633E2" w:rsidP="008633E2">
      <w:r w:rsidRPr="00695B63">
        <w:t xml:space="preserve">                            FROM          dbo.Company</w:t>
      </w:r>
    </w:p>
    <w:p w:rsidR="008633E2" w:rsidRPr="00695B63" w:rsidRDefault="008633E2" w:rsidP="008633E2">
      <w:r w:rsidRPr="00695B63">
        <w:t xml:space="preserve">                            WHERE      (Company_RecID = dbo.Contact.Company_RecID)) AS ReferCo</w:t>
      </w:r>
    </w:p>
    <w:p w:rsidR="008633E2" w:rsidRPr="00695B63" w:rsidRDefault="008633E2" w:rsidP="008633E2">
      <w:r w:rsidRPr="00695B63">
        <w:t>FROM         dbo.Contact RIGHT OUTER JOIN</w:t>
      </w:r>
    </w:p>
    <w:p w:rsidR="008633E2" w:rsidRPr="00695B63" w:rsidRDefault="008633E2" w:rsidP="008633E2">
      <w:r w:rsidRPr="00695B63">
        <w:t xml:space="preserve">                      dbo.Company_Team ON dbo.Contact.Contact_RecID = dbo.Company_Team.Contact_Recid LEFT OUTER JOIN</w:t>
      </w:r>
    </w:p>
    <w:p w:rsidR="008633E2" w:rsidRPr="00695B63" w:rsidRDefault="008633E2" w:rsidP="008633E2">
      <w:r w:rsidRPr="00695B63">
        <w:t xml:space="preserve">                      dbo.Company AS Company_1 ON dbo.Company_Team.Company_RecID = Company_1.Company_RecID</w:t>
      </w:r>
    </w:p>
    <w:p w:rsidR="008633E2" w:rsidRPr="00695B63" w:rsidRDefault="008633E2" w:rsidP="008633E2">
      <w:r w:rsidRPr="00695B63">
        <w:t>WHERE     (dbo.Company_Team.Team_Role_Recid = '10')</w:t>
      </w:r>
    </w:p>
    <w:p w:rsidR="008633E2" w:rsidRPr="00695B63" w:rsidRDefault="008633E2" w:rsidP="008633E2">
      <w:pPr>
        <w:rPr>
          <w:b/>
          <w:u w:val="single"/>
        </w:rPr>
      </w:pPr>
    </w:p>
    <w:p w:rsidR="008633E2" w:rsidRDefault="008633E2" w:rsidP="004B78B0">
      <w:pPr>
        <w:rPr>
          <w:b/>
          <w:u w:val="single"/>
        </w:rPr>
      </w:pPr>
    </w:p>
    <w:p w:rsidR="009C0EA5" w:rsidRDefault="009C0EA5" w:rsidP="004B78B0">
      <w:pPr>
        <w:rPr>
          <w:b/>
          <w:u w:val="single"/>
        </w:rPr>
      </w:pPr>
    </w:p>
    <w:p w:rsidR="009C0EA5" w:rsidRDefault="009C0EA5" w:rsidP="004B78B0">
      <w:pPr>
        <w:rPr>
          <w:b/>
          <w:u w:val="single"/>
        </w:rPr>
      </w:pPr>
    </w:p>
    <w:p w:rsidR="009C0EA5" w:rsidRDefault="009C0EA5" w:rsidP="004B78B0">
      <w:pPr>
        <w:rPr>
          <w:b/>
          <w:u w:val="single"/>
        </w:rPr>
      </w:pPr>
      <w:r>
        <w:rPr>
          <w:b/>
          <w:u w:val="single"/>
        </w:rPr>
        <w:t>EXAMPLE</w:t>
      </w:r>
    </w:p>
    <w:p w:rsidR="00EB3F1F" w:rsidRDefault="00EB3F1F" w:rsidP="00EB3F1F"/>
    <w:p w:rsidR="00EB3F1F" w:rsidRDefault="00EB3F1F" w:rsidP="00EB3F1F">
      <w:r>
        <w:t>set @timetofail = 23000;</w:t>
      </w:r>
    </w:p>
    <w:p w:rsidR="00EB3F1F" w:rsidRDefault="00EB3F1F" w:rsidP="00EB3F1F">
      <w:r>
        <w:t xml:space="preserve">select </w:t>
      </w:r>
    </w:p>
    <w:p w:rsidR="00EB3F1F" w:rsidRDefault="00EB3F1F" w:rsidP="00EB3F1F">
      <w:r>
        <w:t>                COUNT(distinct (C.LocationID))AS 'Total Locations',</w:t>
      </w:r>
    </w:p>
    <w:p w:rsidR="00EB3F1F" w:rsidRDefault="00EB3F1F" w:rsidP="00EB3F1F">
      <w:r>
        <w:t>                L.LocationID,</w:t>
      </w:r>
    </w:p>
    <w:p w:rsidR="00EB3F1F" w:rsidRDefault="00EB3F1F" w:rsidP="00EB3F1F">
      <w:r>
        <w:t xml:space="preserve">                (select max(TIMESTAMPDIFF(minute,  C1.LastContact, NOW() )) </w:t>
      </w:r>
    </w:p>
    <w:p w:rsidR="00EB3F1F" w:rsidRDefault="00EB3F1F" w:rsidP="00EB3F1F">
      <w:r>
        <w:t>                                from computers c1 where c1.locationid = c.locationid) AS MinutesToLastContact,</w:t>
      </w:r>
    </w:p>
    <w:p w:rsidR="00EB3F1F" w:rsidRDefault="00EB3F1F" w:rsidP="00EB3F1F"/>
    <w:p w:rsidR="00EB3F1F" w:rsidRDefault="00EB3F1F" w:rsidP="00EB3F1F">
      <w:r>
        <w:t xml:space="preserve">    IF((select max(TIMESTAMPDIFF(minute,  C1.LastContact, NOW() )) </w:t>
      </w:r>
    </w:p>
    <w:p w:rsidR="00EB3F1F" w:rsidRDefault="00EB3F1F" w:rsidP="00EB3F1F">
      <w:r>
        <w:t>                                from computers c1 where c1.locationid = c.locationid) &gt;= @TimeToFail,'Fail','OK') AS 'Status',</w:t>
      </w:r>
    </w:p>
    <w:p w:rsidR="00EB3F1F" w:rsidRDefault="00EB3F1F" w:rsidP="00EB3F1F"/>
    <w:p w:rsidR="00EB3F1F" w:rsidRDefault="00EB3F1F" w:rsidP="00EB3F1F">
      <w:r>
        <w:t>                (select max(c1.lastcontact) from computers c1 where c1.locationid = c.locationid) as lastcontact</w:t>
      </w:r>
    </w:p>
    <w:p w:rsidR="00EB3F1F" w:rsidRDefault="00EB3F1F" w:rsidP="00EB3F1F"/>
    <w:p w:rsidR="00EB3F1F" w:rsidRDefault="00EB3F1F" w:rsidP="00EB3F1F">
      <w:r>
        <w:t>from computers C</w:t>
      </w:r>
    </w:p>
    <w:p w:rsidR="00EB3F1F" w:rsidRDefault="00EB3F1F" w:rsidP="00EB3F1F">
      <w:r>
        <w:t>    JOIN Locations AS L</w:t>
      </w:r>
    </w:p>
    <w:p w:rsidR="00EB3F1F" w:rsidRDefault="00EB3F1F" w:rsidP="00EB3F1F">
      <w:r>
        <w:t>                ON C.LocationID = L.LocationID</w:t>
      </w:r>
    </w:p>
    <w:p w:rsidR="00EB3F1F" w:rsidRDefault="00EB3F1F" w:rsidP="00EB3F1F"/>
    <w:p w:rsidR="00EB3F1F" w:rsidRDefault="00EB3F1F" w:rsidP="00EB3F1F">
      <w:r>
        <w:t>where</w:t>
      </w:r>
    </w:p>
    <w:p w:rsidR="00EB3F1F" w:rsidRDefault="00EB3F1F" w:rsidP="00EB3F1F">
      <w:r>
        <w:t xml:space="preserve">L.LocationID NOT IN (0 , 1) </w:t>
      </w:r>
    </w:p>
    <w:p w:rsidR="00EB3F1F" w:rsidRDefault="00EB3F1F" w:rsidP="00EB3F1F">
      <w:r>
        <w:t xml:space="preserve">AND IFNULL(TIMESTAMPDIFF(minute, C.LastContact, NOW()),0) &gt;= @TimeToFail </w:t>
      </w:r>
    </w:p>
    <w:p w:rsidR="00EB3F1F" w:rsidRDefault="00EB3F1F" w:rsidP="00EB3F1F">
      <w:r>
        <w:t xml:space="preserve">AND C.LastContact &gt; DATE_ADD(NOW(), INTERVAL -1 year) </w:t>
      </w:r>
    </w:p>
    <w:p w:rsidR="00EB3F1F" w:rsidRDefault="00EB3F1F" w:rsidP="00EB3F1F"/>
    <w:p w:rsidR="00EB3F1F" w:rsidRDefault="00EB3F1F" w:rsidP="00EB3F1F">
      <w:r>
        <w:t xml:space="preserve">GROUP BY C.LocationID  </w:t>
      </w:r>
    </w:p>
    <w:p w:rsidR="00EB3F1F" w:rsidRDefault="00EB3F1F" w:rsidP="00EB3F1F">
      <w:r>
        <w:t>ORDER BY MinutesToLastContact desc</w:t>
      </w:r>
    </w:p>
    <w:p w:rsidR="00EB3F1F" w:rsidRDefault="00EB3F1F" w:rsidP="009C0EA5">
      <w:pPr>
        <w:autoSpaceDE w:val="0"/>
        <w:autoSpaceDN w:val="0"/>
        <w:rPr>
          <w:rFonts w:ascii="Courier New" w:hAnsi="Courier New" w:cs="Courier New"/>
          <w:color w:val="0000FF"/>
          <w:sz w:val="20"/>
          <w:szCs w:val="20"/>
        </w:rPr>
      </w:pPr>
    </w:p>
    <w:p w:rsidR="00EB3F1F" w:rsidRDefault="00EB3F1F" w:rsidP="009C0EA5">
      <w:pPr>
        <w:autoSpaceDE w:val="0"/>
        <w:autoSpaceDN w:val="0"/>
        <w:rPr>
          <w:rFonts w:ascii="Courier New" w:hAnsi="Courier New" w:cs="Courier New"/>
          <w:color w:val="0000FF"/>
          <w:sz w:val="20"/>
          <w:szCs w:val="20"/>
        </w:rPr>
      </w:pPr>
    </w:p>
    <w:p w:rsidR="00EB3F1F" w:rsidRDefault="00EB3F1F" w:rsidP="009C0EA5">
      <w:pPr>
        <w:autoSpaceDE w:val="0"/>
        <w:autoSpaceDN w:val="0"/>
        <w:rPr>
          <w:rFonts w:ascii="Courier New" w:hAnsi="Courier New" w:cs="Courier New"/>
          <w:color w:val="0000FF"/>
          <w:sz w:val="20"/>
          <w:szCs w:val="20"/>
        </w:rPr>
      </w:pPr>
    </w:p>
    <w:p w:rsidR="00EB3F1F" w:rsidRDefault="00EB3F1F" w:rsidP="009C0EA5">
      <w:pPr>
        <w:autoSpaceDE w:val="0"/>
        <w:autoSpaceDN w:val="0"/>
        <w:rPr>
          <w:rFonts w:ascii="Courier New" w:hAnsi="Courier New" w:cs="Courier New"/>
          <w:color w:val="0000FF"/>
          <w:sz w:val="20"/>
          <w:szCs w:val="20"/>
        </w:rPr>
      </w:pPr>
    </w:p>
    <w:p w:rsidR="00EB3F1F" w:rsidRDefault="00EB3F1F" w:rsidP="009C0EA5">
      <w:pPr>
        <w:autoSpaceDE w:val="0"/>
        <w:autoSpaceDN w:val="0"/>
        <w:rPr>
          <w:rFonts w:ascii="Courier New" w:hAnsi="Courier New" w:cs="Courier New"/>
          <w:color w:val="0000FF"/>
          <w:sz w:val="20"/>
          <w:szCs w:val="20"/>
        </w:rPr>
      </w:pPr>
    </w:p>
    <w:p w:rsidR="009C0EA5" w:rsidRDefault="009C0EA5" w:rsidP="009C0EA5">
      <w:pPr>
        <w:autoSpaceDE w:val="0"/>
        <w:autoSpaceDN w:val="0"/>
        <w:rPr>
          <w:rFonts w:ascii="Courier New" w:hAnsi="Courier New" w:cs="Courier New"/>
          <w:color w:val="808080"/>
          <w:sz w:val="20"/>
          <w:szCs w:val="20"/>
        </w:rPr>
      </w:pPr>
      <w:r>
        <w:rPr>
          <w:rFonts w:ascii="Courier New" w:hAnsi="Courier New" w:cs="Courier New"/>
          <w:color w:val="0000FF"/>
          <w:sz w:val="20"/>
          <w:szCs w:val="20"/>
        </w:rPr>
        <w:lastRenderedPageBreak/>
        <w:t>SELECT</w:t>
      </w:r>
      <w:r>
        <w:rPr>
          <w:rFonts w:ascii="Courier New" w:hAnsi="Courier New" w:cs="Courier New"/>
          <w:sz w:val="20"/>
          <w:szCs w:val="20"/>
        </w:rPr>
        <w:t>     dbo</w:t>
      </w:r>
      <w:r>
        <w:rPr>
          <w:rFonts w:ascii="Courier New" w:hAnsi="Courier New" w:cs="Courier New"/>
          <w:color w:val="808080"/>
          <w:sz w:val="20"/>
          <w:szCs w:val="20"/>
        </w:rPr>
        <w:t>.</w:t>
      </w:r>
      <w:r>
        <w:rPr>
          <w:rFonts w:ascii="Courier New" w:hAnsi="Courier New" w:cs="Courier New"/>
          <w:sz w:val="20"/>
          <w:szCs w:val="20"/>
        </w:rPr>
        <w:t>Company_Team</w:t>
      </w:r>
      <w:r>
        <w:rPr>
          <w:rFonts w:ascii="Courier New" w:hAnsi="Courier New" w:cs="Courier New"/>
          <w:color w:val="808080"/>
          <w:sz w:val="20"/>
          <w:szCs w:val="20"/>
        </w:rPr>
        <w:t>.</w:t>
      </w:r>
      <w:r>
        <w:rPr>
          <w:rFonts w:ascii="Courier New" w:hAnsi="Courier New" w:cs="Courier New"/>
          <w:sz w:val="20"/>
          <w:szCs w:val="20"/>
        </w:rPr>
        <w:t>Last_Update</w:t>
      </w:r>
      <w:r>
        <w:rPr>
          <w:rFonts w:ascii="Courier New" w:hAnsi="Courier New" w:cs="Courier New"/>
          <w:color w:val="808080"/>
          <w:sz w:val="20"/>
          <w:szCs w:val="20"/>
        </w:rPr>
        <w:t>,</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Company_Team</w:t>
      </w:r>
      <w:r>
        <w:rPr>
          <w:rFonts w:ascii="Courier New" w:hAnsi="Courier New" w:cs="Courier New"/>
          <w:color w:val="808080"/>
          <w:sz w:val="20"/>
          <w:szCs w:val="20"/>
        </w:rPr>
        <w:t>.</w:t>
      </w:r>
      <w:r>
        <w:rPr>
          <w:rFonts w:ascii="Courier New" w:hAnsi="Courier New" w:cs="Courier New"/>
          <w:sz w:val="20"/>
          <w:szCs w:val="20"/>
        </w:rPr>
        <w:t>Updated_By</w:t>
      </w:r>
      <w:r>
        <w:rPr>
          <w:rFonts w:ascii="Courier New" w:hAnsi="Courier New" w:cs="Courier New"/>
          <w:color w:val="808080"/>
          <w:sz w:val="20"/>
          <w:szCs w:val="20"/>
        </w:rPr>
        <w:t>,</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Company_Team</w:t>
      </w:r>
      <w:r>
        <w:rPr>
          <w:rFonts w:ascii="Courier New" w:hAnsi="Courier New" w:cs="Courier New"/>
          <w:color w:val="808080"/>
          <w:sz w:val="20"/>
          <w:szCs w:val="20"/>
        </w:rPr>
        <w:t>.</w:t>
      </w:r>
      <w:r>
        <w:rPr>
          <w:rFonts w:ascii="Courier New" w:hAnsi="Courier New" w:cs="Courier New"/>
          <w:color w:val="0000FF"/>
          <w:sz w:val="20"/>
          <w:szCs w:val="20"/>
        </w:rPr>
        <w:t>Description</w:t>
      </w:r>
      <w:r>
        <w:rPr>
          <w:rFonts w:ascii="Courier New" w:hAnsi="Courier New" w:cs="Courier New"/>
          <w:color w:val="808080"/>
          <w:sz w:val="20"/>
          <w:szCs w:val="20"/>
        </w:rPr>
        <w:t>,</w:t>
      </w:r>
      <w:r>
        <w:rPr>
          <w:rFonts w:ascii="Courier New" w:hAnsi="Courier New" w:cs="Courier New"/>
          <w:sz w:val="20"/>
          <w:szCs w:val="20"/>
        </w:rPr>
        <w:t xml:space="preserve"> Company_1</w:t>
      </w:r>
      <w:r>
        <w:rPr>
          <w:rFonts w:ascii="Courier New" w:hAnsi="Courier New" w:cs="Courier New"/>
          <w:color w:val="808080"/>
          <w:sz w:val="20"/>
          <w:szCs w:val="20"/>
        </w:rPr>
        <w:t>.</w:t>
      </w:r>
      <w:r>
        <w:rPr>
          <w:rFonts w:ascii="Courier New" w:hAnsi="Courier New" w:cs="Courier New"/>
          <w:sz w:val="20"/>
          <w:szCs w:val="20"/>
        </w:rPr>
        <w:t>Company_Name</w:t>
      </w:r>
      <w:r>
        <w:rPr>
          <w:rFonts w:ascii="Courier New" w:hAnsi="Courier New" w:cs="Courier New"/>
          <w:color w:val="808080"/>
          <w:sz w:val="20"/>
          <w:szCs w:val="20"/>
        </w:rPr>
        <w:t>,</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Contact</w:t>
      </w:r>
      <w:r>
        <w:rPr>
          <w:rFonts w:ascii="Courier New" w:hAnsi="Courier New" w:cs="Courier New"/>
          <w:color w:val="808080"/>
          <w:sz w:val="20"/>
          <w:szCs w:val="20"/>
        </w:rPr>
        <w:t>.</w:t>
      </w:r>
      <w:r>
        <w:rPr>
          <w:rFonts w:ascii="Courier New" w:hAnsi="Courier New" w:cs="Courier New"/>
          <w:sz w:val="20"/>
          <w:szCs w:val="20"/>
        </w:rPr>
        <w:t>First_Name</w:t>
      </w:r>
      <w:r>
        <w:rPr>
          <w:rFonts w:ascii="Courier New" w:hAnsi="Courier New" w:cs="Courier New"/>
          <w:color w:val="808080"/>
          <w:sz w:val="20"/>
          <w:szCs w:val="20"/>
        </w:rPr>
        <w:t>,</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Contact</w:t>
      </w:r>
      <w:r>
        <w:rPr>
          <w:rFonts w:ascii="Courier New" w:hAnsi="Courier New" w:cs="Courier New"/>
          <w:color w:val="808080"/>
          <w:sz w:val="20"/>
          <w:szCs w:val="20"/>
        </w:rPr>
        <w:t>.</w:t>
      </w:r>
      <w:r>
        <w:rPr>
          <w:rFonts w:ascii="Courier New" w:hAnsi="Courier New" w:cs="Courier New"/>
          <w:sz w:val="20"/>
          <w:szCs w:val="20"/>
        </w:rPr>
        <w:t>Last_Name</w:t>
      </w:r>
      <w:r>
        <w:rPr>
          <w:rFonts w:ascii="Courier New" w:hAnsi="Courier New" w:cs="Courier New"/>
          <w:color w:val="808080"/>
          <w:sz w:val="20"/>
          <w:szCs w:val="20"/>
        </w:rPr>
        <w:t>,</w:t>
      </w:r>
    </w:p>
    <w:p w:rsidR="009C0EA5" w:rsidRDefault="009C0EA5" w:rsidP="009C0EA5">
      <w:pPr>
        <w:autoSpaceDE w:val="0"/>
        <w:autoSpaceDN w:val="0"/>
        <w:rPr>
          <w:rFonts w:ascii="Courier New" w:hAnsi="Courier New" w:cs="Courier New"/>
          <w:sz w:val="20"/>
          <w:szCs w:val="20"/>
        </w:rPr>
      </w:pPr>
      <w:r>
        <w:rPr>
          <w:rFonts w:ascii="Courier New" w:hAnsi="Courier New" w:cs="Courier New"/>
          <w:color w:val="0000FF"/>
          <w:sz w:val="20"/>
          <w:szCs w:val="20"/>
        </w:rPr>
        <w:t>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Company_Name</w:t>
      </w:r>
    </w:p>
    <w:p w:rsidR="009C0EA5" w:rsidRDefault="009C0EA5" w:rsidP="009C0EA5">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dbo</w:t>
      </w:r>
      <w:r>
        <w:rPr>
          <w:rFonts w:ascii="Courier New" w:hAnsi="Courier New" w:cs="Courier New"/>
          <w:color w:val="808080"/>
          <w:sz w:val="20"/>
          <w:szCs w:val="20"/>
        </w:rPr>
        <w:t>.</w:t>
      </w:r>
      <w:r>
        <w:rPr>
          <w:rFonts w:ascii="Courier New" w:hAnsi="Courier New" w:cs="Courier New"/>
          <w:sz w:val="20"/>
          <w:szCs w:val="20"/>
        </w:rPr>
        <w:t>Company</w:t>
      </w:r>
    </w:p>
    <w:p w:rsidR="009C0EA5" w:rsidRDefault="009C0EA5" w:rsidP="009C0EA5">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 xml:space="preserve">WHERE      </w:t>
      </w:r>
      <w:r>
        <w:rPr>
          <w:rFonts w:ascii="Courier New" w:hAnsi="Courier New" w:cs="Courier New"/>
          <w:color w:val="808080"/>
          <w:sz w:val="20"/>
          <w:szCs w:val="20"/>
        </w:rPr>
        <w:t>(</w:t>
      </w:r>
      <w:r>
        <w:rPr>
          <w:rFonts w:ascii="Courier New" w:hAnsi="Courier New" w:cs="Courier New"/>
          <w:sz w:val="20"/>
          <w:szCs w:val="20"/>
        </w:rPr>
        <w:t xml:space="preserve">Company_RecID </w:t>
      </w:r>
      <w:r>
        <w:rPr>
          <w:rFonts w:ascii="Courier New" w:hAnsi="Courier New" w:cs="Courier New"/>
          <w:color w:val="808080"/>
          <w:sz w:val="20"/>
          <w:szCs w:val="20"/>
        </w:rPr>
        <w:t>=</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Contact</w:t>
      </w:r>
      <w:r>
        <w:rPr>
          <w:rFonts w:ascii="Courier New" w:hAnsi="Courier New" w:cs="Courier New"/>
          <w:color w:val="808080"/>
          <w:sz w:val="20"/>
          <w:szCs w:val="20"/>
        </w:rPr>
        <w:t>.</w:t>
      </w:r>
      <w:r>
        <w:rPr>
          <w:rFonts w:ascii="Courier New" w:hAnsi="Courier New" w:cs="Courier New"/>
          <w:sz w:val="20"/>
          <w:szCs w:val="20"/>
        </w:rPr>
        <w:t>Company_RecID</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ReferCo</w:t>
      </w:r>
    </w:p>
    <w:p w:rsidR="009C0EA5" w:rsidRDefault="009C0EA5" w:rsidP="009C0EA5">
      <w:pPr>
        <w:autoSpaceDE w:val="0"/>
        <w:autoSpaceDN w:val="0"/>
        <w:rPr>
          <w:rFonts w:ascii="Courier New" w:hAnsi="Courier New" w:cs="Courier New"/>
          <w:color w:val="808080"/>
          <w:sz w:val="20"/>
          <w:szCs w:val="20"/>
        </w:rPr>
      </w:pPr>
      <w:r>
        <w:rPr>
          <w:rFonts w:ascii="Courier New" w:hAnsi="Courier New" w:cs="Courier New"/>
          <w:color w:val="0000FF"/>
          <w:sz w:val="20"/>
          <w:szCs w:val="20"/>
        </w:rPr>
        <w:t>FROM</w:t>
      </w:r>
      <w:r>
        <w:rPr>
          <w:rFonts w:ascii="Courier New" w:hAnsi="Courier New" w:cs="Courier New"/>
          <w:sz w:val="20"/>
          <w:szCs w:val="20"/>
        </w:rPr>
        <w:t>         dbo</w:t>
      </w:r>
      <w:r>
        <w:rPr>
          <w:rFonts w:ascii="Courier New" w:hAnsi="Courier New" w:cs="Courier New"/>
          <w:color w:val="808080"/>
          <w:sz w:val="20"/>
          <w:szCs w:val="20"/>
        </w:rPr>
        <w:t>.</w:t>
      </w:r>
      <w:r>
        <w:rPr>
          <w:rFonts w:ascii="Courier New" w:hAnsi="Courier New" w:cs="Courier New"/>
          <w:sz w:val="20"/>
          <w:szCs w:val="20"/>
        </w:rPr>
        <w:t xml:space="preserve">Contact </w:t>
      </w:r>
      <w:r>
        <w:rPr>
          <w:rFonts w:ascii="Courier New" w:hAnsi="Courier New" w:cs="Courier New"/>
          <w:color w:val="808080"/>
          <w:sz w:val="20"/>
          <w:szCs w:val="20"/>
        </w:rPr>
        <w:t>RIGHT</w:t>
      </w:r>
      <w:r>
        <w:rPr>
          <w:rFonts w:ascii="Courier New" w:hAnsi="Courier New" w:cs="Courier New"/>
          <w:sz w:val="20"/>
          <w:szCs w:val="20"/>
        </w:rPr>
        <w:t xml:space="preserve"> </w:t>
      </w:r>
      <w:r>
        <w:rPr>
          <w:rFonts w:ascii="Courier New" w:hAnsi="Courier New" w:cs="Courier New"/>
          <w:color w:val="808080"/>
          <w:sz w:val="20"/>
          <w:szCs w:val="20"/>
        </w:rPr>
        <w:t>OUTER</w:t>
      </w:r>
      <w:r>
        <w:rPr>
          <w:rFonts w:ascii="Courier New" w:hAnsi="Courier New" w:cs="Courier New"/>
          <w:sz w:val="20"/>
          <w:szCs w:val="20"/>
        </w:rPr>
        <w:t xml:space="preserve"> </w:t>
      </w:r>
      <w:r>
        <w:rPr>
          <w:rFonts w:ascii="Courier New" w:hAnsi="Courier New" w:cs="Courier New"/>
          <w:color w:val="808080"/>
          <w:sz w:val="20"/>
          <w:szCs w:val="20"/>
        </w:rPr>
        <w:t>JOIN</w:t>
      </w:r>
    </w:p>
    <w:p w:rsidR="009C0EA5" w:rsidRDefault="009C0EA5" w:rsidP="009C0EA5">
      <w:pPr>
        <w:autoSpaceDE w:val="0"/>
        <w:autoSpaceDN w:val="0"/>
        <w:rPr>
          <w:rFonts w:ascii="Courier New" w:hAnsi="Courier New" w:cs="Courier New"/>
          <w:color w:val="808080"/>
          <w:sz w:val="20"/>
          <w:szCs w:val="20"/>
        </w:rPr>
      </w:pPr>
      <w:r>
        <w:rPr>
          <w:rFonts w:ascii="Courier New" w:hAnsi="Courier New" w:cs="Courier New"/>
          <w:sz w:val="20"/>
          <w:szCs w:val="20"/>
        </w:rPr>
        <w:t>                      dbo</w:t>
      </w:r>
      <w:r>
        <w:rPr>
          <w:rFonts w:ascii="Courier New" w:hAnsi="Courier New" w:cs="Courier New"/>
          <w:color w:val="808080"/>
          <w:sz w:val="20"/>
          <w:szCs w:val="20"/>
        </w:rPr>
        <w:t>.</w:t>
      </w:r>
      <w:r>
        <w:rPr>
          <w:rFonts w:ascii="Courier New" w:hAnsi="Courier New" w:cs="Courier New"/>
          <w:sz w:val="20"/>
          <w:szCs w:val="20"/>
        </w:rPr>
        <w:t xml:space="preserve">Company_Team </w:t>
      </w:r>
      <w:r>
        <w:rPr>
          <w:rFonts w:ascii="Courier New" w:hAnsi="Courier New" w:cs="Courier New"/>
          <w:color w:val="0000FF"/>
          <w:sz w:val="20"/>
          <w:szCs w:val="20"/>
        </w:rPr>
        <w:t>ON</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Contact</w:t>
      </w:r>
      <w:r>
        <w:rPr>
          <w:rFonts w:ascii="Courier New" w:hAnsi="Courier New" w:cs="Courier New"/>
          <w:color w:val="808080"/>
          <w:sz w:val="20"/>
          <w:szCs w:val="20"/>
        </w:rPr>
        <w:t>.</w:t>
      </w:r>
      <w:r>
        <w:rPr>
          <w:rFonts w:ascii="Courier New" w:hAnsi="Courier New" w:cs="Courier New"/>
          <w:sz w:val="20"/>
          <w:szCs w:val="20"/>
        </w:rPr>
        <w:t xml:space="preserve">Contact_RecID </w:t>
      </w:r>
      <w:r>
        <w:rPr>
          <w:rFonts w:ascii="Courier New" w:hAnsi="Courier New" w:cs="Courier New"/>
          <w:color w:val="808080"/>
          <w:sz w:val="20"/>
          <w:szCs w:val="20"/>
        </w:rPr>
        <w:t>=</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Company_Team</w:t>
      </w:r>
      <w:r>
        <w:rPr>
          <w:rFonts w:ascii="Courier New" w:hAnsi="Courier New" w:cs="Courier New"/>
          <w:color w:val="808080"/>
          <w:sz w:val="20"/>
          <w:szCs w:val="20"/>
        </w:rPr>
        <w:t>.</w:t>
      </w:r>
      <w:r>
        <w:rPr>
          <w:rFonts w:ascii="Courier New" w:hAnsi="Courier New" w:cs="Courier New"/>
          <w:sz w:val="20"/>
          <w:szCs w:val="20"/>
        </w:rPr>
        <w:t xml:space="preserve">Contact_Recid </w:t>
      </w: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OUTER</w:t>
      </w:r>
      <w:r>
        <w:rPr>
          <w:rFonts w:ascii="Courier New" w:hAnsi="Courier New" w:cs="Courier New"/>
          <w:sz w:val="20"/>
          <w:szCs w:val="20"/>
        </w:rPr>
        <w:t xml:space="preserve"> </w:t>
      </w:r>
      <w:r>
        <w:rPr>
          <w:rFonts w:ascii="Courier New" w:hAnsi="Courier New" w:cs="Courier New"/>
          <w:color w:val="808080"/>
          <w:sz w:val="20"/>
          <w:szCs w:val="20"/>
        </w:rPr>
        <w:t>JOIN</w:t>
      </w:r>
    </w:p>
    <w:p w:rsidR="009C0EA5" w:rsidRDefault="009C0EA5" w:rsidP="009C0EA5">
      <w:pPr>
        <w:autoSpaceDE w:val="0"/>
        <w:autoSpaceDN w:val="0"/>
        <w:rPr>
          <w:rFonts w:ascii="Courier New" w:hAnsi="Courier New" w:cs="Courier New"/>
          <w:sz w:val="20"/>
          <w:szCs w:val="20"/>
        </w:rPr>
      </w:pPr>
      <w:r>
        <w:rPr>
          <w:rFonts w:ascii="Courier New" w:hAnsi="Courier New" w:cs="Courier New"/>
          <w:sz w:val="20"/>
          <w:szCs w:val="20"/>
        </w:rPr>
        <w:t>                      dbo</w:t>
      </w:r>
      <w:r>
        <w:rPr>
          <w:rFonts w:ascii="Courier New" w:hAnsi="Courier New" w:cs="Courier New"/>
          <w:color w:val="808080"/>
          <w:sz w:val="20"/>
          <w:szCs w:val="20"/>
        </w:rPr>
        <w:t>.</w:t>
      </w:r>
      <w:r>
        <w:rPr>
          <w:rFonts w:ascii="Courier New" w:hAnsi="Courier New" w:cs="Courier New"/>
          <w:sz w:val="20"/>
          <w:szCs w:val="20"/>
        </w:rPr>
        <w:t xml:space="preserve">Company </w:t>
      </w:r>
      <w:r>
        <w:rPr>
          <w:rFonts w:ascii="Courier New" w:hAnsi="Courier New" w:cs="Courier New"/>
          <w:color w:val="0000FF"/>
          <w:sz w:val="20"/>
          <w:szCs w:val="20"/>
        </w:rPr>
        <w:t>AS</w:t>
      </w:r>
      <w:r>
        <w:rPr>
          <w:rFonts w:ascii="Courier New" w:hAnsi="Courier New" w:cs="Courier New"/>
          <w:sz w:val="20"/>
          <w:szCs w:val="20"/>
        </w:rPr>
        <w:t xml:space="preserve"> Company_1 </w:t>
      </w:r>
      <w:r>
        <w:rPr>
          <w:rFonts w:ascii="Courier New" w:hAnsi="Courier New" w:cs="Courier New"/>
          <w:color w:val="0000FF"/>
          <w:sz w:val="20"/>
          <w:szCs w:val="20"/>
        </w:rPr>
        <w:t>ON</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Company_Team</w:t>
      </w:r>
      <w:r>
        <w:rPr>
          <w:rFonts w:ascii="Courier New" w:hAnsi="Courier New" w:cs="Courier New"/>
          <w:color w:val="808080"/>
          <w:sz w:val="20"/>
          <w:szCs w:val="20"/>
        </w:rPr>
        <w:t>.</w:t>
      </w:r>
      <w:r>
        <w:rPr>
          <w:rFonts w:ascii="Courier New" w:hAnsi="Courier New" w:cs="Courier New"/>
          <w:sz w:val="20"/>
          <w:szCs w:val="20"/>
        </w:rPr>
        <w:t xml:space="preserve">Company_RecID </w:t>
      </w:r>
      <w:r>
        <w:rPr>
          <w:rFonts w:ascii="Courier New" w:hAnsi="Courier New" w:cs="Courier New"/>
          <w:color w:val="808080"/>
          <w:sz w:val="20"/>
          <w:szCs w:val="20"/>
        </w:rPr>
        <w:t>=</w:t>
      </w:r>
      <w:r>
        <w:rPr>
          <w:rFonts w:ascii="Courier New" w:hAnsi="Courier New" w:cs="Courier New"/>
          <w:sz w:val="20"/>
          <w:szCs w:val="20"/>
        </w:rPr>
        <w:t xml:space="preserve"> Company_1</w:t>
      </w:r>
      <w:r>
        <w:rPr>
          <w:rFonts w:ascii="Courier New" w:hAnsi="Courier New" w:cs="Courier New"/>
          <w:color w:val="808080"/>
          <w:sz w:val="20"/>
          <w:szCs w:val="20"/>
        </w:rPr>
        <w:t>.</w:t>
      </w:r>
      <w:r>
        <w:rPr>
          <w:rFonts w:ascii="Courier New" w:hAnsi="Courier New" w:cs="Courier New"/>
          <w:sz w:val="20"/>
          <w:szCs w:val="20"/>
        </w:rPr>
        <w:t>Company_RecID</w:t>
      </w:r>
    </w:p>
    <w:p w:rsidR="009C0EA5" w:rsidRDefault="009C0EA5" w:rsidP="009C0EA5">
      <w:pPr>
        <w:autoSpaceDE w:val="0"/>
        <w:autoSpaceDN w:val="0"/>
        <w:rPr>
          <w:rFonts w:ascii="Courier New" w:hAnsi="Courier New" w:cs="Courier New"/>
          <w:color w:val="808080"/>
          <w:sz w:val="20"/>
          <w:szCs w:val="20"/>
        </w:rPr>
      </w:pPr>
      <w:r>
        <w:rPr>
          <w:rFonts w:ascii="Courier New" w:hAnsi="Courier New" w:cs="Courier New"/>
          <w:color w:val="0000FF"/>
          <w:sz w:val="20"/>
          <w:szCs w:val="20"/>
        </w:rPr>
        <w:t xml:space="preserve">WHERE     </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Company_Team</w:t>
      </w:r>
      <w:r>
        <w:rPr>
          <w:rFonts w:ascii="Courier New" w:hAnsi="Courier New" w:cs="Courier New"/>
          <w:color w:val="808080"/>
          <w:sz w:val="20"/>
          <w:szCs w:val="20"/>
        </w:rPr>
        <w:t>.</w:t>
      </w:r>
      <w:r>
        <w:rPr>
          <w:rFonts w:ascii="Courier New" w:hAnsi="Courier New" w:cs="Courier New"/>
          <w:sz w:val="20"/>
          <w:szCs w:val="20"/>
        </w:rPr>
        <w:t xml:space="preserve">Team_Role_Recid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'10'</w:t>
      </w:r>
      <w:r>
        <w:rPr>
          <w:rFonts w:ascii="Courier New" w:hAnsi="Courier New" w:cs="Courier New"/>
          <w:color w:val="808080"/>
          <w:sz w:val="20"/>
          <w:szCs w:val="20"/>
        </w:rPr>
        <w:t>)</w:t>
      </w:r>
    </w:p>
    <w:p w:rsidR="009C0EA5" w:rsidRDefault="009C0EA5" w:rsidP="009C0EA5">
      <w:pPr>
        <w:rPr>
          <w:rFonts w:ascii="Calibri" w:hAnsi="Calibri"/>
          <w:sz w:val="22"/>
          <w:szCs w:val="22"/>
        </w:rPr>
      </w:pPr>
    </w:p>
    <w:p w:rsidR="009C0EA5" w:rsidRDefault="009C0EA5" w:rsidP="004B78B0">
      <w:pPr>
        <w:rPr>
          <w:b/>
          <w:u w:val="single"/>
        </w:rPr>
      </w:pPr>
    </w:p>
    <w:p w:rsidR="00D31722" w:rsidRDefault="00D31722" w:rsidP="00D31722">
      <w:pPr>
        <w:pStyle w:val="big"/>
      </w:pPr>
      <w:r>
        <w:t xml:space="preserve">Joining Virtual Tables </w:t>
      </w:r>
    </w:p>
    <w:p w:rsidR="00D31722" w:rsidRDefault="00D31722" w:rsidP="00D31722">
      <w:pPr>
        <w:pStyle w:val="Normal1"/>
      </w:pPr>
      <w:r>
        <w:t xml:space="preserve">Joining virtual Tables is one of the most powerful solution you can build with subqueries. Virtual means in this context, that the result set you are joining is build on the fly. The following example shows, how to join a GROUP BY </w:t>
      </w:r>
      <w:r>
        <w:rPr>
          <w:color w:val="0000FF"/>
        </w:rPr>
        <w:t>result set</w:t>
      </w:r>
      <w:r>
        <w:t xml:space="preserve"> with another, real table (Person). </w:t>
      </w:r>
    </w:p>
    <w:p w:rsidR="00D31722" w:rsidRDefault="00D31722" w:rsidP="00D31722">
      <w:pPr>
        <w:pStyle w:val="Normal1"/>
      </w:pPr>
      <w:r>
        <w:rPr>
          <w:noProof/>
        </w:rPr>
        <w:drawing>
          <wp:inline distT="0" distB="0" distL="0" distR="0" wp14:anchorId="064C39BA" wp14:editId="354F3DC8">
            <wp:extent cx="9014460" cy="2484120"/>
            <wp:effectExtent l="0" t="0" r="0" b="0"/>
            <wp:docPr id="34" name="Picture 34" descr="http://www.akadia.com/img/sqlsrv_virtual_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kadia.com/img/sqlsrv_virtual_tabl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4460" cy="2484120"/>
                    </a:xfrm>
                    <a:prstGeom prst="rect">
                      <a:avLst/>
                    </a:prstGeom>
                    <a:noFill/>
                    <a:ln>
                      <a:noFill/>
                    </a:ln>
                  </pic:spPr>
                </pic:pic>
              </a:graphicData>
            </a:graphic>
          </wp:inline>
        </w:drawing>
      </w:r>
    </w:p>
    <w:p w:rsidR="00D31722" w:rsidRDefault="00D31722" w:rsidP="00D31722">
      <w:pPr>
        <w:pStyle w:val="courier"/>
      </w:pPr>
      <w:r>
        <w:t>SELECT P.id_person,</w:t>
      </w:r>
      <w:r>
        <w:br/>
        <w:t>P.first_name,</w:t>
      </w:r>
      <w:r>
        <w:br/>
        <w:t>P.last_name,</w:t>
      </w:r>
      <w:r>
        <w:br/>
        <w:t>CONVERT(varchar(30), P.birth, 104),</w:t>
      </w:r>
      <w:r>
        <w:br/>
        <w:t>A.id_council,</w:t>
      </w:r>
      <w:r>
        <w:br/>
        <w:t>A.id_groupe,</w:t>
      </w:r>
      <w:r>
        <w:br/>
        <w:t>A.numActivities</w:t>
      </w:r>
      <w:r>
        <w:br/>
        <w:t xml:space="preserve">FROM Person P </w:t>
      </w:r>
      <w:r>
        <w:rPr>
          <w:b/>
          <w:bCs/>
        </w:rPr>
        <w:t>JOIN</w:t>
      </w:r>
      <w:r>
        <w:t xml:space="preserve"> </w:t>
      </w:r>
      <w:r>
        <w:rPr>
          <w:color w:val="0000FF"/>
        </w:rPr>
        <w:t>(SELECT id_person,</w:t>
      </w:r>
      <w:r>
        <w:rPr>
          <w:color w:val="0000FF"/>
        </w:rPr>
        <w:br/>
        <w:t>MIN(id_council) id_council,</w:t>
      </w:r>
      <w:r>
        <w:rPr>
          <w:color w:val="0000FF"/>
        </w:rPr>
        <w:br/>
        <w:t>MIN(id_groupe) id_groupe,</w:t>
      </w:r>
      <w:r>
        <w:rPr>
          <w:color w:val="0000FF"/>
        </w:rPr>
        <w:br/>
        <w:t>COUNT(*) numActivities</w:t>
      </w:r>
      <w:r>
        <w:rPr>
          <w:color w:val="0000FF"/>
        </w:rPr>
        <w:br/>
        <w:t>FROM Activity</w:t>
      </w:r>
      <w:r>
        <w:rPr>
          <w:color w:val="0000FF"/>
        </w:rPr>
        <w:br/>
        <w:t>GROUP BY id_person</w:t>
      </w:r>
      <w:r>
        <w:t xml:space="preserve">) </w:t>
      </w:r>
      <w:r>
        <w:rPr>
          <w:b/>
          <w:bCs/>
          <w:color w:val="0000FF"/>
        </w:rPr>
        <w:t>A</w:t>
      </w:r>
      <w:r>
        <w:t xml:space="preserve"> </w:t>
      </w:r>
      <w:r>
        <w:rPr>
          <w:color w:val="FF0000"/>
        </w:rPr>
        <w:t>ON (A.id_person = P.id_person)</w:t>
      </w:r>
      <w:r>
        <w:br/>
        <w:t>WHERE P.id_person NOT IN (SELECT id_person</w:t>
      </w:r>
      <w:r>
        <w:br/>
      </w:r>
      <w:r>
        <w:lastRenderedPageBreak/>
        <w:t>FROM Activity</w:t>
      </w:r>
      <w:r>
        <w:br/>
        <w:t xml:space="preserve">WHERE id_council != 5) </w:t>
      </w:r>
    </w:p>
    <w:p w:rsidR="00D31722" w:rsidRDefault="00D31722" w:rsidP="00D31722">
      <w:pPr>
        <w:pStyle w:val="Normal1"/>
      </w:pPr>
      <w:r>
        <w:t xml:space="preserve">The virtual Table is referenced in the outer query by the </w:t>
      </w:r>
      <w:r>
        <w:rPr>
          <w:b/>
          <w:bCs/>
        </w:rPr>
        <w:t>alias A</w:t>
      </w:r>
      <w:r>
        <w:t xml:space="preserve"> and is joined with person_id. You can use the virtual table columns in the outer query using the alias A. for example A.numActivities. </w:t>
      </w:r>
    </w:p>
    <w:p w:rsidR="00D31722" w:rsidRDefault="00D31722" w:rsidP="00D31722">
      <w:pPr>
        <w:pStyle w:val="big"/>
      </w:pPr>
      <w:r>
        <w:t xml:space="preserve">Joining more than one virtual Table (SQL Server) </w:t>
      </w:r>
    </w:p>
    <w:p w:rsidR="00D31722" w:rsidRDefault="00D31722" w:rsidP="00D31722">
      <w:pPr>
        <w:pStyle w:val="Normal1"/>
      </w:pPr>
      <w:r>
        <w:t xml:space="preserve">The next example shows a very complex query using more than one virtual table. </w:t>
      </w:r>
    </w:p>
    <w:p w:rsidR="00D948A6" w:rsidRDefault="00D31722" w:rsidP="00D31722">
      <w:pPr>
        <w:pStyle w:val="courier"/>
        <w:rPr>
          <w:color w:val="000080"/>
        </w:rPr>
      </w:pPr>
      <w:r>
        <w:rPr>
          <w:color w:val="0000FF"/>
        </w:rPr>
        <w:t>--</w:t>
      </w:r>
      <w:r>
        <w:rPr>
          <w:color w:val="0000FF"/>
        </w:rPr>
        <w:br/>
        <w:t>-- Declare Variables</w:t>
      </w:r>
      <w:r>
        <w:rPr>
          <w:color w:val="0000FF"/>
        </w:rPr>
        <w:br/>
        <w:t>--</w:t>
      </w:r>
      <w:r>
        <w:br/>
        <w:t>DECLARE @LaufID BIGINT</w:t>
      </w:r>
      <w:r>
        <w:br/>
        <w:t>DECLARE @AbrDatum DATETIME</w:t>
      </w:r>
      <w:r>
        <w:br/>
        <w:t>DECLARE @CountLauf INT</w:t>
      </w:r>
      <w:r>
        <w:br/>
      </w:r>
      <w:r>
        <w:rPr>
          <w:color w:val="0000FF"/>
        </w:rPr>
        <w:t>--</w:t>
      </w:r>
      <w:r>
        <w:rPr>
          <w:color w:val="0000FF"/>
        </w:rPr>
        <w:br/>
        <w:t>-- Fill Variables</w:t>
      </w:r>
      <w:r>
        <w:rPr>
          <w:color w:val="0000FF"/>
        </w:rPr>
        <w:br/>
        <w:t>--</w:t>
      </w:r>
      <w:r>
        <w:rPr>
          <w:color w:val="0000FF"/>
        </w:rPr>
        <w:br/>
      </w:r>
      <w:r>
        <w:t>SELECT @LaufID = MAX(LaufID),</w:t>
      </w:r>
      <w:r>
        <w:br/>
        <w:t>@AbrDatum = MAX(AbrDatum),</w:t>
      </w:r>
      <w:r>
        <w:br/>
        <w:t>@CountLauf = COUNT(*)</w:t>
      </w:r>
      <w:r>
        <w:br/>
        <w:t>FROM AbrLauf</w:t>
      </w:r>
      <w:r>
        <w:br/>
        <w:t>WHERE BuchDatum &gt;= CONVERT(datetime, @DatumVon, 104)</w:t>
      </w:r>
      <w:r>
        <w:br/>
        <w:t>AND BuchDatum &lt; DATEADD(day, 1, CONVERT(datetime, @DatumBis, 104))</w:t>
      </w:r>
      <w:r>
        <w:br/>
      </w:r>
      <w:r>
        <w:rPr>
          <w:color w:val="0000FF"/>
        </w:rPr>
        <w:t>--</w:t>
      </w:r>
      <w:r>
        <w:rPr>
          <w:color w:val="0000FF"/>
        </w:rPr>
        <w:br/>
        <w:t>-- Generate Report</w:t>
      </w:r>
      <w:r>
        <w:rPr>
          <w:color w:val="0000FF"/>
        </w:rPr>
        <w:br/>
        <w:t>--</w:t>
      </w:r>
      <w:r>
        <w:br/>
        <w:t>SELECT P.Nr,</w:t>
      </w:r>
      <w:r>
        <w:br/>
        <w:t>P.Name,</w:t>
      </w:r>
      <w:r>
        <w:br/>
        <w:t>P.Vorname,</w:t>
      </w:r>
      <w:r>
        <w:br/>
        <w:t>CASE R.Rat WHEN 1 THEN 'NR' WHEN 2 THEN 'SR' ELSE NULL END Rat,</w:t>
      </w:r>
      <w:r>
        <w:br/>
        <w:t>ISNULL(Entschaedigung.Betrag, 0) EntschaedigungBetrag,</w:t>
      </w:r>
      <w:r>
        <w:br/>
        <w:t>ISNULL(Vorsorge.Betrag, 0) VorsorgeBetrag,</w:t>
      </w:r>
      <w:r>
        <w:br/>
        <w:t>ISNULL(Entschaedigung.Betrag, 0) + ISNULL(Vorsorge.Betrag, 0) Total,</w:t>
      </w:r>
      <w:r>
        <w:br/>
        <w:t>CONVERT(varchar(30), @DatumVon, 104) DatumVon,</w:t>
      </w:r>
      <w:r>
        <w:br/>
        <w:t>CONVERT(varchar(30), @DatumBis, 104) DatumBis,</w:t>
      </w:r>
      <w:r>
        <w:br/>
        <w:t>@LaufID LaufID,</w:t>
      </w:r>
      <w:r>
        <w:br/>
        <w:t>CONVERT(varchar(30), @AbrDatum, 104) AbrDatum,</w:t>
      </w:r>
      <w:r>
        <w:br/>
        <w:t>@CountLauf CountLauf</w:t>
      </w:r>
      <w:r>
        <w:br/>
        <w:t xml:space="preserve">FROM </w:t>
      </w:r>
      <w:r>
        <w:rPr>
          <w:b/>
          <w:bCs/>
        </w:rPr>
        <w:t>Person P</w:t>
      </w:r>
      <w:r>
        <w:br/>
      </w:r>
      <w:r>
        <w:rPr>
          <w:color w:val="0000FF"/>
        </w:rPr>
        <w:t>--</w:t>
      </w:r>
      <w:r>
        <w:rPr>
          <w:color w:val="0000FF"/>
        </w:rPr>
        <w:br/>
        <w:t>-- Now join the real Table P with the virtaul Table R ...</w:t>
      </w:r>
      <w:r>
        <w:rPr>
          <w:color w:val="0000FF"/>
        </w:rPr>
        <w:br/>
        <w:t>--</w:t>
      </w:r>
      <w:r>
        <w:br/>
        <w:t xml:space="preserve">LEFT OUTER JOIN </w:t>
      </w:r>
      <w:r>
        <w:rPr>
          <w:color w:val="008080"/>
        </w:rPr>
        <w:t>(SELECT M.PersonID,</w:t>
      </w:r>
      <w:r>
        <w:rPr>
          <w:color w:val="008080"/>
        </w:rPr>
        <w:br/>
        <w:t>M.Rat</w:t>
      </w:r>
      <w:r>
        <w:rPr>
          <w:color w:val="008080"/>
        </w:rPr>
        <w:br/>
        <w:t>FROM Ratsmitglied M</w:t>
      </w:r>
      <w:r>
        <w:rPr>
          <w:color w:val="008080"/>
        </w:rPr>
        <w:br/>
        <w:t>WHERE M.Eintritt = (SELECT MAX(MI.Eintritt)</w:t>
      </w:r>
      <w:r>
        <w:rPr>
          <w:color w:val="008080"/>
        </w:rPr>
        <w:br/>
        <w:t>FROM Ratsmitglied MI</w:t>
      </w:r>
      <w:r>
        <w:rPr>
          <w:color w:val="008080"/>
        </w:rPr>
        <w:br/>
        <w:t xml:space="preserve">WHERE MI.PersonID = M.PersonID)) </w:t>
      </w:r>
      <w:r>
        <w:rPr>
          <w:b/>
          <w:bCs/>
          <w:color w:val="008080"/>
        </w:rPr>
        <w:t>R</w:t>
      </w:r>
      <w:r>
        <w:br/>
        <w:t>ON (</w:t>
      </w:r>
      <w:r>
        <w:rPr>
          <w:b/>
          <w:bCs/>
        </w:rPr>
        <w:t>P.PersonID</w:t>
      </w:r>
      <w:r>
        <w:t xml:space="preserve"> = </w:t>
      </w:r>
      <w:r>
        <w:rPr>
          <w:b/>
          <w:bCs/>
          <w:color w:val="008000"/>
        </w:rPr>
        <w:t>R.PersonID</w:t>
      </w:r>
      <w:r>
        <w:t>)</w:t>
      </w:r>
      <w:r>
        <w:br/>
      </w:r>
      <w:r>
        <w:rPr>
          <w:color w:val="0000FF"/>
        </w:rPr>
        <w:t>--</w:t>
      </w:r>
      <w:r>
        <w:rPr>
          <w:color w:val="0000FF"/>
        </w:rPr>
        <w:br/>
        <w:t>-- ... then join Table P with the virtaul Table 'Entschaedigung'</w:t>
      </w:r>
      <w:r>
        <w:rPr>
          <w:color w:val="0000FF"/>
        </w:rPr>
        <w:br/>
        <w:t>--</w:t>
      </w:r>
      <w:r>
        <w:br/>
      </w:r>
      <w:r>
        <w:lastRenderedPageBreak/>
        <w:t>LEFT OUTER JOIN (</w:t>
      </w:r>
      <w:r>
        <w:rPr>
          <w:color w:val="FF0000"/>
        </w:rPr>
        <w:t>SELECT PersonID,</w:t>
      </w:r>
      <w:r>
        <w:rPr>
          <w:color w:val="FF0000"/>
        </w:rPr>
        <w:br/>
        <w:t>SUM(Betrag) Betrag</w:t>
      </w:r>
      <w:r>
        <w:rPr>
          <w:color w:val="FF0000"/>
        </w:rPr>
        <w:br/>
        <w:t>FROM ExportKreditor</w:t>
      </w:r>
      <w:r>
        <w:rPr>
          <w:color w:val="FF0000"/>
        </w:rPr>
        <w:br/>
        <w:t>WHERE ExportKreditorID IN (SELECT EAEK.ExportKreditorID</w:t>
      </w:r>
      <w:r>
        <w:rPr>
          <w:color w:val="FF0000"/>
        </w:rPr>
        <w:br/>
        <w:t>FROM EntAbrExportKreditor EAEK</w:t>
      </w:r>
      <w:r>
        <w:rPr>
          <w:color w:val="FF0000"/>
        </w:rPr>
        <w:br/>
        <w:t>JOIN EntAbr EA ON (EA.EntAbrID = EAEK.EntAbrID)</w:t>
      </w:r>
      <w:r>
        <w:rPr>
          <w:color w:val="FF0000"/>
        </w:rPr>
        <w:br/>
        <w:t>JOIN Abr A ON (A.AbrID = EA.AbrID)</w:t>
      </w:r>
      <w:r>
        <w:rPr>
          <w:color w:val="FF0000"/>
        </w:rPr>
        <w:br/>
        <w:t>JOIN AbrArt AA ON (AA.AbrArtID = A.AbrArtID)</w:t>
      </w:r>
      <w:r>
        <w:rPr>
          <w:color w:val="FF0000"/>
        </w:rPr>
        <w:br/>
        <w:t>WHERE AA.Abk = 'A')</w:t>
      </w:r>
      <w:r>
        <w:rPr>
          <w:color w:val="FF0000"/>
        </w:rPr>
        <w:br/>
        <w:t>AND SollHabenBez = 'H'</w:t>
      </w:r>
      <w:r>
        <w:rPr>
          <w:color w:val="FF0000"/>
        </w:rPr>
        <w:br/>
        <w:t>AND BuchDatum &gt;= CONVERT(datetime, @DatumVon, 104)</w:t>
      </w:r>
      <w:r>
        <w:rPr>
          <w:color w:val="FF0000"/>
        </w:rPr>
        <w:br/>
        <w:t>AND BuchDatum &lt; DATEADD(day, 1, CONVERT(datetime, @DatumBis, 104))</w:t>
      </w:r>
      <w:r>
        <w:rPr>
          <w:color w:val="FF0000"/>
        </w:rPr>
        <w:br/>
        <w:t>GROUP BY PersonID)</w:t>
      </w:r>
      <w:r>
        <w:t xml:space="preserve"> </w:t>
      </w:r>
      <w:r>
        <w:rPr>
          <w:b/>
          <w:bCs/>
          <w:color w:val="FF0000"/>
        </w:rPr>
        <w:t>Entschaedigung</w:t>
      </w:r>
      <w:r>
        <w:br/>
        <w:t>ON (</w:t>
      </w:r>
      <w:r>
        <w:rPr>
          <w:b/>
          <w:bCs/>
        </w:rPr>
        <w:t>P.PersonID</w:t>
      </w:r>
      <w:r>
        <w:t xml:space="preserve"> = </w:t>
      </w:r>
      <w:r>
        <w:rPr>
          <w:b/>
          <w:bCs/>
          <w:color w:val="FF0000"/>
        </w:rPr>
        <w:t>Entschaedigung.PersonID</w:t>
      </w:r>
      <w:r>
        <w:t>)</w:t>
      </w:r>
      <w:r>
        <w:br/>
      </w:r>
      <w:r>
        <w:rPr>
          <w:color w:val="0000FF"/>
        </w:rPr>
        <w:t>--</w:t>
      </w:r>
      <w:r>
        <w:rPr>
          <w:color w:val="0000FF"/>
        </w:rPr>
        <w:br/>
        <w:t>-- ... then join Table P with the virtaul Table 'Vorsorge'</w:t>
      </w:r>
      <w:r>
        <w:rPr>
          <w:color w:val="0000FF"/>
        </w:rPr>
        <w:br/>
        <w:t>--</w:t>
      </w:r>
      <w:r>
        <w:br/>
        <w:t>LEFT OUTER JOIN (</w:t>
      </w:r>
      <w:r>
        <w:rPr>
          <w:color w:val="000080"/>
        </w:rPr>
        <w:t>SELECT PersonID,</w:t>
      </w:r>
      <w:r>
        <w:rPr>
          <w:color w:val="000080"/>
        </w:rPr>
        <w:br/>
        <w:t>SUM(Betrag) Betrag</w:t>
      </w:r>
      <w:r>
        <w:rPr>
          <w:color w:val="000080"/>
        </w:rPr>
        <w:br/>
        <w:t>FROM ExportKreditor</w:t>
      </w:r>
    </w:p>
    <w:p w:rsidR="00D948A6" w:rsidRDefault="00D948A6" w:rsidP="00D31722">
      <w:pPr>
        <w:pStyle w:val="courier"/>
        <w:rPr>
          <w:color w:val="000080"/>
        </w:rPr>
      </w:pPr>
    </w:p>
    <w:p w:rsidR="00D948A6" w:rsidRDefault="00D948A6" w:rsidP="00D31722">
      <w:pPr>
        <w:pStyle w:val="courier"/>
        <w:rPr>
          <w:color w:val="000080"/>
        </w:rPr>
      </w:pPr>
    </w:p>
    <w:p w:rsidR="00D948A6" w:rsidRDefault="00D948A6" w:rsidP="00D31722">
      <w:pPr>
        <w:pStyle w:val="courier"/>
        <w:rPr>
          <w:color w:val="000080"/>
        </w:rPr>
      </w:pPr>
    </w:p>
    <w:p w:rsidR="00D948A6" w:rsidRDefault="00D948A6" w:rsidP="00D31722">
      <w:pPr>
        <w:pStyle w:val="courier"/>
        <w:rPr>
          <w:color w:val="000080"/>
        </w:rPr>
      </w:pPr>
    </w:p>
    <w:p w:rsidR="00D948A6" w:rsidRDefault="00D948A6" w:rsidP="00D31722">
      <w:pPr>
        <w:pStyle w:val="courier"/>
        <w:rPr>
          <w:color w:val="000080"/>
        </w:rPr>
      </w:pPr>
    </w:p>
    <w:p w:rsidR="00D31722" w:rsidRDefault="00D31722" w:rsidP="00D31722">
      <w:pPr>
        <w:pStyle w:val="courier"/>
      </w:pPr>
      <w:r>
        <w:rPr>
          <w:color w:val="000080"/>
        </w:rPr>
        <w:br/>
        <w:t>WHERE ExportKreditorID IN (SELECT EAEK.ExportKreditorID</w:t>
      </w:r>
      <w:r>
        <w:rPr>
          <w:color w:val="000080"/>
        </w:rPr>
        <w:br/>
        <w:t>FROM EntAbrExportKreditor EAEK</w:t>
      </w:r>
      <w:r>
        <w:rPr>
          <w:color w:val="000080"/>
        </w:rPr>
        <w:br/>
        <w:t>JOIN EntAbr EA ON (EA.EntAbrID = EAEK.EntAbrID)</w:t>
      </w:r>
      <w:r>
        <w:rPr>
          <w:color w:val="000080"/>
        </w:rPr>
        <w:br/>
        <w:t>JOIN Abr A ON (A.AbrID = EA.AbrID)</w:t>
      </w:r>
      <w:r>
        <w:rPr>
          <w:color w:val="000080"/>
        </w:rPr>
        <w:br/>
        <w:t>JOIN AbrArt AA ON (AA.AbrArtID = A.AbrArtID)</w:t>
      </w:r>
      <w:r>
        <w:rPr>
          <w:color w:val="000080"/>
        </w:rPr>
        <w:br/>
        <w:t>WHERE AA.Abk = 'V')</w:t>
      </w:r>
      <w:r>
        <w:rPr>
          <w:color w:val="000080"/>
        </w:rPr>
        <w:br/>
        <w:t>AND SollHabenBez = 'H'</w:t>
      </w:r>
      <w:r>
        <w:rPr>
          <w:color w:val="000080"/>
        </w:rPr>
        <w:br/>
        <w:t>AND BuchDatum &gt;= CONVERT(datetime, @DatumVon, 104)</w:t>
      </w:r>
      <w:r>
        <w:rPr>
          <w:color w:val="000080"/>
        </w:rPr>
        <w:br/>
        <w:t>AND BuchDatum &lt; DATEADD(day, 1, CONVERT(datetime, @DatumBis, 104))</w:t>
      </w:r>
      <w:r>
        <w:rPr>
          <w:color w:val="000080"/>
        </w:rPr>
        <w:br/>
        <w:t xml:space="preserve">GROUP BY PersonID) </w:t>
      </w:r>
      <w:r>
        <w:rPr>
          <w:b/>
          <w:bCs/>
          <w:color w:val="000080"/>
        </w:rPr>
        <w:t>Vorsorge</w:t>
      </w:r>
      <w:r>
        <w:br/>
        <w:t>ON (</w:t>
      </w:r>
      <w:r>
        <w:rPr>
          <w:b/>
          <w:bCs/>
        </w:rPr>
        <w:t>P.PersonID</w:t>
      </w:r>
      <w:r>
        <w:t xml:space="preserve"> = </w:t>
      </w:r>
      <w:r>
        <w:rPr>
          <w:b/>
          <w:bCs/>
          <w:color w:val="000080"/>
        </w:rPr>
        <w:t>Vorsorge.PersonID</w:t>
      </w:r>
      <w:r>
        <w:t>)</w:t>
      </w:r>
      <w:r>
        <w:br/>
      </w:r>
      <w:r>
        <w:rPr>
          <w:color w:val="0000FF"/>
        </w:rPr>
        <w:t>--</w:t>
      </w:r>
      <w:r>
        <w:rPr>
          <w:color w:val="0000FF"/>
        </w:rPr>
        <w:br/>
        <w:t>-- ... then the final WHERE Clause, based on the virtual Tables</w:t>
      </w:r>
      <w:r>
        <w:rPr>
          <w:color w:val="0000FF"/>
        </w:rPr>
        <w:br/>
        <w:t>--</w:t>
      </w:r>
      <w:r>
        <w:rPr>
          <w:color w:val="0000FF"/>
        </w:rPr>
        <w:br/>
      </w:r>
      <w:r>
        <w:t>WHERE ISNULL(</w:t>
      </w:r>
      <w:r>
        <w:rPr>
          <w:b/>
          <w:bCs/>
          <w:color w:val="FF0000"/>
        </w:rPr>
        <w:t>Entschaedigung.Betrag</w:t>
      </w:r>
      <w:r>
        <w:t>, 0) + ISNULL(</w:t>
      </w:r>
      <w:r>
        <w:rPr>
          <w:b/>
          <w:bCs/>
          <w:color w:val="000080"/>
        </w:rPr>
        <w:t>Vorsorge.Betrag</w:t>
      </w:r>
      <w:r>
        <w:t>, 0) &gt; 0</w:t>
      </w:r>
      <w:r>
        <w:br/>
        <w:t xml:space="preserve">ORDER BY P.Name, P.Vorname, R.Rat </w:t>
      </w:r>
    </w:p>
    <w:p w:rsidR="00D31722" w:rsidRDefault="00D31722" w:rsidP="00D31722">
      <w:pPr>
        <w:pStyle w:val="big"/>
      </w:pPr>
      <w:r>
        <w:t xml:space="preserve">Use of a Subquery in the Column List of a SELECT Statement </w:t>
      </w:r>
    </w:p>
    <w:p w:rsidR="00D31722" w:rsidRDefault="00D31722" w:rsidP="00D31722">
      <w:pPr>
        <w:pStyle w:val="NormalWeb"/>
      </w:pPr>
      <w:r>
        <w:t xml:space="preserve">Suppose you would like to see the last OrderID and the OrderDate for the last order that was shipped to Paris. Along with that information, say you would also like to see the OrderDate for the last order shipped regardless of the ShipCity. In addition to this, you would also like to </w:t>
      </w:r>
      <w:r>
        <w:lastRenderedPageBreak/>
        <w:t xml:space="preserve">calculate the difference in days between the two different OrderDates. Here is my T-SQL SELECT statement to accomplish this: </w:t>
      </w:r>
    </w:p>
    <w:p w:rsidR="00D31722" w:rsidRDefault="00D31722" w:rsidP="00D31722">
      <w:pPr>
        <w:pStyle w:val="courier"/>
      </w:pPr>
      <w:r>
        <w:rPr>
          <w:b/>
          <w:bCs/>
        </w:rPr>
        <w:t>SELECT TOP 1 OrderId,</w:t>
      </w:r>
      <w:r>
        <w:rPr>
          <w:b/>
          <w:bCs/>
        </w:rPr>
        <w:br/>
        <w:t>CONVERT(CHAR(10), OrderDate,121) Last_Paris_Order,</w:t>
      </w:r>
      <w:r>
        <w:rPr>
          <w:b/>
          <w:bCs/>
        </w:rPr>
        <w:br/>
      </w:r>
      <w:r>
        <w:rPr>
          <w:b/>
          <w:bCs/>
          <w:color w:val="0000FF"/>
        </w:rPr>
        <w:t>(SELECT CONVERT(CHAR(10),MAX(OrderDate),121)</w:t>
      </w:r>
      <w:r>
        <w:rPr>
          <w:b/>
          <w:bCs/>
          <w:color w:val="0000FF"/>
        </w:rPr>
        <w:br/>
        <w:t>FROM Northwind.dbo.Orders)</w:t>
      </w:r>
      <w:r>
        <w:rPr>
          <w:b/>
          <w:bCs/>
        </w:rPr>
        <w:t xml:space="preserve"> Last_OrderDate,</w:t>
      </w:r>
      <w:r>
        <w:rPr>
          <w:b/>
          <w:bCs/>
        </w:rPr>
        <w:br/>
      </w:r>
      <w:r>
        <w:rPr>
          <w:b/>
          <w:bCs/>
          <w:color w:val="FF00FF"/>
        </w:rPr>
        <w:t>DATEDIFF</w:t>
      </w:r>
      <w:r>
        <w:rPr>
          <w:b/>
          <w:bCs/>
        </w:rPr>
        <w:t>(dd,OrderDate,</w:t>
      </w:r>
      <w:r>
        <w:rPr>
          <w:b/>
          <w:bCs/>
          <w:color w:val="008080"/>
        </w:rPr>
        <w:t>(SELECT</w:t>
      </w:r>
      <w:r>
        <w:rPr>
          <w:b/>
          <w:bCs/>
        </w:rPr>
        <w:t xml:space="preserve"> </w:t>
      </w:r>
      <w:r>
        <w:rPr>
          <w:b/>
          <w:bCs/>
          <w:color w:val="008080"/>
        </w:rPr>
        <w:t>MAX(OrderDate)</w:t>
      </w:r>
      <w:r>
        <w:rPr>
          <w:b/>
          <w:bCs/>
          <w:color w:val="008080"/>
        </w:rPr>
        <w:br/>
        <w:t>FROM Northwind.dbo.Orders))</w:t>
      </w:r>
      <w:r>
        <w:rPr>
          <w:b/>
          <w:bCs/>
        </w:rPr>
        <w:t xml:space="preserve"> Day_Diff</w:t>
      </w:r>
      <w:r>
        <w:rPr>
          <w:b/>
          <w:bCs/>
        </w:rPr>
        <w:br/>
        <w:t>FROM Northwind.dbo.Orders</w:t>
      </w:r>
      <w:r>
        <w:rPr>
          <w:b/>
          <w:bCs/>
        </w:rPr>
        <w:br/>
        <w:t>WHERE ShipCity = 'Paris'</w:t>
      </w:r>
      <w:r>
        <w:rPr>
          <w:b/>
          <w:bCs/>
        </w:rPr>
        <w:br/>
        <w:t>ORDER BY OrderDate DESC</w:t>
      </w:r>
      <w:r>
        <w:t xml:space="preserve"> </w:t>
      </w:r>
    </w:p>
    <w:p w:rsidR="00D31722" w:rsidRDefault="00D31722" w:rsidP="00D31722">
      <w:pPr>
        <w:pStyle w:val="NormalWeb"/>
      </w:pPr>
      <w:r>
        <w:t xml:space="preserve">The above code contains two subqueries. The first subquery gets the OrderDate for the last order shipped regardless of ShipCity, and the second subquery calculates the number of days between the two different OrderDates. Here we used the first subquery to return a column value in the final result set. The second subquery was used as a parameter in a function call. This subquery passed the "max(OrderDate)" date to the DATEDIFF function. </w:t>
      </w:r>
    </w:p>
    <w:p w:rsidR="00D31722" w:rsidRDefault="00D31722" w:rsidP="00D31722">
      <w:pPr>
        <w:pStyle w:val="big"/>
      </w:pPr>
      <w:r>
        <w:t xml:space="preserve">Use of a Subquery in the WHERE clause </w:t>
      </w:r>
    </w:p>
    <w:p w:rsidR="00D31722" w:rsidRDefault="00D31722" w:rsidP="00D31722">
      <w:pPr>
        <w:pStyle w:val="NormalWeb"/>
      </w:pPr>
      <w:r>
        <w:t xml:space="preserve">A subquery can be used to control the records returned from a SELECT by controlling which records pass the conditions of a WHERE clause. In this case the results of the subquery would be used on one side of a WHERE clause condition. Here is an example: </w:t>
      </w:r>
    </w:p>
    <w:p w:rsidR="00D31722" w:rsidRDefault="00D31722" w:rsidP="00D31722">
      <w:pPr>
        <w:pStyle w:val="courier"/>
      </w:pPr>
      <w:r>
        <w:rPr>
          <w:b/>
          <w:bCs/>
        </w:rPr>
        <w:t>SELECT DISTINCT country</w:t>
      </w:r>
      <w:r>
        <w:rPr>
          <w:b/>
          <w:bCs/>
        </w:rPr>
        <w:br/>
        <w:t>FROM Northwind.dbo.Customers</w:t>
      </w:r>
      <w:r>
        <w:rPr>
          <w:b/>
          <w:bCs/>
        </w:rPr>
        <w:br/>
        <w:t xml:space="preserve">WHERE country NOT IN </w:t>
      </w:r>
      <w:r>
        <w:rPr>
          <w:b/>
          <w:bCs/>
          <w:color w:val="0000FF"/>
        </w:rPr>
        <w:t>(SELECT DISTINCT country</w:t>
      </w:r>
      <w:r>
        <w:rPr>
          <w:b/>
          <w:bCs/>
          <w:color w:val="0000FF"/>
        </w:rPr>
        <w:br/>
        <w:t>FROM Northwind.dbo.Suppliers)</w:t>
      </w:r>
      <w:r>
        <w:t xml:space="preserve"> </w:t>
      </w:r>
    </w:p>
    <w:p w:rsidR="00D31722" w:rsidRDefault="00D31722" w:rsidP="00D31722">
      <w:pPr>
        <w:pStyle w:val="NormalWeb"/>
      </w:pPr>
      <w:r>
        <w:t xml:space="preserve">Here we have returned a list of countries where customers live, but there is no supplier located in that country. We suppose if you where trying to provide better delivery time to customers, then you might target these countries to look for additional suppliers. </w:t>
      </w:r>
    </w:p>
    <w:p w:rsidR="00D31722" w:rsidRDefault="00D31722" w:rsidP="00D31722">
      <w:pPr>
        <w:pStyle w:val="NormalWeb"/>
      </w:pPr>
      <w:r>
        <w:t xml:space="preserve">Suppose a company would like to do some targeted marketing. This targeted marketing would contact customers in the country with the fewest number of orders. It is hoped that this targeted marketing will increase the overall sales in the targeted country. Here is an example that uses a subquery to return the customer contact information for the country with the fewest number of orders: </w:t>
      </w:r>
    </w:p>
    <w:p w:rsidR="00D31722" w:rsidRDefault="00D31722" w:rsidP="00D31722">
      <w:pPr>
        <w:pStyle w:val="courier"/>
      </w:pPr>
      <w:r>
        <w:rPr>
          <w:b/>
          <w:bCs/>
        </w:rPr>
        <w:t>SELECT Country,</w:t>
      </w:r>
      <w:r>
        <w:rPr>
          <w:b/>
          <w:bCs/>
        </w:rPr>
        <w:br/>
        <w:t>CompanyName,</w:t>
      </w:r>
      <w:r>
        <w:rPr>
          <w:b/>
          <w:bCs/>
        </w:rPr>
        <w:br/>
        <w:t>ContactName,</w:t>
      </w:r>
      <w:r>
        <w:rPr>
          <w:b/>
          <w:bCs/>
        </w:rPr>
        <w:br/>
        <w:t>ContactTitle,</w:t>
      </w:r>
      <w:r>
        <w:rPr>
          <w:b/>
          <w:bCs/>
        </w:rPr>
        <w:br/>
        <w:t>Phone</w:t>
      </w:r>
      <w:r>
        <w:rPr>
          <w:b/>
          <w:bCs/>
        </w:rPr>
        <w:br/>
        <w:t>FROM Northwind.dbo.Customers</w:t>
      </w:r>
      <w:r>
        <w:rPr>
          <w:b/>
          <w:bCs/>
        </w:rPr>
        <w:br/>
        <w:t xml:space="preserve">WHERE country = </w:t>
      </w:r>
      <w:r>
        <w:rPr>
          <w:b/>
          <w:bCs/>
          <w:color w:val="0000FF"/>
        </w:rPr>
        <w:t>(SELECT TOP 1 country</w:t>
      </w:r>
      <w:r>
        <w:rPr>
          <w:b/>
          <w:bCs/>
          <w:color w:val="0000FF"/>
        </w:rPr>
        <w:br/>
        <w:t>FROM Northwind.dbo.Customers C</w:t>
      </w:r>
      <w:r>
        <w:rPr>
          <w:b/>
          <w:bCs/>
          <w:color w:val="0000FF"/>
        </w:rPr>
        <w:br/>
        <w:t>JOIN Northwind.dbo.Orders O</w:t>
      </w:r>
      <w:r>
        <w:rPr>
          <w:b/>
          <w:bCs/>
          <w:color w:val="0000FF"/>
        </w:rPr>
        <w:br/>
        <w:t>ON C.CustomerId = O.CustomerID</w:t>
      </w:r>
      <w:r>
        <w:rPr>
          <w:b/>
          <w:bCs/>
          <w:color w:val="0000FF"/>
        </w:rPr>
        <w:br/>
      </w:r>
      <w:r>
        <w:rPr>
          <w:b/>
          <w:bCs/>
          <w:color w:val="0000FF"/>
        </w:rPr>
        <w:lastRenderedPageBreak/>
        <w:t>GROUP BY country</w:t>
      </w:r>
      <w:r>
        <w:rPr>
          <w:b/>
          <w:bCs/>
          <w:color w:val="0000FF"/>
        </w:rPr>
        <w:br/>
        <w:t>ORDER BY count(*))</w:t>
      </w:r>
      <w:r>
        <w:t xml:space="preserve"> </w:t>
      </w:r>
    </w:p>
    <w:p w:rsidR="00D31722" w:rsidRDefault="00D31722" w:rsidP="00D31722">
      <w:pPr>
        <w:pStyle w:val="NormalWeb"/>
      </w:pPr>
      <w:r>
        <w:t xml:space="preserve">Here we have written a subquery that joins the Customer and Orders Tables to determine the total number of orders for each country. The subquery uses the "TOP 1" clause to return the country with the fewest number of orders. The country with the fewest number of orders is then used in the WHERE clause to determine which Customer Information will be displayed. </w:t>
      </w:r>
    </w:p>
    <w:p w:rsidR="00D31722" w:rsidRDefault="00D31722" w:rsidP="00D31722">
      <w:pPr>
        <w:pStyle w:val="big"/>
      </w:pPr>
      <w:r>
        <w:t xml:space="preserve">Use of a Subquery in the FROM clause </w:t>
      </w:r>
    </w:p>
    <w:p w:rsidR="00D31722" w:rsidRDefault="00D31722" w:rsidP="00D31722">
      <w:pPr>
        <w:pStyle w:val="NormalWeb"/>
      </w:pPr>
      <w:r>
        <w:t xml:space="preserve">The FROM clause normally identifies the tables used in the T-SQL statement. You can think of each of the tables identified in the FROM clause as a set of records. Well, a subquery is just a set of records, and therefore can be used in the FROM clause just like a table. Here is an example where a subquery is used in the FROM clause of a SELECT statement: </w:t>
      </w:r>
    </w:p>
    <w:p w:rsidR="00D31722" w:rsidRDefault="00D31722" w:rsidP="00D31722">
      <w:pPr>
        <w:pStyle w:val="HTMLPreformatted"/>
        <w:rPr>
          <w:b/>
          <w:bCs/>
        </w:rPr>
      </w:pPr>
      <w:r>
        <w:rPr>
          <w:b/>
          <w:bCs/>
        </w:rPr>
        <w:t>SELECT au_lname,</w:t>
      </w:r>
    </w:p>
    <w:p w:rsidR="00D31722" w:rsidRDefault="00D31722" w:rsidP="00D31722">
      <w:pPr>
        <w:pStyle w:val="HTMLPreformatted"/>
        <w:rPr>
          <w:b/>
          <w:bCs/>
        </w:rPr>
      </w:pPr>
      <w:r>
        <w:rPr>
          <w:b/>
          <w:bCs/>
        </w:rPr>
        <w:t xml:space="preserve">       au_fname,</w:t>
      </w:r>
    </w:p>
    <w:p w:rsidR="00D31722" w:rsidRDefault="00D31722" w:rsidP="00D31722">
      <w:pPr>
        <w:pStyle w:val="HTMLPreformatted"/>
        <w:rPr>
          <w:b/>
          <w:bCs/>
          <w:color w:val="0000FF"/>
        </w:rPr>
      </w:pPr>
      <w:r>
        <w:rPr>
          <w:b/>
          <w:bCs/>
        </w:rPr>
        <w:t xml:space="preserve">       title FROM </w:t>
      </w:r>
      <w:r>
        <w:rPr>
          <w:b/>
          <w:bCs/>
          <w:color w:val="0000FF"/>
        </w:rPr>
        <w:t>(SELECT au_lname, au_fname, au_id</w:t>
      </w:r>
    </w:p>
    <w:p w:rsidR="00D31722" w:rsidRDefault="00D31722" w:rsidP="00D31722">
      <w:pPr>
        <w:pStyle w:val="HTMLPreformatted"/>
        <w:rPr>
          <w:b/>
          <w:bCs/>
          <w:color w:val="0000FF"/>
        </w:rPr>
      </w:pPr>
      <w:r>
        <w:rPr>
          <w:b/>
          <w:bCs/>
          <w:color w:val="0000FF"/>
        </w:rPr>
        <w:t xml:space="preserve">                    FROM pubs.dbo.authors</w:t>
      </w:r>
    </w:p>
    <w:p w:rsidR="00D31722" w:rsidRDefault="00D31722" w:rsidP="00D31722">
      <w:pPr>
        <w:pStyle w:val="HTMLPreformatted"/>
        <w:rPr>
          <w:b/>
          <w:bCs/>
        </w:rPr>
      </w:pPr>
      <w:r>
        <w:rPr>
          <w:b/>
          <w:bCs/>
          <w:color w:val="0000FF"/>
        </w:rPr>
        <w:t xml:space="preserve">                    WHERE state = 'CA') as A</w:t>
      </w:r>
    </w:p>
    <w:p w:rsidR="00D31722" w:rsidRDefault="00D31722" w:rsidP="00D31722">
      <w:pPr>
        <w:pStyle w:val="HTMLPreformatted"/>
        <w:rPr>
          <w:b/>
          <w:bCs/>
        </w:rPr>
      </w:pPr>
      <w:r>
        <w:rPr>
          <w:b/>
          <w:bCs/>
        </w:rPr>
        <w:t xml:space="preserve">             JOIN pubs.dbo.titleauthor ta ON </w:t>
      </w:r>
      <w:r>
        <w:rPr>
          <w:b/>
          <w:bCs/>
          <w:color w:val="0000FF"/>
        </w:rPr>
        <w:t>A.</w:t>
      </w:r>
      <w:r>
        <w:rPr>
          <w:b/>
          <w:bCs/>
        </w:rPr>
        <w:t>au_id = ta.au_id</w:t>
      </w:r>
    </w:p>
    <w:p w:rsidR="00D31722" w:rsidRDefault="00D31722" w:rsidP="00D31722">
      <w:pPr>
        <w:pStyle w:val="HTMLPreformatted"/>
      </w:pPr>
      <w:r>
        <w:rPr>
          <w:b/>
          <w:bCs/>
        </w:rPr>
        <w:t xml:space="preserve">             JOIN pubs.dbo.titles t ON ta.title_id = t.title_id</w:t>
      </w:r>
    </w:p>
    <w:p w:rsidR="00D31722" w:rsidRDefault="00D31722" w:rsidP="00D31722">
      <w:pPr>
        <w:pStyle w:val="NormalWeb"/>
      </w:pPr>
      <w:r>
        <w:t xml:space="preserve">Here we have used a subquery to select only the author record information, if the author's record has a state column equal to "CA." We have named the set returned from this subquery with a table alias of "A". WeI can then use this alias elsewhere in the T-SQL statement to refer to the columns from the subquery by prefixing them with an "A", as we did in the "ON" clause of the "JOIN" criteria. Sometimes using a subquery in the FROM clause reduces the size of the set that needs to be joined. Reducing the number of records that have to be joined enhances the performance of joining rows, and therefore speeds up the overall execution of a query. </w:t>
      </w:r>
    </w:p>
    <w:p w:rsidR="00D31722" w:rsidRDefault="00D31722" w:rsidP="00D31722">
      <w:pPr>
        <w:pStyle w:val="big"/>
      </w:pPr>
      <w:r>
        <w:t xml:space="preserve">Subquery in the FROM clause of an UPDATE statement: </w:t>
      </w:r>
    </w:p>
    <w:p w:rsidR="00D31722" w:rsidRDefault="00D31722" w:rsidP="00D31722">
      <w:pPr>
        <w:pStyle w:val="HTMLPreformatted"/>
      </w:pPr>
      <w:r>
        <w:t>SET NOCOUNT ON</w:t>
      </w:r>
    </w:p>
    <w:p w:rsidR="00D31722" w:rsidRDefault="00D31722" w:rsidP="00D31722">
      <w:pPr>
        <w:pStyle w:val="HTMLPreformatted"/>
      </w:pPr>
      <w:r>
        <w:t>CREATE TABLE x(</w:t>
      </w:r>
    </w:p>
    <w:p w:rsidR="00D31722" w:rsidRDefault="00D31722" w:rsidP="00D31722">
      <w:pPr>
        <w:pStyle w:val="HTMLPreformatted"/>
      </w:pPr>
      <w:r>
        <w:t xml:space="preserve">  i INT IDENTITY,</w:t>
      </w:r>
    </w:p>
    <w:p w:rsidR="00D31722" w:rsidRDefault="00D31722" w:rsidP="00D31722">
      <w:pPr>
        <w:pStyle w:val="HTMLPreformatted"/>
      </w:pPr>
      <w:r>
        <w:t xml:space="preserve">  a CHAR(1))</w:t>
      </w:r>
    </w:p>
    <w:p w:rsidR="00D31722" w:rsidRDefault="00D31722" w:rsidP="00D31722">
      <w:pPr>
        <w:pStyle w:val="HTMLPreformatted"/>
      </w:pPr>
      <w:r>
        <w:t>INSERT INTO x VALUES ('A')</w:t>
      </w:r>
    </w:p>
    <w:p w:rsidR="00D31722" w:rsidRDefault="00D31722" w:rsidP="00D31722">
      <w:pPr>
        <w:pStyle w:val="HTMLPreformatted"/>
      </w:pPr>
      <w:r>
        <w:t>INSERT INTO x VALUES ('B')</w:t>
      </w:r>
    </w:p>
    <w:p w:rsidR="00D31722" w:rsidRDefault="00D31722" w:rsidP="00D31722">
      <w:pPr>
        <w:pStyle w:val="HTMLPreformatted"/>
      </w:pPr>
      <w:r>
        <w:t>INSERT INTO x VALUES ('C')</w:t>
      </w:r>
    </w:p>
    <w:p w:rsidR="00D31722" w:rsidRDefault="00D31722" w:rsidP="00D31722">
      <w:pPr>
        <w:pStyle w:val="HTMLPreformatted"/>
      </w:pPr>
      <w:r>
        <w:t>INSERT INTO x VALUES ('D')</w:t>
      </w:r>
    </w:p>
    <w:p w:rsidR="00D31722" w:rsidRDefault="00D31722" w:rsidP="00D31722">
      <w:pPr>
        <w:pStyle w:val="HTMLPreformatted"/>
      </w:pPr>
      <w:r>
        <w:t>SELECT * FROM x</w:t>
      </w:r>
    </w:p>
    <w:p w:rsidR="00D31722" w:rsidRDefault="00D31722" w:rsidP="00D31722">
      <w:pPr>
        <w:pStyle w:val="HTMLPreformatted"/>
        <w:rPr>
          <w:b/>
          <w:bCs/>
        </w:rPr>
      </w:pPr>
      <w:r>
        <w:rPr>
          <w:b/>
          <w:bCs/>
        </w:rPr>
        <w:t>UPDATE x</w:t>
      </w:r>
    </w:p>
    <w:p w:rsidR="00D31722" w:rsidRDefault="00D31722" w:rsidP="00D31722">
      <w:pPr>
        <w:pStyle w:val="HTMLPreformatted"/>
        <w:rPr>
          <w:b/>
          <w:bCs/>
        </w:rPr>
      </w:pPr>
      <w:r>
        <w:rPr>
          <w:b/>
          <w:bCs/>
        </w:rPr>
        <w:t xml:space="preserve">   SET a = </w:t>
      </w:r>
      <w:r>
        <w:rPr>
          <w:b/>
          <w:bCs/>
          <w:color w:val="0000FF"/>
        </w:rPr>
        <w:t>b</w:t>
      </w:r>
      <w:r>
        <w:rPr>
          <w:b/>
          <w:bCs/>
        </w:rPr>
        <w:t>.a</w:t>
      </w:r>
    </w:p>
    <w:p w:rsidR="00D31722" w:rsidRDefault="00D31722" w:rsidP="00D31722">
      <w:pPr>
        <w:pStyle w:val="HTMLPreformatted"/>
        <w:rPr>
          <w:b/>
          <w:bCs/>
        </w:rPr>
      </w:pPr>
      <w:r>
        <w:rPr>
          <w:b/>
          <w:bCs/>
        </w:rPr>
        <w:t xml:space="preserve">  FROM </w:t>
      </w:r>
      <w:r>
        <w:rPr>
          <w:b/>
          <w:bCs/>
          <w:color w:val="0000FF"/>
        </w:rPr>
        <w:t>(SELECT MAX(a) AS a FROM x)</w:t>
      </w:r>
      <w:r>
        <w:rPr>
          <w:b/>
          <w:bCs/>
        </w:rPr>
        <w:t xml:space="preserve"> </w:t>
      </w:r>
      <w:r>
        <w:rPr>
          <w:b/>
          <w:bCs/>
          <w:color w:val="0000FF"/>
        </w:rPr>
        <w:t>b</w:t>
      </w:r>
    </w:p>
    <w:p w:rsidR="00D31722" w:rsidRDefault="00D31722" w:rsidP="00D31722">
      <w:pPr>
        <w:pStyle w:val="HTMLPreformatted"/>
        <w:rPr>
          <w:b/>
          <w:bCs/>
        </w:rPr>
      </w:pPr>
      <w:r>
        <w:rPr>
          <w:b/>
          <w:bCs/>
        </w:rPr>
        <w:t xml:space="preserve">  WHERE I &gt; 2</w:t>
      </w:r>
    </w:p>
    <w:p w:rsidR="00D31722" w:rsidRDefault="00D31722" w:rsidP="00D31722">
      <w:pPr>
        <w:pStyle w:val="HTMLPreformatted"/>
      </w:pPr>
    </w:p>
    <w:p w:rsidR="00D31722" w:rsidRDefault="00D31722" w:rsidP="00D31722">
      <w:pPr>
        <w:pStyle w:val="HTMLPreformatted"/>
      </w:pPr>
      <w:r>
        <w:t>SELECT * FROM x</w:t>
      </w:r>
    </w:p>
    <w:p w:rsidR="00D31722" w:rsidRDefault="00D31722" w:rsidP="00D31722">
      <w:pPr>
        <w:pStyle w:val="HTMLPreformatted"/>
      </w:pPr>
      <w:r>
        <w:t>DROP TABLE x</w:t>
      </w:r>
    </w:p>
    <w:p w:rsidR="00D31722" w:rsidRDefault="00D31722" w:rsidP="00D31722">
      <w:pPr>
        <w:pStyle w:val="NormalWeb"/>
      </w:pPr>
      <w:r>
        <w:lastRenderedPageBreak/>
        <w:t xml:space="preserve">Here we created a table named "x" that has four rows. Then we proceeded to update the rows where "i" was greater than 2 with the max value in column "a". We used a subquery in the FROM clause of the UPDATE statement to identity the max value of column "a." </w:t>
      </w:r>
    </w:p>
    <w:p w:rsidR="00D31722" w:rsidRDefault="00D31722" w:rsidP="00D31722">
      <w:pPr>
        <w:pStyle w:val="big"/>
      </w:pPr>
      <w:r>
        <w:t xml:space="preserve">Use of a Subquery in the HAVING clause </w:t>
      </w:r>
    </w:p>
    <w:p w:rsidR="00D31722" w:rsidRDefault="00D31722" w:rsidP="00D31722">
      <w:pPr>
        <w:pStyle w:val="NormalWeb"/>
      </w:pPr>
      <w:r>
        <w:t xml:space="preserve">In the following example, we used a subquery to find the number of books a publisher has published where the publisher is not located in the state of California. To accomplish this we used a subquery in a HAVING clause. Here is the code: </w:t>
      </w:r>
    </w:p>
    <w:p w:rsidR="00D31722" w:rsidRDefault="00D31722" w:rsidP="00D31722">
      <w:pPr>
        <w:pStyle w:val="courier"/>
      </w:pPr>
      <w:r>
        <w:rPr>
          <w:b/>
          <w:bCs/>
        </w:rPr>
        <w:t>SELECT pub_name,</w:t>
      </w:r>
      <w:r>
        <w:rPr>
          <w:b/>
          <w:bCs/>
        </w:rPr>
        <w:br/>
        <w:t>COUNT(*) bookcnt</w:t>
      </w:r>
      <w:r>
        <w:rPr>
          <w:b/>
          <w:bCs/>
        </w:rPr>
        <w:br/>
        <w:t>FROM pubs.dbo.titles t</w:t>
      </w:r>
      <w:r>
        <w:rPr>
          <w:b/>
          <w:bCs/>
        </w:rPr>
        <w:br/>
        <w:t>JOIN pubs.dbo.publishers p on t.pub_id = p.pub_id</w:t>
      </w:r>
      <w:r>
        <w:rPr>
          <w:b/>
          <w:bCs/>
        </w:rPr>
        <w:br/>
        <w:t>GROUP BY pub_name</w:t>
      </w:r>
      <w:r>
        <w:rPr>
          <w:b/>
          <w:bCs/>
        </w:rPr>
        <w:br/>
        <w:t xml:space="preserve">HAVING p.pub_name IN </w:t>
      </w:r>
      <w:r>
        <w:rPr>
          <w:b/>
          <w:bCs/>
          <w:color w:val="0000FF"/>
        </w:rPr>
        <w:t>(SELECT pub_name</w:t>
      </w:r>
      <w:r>
        <w:rPr>
          <w:b/>
          <w:bCs/>
          <w:color w:val="0000FF"/>
        </w:rPr>
        <w:br/>
        <w:t>FROM pubs.dbo.publishers</w:t>
      </w:r>
      <w:r>
        <w:rPr>
          <w:b/>
          <w:bCs/>
          <w:color w:val="0000FF"/>
        </w:rPr>
        <w:br/>
        <w:t>WHERE state &lt;&gt; 'CA')</w:t>
      </w:r>
      <w:r>
        <w:t xml:space="preserve"> </w:t>
      </w:r>
    </w:p>
    <w:p w:rsidR="00D31722" w:rsidRDefault="00D31722" w:rsidP="00D31722">
      <w:pPr>
        <w:pStyle w:val="NormalWeb"/>
      </w:pPr>
      <w:r>
        <w:t xml:space="preserve">Here the subquery returns the pub_name values for all publishers that have a state value not equal to "CA." The HAVING condition then checks to see if the pub_name is in the set returned by my subquery. </w:t>
      </w:r>
    </w:p>
    <w:p w:rsidR="00D31722" w:rsidRDefault="00D31722" w:rsidP="00D31722">
      <w:pPr>
        <w:pStyle w:val="Heading1"/>
        <w:rPr>
          <w:sz w:val="30"/>
          <w:szCs w:val="30"/>
        </w:rPr>
      </w:pPr>
      <w:r>
        <w:rPr>
          <w:sz w:val="30"/>
          <w:szCs w:val="30"/>
        </w:rPr>
        <w:t xml:space="preserve">Correlated Subqueries </w:t>
      </w:r>
    </w:p>
    <w:p w:rsidR="00D31722" w:rsidRDefault="00D31722" w:rsidP="00D31722">
      <w:pPr>
        <w:pStyle w:val="NormalWeb"/>
        <w:rPr>
          <w:sz w:val="20"/>
          <w:szCs w:val="20"/>
        </w:rPr>
      </w:pPr>
      <w:r>
        <w:t xml:space="preserve">A correlated subquery is a SELECT statement nested inside another T-SQL statement, which contains a reference to one or more columns in the outer query. Therefore, </w:t>
      </w:r>
      <w:r w:rsidRPr="00AB4008">
        <w:rPr>
          <w:b/>
        </w:rPr>
        <w:t>the correlated subquery can be said to be dependent on the outer query. This is the main difference between a correlated subquery and just a plain subquery. A plain subquery is not dependent on the outer query, can be run independently of the outer query, and will return a result set</w:t>
      </w:r>
      <w:r>
        <w:t xml:space="preserve">. A correlated subquery, since it is dependent on the outer query will return a syntax errors if it is run by itself. </w:t>
      </w:r>
    </w:p>
    <w:p w:rsidR="00D31722" w:rsidRDefault="00D31722" w:rsidP="00D31722">
      <w:pPr>
        <w:pStyle w:val="NormalWeb"/>
      </w:pPr>
      <w:r>
        <w:t xml:space="preserve">A correlated subquery will be executed many times while processing the T-SQL statement that contains the correlated subquery. The correlated subquery will be run once for each candidate row selected by the outer query. The outer query columns, referenced in the correlated subquery, are replaced with values from the candidate row prior to each execution. Depending on the results of the execution of the correlated subquery, it will determine if the row of the outer query is returned in the final result set. </w:t>
      </w:r>
    </w:p>
    <w:p w:rsidR="00D31722" w:rsidRDefault="00D31722" w:rsidP="00D31722">
      <w:pPr>
        <w:pStyle w:val="big"/>
      </w:pPr>
      <w:r>
        <w:t xml:space="preserve">Using a Correlated Subquery in a WHERE Clause </w:t>
      </w:r>
    </w:p>
    <w:p w:rsidR="00D31722" w:rsidRDefault="00D31722" w:rsidP="00D31722">
      <w:pPr>
        <w:pStyle w:val="NormalWeb"/>
      </w:pPr>
      <w:r>
        <w:t xml:space="preserve">Suppose you want a report of all "OrderID's" where the customer did not purchase more than 10% of the average quantity sold for a given product. This way you could review these orders, and possibly contact the customers, to help determine if there was a reason for the low quantity </w:t>
      </w:r>
      <w:r>
        <w:lastRenderedPageBreak/>
        <w:t xml:space="preserve">order. A correlated subquery in a WHERE clause can help you produce this report. Here is a SELECT statement that produces the desired list of "OrderID's": </w:t>
      </w:r>
    </w:p>
    <w:p w:rsidR="00D31722" w:rsidRDefault="00D31722" w:rsidP="00D31722">
      <w:pPr>
        <w:pStyle w:val="courier"/>
      </w:pPr>
      <w:r>
        <w:rPr>
          <w:b/>
          <w:bCs/>
          <w:color w:val="0000FF"/>
        </w:rPr>
        <w:t>SELECT DISTINCT OrderId</w:t>
      </w:r>
      <w:r>
        <w:rPr>
          <w:b/>
          <w:bCs/>
          <w:color w:val="0000FF"/>
        </w:rPr>
        <w:br/>
        <w:t>FROM Northwind.dbo.[Order Details] OD</w:t>
      </w:r>
      <w:r>
        <w:rPr>
          <w:b/>
          <w:bCs/>
        </w:rPr>
        <w:br/>
      </w:r>
      <w:r>
        <w:rPr>
          <w:b/>
          <w:bCs/>
          <w:color w:val="0000FF"/>
        </w:rPr>
        <w:t>WHERE Quantity &gt;</w:t>
      </w:r>
      <w:r>
        <w:rPr>
          <w:b/>
          <w:bCs/>
        </w:rPr>
        <w:t xml:space="preserve"> (SELECT AVG(Quantity) * .1</w:t>
      </w:r>
      <w:r>
        <w:rPr>
          <w:b/>
          <w:bCs/>
        </w:rPr>
        <w:br/>
        <w:t>FROM Northwind.dbo.[Order Details]</w:t>
      </w:r>
      <w:r>
        <w:rPr>
          <w:b/>
          <w:bCs/>
        </w:rPr>
        <w:br/>
        <w:t xml:space="preserve">WHERE </w:t>
      </w:r>
      <w:r>
        <w:rPr>
          <w:b/>
          <w:bCs/>
          <w:color w:val="0000FF"/>
        </w:rPr>
        <w:t>OD.ProductID</w:t>
      </w:r>
      <w:r>
        <w:rPr>
          <w:b/>
          <w:bCs/>
        </w:rPr>
        <w:t xml:space="preserve"> = ProductID)</w:t>
      </w:r>
      <w:r>
        <w:t xml:space="preserve"> </w:t>
      </w:r>
    </w:p>
    <w:p w:rsidR="00D31722" w:rsidRDefault="00D31722" w:rsidP="00D31722">
      <w:pPr>
        <w:pStyle w:val="NormalWeb"/>
      </w:pPr>
      <w:r>
        <w:t xml:space="preserve">The correlated subquery in the above command is contained within the parenthesis following the greater than sign in the WHERE clause above. Here you can see this correlated subquery contains a reference to "OD.ProductID". This reference compares the outer query's "ProductID" with the inner query's "ProductID". When this query is executed, the SQL engine will execute the inner query, the correlated subquery, for each "[Order Details]" record. This inner query will calculate the average "Quantity" for the particular "ProductID" for the candidate row being processed in the outer query. This correlated subquery determines if the inner query returns a value that meets the condition of the WHERE clause. If it does, the row identified by the outer query is placed in the record set that will be returned from the complete T-SQL SELECT statement. </w:t>
      </w:r>
    </w:p>
    <w:p w:rsidR="00D31722" w:rsidRDefault="00D31722" w:rsidP="00D31722">
      <w:pPr>
        <w:pStyle w:val="NormalWeb"/>
      </w:pPr>
      <w:r>
        <w:t xml:space="preserve">The code below is another example that uses a correlated subquery in the WHERE clause to display the top two customers, based on the dollar amount associated with their orders, per region. You might want to perform a query like this so you can reward these customers, since they buy the most per region. </w:t>
      </w:r>
    </w:p>
    <w:p w:rsidR="00D31722" w:rsidRDefault="00D31722" w:rsidP="00D31722">
      <w:pPr>
        <w:pStyle w:val="courier"/>
      </w:pPr>
      <w:r>
        <w:rPr>
          <w:b/>
          <w:bCs/>
          <w:color w:val="0000FF"/>
        </w:rPr>
        <w:t>SELECT C1.CompanyName,</w:t>
      </w:r>
      <w:r>
        <w:rPr>
          <w:b/>
          <w:bCs/>
          <w:color w:val="0000FF"/>
        </w:rPr>
        <w:br/>
        <w:t>C1.ContactName,</w:t>
      </w:r>
      <w:r>
        <w:rPr>
          <w:b/>
          <w:bCs/>
          <w:color w:val="0000FF"/>
        </w:rPr>
        <w:br/>
        <w:t>C1.Address,</w:t>
      </w:r>
      <w:r>
        <w:rPr>
          <w:b/>
          <w:bCs/>
          <w:color w:val="0000FF"/>
        </w:rPr>
        <w:br/>
        <w:t>C1.City,</w:t>
      </w:r>
      <w:r>
        <w:rPr>
          <w:b/>
          <w:bCs/>
          <w:color w:val="0000FF"/>
        </w:rPr>
        <w:br/>
        <w:t>C1.Country,</w:t>
      </w:r>
      <w:r>
        <w:rPr>
          <w:b/>
          <w:bCs/>
          <w:color w:val="0000FF"/>
        </w:rPr>
        <w:br/>
        <w:t>C1.PostalCode</w:t>
      </w:r>
      <w:r>
        <w:rPr>
          <w:b/>
          <w:bCs/>
          <w:color w:val="0000FF"/>
        </w:rPr>
        <w:br/>
        <w:t>FROM Northwind.dbo.Customers C1</w:t>
      </w:r>
      <w:r>
        <w:rPr>
          <w:b/>
          <w:bCs/>
          <w:color w:val="0000FF"/>
        </w:rPr>
        <w:br/>
        <w:t>WHERE C1.CustomerID IN</w:t>
      </w:r>
      <w:r>
        <w:t xml:space="preserve"> </w:t>
      </w:r>
      <w:r>
        <w:rPr>
          <w:b/>
          <w:bCs/>
        </w:rPr>
        <w:t>(SELECT TOP 2 C2.CustomerId</w:t>
      </w:r>
      <w:r>
        <w:rPr>
          <w:b/>
          <w:bCs/>
        </w:rPr>
        <w:br/>
        <w:t>FROM Northwind.dbo.[Order Details] OD</w:t>
      </w:r>
      <w:r>
        <w:rPr>
          <w:b/>
          <w:bCs/>
        </w:rPr>
        <w:br/>
        <w:t>JOIN Northwind.dbo.Orders O on OD.OrderId = O.OrderID</w:t>
      </w:r>
      <w:r>
        <w:rPr>
          <w:b/>
          <w:bCs/>
        </w:rPr>
        <w:br/>
        <w:t>JOIN Northwind.dbo.Customers C2 on O.CustomerID = C2.CustomerId</w:t>
      </w:r>
      <w:r>
        <w:rPr>
          <w:b/>
          <w:bCs/>
        </w:rPr>
        <w:br/>
        <w:t xml:space="preserve">WHERE C2.Region = </w:t>
      </w:r>
      <w:r>
        <w:rPr>
          <w:b/>
          <w:bCs/>
          <w:color w:val="0000FF"/>
        </w:rPr>
        <w:t>C1.Region</w:t>
      </w:r>
      <w:r>
        <w:rPr>
          <w:b/>
          <w:bCs/>
        </w:rPr>
        <w:br/>
        <w:t>GROUP BY C2.Region, C2.CustomerId</w:t>
      </w:r>
      <w:r>
        <w:rPr>
          <w:b/>
          <w:bCs/>
        </w:rPr>
        <w:br/>
        <w:t>ORDER BY SUM(OD.UnitPrice * OD.Quantity * (1 - OD.Discount)) DESC)</w:t>
      </w:r>
      <w:r>
        <w:br/>
      </w:r>
      <w:r>
        <w:rPr>
          <w:b/>
          <w:bCs/>
          <w:color w:val="0000FF"/>
        </w:rPr>
        <w:t>ORDER BY C1.Region</w:t>
      </w:r>
      <w:r>
        <w:t xml:space="preserve"> </w:t>
      </w:r>
    </w:p>
    <w:p w:rsidR="00D31722" w:rsidRDefault="00D31722" w:rsidP="00D31722">
      <w:pPr>
        <w:pStyle w:val="NormalWeb"/>
      </w:pPr>
      <w:r>
        <w:t xml:space="preserve">Here you can see the inner query is a correlated subquery because it references </w:t>
      </w:r>
      <w:r>
        <w:rPr>
          <w:b/>
          <w:bCs/>
          <w:color w:val="0000FF"/>
        </w:rPr>
        <w:t>"C1"</w:t>
      </w:r>
      <w:r>
        <w:t xml:space="preserve">, which is the table alias for the "Northwind.DBO.Customers" table in the outer query. This inner query uses the "Region" value to calculate the top two customers for the region associated with the row being processed from the outer query. If the "CustomerID" of the outer query is one of the top two customers, then the record is placed in the record set to be returned. </w:t>
      </w:r>
    </w:p>
    <w:p w:rsidR="00D31722" w:rsidRDefault="00D31722" w:rsidP="00D31722">
      <w:pPr>
        <w:pStyle w:val="big"/>
      </w:pPr>
      <w:r>
        <w:t xml:space="preserve">Correlated Subquery in the HAVING Clause </w:t>
      </w:r>
    </w:p>
    <w:p w:rsidR="00D31722" w:rsidRDefault="00D31722" w:rsidP="00D31722">
      <w:pPr>
        <w:pStyle w:val="NormalWeb"/>
      </w:pPr>
      <w:r>
        <w:lastRenderedPageBreak/>
        <w:t xml:space="preserve">Say your organizations wants to run a yearlong incentive program to increase revenue. Therefore, they advertise to your customers that if each order they place, during the year, is over $750 you will provide them a rebate at the end of the year at the rate of $75 per order they place. Below is an example of how to calculate the rebate amount. This example uses a correlated subquery in the HAVING clause to identify the customers that qualify to receive the rebate. </w:t>
      </w:r>
    </w:p>
    <w:p w:rsidR="00D31722" w:rsidRDefault="00D31722" w:rsidP="00D31722">
      <w:pPr>
        <w:pStyle w:val="courier"/>
      </w:pPr>
      <w:r>
        <w:rPr>
          <w:b/>
          <w:bCs/>
          <w:color w:val="0000FF"/>
        </w:rPr>
        <w:t>SELECT C.CustomerID,</w:t>
      </w:r>
      <w:r>
        <w:rPr>
          <w:b/>
          <w:bCs/>
          <w:color w:val="0000FF"/>
        </w:rPr>
        <w:br/>
        <w:t>COUNT(*) * 75 Rebate</w:t>
      </w:r>
      <w:r>
        <w:rPr>
          <w:b/>
          <w:bCs/>
          <w:color w:val="0000FF"/>
        </w:rPr>
        <w:br/>
        <w:t>FROM Northwind.DBO.Customers C</w:t>
      </w:r>
      <w:r>
        <w:rPr>
          <w:b/>
          <w:bCs/>
          <w:color w:val="0000FF"/>
        </w:rPr>
        <w:br/>
        <w:t>JOIN Northwind.DBO.Orders O ON C.CustomerID = O.CustomerID</w:t>
      </w:r>
      <w:r>
        <w:rPr>
          <w:b/>
          <w:bCs/>
          <w:color w:val="0000FF"/>
        </w:rPr>
        <w:br/>
        <w:t>WHERE DATEPART(yy,OrderDate) = '1998'</w:t>
      </w:r>
      <w:r>
        <w:rPr>
          <w:b/>
          <w:bCs/>
          <w:color w:val="0000FF"/>
        </w:rPr>
        <w:br/>
        <w:t>GROUP BY C.CustomerId</w:t>
      </w:r>
      <w:r>
        <w:rPr>
          <w:b/>
          <w:bCs/>
          <w:color w:val="0000FF"/>
        </w:rPr>
        <w:br/>
        <w:t>HAVING 750 &lt; ALL</w:t>
      </w:r>
      <w:r>
        <w:t>(</w:t>
      </w:r>
      <w:r>
        <w:rPr>
          <w:b/>
          <w:bCs/>
        </w:rPr>
        <w:t>SELECT SUM(UnitPrice * Quantity * (1 - Discount))</w:t>
      </w:r>
      <w:r>
        <w:rPr>
          <w:b/>
          <w:bCs/>
        </w:rPr>
        <w:br/>
        <w:t>FROM Northwind.DBO.Orders O</w:t>
      </w:r>
      <w:r>
        <w:rPr>
          <w:b/>
          <w:bCs/>
        </w:rPr>
        <w:br/>
        <w:t>JOIN Northwind.DBO.[Order Details] OD ON O.OrderID = OD.OrderID</w:t>
      </w:r>
      <w:r>
        <w:rPr>
          <w:b/>
          <w:bCs/>
        </w:rPr>
        <w:br/>
        <w:t xml:space="preserve">WHERE O.CustomerID = </w:t>
      </w:r>
      <w:r>
        <w:rPr>
          <w:b/>
          <w:bCs/>
          <w:color w:val="0000FF"/>
        </w:rPr>
        <w:t>C.CustomerId</w:t>
      </w:r>
      <w:r>
        <w:rPr>
          <w:b/>
          <w:bCs/>
        </w:rPr>
        <w:br/>
        <w:t>AND DATEPART(yy,O.OrderDate) = '1998'</w:t>
      </w:r>
      <w:r>
        <w:rPr>
          <w:b/>
          <w:bCs/>
        </w:rPr>
        <w:br/>
        <w:t>GROUP BY O.OrderId)</w:t>
      </w:r>
      <w:r>
        <w:t xml:space="preserve"> </w:t>
      </w:r>
    </w:p>
    <w:p w:rsidR="00D31722" w:rsidRDefault="00D31722" w:rsidP="00D31722">
      <w:pPr>
        <w:pStyle w:val="NormalWeb"/>
      </w:pPr>
      <w:r>
        <w:t xml:space="preserve">By reviewing this query, you can see the correlated query in the HAVING clause to calculate the total order amount for each customer order. We use the "CustomerID" from the outer query and the year of the order "Datepart(yy,OrderDate)", to help identify the Order records associated with each customer, that were placed the year '1998'. For these associated records I am calculating the total order amount, for each order, by summing up all the "[Order Details]" records, using the following formula: sum(UnitPrice * Quantity * (1-Discount)). If each and every order for a customer, for year 1998 has a total dollar amount greater than 750, I then calculate the Rebate amount in the outer query using this formula "Count(*) * 75 ". </w:t>
      </w:r>
    </w:p>
    <w:p w:rsidR="00D31722" w:rsidRDefault="00D31722" w:rsidP="00D31722">
      <w:pPr>
        <w:pStyle w:val="NormalWeb"/>
      </w:pPr>
      <w:r>
        <w:t xml:space="preserve">SQL Server's query engine will only execute the inner correlated subquery in the HAVING clause for those customer records identified in the outer query, or basically only those customer that placed orders in "1998". </w:t>
      </w:r>
    </w:p>
    <w:p w:rsidR="00D31722" w:rsidRDefault="00D31722" w:rsidP="00D31722">
      <w:pPr>
        <w:pStyle w:val="big"/>
      </w:pPr>
      <w:r>
        <w:t xml:space="preserve">Performing an Update Statement Using a Correlated Subquery </w:t>
      </w:r>
    </w:p>
    <w:p w:rsidR="00D31722" w:rsidRDefault="00D31722" w:rsidP="00D31722">
      <w:pPr>
        <w:pStyle w:val="NormalWeb"/>
      </w:pPr>
      <w:r>
        <w:t xml:space="preserve">A correlated subquery can even be used in an update statement. Here is an example: </w:t>
      </w:r>
    </w:p>
    <w:p w:rsidR="00D31722" w:rsidRDefault="00D31722" w:rsidP="00D31722">
      <w:pPr>
        <w:pStyle w:val="courier"/>
      </w:pPr>
      <w:r>
        <w:t>create table A(A int, S int)</w:t>
      </w:r>
      <w:r>
        <w:br/>
        <w:t>create table B(A int, B int)</w:t>
      </w:r>
      <w:r>
        <w:br/>
      </w:r>
      <w:r>
        <w:br/>
        <w:t>set nocount on</w:t>
      </w:r>
      <w:r>
        <w:br/>
        <w:t>insert into A(A) values(1)</w:t>
      </w:r>
      <w:r>
        <w:br/>
        <w:t>insert into A(A) values(2)</w:t>
      </w:r>
      <w:r>
        <w:br/>
        <w:t>insert into A(A) values(3)</w:t>
      </w:r>
      <w:r>
        <w:br/>
        <w:t>insert into B values(1,1)</w:t>
      </w:r>
      <w:r>
        <w:br/>
        <w:t>insert into B values(2,1)</w:t>
      </w:r>
      <w:r>
        <w:br/>
        <w:t>insert into B values(2,1)</w:t>
      </w:r>
      <w:r>
        <w:br/>
        <w:t>insert into B values(3,1)</w:t>
      </w:r>
      <w:r>
        <w:br/>
        <w:t>insert into B values(3,1)</w:t>
      </w:r>
      <w:r>
        <w:br/>
        <w:t>insert into B values(3,1)</w:t>
      </w:r>
      <w:r>
        <w:br/>
      </w:r>
      <w:r>
        <w:rPr>
          <w:b/>
          <w:bCs/>
        </w:rPr>
        <w:br/>
      </w:r>
      <w:r>
        <w:rPr>
          <w:b/>
          <w:bCs/>
          <w:color w:val="0000FF"/>
        </w:rPr>
        <w:t>update A</w:t>
      </w:r>
      <w:r>
        <w:rPr>
          <w:b/>
          <w:bCs/>
          <w:color w:val="0000FF"/>
        </w:rPr>
        <w:br/>
      </w:r>
      <w:r>
        <w:rPr>
          <w:b/>
          <w:bCs/>
          <w:color w:val="0000FF"/>
        </w:rPr>
        <w:lastRenderedPageBreak/>
        <w:t>set S =</w:t>
      </w:r>
      <w:r>
        <w:rPr>
          <w:b/>
          <w:bCs/>
        </w:rPr>
        <w:t xml:space="preserve"> (select sum(B)</w:t>
      </w:r>
      <w:r>
        <w:rPr>
          <w:b/>
          <w:bCs/>
        </w:rPr>
        <w:br/>
        <w:t>from B</w:t>
      </w:r>
      <w:r>
        <w:rPr>
          <w:b/>
          <w:bCs/>
        </w:rPr>
        <w:br/>
        <w:t xml:space="preserve">where </w:t>
      </w:r>
      <w:r>
        <w:rPr>
          <w:b/>
          <w:bCs/>
          <w:color w:val="0000FF"/>
        </w:rPr>
        <w:t>A.A</w:t>
      </w:r>
      <w:r>
        <w:rPr>
          <w:b/>
          <w:bCs/>
        </w:rPr>
        <w:t xml:space="preserve"> = A group by A)</w:t>
      </w:r>
      <w:r>
        <w:rPr>
          <w:b/>
          <w:bCs/>
        </w:rPr>
        <w:br/>
      </w:r>
      <w:r>
        <w:rPr>
          <w:b/>
          <w:bCs/>
        </w:rPr>
        <w:br/>
      </w:r>
      <w:r>
        <w:t>select * from A</w:t>
      </w:r>
      <w:r>
        <w:br/>
        <w:t xml:space="preserve">drop table A,B </w:t>
      </w:r>
    </w:p>
    <w:p w:rsidR="00D31722" w:rsidRDefault="00D31722" w:rsidP="00D31722">
      <w:pPr>
        <w:pStyle w:val="courier"/>
      </w:pPr>
      <w:r>
        <w:rPr>
          <w:color w:val="0000FF"/>
        </w:rPr>
        <w:t xml:space="preserve">A S </w:t>
      </w:r>
      <w:r>
        <w:rPr>
          <w:color w:val="0000FF"/>
        </w:rPr>
        <w:br/>
        <w:t>----------- -----------</w:t>
      </w:r>
      <w:r>
        <w:rPr>
          <w:color w:val="0000FF"/>
        </w:rPr>
        <w:br/>
        <w:t>1 1</w:t>
      </w:r>
      <w:r>
        <w:rPr>
          <w:color w:val="0000FF"/>
        </w:rPr>
        <w:br/>
        <w:t>2 2</w:t>
      </w:r>
      <w:r>
        <w:rPr>
          <w:color w:val="0000FF"/>
        </w:rPr>
        <w:br/>
        <w:t>3 3</w:t>
      </w:r>
      <w:r>
        <w:t xml:space="preserve"> </w:t>
      </w:r>
    </w:p>
    <w:p w:rsidR="00D31722" w:rsidRDefault="00D31722" w:rsidP="00D31722">
      <w:pPr>
        <w:pStyle w:val="NormalWeb"/>
      </w:pPr>
      <w:r>
        <w:t xml:space="preserve">In the query above, I used the correlated subquery to update column A in table A with the sum of column B in table B for rows that have the same value in column A as the row being updated. </w:t>
      </w:r>
    </w:p>
    <w:p w:rsidR="00D31722" w:rsidRDefault="00D31722" w:rsidP="00D31722">
      <w:pPr>
        <w:pStyle w:val="big"/>
      </w:pPr>
      <w:r>
        <w:t xml:space="preserve">Conclusion </w:t>
      </w:r>
    </w:p>
    <w:p w:rsidR="009C0EA5" w:rsidRDefault="00D31722" w:rsidP="00D31722">
      <w:pPr>
        <w:rPr>
          <w:b/>
          <w:u w:val="single"/>
        </w:rPr>
      </w:pPr>
      <w:r>
        <w:t>A subquery and a correlated subquery are SELECT queries coded inside another query, known as the outer query. The correlated subquery and the subquery help determine the outcome of the result set returned by the complete query. A subquery, when executed independent of the outer query, will return a result set, and is therefore not dependent on the outer query. Where as, a correlated subquery cannot be executed independentl</w:t>
      </w:r>
    </w:p>
    <w:p w:rsidR="009C0EA5" w:rsidRDefault="009C0EA5" w:rsidP="004B78B0">
      <w:pPr>
        <w:rPr>
          <w:b/>
          <w:u w:val="single"/>
        </w:rPr>
      </w:pPr>
    </w:p>
    <w:p w:rsidR="009C0EA5" w:rsidRPr="004B78B0" w:rsidRDefault="009C0EA5" w:rsidP="004B78B0">
      <w:pPr>
        <w:rPr>
          <w:b/>
          <w:u w:val="single"/>
        </w:rPr>
      </w:pPr>
    </w:p>
    <w:p w:rsidR="00071453" w:rsidRDefault="00071453" w:rsidP="004B78B0">
      <w:r w:rsidRPr="004B78B0">
        <w:t>A subquery is a SELECT query that returns a single value and is nested inside a SELECT, INSERT, UPDATE, or DELETE statement, or inside another subquery. Many Transact-SQL statements that include subqueries can be alternatively formulated as joins. Other questions can be posed only with subqueries.</w:t>
      </w:r>
    </w:p>
    <w:p w:rsidR="00D31722" w:rsidRPr="004B78B0" w:rsidRDefault="00D31722" w:rsidP="004B78B0"/>
    <w:p w:rsidR="00071453" w:rsidRPr="004B78B0" w:rsidRDefault="00071453" w:rsidP="004B78B0">
      <w:r w:rsidRPr="004B78B0">
        <w:t>/* SELECT statement built using a subquery. */</w:t>
      </w:r>
    </w:p>
    <w:p w:rsidR="00071453" w:rsidRPr="004B78B0" w:rsidRDefault="00071453" w:rsidP="004B78B0">
      <w:r w:rsidRPr="004B78B0">
        <w:t>SELECT ProductName</w:t>
      </w:r>
    </w:p>
    <w:p w:rsidR="00071453" w:rsidRPr="004B78B0" w:rsidRDefault="00071453" w:rsidP="004B78B0">
      <w:r w:rsidRPr="004B78B0">
        <w:t>FROM Northwind.dbo.Products</w:t>
      </w:r>
    </w:p>
    <w:p w:rsidR="00071453" w:rsidRPr="004B78B0" w:rsidRDefault="00071453" w:rsidP="004B78B0">
      <w:r w:rsidRPr="004B78B0">
        <w:t>WHERE UnitPrice =</w:t>
      </w:r>
    </w:p>
    <w:p w:rsidR="00071453" w:rsidRPr="004B78B0" w:rsidRDefault="00071453" w:rsidP="004B78B0">
      <w:r w:rsidRPr="004B78B0">
        <w:t xml:space="preserve">      (SELECT UnitPrice</w:t>
      </w:r>
    </w:p>
    <w:p w:rsidR="00071453" w:rsidRPr="004B78B0" w:rsidRDefault="00071453" w:rsidP="004B78B0">
      <w:r w:rsidRPr="004B78B0">
        <w:t xml:space="preserve">       FROM Northwind.dbo.Products</w:t>
      </w:r>
    </w:p>
    <w:p w:rsidR="00071453" w:rsidRPr="004B78B0" w:rsidRDefault="00071453" w:rsidP="004B78B0">
      <w:r w:rsidRPr="004B78B0">
        <w:t xml:space="preserve">       WHERE ProductName = 'Sir Rodney''s Scones')</w:t>
      </w:r>
    </w:p>
    <w:p w:rsidR="00071453" w:rsidRPr="004B78B0" w:rsidRDefault="00071453" w:rsidP="004B78B0"/>
    <w:p w:rsidR="00071453" w:rsidRPr="004B78B0" w:rsidRDefault="00071453" w:rsidP="004B78B0">
      <w:r w:rsidRPr="004B78B0">
        <w:t>/* SELECT statement built using a join that returns</w:t>
      </w:r>
    </w:p>
    <w:p w:rsidR="00071453" w:rsidRPr="004B78B0" w:rsidRDefault="00071453" w:rsidP="004B78B0">
      <w:r w:rsidRPr="004B78B0">
        <w:t xml:space="preserve">   the same result set. */</w:t>
      </w:r>
    </w:p>
    <w:p w:rsidR="00071453" w:rsidRPr="004B78B0" w:rsidRDefault="00071453" w:rsidP="004B78B0">
      <w:r w:rsidRPr="004B78B0">
        <w:t>SELECT Prd1.ProductName</w:t>
      </w:r>
    </w:p>
    <w:p w:rsidR="00071453" w:rsidRPr="004B78B0" w:rsidRDefault="00071453" w:rsidP="004B78B0">
      <w:r w:rsidRPr="004B78B0">
        <w:t>FROM Northwind.dbo.Products AS Prd1</w:t>
      </w:r>
    </w:p>
    <w:p w:rsidR="00071453" w:rsidRPr="004B78B0" w:rsidRDefault="00071453" w:rsidP="004B78B0">
      <w:r w:rsidRPr="004B78B0">
        <w:t xml:space="preserve">     JOIN Northwind.dbo.Products AS Prd2</w:t>
      </w:r>
    </w:p>
    <w:p w:rsidR="00071453" w:rsidRPr="004B78B0" w:rsidRDefault="00071453" w:rsidP="004B78B0">
      <w:r w:rsidRPr="004B78B0">
        <w:t xml:space="preserve">       ON (Prd1.UnitPrice = Prd2.UnitPrice)</w:t>
      </w:r>
    </w:p>
    <w:p w:rsidR="00071453" w:rsidRPr="004B78B0" w:rsidRDefault="00071453" w:rsidP="004B78B0">
      <w:r w:rsidRPr="004B78B0">
        <w:t>WHERE Prd2.ProductName = 'Sir Rodney''s Scones'</w:t>
      </w:r>
    </w:p>
    <w:p w:rsidR="00071453" w:rsidRPr="004B78B0" w:rsidRDefault="00071453" w:rsidP="004B78B0">
      <w:r w:rsidRPr="004B78B0">
        <w:t xml:space="preserve">A subquery nested in the outer SELECT statement has the following components: </w:t>
      </w:r>
    </w:p>
    <w:p w:rsidR="00071453" w:rsidRPr="004B78B0" w:rsidRDefault="00071453" w:rsidP="004B78B0">
      <w:r w:rsidRPr="004B78B0">
        <w:t>A regular SELECT query including the regular select list components.</w:t>
      </w:r>
    </w:p>
    <w:p w:rsidR="00071453" w:rsidRPr="004B78B0" w:rsidRDefault="00071453" w:rsidP="004B78B0">
      <w:r w:rsidRPr="004B78B0">
        <w:t>A regular FROM clause including one or more table or view names.</w:t>
      </w:r>
    </w:p>
    <w:p w:rsidR="00071453" w:rsidRPr="004B78B0" w:rsidRDefault="00071453" w:rsidP="004B78B0">
      <w:r w:rsidRPr="004B78B0">
        <w:lastRenderedPageBreak/>
        <w:t>An optional WHERE clause.</w:t>
      </w:r>
    </w:p>
    <w:p w:rsidR="00071453" w:rsidRPr="004B78B0" w:rsidRDefault="00071453" w:rsidP="004B78B0">
      <w:r w:rsidRPr="004B78B0">
        <w:t>An optional GROUP BY clause.</w:t>
      </w:r>
    </w:p>
    <w:p w:rsidR="00071453" w:rsidRPr="004B78B0" w:rsidRDefault="00071453" w:rsidP="004B78B0">
      <w:r w:rsidRPr="004B78B0">
        <w:t>An optional HAVING clause.</w:t>
      </w:r>
    </w:p>
    <w:p w:rsidR="005B4363" w:rsidRDefault="00E740ED" w:rsidP="004B78B0">
      <w:r w:rsidRPr="004B78B0">
        <w:t xml:space="preserve">There are three basic types of subqueries. </w:t>
      </w:r>
    </w:p>
    <w:p w:rsidR="00E740ED" w:rsidRPr="004B78B0" w:rsidRDefault="00E740ED" w:rsidP="004B78B0">
      <w:r w:rsidRPr="004B78B0">
        <w:t xml:space="preserve">Those that: </w:t>
      </w:r>
    </w:p>
    <w:p w:rsidR="00E740ED" w:rsidRPr="004B78B0" w:rsidRDefault="00E740ED" w:rsidP="004B78B0">
      <w:r w:rsidRPr="004B78B0">
        <w:t>Operate on lists introduced with IN, or those that a comparison operator modified by ANY or ALL.</w:t>
      </w:r>
    </w:p>
    <w:p w:rsidR="00E740ED" w:rsidRPr="004B78B0" w:rsidRDefault="00E740ED" w:rsidP="004B78B0">
      <w:r w:rsidRPr="004B78B0">
        <w:t>Are introduced with an unmodified comparison operator and must return a single value.</w:t>
      </w:r>
    </w:p>
    <w:p w:rsidR="00E740ED" w:rsidRPr="004B78B0" w:rsidRDefault="00E740ED" w:rsidP="004B78B0">
      <w:r w:rsidRPr="004B78B0">
        <w:t>Are existence tests introduced with EXISTS.</w:t>
      </w:r>
    </w:p>
    <w:p w:rsidR="00E740ED" w:rsidRPr="004B78B0" w:rsidRDefault="00E740ED" w:rsidP="004B78B0">
      <w:bookmarkStart w:id="37" w:name="a001361223"/>
      <w:r w:rsidRPr="004B78B0">
        <w:t>When to Use Joins and Subqueries</w:t>
      </w:r>
      <w:bookmarkEnd w:id="37"/>
      <w:r w:rsidR="008B4D3B" w:rsidRPr="004B78B0">
        <w:t>:</w:t>
      </w:r>
    </w:p>
    <w:p w:rsidR="00E740ED" w:rsidRPr="004B78B0" w:rsidRDefault="00E740ED" w:rsidP="004B78B0">
      <w:r w:rsidRPr="004B78B0">
        <w:t xml:space="preserve">Use a join or a subquery any time that you reference information from multiple tables. Joins and subqueries are often used together in the same query. In many cases, you can solve a data retrieval problem by using a join, a subquery, or both. Here are some guidelines for using joins and queries. </w:t>
      </w:r>
    </w:p>
    <w:p w:rsidR="00E740ED" w:rsidRPr="004B78B0" w:rsidRDefault="00E740ED" w:rsidP="004B78B0">
      <w:r w:rsidRPr="004B78B0">
        <w:t>If your report needs data that is from more than one table, then you must perform a join. Whenever multiple tables (or views) are listed in the FROM clause, those tables become joined.</w:t>
      </w:r>
    </w:p>
    <w:p w:rsidR="00E740ED" w:rsidRPr="005B4363" w:rsidRDefault="00E740ED" w:rsidP="004B78B0">
      <w:pPr>
        <w:rPr>
          <w:b/>
        </w:rPr>
      </w:pPr>
      <w:r w:rsidRPr="005B4363">
        <w:rPr>
          <w:b/>
        </w:rPr>
        <w:t>If you need to combine related information from different rows within a table, then you can join the table with itself.</w:t>
      </w:r>
    </w:p>
    <w:p w:rsidR="00E740ED" w:rsidRPr="00F56FF0" w:rsidRDefault="00E740ED" w:rsidP="004B78B0">
      <w:pPr>
        <w:rPr>
          <w:b/>
          <w:sz w:val="32"/>
          <w:szCs w:val="32"/>
          <w:u w:val="single"/>
        </w:rPr>
      </w:pPr>
      <w:r w:rsidRPr="00F56FF0">
        <w:rPr>
          <w:b/>
          <w:sz w:val="32"/>
          <w:szCs w:val="32"/>
          <w:u w:val="single"/>
        </w:rPr>
        <w:t>Use subqueries when the result that you want requires more than one query and each subquery provides a subset of the table involved in the query.</w:t>
      </w:r>
    </w:p>
    <w:p w:rsidR="00E740ED" w:rsidRPr="00F56FF0" w:rsidRDefault="00E740ED" w:rsidP="004B78B0">
      <w:pPr>
        <w:rPr>
          <w:b/>
          <w:sz w:val="32"/>
          <w:szCs w:val="32"/>
          <w:u w:val="single"/>
        </w:rPr>
      </w:pPr>
      <w:r w:rsidRPr="00F56FF0">
        <w:rPr>
          <w:b/>
          <w:sz w:val="32"/>
          <w:szCs w:val="32"/>
          <w:u w:val="single"/>
        </w:rPr>
        <w:t xml:space="preserve">If a membership question is asked, then a subquery is usually used. If the query requires a NOT EXISTS condition, then you must use a subquery because NOT EXISTS operates only in a subquery; the same principle holds true for the EXISTS condition. </w:t>
      </w:r>
    </w:p>
    <w:p w:rsidR="00E740ED" w:rsidRPr="004B78B0" w:rsidRDefault="00E740ED" w:rsidP="004B78B0">
      <w:r w:rsidRPr="004B78B0">
        <w:t>Many queries can be formulated as joins or subqueries. Although the PROC SQL query optimizer changes some subqueries to joins, a join is generally more efficient to process.</w:t>
      </w:r>
    </w:p>
    <w:p w:rsidR="002D3AEB" w:rsidRPr="004B78B0" w:rsidRDefault="002D3AEB" w:rsidP="004B78B0"/>
    <w:p w:rsidR="002D3AEB" w:rsidRPr="004B78B0" w:rsidRDefault="002D3AEB" w:rsidP="004B78B0">
      <w:r w:rsidRPr="004B78B0">
        <w:t>let us run following four queries, all of them are giving exactly same resultset.</w:t>
      </w:r>
    </w:p>
    <w:p w:rsidR="002D3AEB" w:rsidRPr="004B78B0" w:rsidRDefault="002D3AEB" w:rsidP="004B78B0"/>
    <w:p w:rsidR="002D3AEB" w:rsidRPr="004B78B0" w:rsidRDefault="002D3AEB" w:rsidP="004B78B0">
      <w:r w:rsidRPr="004B78B0">
        <w:t>USE AdventureWorks</w:t>
      </w:r>
      <w:r w:rsidRPr="004B78B0">
        <w:br/>
        <w:t>GO</w:t>
      </w:r>
      <w:r w:rsidRPr="004B78B0">
        <w:br/>
        <w:t>-- use of =</w:t>
      </w:r>
      <w:r w:rsidRPr="004B78B0">
        <w:br/>
        <w:t>SELECT *</w:t>
      </w:r>
      <w:r w:rsidRPr="004B78B0">
        <w:br/>
        <w:t>FROM HumanResources.Employee E</w:t>
      </w:r>
      <w:r w:rsidRPr="004B78B0">
        <w:br/>
        <w:t>WHERE E.EmployeeID = ( SELECT EA.EmployeeID</w:t>
      </w:r>
      <w:r w:rsidRPr="004B78B0">
        <w:br/>
        <w:t>FROM HumanResources.EmployeeAddress EA</w:t>
      </w:r>
      <w:r w:rsidRPr="004B78B0">
        <w:br/>
        <w:t>WHERE EA.EmployeeID = E.EmployeeID)</w:t>
      </w:r>
      <w:r w:rsidRPr="004B78B0">
        <w:br/>
        <w:t>GO</w:t>
      </w:r>
    </w:p>
    <w:p w:rsidR="002D3AEB" w:rsidRPr="004B78B0" w:rsidRDefault="002D3AEB" w:rsidP="004B78B0">
      <w:r w:rsidRPr="004B78B0">
        <w:br/>
        <w:t>-- use of in</w:t>
      </w:r>
      <w:r w:rsidRPr="004B78B0">
        <w:br/>
        <w:t>SELECT *</w:t>
      </w:r>
      <w:r w:rsidRPr="004B78B0">
        <w:br/>
        <w:t>FROM HumanResources.Employee E</w:t>
      </w:r>
      <w:r w:rsidRPr="004B78B0">
        <w:br/>
        <w:t>WHERE E.EmployeeID IN ( SELECT EA.EmployeeID</w:t>
      </w:r>
      <w:r w:rsidRPr="004B78B0">
        <w:br/>
      </w:r>
      <w:r w:rsidRPr="004B78B0">
        <w:lastRenderedPageBreak/>
        <w:t>FROM HumanResources.EmployeeAddress EA</w:t>
      </w:r>
      <w:r w:rsidRPr="004B78B0">
        <w:br/>
        <w:t>WHERE EA.EmployeeID = E.EmployeeID)</w:t>
      </w:r>
      <w:r w:rsidRPr="004B78B0">
        <w:br/>
        <w:t>GO</w:t>
      </w:r>
    </w:p>
    <w:p w:rsidR="002D3AEB" w:rsidRPr="004B78B0" w:rsidRDefault="002D3AEB" w:rsidP="004B78B0">
      <w:r w:rsidRPr="004B78B0">
        <w:br/>
        <w:t>-- use of exists</w:t>
      </w:r>
      <w:r w:rsidRPr="004B78B0">
        <w:br/>
        <w:t>SELECT *</w:t>
      </w:r>
      <w:r w:rsidRPr="004B78B0">
        <w:br/>
        <w:t>FROM HumanResources.Employee E</w:t>
      </w:r>
      <w:r w:rsidRPr="004B78B0">
        <w:br/>
        <w:t>WHERE EXISTS ( SELECT EA.EmployeeID</w:t>
      </w:r>
      <w:r w:rsidRPr="004B78B0">
        <w:br/>
        <w:t>FROM HumanResources.EmployeeAddress EA</w:t>
      </w:r>
      <w:r w:rsidRPr="004B78B0">
        <w:br/>
        <w:t>WHERE EA.EmployeeID = E.EmployeeID)</w:t>
      </w:r>
      <w:r w:rsidRPr="004B78B0">
        <w:br/>
        <w:t>GO</w:t>
      </w:r>
    </w:p>
    <w:p w:rsidR="002D3AEB" w:rsidRPr="004B78B0" w:rsidRDefault="002D3AEB" w:rsidP="004B78B0">
      <w:r w:rsidRPr="004B78B0">
        <w:br/>
        <w:t>-- Use of Join</w:t>
      </w:r>
      <w:r w:rsidRPr="004B78B0">
        <w:br/>
        <w:t>SELECT *</w:t>
      </w:r>
      <w:r w:rsidRPr="004B78B0">
        <w:br/>
        <w:t>FROM HumanResources.Employee E</w:t>
      </w:r>
      <w:r w:rsidRPr="004B78B0">
        <w:br/>
        <w:t>INNER JOIN HumanResources.EmployeeAddress EA ON E.EmployeeID = EA.EmployeeID</w:t>
      </w:r>
      <w:r w:rsidRPr="004B78B0">
        <w:br/>
        <w:t>GO</w:t>
      </w:r>
    </w:p>
    <w:p w:rsidR="00E740ED" w:rsidRPr="004B78B0" w:rsidRDefault="00E740ED" w:rsidP="004B78B0"/>
    <w:p w:rsidR="0052183B" w:rsidRPr="004B78B0" w:rsidRDefault="0052183B" w:rsidP="004B78B0"/>
    <w:p w:rsidR="0052183B" w:rsidRPr="004B78B0" w:rsidRDefault="0052183B" w:rsidP="004B78B0"/>
    <w:p w:rsidR="0052183B" w:rsidRPr="004B78B0" w:rsidRDefault="0052183B" w:rsidP="004B78B0">
      <w:pPr>
        <w:rPr>
          <w:b/>
        </w:rPr>
      </w:pPr>
      <w:r w:rsidRPr="004B78B0">
        <w:rPr>
          <w:b/>
        </w:rPr>
        <w:t>IN:</w:t>
      </w:r>
    </w:p>
    <w:p w:rsidR="0052183B" w:rsidRPr="004B78B0" w:rsidRDefault="0052183B" w:rsidP="004B78B0">
      <w:r w:rsidRPr="004B78B0">
        <w:t>Returns true if a specified value matches any value in a subquery or a list.</w:t>
      </w:r>
    </w:p>
    <w:p w:rsidR="0052183B" w:rsidRPr="004B78B0" w:rsidRDefault="0052183B" w:rsidP="004B78B0">
      <w:pPr>
        <w:rPr>
          <w:b/>
        </w:rPr>
      </w:pPr>
      <w:r w:rsidRPr="004B78B0">
        <w:rPr>
          <w:b/>
        </w:rPr>
        <w:t>Exists:</w:t>
      </w:r>
    </w:p>
    <w:p w:rsidR="0052183B" w:rsidRPr="004B78B0" w:rsidRDefault="0052183B" w:rsidP="004B78B0">
      <w:r w:rsidRPr="004B78B0">
        <w:t>Returns true if a subquery contains any rows.</w:t>
      </w:r>
    </w:p>
    <w:p w:rsidR="0052183B" w:rsidRPr="004B78B0" w:rsidRDefault="0052183B" w:rsidP="004B78B0">
      <w:pPr>
        <w:rPr>
          <w:b/>
        </w:rPr>
      </w:pPr>
      <w:r w:rsidRPr="004B78B0">
        <w:rPr>
          <w:b/>
        </w:rPr>
        <w:t>Join:</w:t>
      </w:r>
    </w:p>
    <w:p w:rsidR="00511343" w:rsidRDefault="0052183B" w:rsidP="004B78B0">
      <w:r w:rsidRPr="004B78B0">
        <w:t>Joins 2 resultsets on the joining column.</w:t>
      </w:r>
    </w:p>
    <w:p w:rsidR="00A67D71" w:rsidRDefault="00A67D71" w:rsidP="004B78B0"/>
    <w:p w:rsidR="00A67D71" w:rsidRDefault="00A67D71" w:rsidP="004B78B0">
      <w:pPr>
        <w:rPr>
          <w:b/>
          <w:sz w:val="28"/>
          <w:szCs w:val="28"/>
          <w:u w:val="single"/>
        </w:rPr>
      </w:pPr>
      <w:r w:rsidRPr="00A67D71">
        <w:rPr>
          <w:b/>
          <w:sz w:val="28"/>
          <w:szCs w:val="28"/>
          <w:u w:val="single"/>
        </w:rPr>
        <w:t>WHAT IS THE DIFFERENCE BETWEEN A SUBQUERY AND A CORRELATED QUERY?</w:t>
      </w:r>
    </w:p>
    <w:p w:rsidR="00A67D71" w:rsidRDefault="00A67D71" w:rsidP="004B78B0">
      <w:pPr>
        <w:rPr>
          <w:b/>
          <w:sz w:val="28"/>
          <w:szCs w:val="28"/>
          <w:u w:val="single"/>
        </w:rPr>
      </w:pPr>
    </w:p>
    <w:p w:rsidR="00A67D71" w:rsidRDefault="002451E0" w:rsidP="004B78B0">
      <w:pPr>
        <w:rPr>
          <w:rFonts w:ascii="Arial" w:hAnsi="Arial" w:cs="Arial"/>
          <w:color w:val="333333"/>
          <w:sz w:val="20"/>
          <w:szCs w:val="20"/>
        </w:rPr>
      </w:pPr>
      <w:r>
        <w:rPr>
          <w:rFonts w:ascii="Arial" w:hAnsi="Arial" w:cs="Arial"/>
          <w:color w:val="333333"/>
          <w:sz w:val="20"/>
          <w:szCs w:val="20"/>
        </w:rPr>
        <w:t xml:space="preserve">A correlated subquery is a SELECT statement nested inside another T-SQL statement, which contains a reference to one or more columns in the outer query. Therefore, </w:t>
      </w:r>
      <w:r w:rsidRPr="00B510FA">
        <w:rPr>
          <w:rFonts w:ascii="Arial" w:hAnsi="Arial" w:cs="Arial"/>
          <w:b/>
          <w:color w:val="333333"/>
          <w:sz w:val="20"/>
          <w:szCs w:val="20"/>
        </w:rPr>
        <w:t>the correlated subquery can be said to be dependent on the outer query.</w:t>
      </w:r>
      <w:r>
        <w:rPr>
          <w:rFonts w:ascii="Arial" w:hAnsi="Arial" w:cs="Arial"/>
          <w:color w:val="333333"/>
          <w:sz w:val="20"/>
          <w:szCs w:val="20"/>
        </w:rPr>
        <w:t xml:space="preserve"> This is the main difference between a correlated subquery and just a plain subquery. </w:t>
      </w:r>
      <w:r w:rsidRPr="0094587E">
        <w:rPr>
          <w:rFonts w:ascii="Arial" w:hAnsi="Arial" w:cs="Arial"/>
          <w:b/>
          <w:color w:val="333333"/>
          <w:sz w:val="20"/>
          <w:szCs w:val="20"/>
        </w:rPr>
        <w:t>A plain subquery is not dependent on the outer query, can be run independently of the outer query, and will return a result set</w:t>
      </w:r>
      <w:r>
        <w:rPr>
          <w:rFonts w:ascii="Arial" w:hAnsi="Arial" w:cs="Arial"/>
          <w:color w:val="333333"/>
          <w:sz w:val="20"/>
          <w:szCs w:val="20"/>
        </w:rPr>
        <w:t xml:space="preserve">. A correlated subquery, since it is dependent on the outer query will return a syntax errors if it is run by itself. </w:t>
      </w:r>
      <w:r>
        <w:rPr>
          <w:rFonts w:ascii="Arial" w:hAnsi="Arial" w:cs="Arial"/>
          <w:color w:val="333333"/>
          <w:sz w:val="20"/>
          <w:szCs w:val="20"/>
        </w:rPr>
        <w:br/>
      </w:r>
      <w:r>
        <w:rPr>
          <w:rFonts w:ascii="Arial" w:hAnsi="Arial" w:cs="Arial"/>
          <w:color w:val="333333"/>
          <w:sz w:val="20"/>
          <w:szCs w:val="20"/>
        </w:rPr>
        <w:br/>
        <w:t>A correlated subquery will be executed many times while processing the SQL statement that contains the correlated subquery. The correlated subquery will be run once for each candidate row selected by the outer query. The outer query columns, referenced in the correlated subquery, are replaced with values from the candidate row prior to each execution. Depending on the results of the execution of the correlated subquery, it will determine if the row of the outer query is returned in the final result set.</w:t>
      </w:r>
    </w:p>
    <w:p w:rsidR="002451E0" w:rsidRDefault="002451E0" w:rsidP="004B78B0">
      <w:pPr>
        <w:rPr>
          <w:rFonts w:ascii="Arial" w:hAnsi="Arial" w:cs="Arial"/>
          <w:color w:val="333333"/>
          <w:sz w:val="20"/>
          <w:szCs w:val="20"/>
        </w:rPr>
      </w:pPr>
    </w:p>
    <w:p w:rsidR="002451E0" w:rsidRDefault="002451E0" w:rsidP="004B78B0">
      <w:pPr>
        <w:rPr>
          <w:rFonts w:ascii="Arial" w:hAnsi="Arial" w:cs="Arial"/>
          <w:color w:val="333333"/>
          <w:sz w:val="20"/>
          <w:szCs w:val="20"/>
        </w:rPr>
      </w:pPr>
      <w:r>
        <w:rPr>
          <w:rFonts w:ascii="Arial" w:hAnsi="Arial" w:cs="Arial"/>
          <w:color w:val="333333"/>
          <w:sz w:val="20"/>
          <w:szCs w:val="20"/>
        </w:rPr>
        <w:t>Many queries can be evaluated by executing the subquery once and substituting the resulting value or values into the WHERE clause of the outer query. In queries that include a correlated subquery (also known as a repeating subquery), the subquery depends on the outer query for its values. This means that the subquery is executed repeatedly, once for each row that might be selected by the outer query.</w:t>
      </w:r>
      <w:r>
        <w:rPr>
          <w:rFonts w:ascii="Arial" w:hAnsi="Arial" w:cs="Arial"/>
          <w:color w:val="333333"/>
          <w:sz w:val="20"/>
          <w:szCs w:val="20"/>
        </w:rPr>
        <w:br/>
      </w:r>
      <w:r>
        <w:rPr>
          <w:rFonts w:ascii="Arial" w:hAnsi="Arial" w:cs="Arial"/>
          <w:color w:val="333333"/>
          <w:sz w:val="20"/>
          <w:szCs w:val="20"/>
        </w:rPr>
        <w:br/>
        <w:t xml:space="preserve">This query finds the names of all authors who earn 100 percent of the shared royalty (royaltyper) on a </w:t>
      </w:r>
      <w:r>
        <w:rPr>
          <w:rFonts w:ascii="Arial" w:hAnsi="Arial" w:cs="Arial"/>
          <w:color w:val="333333"/>
          <w:sz w:val="20"/>
          <w:szCs w:val="20"/>
        </w:rPr>
        <w:lastRenderedPageBreak/>
        <w:t>book.</w:t>
      </w:r>
      <w:r>
        <w:rPr>
          <w:rFonts w:ascii="Arial" w:hAnsi="Arial" w:cs="Arial"/>
          <w:color w:val="333333"/>
          <w:sz w:val="20"/>
          <w:szCs w:val="20"/>
        </w:rPr>
        <w:br/>
      </w:r>
      <w:r>
        <w:rPr>
          <w:rFonts w:ascii="Arial" w:hAnsi="Arial" w:cs="Arial"/>
          <w:color w:val="333333"/>
          <w:sz w:val="20"/>
          <w:szCs w:val="20"/>
        </w:rPr>
        <w:br/>
        <w:t>USE pubs</w:t>
      </w:r>
      <w:r>
        <w:rPr>
          <w:rFonts w:ascii="Arial" w:hAnsi="Arial" w:cs="Arial"/>
          <w:color w:val="333333"/>
          <w:sz w:val="20"/>
          <w:szCs w:val="20"/>
        </w:rPr>
        <w:br/>
        <w:t>SELECT au_lname, au_fname</w:t>
      </w:r>
      <w:r>
        <w:rPr>
          <w:rFonts w:ascii="Arial" w:hAnsi="Arial" w:cs="Arial"/>
          <w:color w:val="333333"/>
          <w:sz w:val="20"/>
          <w:szCs w:val="20"/>
        </w:rPr>
        <w:br/>
        <w:t>FROM authors</w:t>
      </w:r>
      <w:r>
        <w:rPr>
          <w:rFonts w:ascii="Arial" w:hAnsi="Arial" w:cs="Arial"/>
          <w:color w:val="333333"/>
          <w:sz w:val="20"/>
          <w:szCs w:val="20"/>
        </w:rPr>
        <w:br/>
        <w:t>WHERE 100 IN</w:t>
      </w:r>
      <w:r>
        <w:rPr>
          <w:rFonts w:ascii="Arial" w:hAnsi="Arial" w:cs="Arial"/>
          <w:color w:val="333333"/>
          <w:sz w:val="20"/>
          <w:szCs w:val="20"/>
        </w:rPr>
        <w:br/>
        <w:t>   (SELECT royaltyper</w:t>
      </w:r>
      <w:r>
        <w:rPr>
          <w:rFonts w:ascii="Arial" w:hAnsi="Arial" w:cs="Arial"/>
          <w:color w:val="333333"/>
          <w:sz w:val="20"/>
          <w:szCs w:val="20"/>
        </w:rPr>
        <w:br/>
        <w:t>   FROM titleauthor</w:t>
      </w:r>
      <w:r>
        <w:rPr>
          <w:rFonts w:ascii="Arial" w:hAnsi="Arial" w:cs="Arial"/>
          <w:color w:val="333333"/>
          <w:sz w:val="20"/>
          <w:szCs w:val="20"/>
        </w:rPr>
        <w:br/>
        <w:t>   WHERE titleauthor.au_ID = authors.au_id)</w:t>
      </w:r>
      <w:r>
        <w:rPr>
          <w:rFonts w:ascii="Arial" w:hAnsi="Arial" w:cs="Arial"/>
          <w:color w:val="333333"/>
          <w:sz w:val="20"/>
          <w:szCs w:val="20"/>
        </w:rPr>
        <w:br/>
      </w:r>
      <w:r>
        <w:rPr>
          <w:rFonts w:ascii="Arial" w:hAnsi="Arial" w:cs="Arial"/>
          <w:color w:val="333333"/>
          <w:sz w:val="20"/>
          <w:szCs w:val="20"/>
        </w:rPr>
        <w:br/>
        <w:t>Here is the result set:</w:t>
      </w:r>
      <w:r>
        <w:rPr>
          <w:rFonts w:ascii="Arial" w:hAnsi="Arial" w:cs="Arial"/>
          <w:color w:val="333333"/>
          <w:sz w:val="20"/>
          <w:szCs w:val="20"/>
        </w:rPr>
        <w:br/>
      </w:r>
      <w:r>
        <w:rPr>
          <w:rFonts w:ascii="Arial" w:hAnsi="Arial" w:cs="Arial"/>
          <w:color w:val="333333"/>
          <w:sz w:val="20"/>
          <w:szCs w:val="20"/>
        </w:rPr>
        <w:br/>
        <w:t xml:space="preserve">au_lname au_fname </w:t>
      </w:r>
      <w:r>
        <w:rPr>
          <w:rFonts w:ascii="Arial" w:hAnsi="Arial" w:cs="Arial"/>
          <w:color w:val="333333"/>
          <w:sz w:val="20"/>
          <w:szCs w:val="20"/>
        </w:rPr>
        <w:br/>
        <w:t xml:space="preserve">---------------------------------------- -------------------- </w:t>
      </w:r>
      <w:r>
        <w:rPr>
          <w:rFonts w:ascii="Arial" w:hAnsi="Arial" w:cs="Arial"/>
          <w:color w:val="333333"/>
          <w:sz w:val="20"/>
          <w:szCs w:val="20"/>
        </w:rPr>
        <w:br/>
        <w:t xml:space="preserve">White Johnson </w:t>
      </w:r>
      <w:r>
        <w:rPr>
          <w:rFonts w:ascii="Arial" w:hAnsi="Arial" w:cs="Arial"/>
          <w:color w:val="333333"/>
          <w:sz w:val="20"/>
          <w:szCs w:val="20"/>
        </w:rPr>
        <w:br/>
        <w:t xml:space="preserve">Green Marjorie </w:t>
      </w:r>
      <w:r>
        <w:rPr>
          <w:rFonts w:ascii="Arial" w:hAnsi="Arial" w:cs="Arial"/>
          <w:color w:val="333333"/>
          <w:sz w:val="20"/>
          <w:szCs w:val="20"/>
        </w:rPr>
        <w:br/>
        <w:t xml:space="preserve">Carson Cheryl </w:t>
      </w:r>
      <w:r>
        <w:rPr>
          <w:rFonts w:ascii="Arial" w:hAnsi="Arial" w:cs="Arial"/>
          <w:color w:val="333333"/>
          <w:sz w:val="20"/>
          <w:szCs w:val="20"/>
        </w:rPr>
        <w:br/>
        <w:t xml:space="preserve">Straight Dean </w:t>
      </w:r>
      <w:r>
        <w:rPr>
          <w:rFonts w:ascii="Arial" w:hAnsi="Arial" w:cs="Arial"/>
          <w:color w:val="333333"/>
          <w:sz w:val="20"/>
          <w:szCs w:val="20"/>
        </w:rPr>
        <w:br/>
        <w:t xml:space="preserve">Locksley Charlene </w:t>
      </w:r>
      <w:r>
        <w:rPr>
          <w:rFonts w:ascii="Arial" w:hAnsi="Arial" w:cs="Arial"/>
          <w:color w:val="333333"/>
          <w:sz w:val="20"/>
          <w:szCs w:val="20"/>
        </w:rPr>
        <w:br/>
        <w:t xml:space="preserve">Blotchet-Halls Reginald </w:t>
      </w:r>
      <w:r>
        <w:rPr>
          <w:rFonts w:ascii="Arial" w:hAnsi="Arial" w:cs="Arial"/>
          <w:color w:val="333333"/>
          <w:sz w:val="20"/>
          <w:szCs w:val="20"/>
        </w:rPr>
        <w:br/>
        <w:t xml:space="preserve">del Castillo Innes </w:t>
      </w:r>
      <w:r>
        <w:rPr>
          <w:rFonts w:ascii="Arial" w:hAnsi="Arial" w:cs="Arial"/>
          <w:color w:val="333333"/>
          <w:sz w:val="20"/>
          <w:szCs w:val="20"/>
        </w:rPr>
        <w:br/>
        <w:t xml:space="preserve">Panteley Sylvia </w:t>
      </w:r>
      <w:r>
        <w:rPr>
          <w:rFonts w:ascii="Arial" w:hAnsi="Arial" w:cs="Arial"/>
          <w:color w:val="333333"/>
          <w:sz w:val="20"/>
          <w:szCs w:val="20"/>
        </w:rPr>
        <w:br/>
        <w:t>Ringer Albert</w:t>
      </w:r>
    </w:p>
    <w:p w:rsidR="002451E0" w:rsidRDefault="002451E0" w:rsidP="004B78B0">
      <w:pPr>
        <w:rPr>
          <w:rFonts w:ascii="Arial" w:hAnsi="Arial" w:cs="Arial"/>
          <w:color w:val="333333"/>
          <w:sz w:val="20"/>
          <w:szCs w:val="20"/>
        </w:rPr>
      </w:pPr>
    </w:p>
    <w:p w:rsidR="002451E0" w:rsidRDefault="002451E0" w:rsidP="004B78B0">
      <w:pPr>
        <w:rPr>
          <w:rFonts w:ascii="Arial" w:hAnsi="Arial" w:cs="Arial"/>
          <w:color w:val="333333"/>
          <w:sz w:val="20"/>
          <w:szCs w:val="20"/>
        </w:rPr>
      </w:pPr>
    </w:p>
    <w:p w:rsidR="002451E0" w:rsidRDefault="002451E0" w:rsidP="002451E0">
      <w:pPr>
        <w:pStyle w:val="NormalWeb"/>
        <w:jc w:val="both"/>
      </w:pPr>
      <w:r>
        <w:t xml:space="preserve">A </w:t>
      </w:r>
      <w:r>
        <w:rPr>
          <w:rStyle w:val="Strong"/>
          <w:i/>
          <w:iCs/>
        </w:rPr>
        <w:t>correlated subquery</w:t>
      </w:r>
      <w:r>
        <w:t xml:space="preserve"> is an inner subquery which is referenced by the main outer query such that the inner query is considered as being executed repeatedly.</w:t>
      </w:r>
    </w:p>
    <w:p w:rsidR="002451E0" w:rsidRDefault="002451E0" w:rsidP="002451E0">
      <w:pPr>
        <w:pStyle w:val="NormalWeb"/>
        <w:jc w:val="both"/>
      </w:pPr>
      <w:r>
        <w:t>Example:</w:t>
      </w:r>
      <w:r>
        <w:br/>
      </w:r>
      <w:r>
        <w:rPr>
          <w:rStyle w:val="HTMLCode"/>
          <w:color w:val="008000"/>
          <w:sz w:val="14"/>
          <w:szCs w:val="14"/>
        </w:rPr>
        <w:t>----Example of Correlated Subqueries</w:t>
      </w:r>
      <w:r>
        <w:rPr>
          <w:rFonts w:ascii="Courier New" w:hAnsi="Courier New" w:cs="Courier New"/>
          <w:color w:val="008000"/>
          <w:sz w:val="14"/>
          <w:szCs w:val="14"/>
        </w:rPr>
        <w:br/>
      </w:r>
      <w:r>
        <w:rPr>
          <w:rStyle w:val="HTMLCode"/>
          <w:color w:val="0000FF"/>
          <w:sz w:val="14"/>
          <w:szCs w:val="14"/>
        </w:rPr>
        <w:t xml:space="preserve">USE </w:t>
      </w:r>
      <w:r>
        <w:rPr>
          <w:rStyle w:val="HTMLCode"/>
          <w:color w:val="000000"/>
          <w:sz w:val="14"/>
          <w:szCs w:val="14"/>
        </w:rPr>
        <w:t>AdventureWorks</w:t>
      </w:r>
      <w:r>
        <w:rPr>
          <w:rStyle w:val="HTMLCode"/>
          <w:color w:val="808080"/>
          <w:sz w:val="14"/>
          <w:szCs w:val="14"/>
        </w:rPr>
        <w:t>;</w:t>
      </w:r>
      <w:r>
        <w:rPr>
          <w:rFonts w:ascii="Courier New" w:hAnsi="Courier New" w:cs="Courier New"/>
          <w:color w:val="808080"/>
          <w:sz w:val="14"/>
          <w:szCs w:val="14"/>
        </w:rPr>
        <w:br/>
      </w:r>
      <w:r>
        <w:rPr>
          <w:rStyle w:val="HTMLCode"/>
          <w:color w:val="000000"/>
          <w:sz w:val="14"/>
          <w:szCs w:val="14"/>
        </w:rPr>
        <w:t>GO</w:t>
      </w:r>
      <w:r>
        <w:rPr>
          <w:rFonts w:ascii="Courier New" w:hAnsi="Courier New" w:cs="Courier New"/>
          <w:color w:val="000000"/>
          <w:sz w:val="14"/>
          <w:szCs w:val="14"/>
        </w:rPr>
        <w:br/>
      </w:r>
      <w:r>
        <w:rPr>
          <w:rStyle w:val="HTMLCode"/>
          <w:color w:val="0000FF"/>
          <w:sz w:val="14"/>
          <w:szCs w:val="14"/>
        </w:rPr>
        <w:t xml:space="preserve">SELECT </w:t>
      </w:r>
      <w:r>
        <w:rPr>
          <w:rStyle w:val="HTMLCode"/>
          <w:color w:val="000000"/>
          <w:sz w:val="14"/>
          <w:szCs w:val="14"/>
        </w:rPr>
        <w:t>e.EmployeeID</w:t>
      </w:r>
      <w:r>
        <w:rPr>
          <w:rFonts w:ascii="Courier New" w:hAnsi="Courier New" w:cs="Courier New"/>
          <w:color w:val="000000"/>
          <w:sz w:val="14"/>
          <w:szCs w:val="14"/>
        </w:rPr>
        <w:br/>
      </w:r>
      <w:r>
        <w:rPr>
          <w:rStyle w:val="HTMLCode"/>
          <w:color w:val="0000FF"/>
          <w:sz w:val="14"/>
          <w:szCs w:val="14"/>
        </w:rPr>
        <w:t xml:space="preserve">FROM </w:t>
      </w:r>
      <w:r>
        <w:rPr>
          <w:rStyle w:val="HTMLCode"/>
          <w:color w:val="000000"/>
          <w:sz w:val="14"/>
          <w:szCs w:val="14"/>
        </w:rPr>
        <w:t>HumanResources.Employee e</w:t>
      </w:r>
      <w:r>
        <w:rPr>
          <w:rFonts w:ascii="Courier New" w:hAnsi="Courier New" w:cs="Courier New"/>
          <w:color w:val="000000"/>
          <w:sz w:val="14"/>
          <w:szCs w:val="14"/>
        </w:rPr>
        <w:br/>
      </w:r>
      <w:r>
        <w:rPr>
          <w:rStyle w:val="HTMLCode"/>
          <w:color w:val="0000FF"/>
          <w:sz w:val="14"/>
          <w:szCs w:val="14"/>
        </w:rPr>
        <w:t xml:space="preserve">WHERE </w:t>
      </w:r>
      <w:r>
        <w:rPr>
          <w:rStyle w:val="HTMLCode"/>
          <w:color w:val="000000"/>
          <w:sz w:val="14"/>
          <w:szCs w:val="14"/>
        </w:rPr>
        <w:t xml:space="preserve">e.ContactID </w:t>
      </w:r>
      <w:r>
        <w:rPr>
          <w:rStyle w:val="HTMLCode"/>
          <w:color w:val="0000FF"/>
          <w:sz w:val="14"/>
          <w:szCs w:val="14"/>
        </w:rPr>
        <w:t>IN</w:t>
      </w:r>
      <w:r>
        <w:rPr>
          <w:rFonts w:ascii="Courier New" w:hAnsi="Courier New" w:cs="Courier New"/>
          <w:color w:val="0000FF"/>
          <w:sz w:val="14"/>
          <w:szCs w:val="14"/>
        </w:rPr>
        <w:br/>
      </w:r>
      <w:r>
        <w:rPr>
          <w:rStyle w:val="HTMLCode"/>
          <w:color w:val="808080"/>
          <w:sz w:val="14"/>
          <w:szCs w:val="14"/>
        </w:rPr>
        <w:t>(</w:t>
      </w:r>
      <w:r>
        <w:rPr>
          <w:rFonts w:ascii="Courier New" w:hAnsi="Courier New" w:cs="Courier New"/>
          <w:color w:val="808080"/>
          <w:sz w:val="14"/>
          <w:szCs w:val="14"/>
        </w:rPr>
        <w:br/>
      </w:r>
      <w:r>
        <w:rPr>
          <w:rStyle w:val="HTMLCode"/>
          <w:color w:val="0000FF"/>
          <w:sz w:val="14"/>
          <w:szCs w:val="14"/>
        </w:rPr>
        <w:t xml:space="preserve">SELECT </w:t>
      </w:r>
      <w:r>
        <w:rPr>
          <w:rStyle w:val="HTMLCode"/>
          <w:color w:val="000000"/>
          <w:sz w:val="14"/>
          <w:szCs w:val="14"/>
        </w:rPr>
        <w:t>c.ContactID</w:t>
      </w:r>
      <w:r>
        <w:rPr>
          <w:rFonts w:ascii="Courier New" w:hAnsi="Courier New" w:cs="Courier New"/>
          <w:color w:val="000000"/>
          <w:sz w:val="14"/>
          <w:szCs w:val="14"/>
        </w:rPr>
        <w:br/>
      </w:r>
      <w:r>
        <w:rPr>
          <w:rStyle w:val="HTMLCode"/>
          <w:color w:val="0000FF"/>
          <w:sz w:val="14"/>
          <w:szCs w:val="14"/>
        </w:rPr>
        <w:t xml:space="preserve">FROM </w:t>
      </w:r>
      <w:r>
        <w:rPr>
          <w:rStyle w:val="HTMLCode"/>
          <w:color w:val="000000"/>
          <w:sz w:val="14"/>
          <w:szCs w:val="14"/>
        </w:rPr>
        <w:t>Person.Contact c</w:t>
      </w:r>
      <w:r>
        <w:rPr>
          <w:rFonts w:ascii="Courier New" w:hAnsi="Courier New" w:cs="Courier New"/>
          <w:color w:val="000000"/>
          <w:sz w:val="14"/>
          <w:szCs w:val="14"/>
        </w:rPr>
        <w:br/>
      </w:r>
      <w:r>
        <w:rPr>
          <w:rStyle w:val="HTMLCode"/>
          <w:color w:val="0000FF"/>
          <w:sz w:val="14"/>
          <w:szCs w:val="14"/>
        </w:rPr>
        <w:t xml:space="preserve">WHERE </w:t>
      </w:r>
      <w:r>
        <w:rPr>
          <w:rStyle w:val="HTMLCode"/>
          <w:color w:val="FF00FF"/>
          <w:sz w:val="14"/>
          <w:szCs w:val="14"/>
        </w:rPr>
        <w:t>MONTH</w:t>
      </w:r>
      <w:r>
        <w:rPr>
          <w:rStyle w:val="HTMLCode"/>
          <w:color w:val="808080"/>
          <w:sz w:val="14"/>
          <w:szCs w:val="14"/>
        </w:rPr>
        <w:t>(</w:t>
      </w:r>
      <w:r>
        <w:rPr>
          <w:rStyle w:val="HTMLCode"/>
          <w:color w:val="000000"/>
          <w:sz w:val="14"/>
          <w:szCs w:val="14"/>
        </w:rPr>
        <w:t>c.ModifiedDate</w:t>
      </w:r>
      <w:r>
        <w:rPr>
          <w:rStyle w:val="HTMLCode"/>
          <w:color w:val="808080"/>
          <w:sz w:val="14"/>
          <w:szCs w:val="14"/>
        </w:rPr>
        <w:t xml:space="preserve">) </w:t>
      </w:r>
      <w:r>
        <w:rPr>
          <w:rStyle w:val="HTMLCode"/>
          <w:color w:val="0000FF"/>
          <w:sz w:val="14"/>
          <w:szCs w:val="14"/>
        </w:rPr>
        <w:t xml:space="preserve">= </w:t>
      </w:r>
      <w:r>
        <w:rPr>
          <w:rStyle w:val="HTMLCode"/>
          <w:color w:val="FF00FF"/>
          <w:sz w:val="14"/>
          <w:szCs w:val="14"/>
        </w:rPr>
        <w:t>MONTH</w:t>
      </w:r>
      <w:r>
        <w:rPr>
          <w:rStyle w:val="HTMLCode"/>
          <w:color w:val="808080"/>
          <w:sz w:val="14"/>
          <w:szCs w:val="14"/>
        </w:rPr>
        <w:t>(</w:t>
      </w:r>
      <w:r>
        <w:rPr>
          <w:rStyle w:val="HTMLCode"/>
          <w:color w:val="000000"/>
          <w:sz w:val="14"/>
          <w:szCs w:val="14"/>
        </w:rPr>
        <w:t>e.ModifiedDate</w:t>
      </w:r>
      <w:r>
        <w:rPr>
          <w:rStyle w:val="HTMLCode"/>
          <w:color w:val="808080"/>
          <w:sz w:val="14"/>
          <w:szCs w:val="14"/>
        </w:rPr>
        <w:t>)</w:t>
      </w:r>
      <w:r>
        <w:rPr>
          <w:rFonts w:ascii="Courier New" w:hAnsi="Courier New" w:cs="Courier New"/>
          <w:color w:val="808080"/>
          <w:sz w:val="14"/>
          <w:szCs w:val="14"/>
        </w:rPr>
        <w:br/>
      </w:r>
      <w:r>
        <w:rPr>
          <w:rStyle w:val="HTMLCode"/>
          <w:color w:val="808080"/>
          <w:sz w:val="14"/>
          <w:szCs w:val="14"/>
        </w:rPr>
        <w:t>)</w:t>
      </w:r>
      <w:r>
        <w:rPr>
          <w:rFonts w:ascii="Courier New" w:hAnsi="Courier New" w:cs="Courier New"/>
          <w:color w:val="808080"/>
          <w:sz w:val="14"/>
          <w:szCs w:val="14"/>
        </w:rPr>
        <w:br/>
      </w:r>
      <w:r>
        <w:rPr>
          <w:rStyle w:val="HTMLCode"/>
          <w:color w:val="000000"/>
          <w:sz w:val="14"/>
          <w:szCs w:val="14"/>
        </w:rPr>
        <w:t>GO</w:t>
      </w:r>
      <w:r>
        <w:rPr>
          <w:rFonts w:ascii="Courier New" w:hAnsi="Courier New" w:cs="Courier New"/>
          <w:color w:val="000000"/>
          <w:sz w:val="14"/>
          <w:szCs w:val="14"/>
        </w:rPr>
        <w:br/>
      </w:r>
      <w:r>
        <w:br/>
        <w:t xml:space="preserve">A </w:t>
      </w:r>
      <w:r>
        <w:rPr>
          <w:rStyle w:val="Strong"/>
          <w:i/>
          <w:iCs/>
        </w:rPr>
        <w:t>noncorrelated subquery</w:t>
      </w:r>
      <w:r>
        <w:t xml:space="preserve"> is subquery that is independent of the outer query and it can executed on its own without relying on main outer query.</w:t>
      </w:r>
    </w:p>
    <w:p w:rsidR="002451E0" w:rsidRDefault="002451E0" w:rsidP="002451E0">
      <w:pPr>
        <w:pStyle w:val="NormalWeb"/>
        <w:jc w:val="both"/>
      </w:pPr>
      <w:r>
        <w:t>Example:</w:t>
      </w:r>
      <w:r>
        <w:br/>
      </w:r>
      <w:r>
        <w:rPr>
          <w:rStyle w:val="HTMLCode"/>
          <w:color w:val="008000"/>
          <w:sz w:val="14"/>
          <w:szCs w:val="14"/>
        </w:rPr>
        <w:t>----Example of Noncorrelated Subqueries</w:t>
      </w:r>
      <w:r>
        <w:rPr>
          <w:rFonts w:ascii="Courier New" w:hAnsi="Courier New" w:cs="Courier New"/>
          <w:color w:val="008000"/>
          <w:sz w:val="14"/>
          <w:szCs w:val="14"/>
        </w:rPr>
        <w:br/>
      </w:r>
      <w:r>
        <w:rPr>
          <w:rStyle w:val="HTMLCode"/>
          <w:color w:val="0000FF"/>
          <w:sz w:val="14"/>
          <w:szCs w:val="14"/>
        </w:rPr>
        <w:t xml:space="preserve">USE </w:t>
      </w:r>
      <w:r>
        <w:rPr>
          <w:rStyle w:val="HTMLCode"/>
          <w:color w:val="000000"/>
          <w:sz w:val="14"/>
          <w:szCs w:val="14"/>
        </w:rPr>
        <w:t>AdventureWorks</w:t>
      </w:r>
      <w:r>
        <w:rPr>
          <w:rStyle w:val="HTMLCode"/>
          <w:color w:val="808080"/>
          <w:sz w:val="14"/>
          <w:szCs w:val="14"/>
        </w:rPr>
        <w:t>;</w:t>
      </w:r>
      <w:r>
        <w:rPr>
          <w:rFonts w:ascii="Courier New" w:hAnsi="Courier New" w:cs="Courier New"/>
          <w:color w:val="808080"/>
          <w:sz w:val="14"/>
          <w:szCs w:val="14"/>
        </w:rPr>
        <w:br/>
      </w:r>
      <w:r>
        <w:rPr>
          <w:rStyle w:val="HTMLCode"/>
          <w:color w:val="000000"/>
          <w:sz w:val="14"/>
          <w:szCs w:val="14"/>
        </w:rPr>
        <w:t>GO</w:t>
      </w:r>
      <w:r>
        <w:rPr>
          <w:rFonts w:ascii="Courier New" w:hAnsi="Courier New" w:cs="Courier New"/>
          <w:color w:val="000000"/>
          <w:sz w:val="14"/>
          <w:szCs w:val="14"/>
        </w:rPr>
        <w:br/>
      </w:r>
      <w:r>
        <w:rPr>
          <w:rStyle w:val="HTMLCode"/>
          <w:color w:val="0000FF"/>
          <w:sz w:val="14"/>
          <w:szCs w:val="14"/>
        </w:rPr>
        <w:t xml:space="preserve">SELECT </w:t>
      </w:r>
      <w:r>
        <w:rPr>
          <w:rStyle w:val="HTMLCode"/>
          <w:color w:val="000000"/>
          <w:sz w:val="14"/>
          <w:szCs w:val="14"/>
        </w:rPr>
        <w:t>e.EmployeeID</w:t>
      </w:r>
      <w:r>
        <w:rPr>
          <w:rFonts w:ascii="Courier New" w:hAnsi="Courier New" w:cs="Courier New"/>
          <w:color w:val="000000"/>
          <w:sz w:val="14"/>
          <w:szCs w:val="14"/>
        </w:rPr>
        <w:br/>
      </w:r>
      <w:r>
        <w:rPr>
          <w:rStyle w:val="HTMLCode"/>
          <w:color w:val="0000FF"/>
          <w:sz w:val="14"/>
          <w:szCs w:val="14"/>
        </w:rPr>
        <w:t xml:space="preserve">FROM </w:t>
      </w:r>
      <w:r>
        <w:rPr>
          <w:rStyle w:val="HTMLCode"/>
          <w:color w:val="000000"/>
          <w:sz w:val="14"/>
          <w:szCs w:val="14"/>
        </w:rPr>
        <w:t>HumanResources.Employee e</w:t>
      </w:r>
      <w:r>
        <w:rPr>
          <w:rFonts w:ascii="Courier New" w:hAnsi="Courier New" w:cs="Courier New"/>
          <w:color w:val="000000"/>
          <w:sz w:val="14"/>
          <w:szCs w:val="14"/>
        </w:rPr>
        <w:br/>
      </w:r>
      <w:r>
        <w:rPr>
          <w:rStyle w:val="HTMLCode"/>
          <w:color w:val="0000FF"/>
          <w:sz w:val="14"/>
          <w:szCs w:val="14"/>
        </w:rPr>
        <w:t xml:space="preserve">WHERE </w:t>
      </w:r>
      <w:r>
        <w:rPr>
          <w:rStyle w:val="HTMLCode"/>
          <w:color w:val="000000"/>
          <w:sz w:val="14"/>
          <w:szCs w:val="14"/>
        </w:rPr>
        <w:t xml:space="preserve">e.ContactID </w:t>
      </w:r>
      <w:r>
        <w:rPr>
          <w:rStyle w:val="HTMLCode"/>
          <w:color w:val="0000FF"/>
          <w:sz w:val="14"/>
          <w:szCs w:val="14"/>
        </w:rPr>
        <w:t>IN</w:t>
      </w:r>
      <w:r>
        <w:rPr>
          <w:rFonts w:ascii="Courier New" w:hAnsi="Courier New" w:cs="Courier New"/>
          <w:color w:val="0000FF"/>
          <w:sz w:val="14"/>
          <w:szCs w:val="14"/>
        </w:rPr>
        <w:br/>
      </w:r>
      <w:r>
        <w:rPr>
          <w:rStyle w:val="HTMLCode"/>
          <w:color w:val="808080"/>
          <w:sz w:val="14"/>
          <w:szCs w:val="14"/>
        </w:rPr>
        <w:t>(</w:t>
      </w:r>
      <w:r>
        <w:rPr>
          <w:rFonts w:ascii="Courier New" w:hAnsi="Courier New" w:cs="Courier New"/>
          <w:color w:val="808080"/>
          <w:sz w:val="14"/>
          <w:szCs w:val="14"/>
        </w:rPr>
        <w:br/>
      </w:r>
      <w:r>
        <w:rPr>
          <w:rStyle w:val="HTMLCode"/>
          <w:color w:val="0000FF"/>
          <w:sz w:val="14"/>
          <w:szCs w:val="14"/>
        </w:rPr>
        <w:t xml:space="preserve">SELECT </w:t>
      </w:r>
      <w:r>
        <w:rPr>
          <w:rStyle w:val="HTMLCode"/>
          <w:color w:val="000000"/>
          <w:sz w:val="14"/>
          <w:szCs w:val="14"/>
        </w:rPr>
        <w:t>c.ContactID</w:t>
      </w:r>
      <w:r>
        <w:rPr>
          <w:rFonts w:ascii="Courier New" w:hAnsi="Courier New" w:cs="Courier New"/>
          <w:color w:val="000000"/>
          <w:sz w:val="14"/>
          <w:szCs w:val="14"/>
        </w:rPr>
        <w:br/>
      </w:r>
      <w:r>
        <w:rPr>
          <w:rStyle w:val="HTMLCode"/>
          <w:color w:val="0000FF"/>
          <w:sz w:val="14"/>
          <w:szCs w:val="14"/>
        </w:rPr>
        <w:t xml:space="preserve">FROM </w:t>
      </w:r>
      <w:r>
        <w:rPr>
          <w:rStyle w:val="HTMLCode"/>
          <w:color w:val="000000"/>
          <w:sz w:val="14"/>
          <w:szCs w:val="14"/>
        </w:rPr>
        <w:t>Person.Contact c</w:t>
      </w:r>
      <w:r>
        <w:rPr>
          <w:rFonts w:ascii="Courier New" w:hAnsi="Courier New" w:cs="Courier New"/>
          <w:color w:val="000000"/>
          <w:sz w:val="14"/>
          <w:szCs w:val="14"/>
        </w:rPr>
        <w:br/>
      </w:r>
      <w:r>
        <w:rPr>
          <w:rStyle w:val="HTMLCode"/>
          <w:color w:val="0000FF"/>
          <w:sz w:val="14"/>
          <w:szCs w:val="14"/>
        </w:rPr>
        <w:t xml:space="preserve">WHERE </w:t>
      </w:r>
      <w:r>
        <w:rPr>
          <w:rStyle w:val="HTMLCode"/>
          <w:color w:val="000000"/>
          <w:sz w:val="14"/>
          <w:szCs w:val="14"/>
        </w:rPr>
        <w:t xml:space="preserve">c.Title </w:t>
      </w:r>
      <w:r>
        <w:rPr>
          <w:rStyle w:val="HTMLCode"/>
          <w:color w:val="0000FF"/>
          <w:sz w:val="14"/>
          <w:szCs w:val="14"/>
        </w:rPr>
        <w:t xml:space="preserve">= </w:t>
      </w:r>
      <w:r>
        <w:rPr>
          <w:rStyle w:val="HTMLCode"/>
          <w:color w:val="FF0000"/>
          <w:sz w:val="14"/>
          <w:szCs w:val="14"/>
        </w:rPr>
        <w:t>'Mr.'</w:t>
      </w:r>
      <w:r>
        <w:rPr>
          <w:rFonts w:ascii="Courier New" w:hAnsi="Courier New" w:cs="Courier New"/>
          <w:color w:val="FF0000"/>
          <w:sz w:val="14"/>
          <w:szCs w:val="14"/>
        </w:rPr>
        <w:br/>
      </w:r>
      <w:r>
        <w:rPr>
          <w:rStyle w:val="HTMLCode"/>
          <w:color w:val="808080"/>
          <w:sz w:val="14"/>
          <w:szCs w:val="14"/>
        </w:rPr>
        <w:t>)</w:t>
      </w:r>
      <w:r>
        <w:rPr>
          <w:rFonts w:ascii="Courier New" w:hAnsi="Courier New" w:cs="Courier New"/>
          <w:color w:val="808080"/>
          <w:sz w:val="14"/>
          <w:szCs w:val="14"/>
        </w:rPr>
        <w:br/>
      </w:r>
      <w:r>
        <w:rPr>
          <w:rStyle w:val="HTMLCode"/>
          <w:color w:val="000000"/>
          <w:sz w:val="14"/>
          <w:szCs w:val="14"/>
        </w:rPr>
        <w:t>GO</w:t>
      </w:r>
      <w:r>
        <w:rPr>
          <w:rFonts w:ascii="Courier New" w:hAnsi="Courier New" w:cs="Courier New"/>
          <w:color w:val="000000"/>
          <w:sz w:val="14"/>
          <w:szCs w:val="14"/>
        </w:rPr>
        <w:br/>
      </w:r>
      <w:r>
        <w:br/>
        <w:t xml:space="preserve">Both of above subqueries can be written using Joins, Exists, In clauses. </w:t>
      </w:r>
    </w:p>
    <w:p w:rsidR="00645AC9" w:rsidRDefault="00645AC9" w:rsidP="002451E0">
      <w:pPr>
        <w:pStyle w:val="NormalWeb"/>
        <w:jc w:val="both"/>
      </w:pPr>
    </w:p>
    <w:p w:rsidR="00645AC9" w:rsidRDefault="00645AC9" w:rsidP="00645AC9">
      <w:pPr>
        <w:pStyle w:val="NormalWeb"/>
        <w:rPr>
          <w:rFonts w:ascii="Segoe UI" w:hAnsi="Segoe UI" w:cs="Segoe UI"/>
          <w:color w:val="000000"/>
          <w:sz w:val="19"/>
          <w:szCs w:val="19"/>
        </w:rPr>
      </w:pPr>
      <w:r>
        <w:rPr>
          <w:rFonts w:ascii="Segoe UI" w:hAnsi="Segoe UI" w:cs="Segoe UI"/>
          <w:color w:val="000000"/>
          <w:sz w:val="19"/>
          <w:szCs w:val="19"/>
        </w:rPr>
        <w:t xml:space="preserve">A subquery is subject to the following restrictions: </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The select list of a subquery introduced with a comparison operator can include only one expression or column name (except that EXISTS and IN operate on SELECT * or a list, respectively).</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If the WHERE clause of an outer query includes a column name, it must be join-compatible with the column in the subquery select list.</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 xml:space="preserve">The </w:t>
      </w:r>
      <w:r>
        <w:rPr>
          <w:rStyle w:val="input1"/>
          <w:rFonts w:ascii="Segoe UI" w:hAnsi="Segoe UI" w:cs="Segoe UI"/>
          <w:color w:val="000000"/>
          <w:sz w:val="19"/>
          <w:szCs w:val="19"/>
        </w:rPr>
        <w:t>ntext</w:t>
      </w:r>
      <w:r>
        <w:rPr>
          <w:rFonts w:ascii="Segoe UI" w:hAnsi="Segoe UI" w:cs="Segoe UI"/>
          <w:color w:val="000000"/>
          <w:sz w:val="19"/>
          <w:szCs w:val="19"/>
        </w:rPr>
        <w:t xml:space="preserve">, </w:t>
      </w:r>
      <w:r>
        <w:rPr>
          <w:rStyle w:val="input1"/>
          <w:rFonts w:ascii="Segoe UI" w:hAnsi="Segoe UI" w:cs="Segoe UI"/>
          <w:color w:val="000000"/>
          <w:sz w:val="19"/>
          <w:szCs w:val="19"/>
        </w:rPr>
        <w:t>text</w:t>
      </w:r>
      <w:r>
        <w:rPr>
          <w:rFonts w:ascii="Segoe UI" w:hAnsi="Segoe UI" w:cs="Segoe UI"/>
          <w:color w:val="000000"/>
          <w:sz w:val="19"/>
          <w:szCs w:val="19"/>
        </w:rPr>
        <w:t xml:space="preserve">, and </w:t>
      </w:r>
      <w:r>
        <w:rPr>
          <w:rStyle w:val="input1"/>
          <w:rFonts w:ascii="Segoe UI" w:hAnsi="Segoe UI" w:cs="Segoe UI"/>
          <w:color w:val="000000"/>
          <w:sz w:val="19"/>
          <w:szCs w:val="19"/>
        </w:rPr>
        <w:t>image</w:t>
      </w:r>
      <w:r>
        <w:rPr>
          <w:rFonts w:ascii="Segoe UI" w:hAnsi="Segoe UI" w:cs="Segoe UI"/>
          <w:color w:val="000000"/>
          <w:sz w:val="19"/>
          <w:szCs w:val="19"/>
        </w:rPr>
        <w:t xml:space="preserve"> data types cannot be used in the select list of subqueries.</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Because they must return a single value, subqueries introduced by an unmodified comparison operator (one not followed by the keyword ANY or ALL) cannot include GROUP BY and HAVING clauses.</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The DISTINCT keyword cannot be used with subqueries that include GROUP BY.</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The COMPUTE and INTO clauses cannot be specified.</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ORDER BY can only be specified when TOP is also specified.</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A view created by using a subquery cannot be updated.</w:t>
      </w:r>
    </w:p>
    <w:p w:rsidR="00645AC9" w:rsidRDefault="00645AC9" w:rsidP="00201C54">
      <w:pPr>
        <w:pStyle w:val="NormalWeb"/>
        <w:numPr>
          <w:ilvl w:val="0"/>
          <w:numId w:val="10"/>
        </w:numPr>
        <w:ind w:left="480"/>
        <w:rPr>
          <w:rFonts w:ascii="Segoe UI" w:hAnsi="Segoe UI" w:cs="Segoe UI"/>
          <w:color w:val="000000"/>
          <w:sz w:val="19"/>
          <w:szCs w:val="19"/>
        </w:rPr>
      </w:pPr>
      <w:r>
        <w:rPr>
          <w:rFonts w:ascii="Segoe UI" w:hAnsi="Segoe UI" w:cs="Segoe UI"/>
          <w:color w:val="000000"/>
          <w:sz w:val="19"/>
          <w:szCs w:val="19"/>
        </w:rPr>
        <w:t>The select list of a subquery introduced with EXISTS, by convention, has an asterisk (*) instead of a single column name. The rules for a subquery introduced with EXISTS are the same as those for a standard select list, because a subquery introduced with EXISTS creates an existence test and returns TRUE or FALSE, instead of data.</w:t>
      </w:r>
    </w:p>
    <w:p w:rsidR="00645AC9" w:rsidRDefault="00645AC9" w:rsidP="002451E0">
      <w:pPr>
        <w:pStyle w:val="NormalWeb"/>
        <w:jc w:val="both"/>
      </w:pPr>
    </w:p>
    <w:p w:rsidR="002451E0" w:rsidRPr="00A67D71" w:rsidRDefault="002451E0" w:rsidP="004B78B0"/>
    <w:p w:rsidR="00C4364F" w:rsidRDefault="00C4364F" w:rsidP="004B78B0"/>
    <w:p w:rsidR="00C4364F" w:rsidRPr="004B78B0" w:rsidRDefault="00C4364F" w:rsidP="004B78B0"/>
    <w:p w:rsidR="00285DB0" w:rsidRDefault="00285DB0" w:rsidP="004B78B0">
      <w:pPr>
        <w:rPr>
          <w:b/>
          <w:u w:val="single"/>
        </w:rPr>
      </w:pPr>
      <w:r w:rsidRPr="004B78B0">
        <w:rPr>
          <w:b/>
          <w:u w:val="single"/>
        </w:rPr>
        <w:t>JOINS</w:t>
      </w:r>
      <w:r w:rsidR="00511343" w:rsidRPr="004B78B0">
        <w:rPr>
          <w:b/>
          <w:u w:val="single"/>
        </w:rPr>
        <w:t xml:space="preserve"> </w:t>
      </w:r>
      <w:r w:rsidRPr="004B78B0">
        <w:rPr>
          <w:b/>
          <w:u w:val="single"/>
        </w:rPr>
        <w:t>(</w:t>
      </w:r>
      <w:r w:rsidR="00511343" w:rsidRPr="004B78B0">
        <w:rPr>
          <w:b/>
          <w:u w:val="single"/>
        </w:rPr>
        <w:t>LEFT,</w:t>
      </w:r>
      <w:r w:rsidR="00C77F67" w:rsidRPr="004B78B0">
        <w:rPr>
          <w:b/>
          <w:u w:val="single"/>
        </w:rPr>
        <w:t xml:space="preserve"> </w:t>
      </w:r>
      <w:r w:rsidR="00511343" w:rsidRPr="004B78B0">
        <w:rPr>
          <w:b/>
          <w:u w:val="single"/>
        </w:rPr>
        <w:t>RIGHT,</w:t>
      </w:r>
      <w:r w:rsidR="00C77F67" w:rsidRPr="004B78B0">
        <w:rPr>
          <w:b/>
          <w:u w:val="single"/>
        </w:rPr>
        <w:t xml:space="preserve"> </w:t>
      </w:r>
      <w:r w:rsidR="00511343" w:rsidRPr="004B78B0">
        <w:rPr>
          <w:b/>
          <w:u w:val="single"/>
        </w:rPr>
        <w:t>INNER,</w:t>
      </w:r>
      <w:r w:rsidR="00C77F67" w:rsidRPr="004B78B0">
        <w:rPr>
          <w:b/>
          <w:u w:val="single"/>
        </w:rPr>
        <w:t xml:space="preserve"> </w:t>
      </w:r>
      <w:r w:rsidR="00511343" w:rsidRPr="004B78B0">
        <w:rPr>
          <w:b/>
          <w:u w:val="single"/>
        </w:rPr>
        <w:t>SELF</w:t>
      </w:r>
      <w:r w:rsidR="00C77F67" w:rsidRPr="004B78B0">
        <w:rPr>
          <w:b/>
          <w:u w:val="single"/>
        </w:rPr>
        <w:t>, CROSS</w:t>
      </w:r>
      <w:r w:rsidR="00EF4005" w:rsidRPr="004B78B0">
        <w:rPr>
          <w:b/>
          <w:u w:val="single"/>
        </w:rPr>
        <w:t xml:space="preserve"> &amp; MULTIPLE JOINS</w:t>
      </w:r>
      <w:r w:rsidRPr="004B78B0">
        <w:rPr>
          <w:b/>
          <w:u w:val="single"/>
        </w:rPr>
        <w:t>):</w:t>
      </w:r>
    </w:p>
    <w:p w:rsidR="00C21337" w:rsidRDefault="00C21337" w:rsidP="004B78B0">
      <w:pPr>
        <w:rPr>
          <w:b/>
          <w:u w:val="single"/>
        </w:rPr>
      </w:pPr>
    </w:p>
    <w:p w:rsidR="00C21337" w:rsidRDefault="00C21337" w:rsidP="004B78B0">
      <w:pPr>
        <w:rPr>
          <w:b/>
          <w:u w:val="single"/>
        </w:rPr>
      </w:pPr>
    </w:p>
    <w:p w:rsidR="001B6040" w:rsidRDefault="001B6040" w:rsidP="004B78B0">
      <w:pPr>
        <w:rPr>
          <w:b/>
          <w:u w:val="single"/>
        </w:rPr>
      </w:pPr>
      <w:r>
        <w:rPr>
          <w:b/>
          <w:u w:val="single"/>
        </w:rPr>
        <w:t>Difference between FULL OUTER JOIN and UNION</w:t>
      </w:r>
    </w:p>
    <w:p w:rsidR="00BF4DCE" w:rsidRPr="008B0524" w:rsidRDefault="001B6040" w:rsidP="004B78B0">
      <w:pPr>
        <w:rPr>
          <w:rStyle w:val="spnmessagetext"/>
          <w:rFonts w:ascii="Verdana" w:hAnsi="Verdana"/>
          <w:b/>
          <w:spacing w:val="2"/>
          <w:sz w:val="20"/>
          <w:szCs w:val="20"/>
        </w:rPr>
      </w:pPr>
      <w:r>
        <w:rPr>
          <w:rStyle w:val="spnmessagetext"/>
          <w:rFonts w:ascii="Verdana" w:hAnsi="Verdana"/>
          <w:spacing w:val="2"/>
          <w:sz w:val="20"/>
          <w:szCs w:val="20"/>
        </w:rPr>
        <w:t xml:space="preserve">The UNION Statement will retrieve all the lines from both tables. If in table A you have 10 lines and in table B you have 30 lines, it will return 40 lines. </w:t>
      </w:r>
      <w:r w:rsidRPr="008B0524">
        <w:rPr>
          <w:rStyle w:val="spnmessagetext"/>
          <w:rFonts w:ascii="Verdana" w:hAnsi="Verdana"/>
          <w:b/>
          <w:spacing w:val="2"/>
          <w:sz w:val="20"/>
          <w:szCs w:val="20"/>
        </w:rPr>
        <w:t>But in full outer join, you will only get 30 lines, and also in full outer join, you need a join on the 2 tables.</w:t>
      </w:r>
    </w:p>
    <w:p w:rsidR="00BF4DCE" w:rsidRDefault="00BF4DCE" w:rsidP="004B78B0">
      <w:pPr>
        <w:rPr>
          <w:rStyle w:val="spnmessagetext"/>
          <w:rFonts w:ascii="Verdana" w:hAnsi="Verdana"/>
          <w:spacing w:val="2"/>
          <w:sz w:val="20"/>
          <w:szCs w:val="20"/>
        </w:rPr>
      </w:pPr>
    </w:p>
    <w:p w:rsidR="00BF4DCE" w:rsidRDefault="00BF4DCE" w:rsidP="004B78B0">
      <w:pPr>
        <w:rPr>
          <w:rFonts w:ascii="Verdana" w:hAnsi="Verdana"/>
          <w:b/>
          <w:spacing w:val="2"/>
          <w:sz w:val="20"/>
          <w:szCs w:val="20"/>
          <w:u w:val="single"/>
        </w:rPr>
      </w:pPr>
      <w:r w:rsidRPr="00BF4DCE">
        <w:rPr>
          <w:rStyle w:val="spnmessagetext"/>
          <w:rFonts w:ascii="Verdana" w:hAnsi="Verdana"/>
          <w:b/>
          <w:spacing w:val="2"/>
          <w:sz w:val="20"/>
          <w:szCs w:val="20"/>
          <w:u w:val="single"/>
        </w:rPr>
        <w:t>UNION:</w:t>
      </w:r>
    </w:p>
    <w:p w:rsidR="00BF4DCE" w:rsidRDefault="00BF4DCE" w:rsidP="004B78B0">
      <w:pPr>
        <w:rPr>
          <w:rFonts w:ascii="Verdana" w:hAnsi="Verdana"/>
          <w:b/>
          <w:spacing w:val="2"/>
          <w:sz w:val="20"/>
          <w:szCs w:val="20"/>
          <w:u w:val="single"/>
        </w:rPr>
      </w:pPr>
    </w:p>
    <w:p w:rsidR="00BF4DCE" w:rsidRDefault="00BF4DCE" w:rsidP="00BF4D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HCT</w:t>
      </w:r>
      <w:r>
        <w:rPr>
          <w:rFonts w:ascii="Courier New" w:hAnsi="Courier New" w:cs="Courier New"/>
          <w:noProof/>
          <w:color w:val="808080"/>
          <w:sz w:val="20"/>
          <w:szCs w:val="20"/>
        </w:rPr>
        <w:t>.</w:t>
      </w:r>
      <w:r>
        <w:rPr>
          <w:rFonts w:ascii="Courier New" w:hAnsi="Courier New" w:cs="Courier New"/>
          <w:noProof/>
          <w:sz w:val="20"/>
          <w:szCs w:val="20"/>
        </w:rPr>
        <w:t>creation_date</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username</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cusno</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payuser</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caplno</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ctype</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amt_recvd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'SumOf_Amt_Received'</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linenuma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'CountOf_LineNum'</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batch</w:t>
      </w:r>
    </w:p>
    <w:p w:rsidR="00BF4DCE" w:rsidRDefault="00BF4DCE" w:rsidP="00BF4DCE">
      <w:pPr>
        <w:autoSpaceDE w:val="0"/>
        <w:autoSpaceDN w:val="0"/>
        <w:adjustRightInd w:val="0"/>
        <w:rPr>
          <w:rFonts w:ascii="Courier New" w:hAnsi="Courier New" w:cs="Courier New"/>
          <w:noProof/>
          <w:sz w:val="20"/>
          <w:szCs w:val="20"/>
        </w:rPr>
      </w:pPr>
    </w:p>
    <w:p w:rsidR="00BF4DCE" w:rsidRDefault="00BF4DCE" w:rsidP="00BF4DCE">
      <w:pPr>
        <w:autoSpaceDE w:val="0"/>
        <w:autoSpaceDN w:val="0"/>
        <w:adjustRightInd w:val="0"/>
        <w:rPr>
          <w:rFonts w:ascii="Courier New" w:hAnsi="Courier New" w:cs="Courier New"/>
          <w:noProof/>
          <w:sz w:val="20"/>
          <w:szCs w:val="20"/>
        </w:rPr>
      </w:pP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CashTrans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HCashTrans_LMS HCT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color w:val="808080"/>
          <w:sz w:val="20"/>
          <w:szCs w:val="20"/>
        </w:rPr>
      </w:pPr>
    </w:p>
    <w:p w:rsidR="00BF4DCE" w:rsidRDefault="00BF4DCE" w:rsidP="00BF4DCE">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creation_date </w:t>
      </w:r>
      <w:r>
        <w:rPr>
          <w:rFonts w:ascii="Courier New" w:hAnsi="Courier New" w:cs="Courier New"/>
          <w:noProof/>
          <w:color w:val="808080"/>
          <w:sz w:val="20"/>
          <w:szCs w:val="20"/>
        </w:rPr>
        <w:t>=</w:t>
      </w:r>
      <w:r>
        <w:rPr>
          <w:rFonts w:ascii="Courier New" w:hAnsi="Courier New" w:cs="Courier New"/>
          <w:noProof/>
          <w:color w:val="FF0000"/>
          <w:sz w:val="20"/>
          <w:szCs w:val="20"/>
        </w:rPr>
        <w:t>'20120530'</w:t>
      </w:r>
    </w:p>
    <w:p w:rsidR="00BF4DCE" w:rsidRDefault="00BF4DCE" w:rsidP="00BF4DCE">
      <w:pPr>
        <w:autoSpaceDE w:val="0"/>
        <w:autoSpaceDN w:val="0"/>
        <w:adjustRightInd w:val="0"/>
        <w:rPr>
          <w:rFonts w:ascii="Courier New" w:hAnsi="Courier New" w:cs="Courier New"/>
          <w:noProof/>
          <w:color w:val="FF0000"/>
          <w:sz w:val="20"/>
          <w:szCs w:val="20"/>
        </w:rPr>
      </w:pP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HCT</w:t>
      </w:r>
      <w:r>
        <w:rPr>
          <w:rFonts w:ascii="Courier New" w:hAnsi="Courier New" w:cs="Courier New"/>
          <w:noProof/>
          <w:color w:val="808080"/>
          <w:sz w:val="20"/>
          <w:szCs w:val="20"/>
        </w:rPr>
        <w:t>.</w:t>
      </w:r>
      <w:r>
        <w:rPr>
          <w:rFonts w:ascii="Courier New" w:hAnsi="Courier New" w:cs="Courier New"/>
          <w:noProof/>
          <w:sz w:val="20"/>
          <w:szCs w:val="20"/>
        </w:rPr>
        <w:t>creation_date</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cusno</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username</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payuser</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caplno</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ctype</w:t>
      </w:r>
      <w:r>
        <w:rPr>
          <w:rFonts w:ascii="Courier New" w:hAnsi="Courier New" w:cs="Courier New"/>
          <w:noProof/>
          <w:color w:val="808080"/>
          <w:sz w:val="20"/>
          <w:szCs w:val="20"/>
        </w:rPr>
        <w:t>,</w:t>
      </w:r>
      <w:r>
        <w:rPr>
          <w:rFonts w:ascii="Courier New" w:hAnsi="Courier New" w:cs="Courier New"/>
          <w:noProof/>
          <w:sz w:val="20"/>
          <w:szCs w:val="20"/>
        </w:rPr>
        <w:t>HCT</w:t>
      </w:r>
      <w:r>
        <w:rPr>
          <w:rFonts w:ascii="Courier New" w:hAnsi="Courier New" w:cs="Courier New"/>
          <w:noProof/>
          <w:color w:val="808080"/>
          <w:sz w:val="20"/>
          <w:szCs w:val="20"/>
        </w:rPr>
        <w:t>.</w:t>
      </w:r>
      <w:r>
        <w:rPr>
          <w:rFonts w:ascii="Courier New" w:hAnsi="Courier New" w:cs="Courier New"/>
          <w:noProof/>
          <w:sz w:val="20"/>
          <w:szCs w:val="20"/>
        </w:rPr>
        <w:t>batch</w:t>
      </w:r>
    </w:p>
    <w:p w:rsidR="00BF4DCE" w:rsidRDefault="00BF4DCE" w:rsidP="00BF4DCE">
      <w:pPr>
        <w:autoSpaceDE w:val="0"/>
        <w:autoSpaceDN w:val="0"/>
        <w:adjustRightInd w:val="0"/>
        <w:rPr>
          <w:rFonts w:ascii="Courier New" w:hAnsi="Courier New" w:cs="Courier New"/>
          <w:noProof/>
          <w:sz w:val="20"/>
          <w:szCs w:val="20"/>
        </w:rPr>
      </w:pP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CT</w:t>
      </w:r>
      <w:r>
        <w:rPr>
          <w:rFonts w:ascii="Courier New" w:hAnsi="Courier New" w:cs="Courier New"/>
          <w:noProof/>
          <w:color w:val="808080"/>
          <w:sz w:val="20"/>
          <w:szCs w:val="20"/>
        </w:rPr>
        <w:t>.</w:t>
      </w:r>
      <w:r>
        <w:rPr>
          <w:rFonts w:ascii="Courier New" w:hAnsi="Courier New" w:cs="Courier New"/>
          <w:noProof/>
          <w:sz w:val="20"/>
          <w:szCs w:val="20"/>
        </w:rPr>
        <w:t>creation_date</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username</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cusno</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payuser</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caplno</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ctype</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amt_recvd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'SumOf_Amt_Received'</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linenuma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'CountOf_LineNum'</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batch</w:t>
      </w:r>
    </w:p>
    <w:p w:rsidR="00BF4DCE" w:rsidRDefault="00BF4DCE" w:rsidP="00BF4DCE">
      <w:pPr>
        <w:autoSpaceDE w:val="0"/>
        <w:autoSpaceDN w:val="0"/>
        <w:adjustRightInd w:val="0"/>
        <w:rPr>
          <w:rFonts w:ascii="Courier New" w:hAnsi="Courier New" w:cs="Courier New"/>
          <w:noProof/>
          <w:sz w:val="20"/>
          <w:szCs w:val="20"/>
        </w:rPr>
      </w:pP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CashTrans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CashTrans_LMS CT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creation_date </w:t>
      </w:r>
      <w:r>
        <w:rPr>
          <w:rFonts w:ascii="Courier New" w:hAnsi="Courier New" w:cs="Courier New"/>
          <w:noProof/>
          <w:color w:val="808080"/>
          <w:sz w:val="20"/>
          <w:szCs w:val="20"/>
        </w:rPr>
        <w:t>=</w:t>
      </w:r>
      <w:r>
        <w:rPr>
          <w:rFonts w:ascii="Courier New" w:hAnsi="Courier New" w:cs="Courier New"/>
          <w:noProof/>
          <w:color w:val="FF0000"/>
          <w:sz w:val="20"/>
          <w:szCs w:val="20"/>
        </w:rPr>
        <w:t>'20120530'</w:t>
      </w:r>
    </w:p>
    <w:p w:rsidR="00BF4DCE" w:rsidRDefault="00BF4DCE" w:rsidP="00BF4DCE">
      <w:pPr>
        <w:autoSpaceDE w:val="0"/>
        <w:autoSpaceDN w:val="0"/>
        <w:adjustRightInd w:val="0"/>
        <w:rPr>
          <w:rFonts w:ascii="Courier New" w:hAnsi="Courier New" w:cs="Courier New"/>
          <w:noProof/>
          <w:color w:val="FF0000"/>
          <w:sz w:val="20"/>
          <w:szCs w:val="20"/>
        </w:rPr>
      </w:pPr>
    </w:p>
    <w:p w:rsidR="00BF4DCE" w:rsidRDefault="00BF4DCE" w:rsidP="00BF4DCE">
      <w:pPr>
        <w:autoSpaceDE w:val="0"/>
        <w:autoSpaceDN w:val="0"/>
        <w:adjustRightInd w:val="0"/>
        <w:rPr>
          <w:rFonts w:ascii="Courier New" w:hAnsi="Courier New" w:cs="Courier New"/>
          <w:noProof/>
          <w:color w:val="FF0000"/>
          <w:sz w:val="20"/>
          <w:szCs w:val="20"/>
        </w:rPr>
      </w:pPr>
    </w:p>
    <w:p w:rsidR="00BF4DCE" w:rsidRDefault="00BF4DCE" w:rsidP="00BF4D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CT</w:t>
      </w:r>
      <w:r>
        <w:rPr>
          <w:rFonts w:ascii="Courier New" w:hAnsi="Courier New" w:cs="Courier New"/>
          <w:noProof/>
          <w:color w:val="808080"/>
          <w:sz w:val="20"/>
          <w:szCs w:val="20"/>
        </w:rPr>
        <w:t>.</w:t>
      </w:r>
      <w:r>
        <w:rPr>
          <w:rFonts w:ascii="Courier New" w:hAnsi="Courier New" w:cs="Courier New"/>
          <w:noProof/>
          <w:sz w:val="20"/>
          <w:szCs w:val="20"/>
        </w:rPr>
        <w:t>creation_date</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cusno</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username</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payuser</w:t>
      </w:r>
      <w:r>
        <w:rPr>
          <w:rFonts w:ascii="Courier New" w:hAnsi="Courier New" w:cs="Courier New"/>
          <w:noProof/>
          <w:color w:val="808080"/>
          <w:sz w:val="20"/>
          <w:szCs w:val="20"/>
        </w:rPr>
        <w:t>,</w:t>
      </w:r>
    </w:p>
    <w:p w:rsidR="00BF4DCE" w:rsidRDefault="00BF4DCE" w:rsidP="00BF4D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caplno</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ctype</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batch</w:t>
      </w:r>
      <w:r>
        <w:rPr>
          <w:rFonts w:ascii="Courier New" w:hAnsi="Courier New" w:cs="Courier New"/>
          <w:noProof/>
          <w:color w:val="808080"/>
          <w:sz w:val="20"/>
          <w:szCs w:val="20"/>
        </w:rPr>
        <w:t>)</w:t>
      </w:r>
      <w:r>
        <w:rPr>
          <w:rFonts w:ascii="Courier New" w:hAnsi="Courier New" w:cs="Courier New"/>
          <w:noProof/>
          <w:sz w:val="20"/>
          <w:szCs w:val="20"/>
        </w:rPr>
        <w:t xml:space="preserve"> A</w:t>
      </w:r>
    </w:p>
    <w:p w:rsidR="00BF4DCE" w:rsidRDefault="00BF4DCE" w:rsidP="00BF4DCE">
      <w:pPr>
        <w:autoSpaceDE w:val="0"/>
        <w:autoSpaceDN w:val="0"/>
        <w:adjustRightInd w:val="0"/>
        <w:rPr>
          <w:rFonts w:ascii="Courier New" w:hAnsi="Courier New" w:cs="Courier New"/>
          <w:noProof/>
          <w:sz w:val="20"/>
          <w:szCs w:val="20"/>
        </w:rPr>
      </w:pPr>
    </w:p>
    <w:p w:rsidR="001B6040" w:rsidRPr="00BF4DCE" w:rsidRDefault="00BF4DCE" w:rsidP="00BF4DCE">
      <w:pPr>
        <w:rPr>
          <w:b/>
          <w:u w:val="single"/>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username</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cusno</w:t>
      </w:r>
      <w:r w:rsidR="001B6040" w:rsidRPr="00BF4DCE">
        <w:rPr>
          <w:rFonts w:ascii="Verdana" w:hAnsi="Verdana"/>
          <w:b/>
          <w:spacing w:val="2"/>
          <w:sz w:val="20"/>
          <w:szCs w:val="20"/>
          <w:u w:val="single"/>
        </w:rPr>
        <w:br/>
      </w:r>
      <w:r w:rsidR="001B6040" w:rsidRPr="00BF4DCE">
        <w:rPr>
          <w:rFonts w:ascii="Verdana" w:hAnsi="Verdana"/>
          <w:b/>
          <w:spacing w:val="2"/>
          <w:sz w:val="20"/>
          <w:szCs w:val="20"/>
          <w:u w:val="single"/>
        </w:rPr>
        <w:br/>
      </w:r>
    </w:p>
    <w:p w:rsidR="005F10CD" w:rsidRPr="005F10CD" w:rsidRDefault="005F10CD" w:rsidP="005F10CD">
      <w:pPr>
        <w:spacing w:before="100" w:beforeAutospacing="1" w:after="100" w:afterAutospacing="1" w:line="312" w:lineRule="auto"/>
        <w:rPr>
          <w:rFonts w:ascii="Calibri" w:hAnsi="Calibri"/>
          <w:color w:val="333333"/>
        </w:rPr>
      </w:pPr>
      <w:r w:rsidRPr="005F10CD">
        <w:rPr>
          <w:rFonts w:ascii="Calibri" w:hAnsi="Calibri"/>
          <w:color w:val="333333"/>
        </w:rPr>
        <w:t xml:space="preserve">Assume we have the following two tables. </w:t>
      </w:r>
      <w:r w:rsidRPr="005F10CD">
        <w:rPr>
          <w:rFonts w:ascii="Calibri" w:hAnsi="Calibri"/>
          <w:b/>
          <w:bCs/>
          <w:color w:val="333333"/>
        </w:rPr>
        <w:t>Table A</w:t>
      </w:r>
      <w:r w:rsidRPr="005F10CD">
        <w:rPr>
          <w:rFonts w:ascii="Calibri" w:hAnsi="Calibri"/>
          <w:color w:val="333333"/>
        </w:rPr>
        <w:t xml:space="preserve"> is on the left, and </w:t>
      </w:r>
      <w:r w:rsidRPr="005F10CD">
        <w:rPr>
          <w:rFonts w:ascii="Calibri" w:hAnsi="Calibri"/>
          <w:b/>
          <w:bCs/>
          <w:color w:val="333333"/>
        </w:rPr>
        <w:t>Table B</w:t>
      </w:r>
      <w:r w:rsidRPr="005F10CD">
        <w:rPr>
          <w:rFonts w:ascii="Calibri" w:hAnsi="Calibri"/>
          <w:color w:val="333333"/>
        </w:rPr>
        <w:t xml:space="preserve"> is on the right. We'll populate them with four records each.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id name       id  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 ----       --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 xml:space="preserve">1  </w:t>
      </w:r>
      <w:r w:rsidRPr="005F10CD">
        <w:rPr>
          <w:rFonts w:ascii="Courier New" w:hAnsi="Courier New" w:cs="Courier New"/>
          <w:color w:val="FF0000"/>
          <w:sz w:val="26"/>
          <w:szCs w:val="26"/>
        </w:rPr>
        <w:t>Pirate</w:t>
      </w:r>
      <w:r w:rsidRPr="005F10CD">
        <w:rPr>
          <w:rFonts w:ascii="Courier New" w:hAnsi="Courier New" w:cs="Courier New"/>
          <w:color w:val="333333"/>
          <w:sz w:val="26"/>
          <w:szCs w:val="26"/>
        </w:rPr>
        <w:t xml:space="preserve">     1   Rutabaga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 xml:space="preserve">2  Monkey     2   </w:t>
      </w:r>
      <w:r w:rsidRPr="005F10CD">
        <w:rPr>
          <w:rFonts w:ascii="Courier New" w:hAnsi="Courier New" w:cs="Courier New"/>
          <w:color w:val="FF0000"/>
          <w:sz w:val="26"/>
          <w:szCs w:val="26"/>
        </w:rPr>
        <w:t>Pirate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 xml:space="preserve">3  </w:t>
      </w:r>
      <w:r w:rsidRPr="005F10CD">
        <w:rPr>
          <w:rFonts w:ascii="Courier New" w:hAnsi="Courier New" w:cs="Courier New"/>
          <w:color w:val="FF0000"/>
          <w:sz w:val="26"/>
          <w:szCs w:val="26"/>
        </w:rPr>
        <w:t>Ninja</w:t>
      </w:r>
      <w:r w:rsidRPr="005F10CD">
        <w:rPr>
          <w:rFonts w:ascii="Courier New" w:hAnsi="Courier New" w:cs="Courier New"/>
          <w:color w:val="333333"/>
          <w:sz w:val="26"/>
          <w:szCs w:val="26"/>
        </w:rPr>
        <w:t xml:space="preserve">      3   Darth Vader</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 xml:space="preserve">4  Spaghetti  4   </w:t>
      </w:r>
      <w:r w:rsidRPr="005F10CD">
        <w:rPr>
          <w:rFonts w:ascii="Courier New" w:hAnsi="Courier New" w:cs="Courier New"/>
          <w:color w:val="FF0000"/>
          <w:sz w:val="26"/>
          <w:szCs w:val="26"/>
        </w:rPr>
        <w:t>Ninja</w:t>
      </w:r>
    </w:p>
    <w:p w:rsidR="005F10CD" w:rsidRPr="005F10CD" w:rsidRDefault="005F10CD" w:rsidP="005F10CD">
      <w:pPr>
        <w:spacing w:before="100" w:beforeAutospacing="1" w:after="100" w:afterAutospacing="1" w:line="312" w:lineRule="auto"/>
        <w:rPr>
          <w:rFonts w:ascii="Calibri" w:hAnsi="Calibri"/>
          <w:color w:val="333333"/>
        </w:rPr>
      </w:pPr>
      <w:r w:rsidRPr="005F10CD">
        <w:rPr>
          <w:rFonts w:ascii="Calibri" w:hAnsi="Calibri"/>
          <w:color w:val="333333"/>
        </w:rPr>
        <w:t xml:space="preserve">Let's join these tables by the name field in a few different ways and see if we can get a conceptual match to those nifty Venn diagrams. </w:t>
      </w:r>
    </w:p>
    <w:tbl>
      <w:tblPr>
        <w:tblW w:w="13500" w:type="dxa"/>
        <w:tblCellSpacing w:w="30" w:type="dxa"/>
        <w:tblCellMar>
          <w:top w:w="90" w:type="dxa"/>
          <w:left w:w="90" w:type="dxa"/>
          <w:bottom w:w="90" w:type="dxa"/>
          <w:right w:w="90" w:type="dxa"/>
        </w:tblCellMar>
        <w:tblLook w:val="04A0" w:firstRow="1" w:lastRow="0" w:firstColumn="1" w:lastColumn="0" w:noHBand="0" w:noVBand="1"/>
      </w:tblPr>
      <w:tblGrid>
        <w:gridCol w:w="5670"/>
        <w:gridCol w:w="7830"/>
      </w:tblGrid>
      <w:tr w:rsidR="005F10CD" w:rsidRPr="005F10CD" w:rsidTr="005F10CD">
        <w:trPr>
          <w:tblCellSpacing w:w="30" w:type="dxa"/>
        </w:trPr>
        <w:tc>
          <w:tcPr>
            <w:tcW w:w="0" w:type="auto"/>
            <w:vAlign w:val="center"/>
            <w:hideMark/>
          </w:tcPr>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SELECT * FROM TableA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b/>
                <w:bCs/>
                <w:sz w:val="26"/>
                <w:szCs w:val="26"/>
              </w:rPr>
              <w:t>INNER JOIN</w:t>
            </w:r>
            <w:r w:rsidRPr="005F10CD">
              <w:rPr>
                <w:rFonts w:ascii="Courier New" w:hAnsi="Courier New" w:cs="Courier New"/>
                <w:sz w:val="26"/>
                <w:szCs w:val="26"/>
              </w:rPr>
              <w:t xml:space="preserve"> TableB</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ON TableA.name = TableB.name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id  name       id   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       --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1   Pirate     2    Pirate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3   Ninja      4    Ninja</w:t>
            </w:r>
          </w:p>
          <w:p w:rsidR="005F10CD" w:rsidRPr="005F10CD" w:rsidRDefault="005F10CD" w:rsidP="005F10CD">
            <w:pPr>
              <w:spacing w:before="100" w:beforeAutospacing="1" w:after="100" w:afterAutospacing="1"/>
              <w:rPr>
                <w:rFonts w:ascii="Calibri" w:hAnsi="Calibri"/>
              </w:rPr>
            </w:pPr>
            <w:r w:rsidRPr="005F10CD">
              <w:rPr>
                <w:rFonts w:ascii="Calibri" w:hAnsi="Calibri"/>
                <w:b/>
                <w:bCs/>
              </w:rPr>
              <w:t>Inner join</w:t>
            </w:r>
            <w:r w:rsidRPr="005F10CD">
              <w:rPr>
                <w:rFonts w:ascii="Calibri" w:hAnsi="Calibri"/>
              </w:rPr>
              <w:t xml:space="preserve"> produces only the set of records that match in both Table A and Table B. </w:t>
            </w:r>
          </w:p>
        </w:tc>
        <w:tc>
          <w:tcPr>
            <w:tcW w:w="0" w:type="auto"/>
            <w:vAlign w:val="center"/>
            <w:hideMark/>
          </w:tcPr>
          <w:p w:rsidR="005F10CD" w:rsidRPr="005F10CD" w:rsidRDefault="005F10CD" w:rsidP="005F10CD">
            <w:pPr>
              <w:rPr>
                <w:rFonts w:ascii="Calibri" w:hAnsi="Calibri"/>
              </w:rPr>
            </w:pPr>
            <w:r>
              <w:rPr>
                <w:rFonts w:ascii="Calibri" w:hAnsi="Calibri"/>
                <w:noProof/>
              </w:rPr>
              <w:drawing>
                <wp:inline distT="0" distB="0" distL="0" distR="0">
                  <wp:extent cx="4777740" cy="3131820"/>
                  <wp:effectExtent l="19050" t="0" r="3810" b="0"/>
                  <wp:docPr id="10" name="Picture 10" descr="Venn diagram of 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nn diagram of SQL inner join"/>
                          <pic:cNvPicPr>
                            <a:picLocks noChangeAspect="1" noChangeArrowheads="1"/>
                          </pic:cNvPicPr>
                        </pic:nvPicPr>
                        <pic:blipFill>
                          <a:blip r:embed="rId14" cstate="print"/>
                          <a:srcRect/>
                          <a:stretch>
                            <a:fillRect/>
                          </a:stretch>
                        </pic:blipFill>
                        <pic:spPr bwMode="auto">
                          <a:xfrm>
                            <a:off x="0" y="0"/>
                            <a:ext cx="4777740" cy="3131820"/>
                          </a:xfrm>
                          <a:prstGeom prst="rect">
                            <a:avLst/>
                          </a:prstGeom>
                          <a:noFill/>
                          <a:ln w="9525">
                            <a:noFill/>
                            <a:miter lim="800000"/>
                            <a:headEnd/>
                            <a:tailEnd/>
                          </a:ln>
                        </pic:spPr>
                      </pic:pic>
                    </a:graphicData>
                  </a:graphic>
                </wp:inline>
              </w:drawing>
            </w:r>
          </w:p>
        </w:tc>
      </w:tr>
      <w:tr w:rsidR="005F10CD" w:rsidRPr="005F10CD" w:rsidTr="005F10CD">
        <w:trPr>
          <w:tblCellSpacing w:w="30" w:type="dxa"/>
        </w:trPr>
        <w:tc>
          <w:tcPr>
            <w:tcW w:w="0" w:type="auto"/>
            <w:vAlign w:val="center"/>
            <w:hideMark/>
          </w:tcPr>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lastRenderedPageBreak/>
              <w:t>SELECT * FROM TableA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b/>
                <w:bCs/>
                <w:sz w:val="26"/>
                <w:szCs w:val="26"/>
              </w:rPr>
              <w:t>FULL OUTER JOIN</w:t>
            </w:r>
            <w:r w:rsidRPr="005F10CD">
              <w:rPr>
                <w:rFonts w:ascii="Courier New" w:hAnsi="Courier New" w:cs="Courier New"/>
                <w:sz w:val="26"/>
                <w:szCs w:val="26"/>
              </w:rPr>
              <w:t xml:space="preserve"> TableB</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ON TableA.name = TableB.name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id    name       id    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       --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1     Pirate     2     Pirate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2     Monkey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3     Ninja      4     Ninja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4     Spaghetti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1     Rutabaga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3     Darth Vader</w:t>
            </w:r>
          </w:p>
          <w:p w:rsidR="005F10CD" w:rsidRPr="005F10CD" w:rsidRDefault="005F10CD" w:rsidP="005F10CD">
            <w:pPr>
              <w:spacing w:before="100" w:beforeAutospacing="1" w:after="100" w:afterAutospacing="1"/>
              <w:rPr>
                <w:rFonts w:ascii="Calibri" w:hAnsi="Calibri"/>
              </w:rPr>
            </w:pPr>
            <w:r w:rsidRPr="005F10CD">
              <w:rPr>
                <w:rFonts w:ascii="Calibri" w:hAnsi="Calibri"/>
                <w:b/>
                <w:bCs/>
              </w:rPr>
              <w:t>Full outer join</w:t>
            </w:r>
            <w:r w:rsidRPr="005F10CD">
              <w:rPr>
                <w:rFonts w:ascii="Calibri" w:hAnsi="Calibri"/>
              </w:rPr>
              <w:t xml:space="preserve"> produces the set of all records in Table A and Table B, with matching records from both sides where available</w:t>
            </w:r>
            <w:r w:rsidRPr="00B570CA">
              <w:rPr>
                <w:rFonts w:ascii="Calibri" w:hAnsi="Calibri"/>
                <w:b/>
                <w:sz w:val="28"/>
                <w:szCs w:val="28"/>
              </w:rPr>
              <w:t>. If there is no match, the missing side will contain null.</w:t>
            </w:r>
          </w:p>
        </w:tc>
        <w:tc>
          <w:tcPr>
            <w:tcW w:w="0" w:type="auto"/>
            <w:vAlign w:val="center"/>
            <w:hideMark/>
          </w:tcPr>
          <w:p w:rsidR="005F10CD" w:rsidRPr="005F10CD" w:rsidRDefault="005F10CD" w:rsidP="005F10CD">
            <w:pPr>
              <w:rPr>
                <w:rFonts w:ascii="Calibri" w:hAnsi="Calibri"/>
              </w:rPr>
            </w:pPr>
            <w:r>
              <w:rPr>
                <w:rFonts w:ascii="Calibri" w:hAnsi="Calibri"/>
                <w:noProof/>
              </w:rPr>
              <w:drawing>
                <wp:inline distT="0" distB="0" distL="0" distR="0">
                  <wp:extent cx="4777740" cy="3131820"/>
                  <wp:effectExtent l="19050" t="0" r="3810" b="0"/>
                  <wp:docPr id="11" name="Picture 11" descr="Venn diagram of SQL cartesian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nn diagram of SQL cartesian join"/>
                          <pic:cNvPicPr>
                            <a:picLocks noChangeAspect="1" noChangeArrowheads="1"/>
                          </pic:cNvPicPr>
                        </pic:nvPicPr>
                        <pic:blipFill>
                          <a:blip r:embed="rId15" cstate="print"/>
                          <a:srcRect/>
                          <a:stretch>
                            <a:fillRect/>
                          </a:stretch>
                        </pic:blipFill>
                        <pic:spPr bwMode="auto">
                          <a:xfrm>
                            <a:off x="0" y="0"/>
                            <a:ext cx="4777740" cy="3131820"/>
                          </a:xfrm>
                          <a:prstGeom prst="rect">
                            <a:avLst/>
                          </a:prstGeom>
                          <a:noFill/>
                          <a:ln w="9525">
                            <a:noFill/>
                            <a:miter lim="800000"/>
                            <a:headEnd/>
                            <a:tailEnd/>
                          </a:ln>
                        </pic:spPr>
                      </pic:pic>
                    </a:graphicData>
                  </a:graphic>
                </wp:inline>
              </w:drawing>
            </w:r>
          </w:p>
        </w:tc>
      </w:tr>
      <w:tr w:rsidR="005F10CD" w:rsidRPr="005F10CD" w:rsidTr="005F10CD">
        <w:trPr>
          <w:tblCellSpacing w:w="30" w:type="dxa"/>
        </w:trPr>
        <w:tc>
          <w:tcPr>
            <w:tcW w:w="0" w:type="auto"/>
            <w:vAlign w:val="center"/>
            <w:hideMark/>
          </w:tcPr>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SELECT * FROM TableA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b/>
                <w:bCs/>
                <w:sz w:val="26"/>
                <w:szCs w:val="26"/>
              </w:rPr>
              <w:t>LEFT OUTER JOIN</w:t>
            </w:r>
            <w:r w:rsidRPr="005F10CD">
              <w:rPr>
                <w:rFonts w:ascii="Courier New" w:hAnsi="Courier New" w:cs="Courier New"/>
                <w:sz w:val="26"/>
                <w:szCs w:val="26"/>
              </w:rPr>
              <w:t xml:space="preserve"> TableB</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ON TableA.name = TableB.name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id  name       id    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       --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1   Pirate     2     Pirate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2   Monkey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3   Ninja      4     Ninja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4   Spaghetti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spacing w:before="100" w:beforeAutospacing="1" w:after="100" w:afterAutospacing="1"/>
              <w:rPr>
                <w:rFonts w:ascii="Calibri" w:hAnsi="Calibri"/>
              </w:rPr>
            </w:pPr>
            <w:r w:rsidRPr="005F10CD">
              <w:rPr>
                <w:rFonts w:ascii="Calibri" w:hAnsi="Calibri"/>
                <w:b/>
                <w:bCs/>
              </w:rPr>
              <w:t>Left outer join</w:t>
            </w:r>
            <w:r w:rsidRPr="005F10CD">
              <w:rPr>
                <w:rFonts w:ascii="Calibri" w:hAnsi="Calibri"/>
              </w:rPr>
              <w:t xml:space="preserve"> produces a complete set of records from Table A, with the matching records (where available) in Table B. If there is no match, the right side will contain null.</w:t>
            </w:r>
          </w:p>
        </w:tc>
        <w:tc>
          <w:tcPr>
            <w:tcW w:w="0" w:type="auto"/>
            <w:vAlign w:val="center"/>
            <w:hideMark/>
          </w:tcPr>
          <w:p w:rsidR="005F10CD" w:rsidRPr="005F10CD" w:rsidRDefault="005F10CD" w:rsidP="005F10CD">
            <w:pPr>
              <w:rPr>
                <w:rFonts w:ascii="Calibri" w:hAnsi="Calibri"/>
              </w:rPr>
            </w:pPr>
            <w:r>
              <w:rPr>
                <w:rFonts w:ascii="Calibri" w:hAnsi="Calibri"/>
                <w:noProof/>
              </w:rPr>
              <w:drawing>
                <wp:inline distT="0" distB="0" distL="0" distR="0">
                  <wp:extent cx="4777740" cy="3131820"/>
                  <wp:effectExtent l="19050" t="0" r="3810" b="0"/>
                  <wp:docPr id="12" name="Picture 12" descr="Venn diagram of 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nn diagram of SQL left join"/>
                          <pic:cNvPicPr>
                            <a:picLocks noChangeAspect="1" noChangeArrowheads="1"/>
                          </pic:cNvPicPr>
                        </pic:nvPicPr>
                        <pic:blipFill>
                          <a:blip r:embed="rId16" cstate="print"/>
                          <a:srcRect/>
                          <a:stretch>
                            <a:fillRect/>
                          </a:stretch>
                        </pic:blipFill>
                        <pic:spPr bwMode="auto">
                          <a:xfrm>
                            <a:off x="0" y="0"/>
                            <a:ext cx="4777740" cy="3131820"/>
                          </a:xfrm>
                          <a:prstGeom prst="rect">
                            <a:avLst/>
                          </a:prstGeom>
                          <a:noFill/>
                          <a:ln w="9525">
                            <a:noFill/>
                            <a:miter lim="800000"/>
                            <a:headEnd/>
                            <a:tailEnd/>
                          </a:ln>
                        </pic:spPr>
                      </pic:pic>
                    </a:graphicData>
                  </a:graphic>
                </wp:inline>
              </w:drawing>
            </w:r>
          </w:p>
        </w:tc>
      </w:tr>
      <w:tr w:rsidR="005F10CD" w:rsidRPr="005F10CD" w:rsidTr="005F10CD">
        <w:trPr>
          <w:tblCellSpacing w:w="30" w:type="dxa"/>
        </w:trPr>
        <w:tc>
          <w:tcPr>
            <w:tcW w:w="0" w:type="auto"/>
            <w:vAlign w:val="center"/>
            <w:hideMark/>
          </w:tcPr>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lastRenderedPageBreak/>
              <w:t>SELECT * FROM TableA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LEFT OUTER JOIN TableB</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ON TableA.name = TableB.name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b/>
                <w:bCs/>
                <w:sz w:val="26"/>
                <w:szCs w:val="26"/>
              </w:rPr>
              <w:t>WHERE TableB.id IS 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id  name       id     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       --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2   Monkey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4   Spaghetti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spacing w:before="100" w:beforeAutospacing="1" w:after="100" w:afterAutospacing="1"/>
              <w:rPr>
                <w:rFonts w:ascii="Calibri" w:hAnsi="Calibri"/>
              </w:rPr>
            </w:pPr>
            <w:r w:rsidRPr="005F10CD">
              <w:rPr>
                <w:rFonts w:ascii="Calibri" w:hAnsi="Calibri"/>
              </w:rPr>
              <w:t xml:space="preserve">To produce the set of records only in Table A, but not in Table B, we perform the same left outer join, then </w:t>
            </w:r>
            <w:r w:rsidRPr="005F10CD">
              <w:rPr>
                <w:rFonts w:ascii="Calibri" w:hAnsi="Calibri"/>
                <w:b/>
                <w:bCs/>
              </w:rPr>
              <w:t>exclude the records we don't want from the right side via a where clause</w:t>
            </w:r>
            <w:r w:rsidRPr="005F10CD">
              <w:rPr>
                <w:rFonts w:ascii="Calibri" w:hAnsi="Calibri"/>
              </w:rPr>
              <w:t>.</w:t>
            </w:r>
          </w:p>
        </w:tc>
        <w:tc>
          <w:tcPr>
            <w:tcW w:w="0" w:type="auto"/>
            <w:vAlign w:val="center"/>
            <w:hideMark/>
          </w:tcPr>
          <w:p w:rsidR="005F10CD" w:rsidRPr="005F10CD" w:rsidRDefault="005F10CD" w:rsidP="005F10CD">
            <w:pPr>
              <w:rPr>
                <w:rFonts w:ascii="Calibri" w:hAnsi="Calibri"/>
              </w:rPr>
            </w:pPr>
            <w:r>
              <w:rPr>
                <w:rFonts w:ascii="Calibri" w:hAnsi="Calibri"/>
                <w:noProof/>
              </w:rPr>
              <w:drawing>
                <wp:inline distT="0" distB="0" distL="0" distR="0">
                  <wp:extent cx="4777740" cy="3131820"/>
                  <wp:effectExtent l="19050" t="0" r="3810" b="0"/>
                  <wp:docPr id="13" name="Picture 13" descr="join-left-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in-left-outer.png"/>
                          <pic:cNvPicPr>
                            <a:picLocks noChangeAspect="1" noChangeArrowheads="1"/>
                          </pic:cNvPicPr>
                        </pic:nvPicPr>
                        <pic:blipFill>
                          <a:blip r:embed="rId17" cstate="print"/>
                          <a:srcRect/>
                          <a:stretch>
                            <a:fillRect/>
                          </a:stretch>
                        </pic:blipFill>
                        <pic:spPr bwMode="auto">
                          <a:xfrm>
                            <a:off x="0" y="0"/>
                            <a:ext cx="4777740" cy="3131820"/>
                          </a:xfrm>
                          <a:prstGeom prst="rect">
                            <a:avLst/>
                          </a:prstGeom>
                          <a:noFill/>
                          <a:ln w="9525">
                            <a:noFill/>
                            <a:miter lim="800000"/>
                            <a:headEnd/>
                            <a:tailEnd/>
                          </a:ln>
                        </pic:spPr>
                      </pic:pic>
                    </a:graphicData>
                  </a:graphic>
                </wp:inline>
              </w:drawing>
            </w:r>
          </w:p>
        </w:tc>
      </w:tr>
      <w:tr w:rsidR="005F10CD" w:rsidRPr="005F10CD" w:rsidTr="005F10CD">
        <w:trPr>
          <w:tblCellSpacing w:w="30" w:type="dxa"/>
        </w:trPr>
        <w:tc>
          <w:tcPr>
            <w:tcW w:w="0" w:type="auto"/>
            <w:vAlign w:val="center"/>
            <w:hideMark/>
          </w:tcPr>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SELECT * FROM TableA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FULL OUTER JOIN TableB</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ON TableA.name = TableB.name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6"/>
                <w:szCs w:val="26"/>
              </w:rPr>
            </w:pPr>
            <w:r w:rsidRPr="005F10CD">
              <w:rPr>
                <w:rFonts w:ascii="Courier New" w:hAnsi="Courier New" w:cs="Courier New"/>
                <w:b/>
                <w:bCs/>
                <w:sz w:val="26"/>
                <w:szCs w:val="26"/>
              </w:rPr>
              <w:t xml:space="preserve">WHERE TableA.id IS null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6"/>
                <w:szCs w:val="26"/>
              </w:rPr>
            </w:pPr>
            <w:r w:rsidRPr="005F10CD">
              <w:rPr>
                <w:rFonts w:ascii="Courier New" w:hAnsi="Courier New" w:cs="Courier New"/>
                <w:b/>
                <w:bCs/>
                <w:sz w:val="26"/>
                <w:szCs w:val="26"/>
              </w:rPr>
              <w:t>OR TableB.id IS 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id    name       id    name</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       --    ----</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2     Monkey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sz w:val="26"/>
                <w:szCs w:val="26"/>
              </w:rPr>
              <w:t xml:space="preserve">4     Spaghetti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1     Rutabaga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6"/>
                <w:szCs w:val="26"/>
              </w:rPr>
            </w:pPr>
            <w:r w:rsidRPr="005F10CD">
              <w:rPr>
                <w:rFonts w:ascii="Courier New" w:hAnsi="Courier New" w:cs="Courier New"/>
                <w:color w:val="808080"/>
                <w:sz w:val="26"/>
                <w:szCs w:val="26"/>
              </w:rPr>
              <w:t>null</w:t>
            </w:r>
            <w:r w:rsidRPr="005F10CD">
              <w:rPr>
                <w:rFonts w:ascii="Courier New" w:hAnsi="Courier New" w:cs="Courier New"/>
                <w:sz w:val="26"/>
                <w:szCs w:val="26"/>
              </w:rPr>
              <w:t xml:space="preserve">  </w:t>
            </w:r>
            <w:r w:rsidRPr="005F10CD">
              <w:rPr>
                <w:rFonts w:ascii="Courier New" w:hAnsi="Courier New" w:cs="Courier New"/>
                <w:color w:val="808080"/>
                <w:sz w:val="26"/>
                <w:szCs w:val="26"/>
              </w:rPr>
              <w:t>null</w:t>
            </w:r>
            <w:r w:rsidRPr="005F10CD">
              <w:rPr>
                <w:rFonts w:ascii="Courier New" w:hAnsi="Courier New" w:cs="Courier New"/>
                <w:sz w:val="26"/>
                <w:szCs w:val="26"/>
              </w:rPr>
              <w:t xml:space="preserve">       3     Darth Vader</w:t>
            </w:r>
          </w:p>
          <w:p w:rsidR="005F10CD" w:rsidRPr="005F10CD" w:rsidRDefault="005F10CD" w:rsidP="005F10CD">
            <w:pPr>
              <w:spacing w:before="100" w:beforeAutospacing="1" w:after="100" w:afterAutospacing="1"/>
              <w:rPr>
                <w:rFonts w:ascii="Calibri" w:hAnsi="Calibri"/>
              </w:rPr>
            </w:pPr>
            <w:r w:rsidRPr="005F10CD">
              <w:rPr>
                <w:rFonts w:ascii="Calibri" w:hAnsi="Calibri"/>
              </w:rPr>
              <w:t xml:space="preserve">To produce the set of records unique to Table A and Table B, we perform the same full outer join, then </w:t>
            </w:r>
            <w:r w:rsidRPr="005F10CD">
              <w:rPr>
                <w:rFonts w:ascii="Calibri" w:hAnsi="Calibri"/>
                <w:b/>
                <w:bCs/>
              </w:rPr>
              <w:t>exclude the records we don't want from both sides via a where clause</w:t>
            </w:r>
            <w:r w:rsidRPr="005F10CD">
              <w:rPr>
                <w:rFonts w:ascii="Calibri" w:hAnsi="Calibri"/>
              </w:rPr>
              <w:t>.</w:t>
            </w:r>
          </w:p>
        </w:tc>
        <w:tc>
          <w:tcPr>
            <w:tcW w:w="0" w:type="auto"/>
            <w:vAlign w:val="center"/>
            <w:hideMark/>
          </w:tcPr>
          <w:p w:rsidR="005F10CD" w:rsidRPr="005F10CD" w:rsidRDefault="005F10CD" w:rsidP="005F10CD">
            <w:pPr>
              <w:rPr>
                <w:rFonts w:ascii="Calibri" w:hAnsi="Calibri"/>
              </w:rPr>
            </w:pPr>
            <w:r>
              <w:rPr>
                <w:rFonts w:ascii="Calibri" w:hAnsi="Calibri"/>
                <w:noProof/>
              </w:rPr>
              <w:drawing>
                <wp:inline distT="0" distB="0" distL="0" distR="0">
                  <wp:extent cx="4777740" cy="3131820"/>
                  <wp:effectExtent l="19050" t="0" r="3810" b="0"/>
                  <wp:docPr id="14" name="Picture 14" descr="join-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in-outer.png"/>
                          <pic:cNvPicPr>
                            <a:picLocks noChangeAspect="1" noChangeArrowheads="1"/>
                          </pic:cNvPicPr>
                        </pic:nvPicPr>
                        <pic:blipFill>
                          <a:blip r:embed="rId18" cstate="print"/>
                          <a:srcRect/>
                          <a:stretch>
                            <a:fillRect/>
                          </a:stretch>
                        </pic:blipFill>
                        <pic:spPr bwMode="auto">
                          <a:xfrm>
                            <a:off x="0" y="0"/>
                            <a:ext cx="4777740" cy="3131820"/>
                          </a:xfrm>
                          <a:prstGeom prst="rect">
                            <a:avLst/>
                          </a:prstGeom>
                          <a:noFill/>
                          <a:ln w="9525">
                            <a:noFill/>
                            <a:miter lim="800000"/>
                            <a:headEnd/>
                            <a:tailEnd/>
                          </a:ln>
                        </pic:spPr>
                      </pic:pic>
                    </a:graphicData>
                  </a:graphic>
                </wp:inline>
              </w:drawing>
            </w:r>
          </w:p>
        </w:tc>
      </w:tr>
    </w:tbl>
    <w:p w:rsidR="005F10CD" w:rsidRPr="005F10CD" w:rsidRDefault="005F10CD" w:rsidP="005F10CD">
      <w:pPr>
        <w:spacing w:before="100" w:beforeAutospacing="1" w:after="100" w:afterAutospacing="1" w:line="312" w:lineRule="auto"/>
        <w:rPr>
          <w:rFonts w:ascii="Calibri" w:hAnsi="Calibri"/>
          <w:color w:val="333333"/>
        </w:rPr>
      </w:pPr>
      <w:r w:rsidRPr="005F10CD">
        <w:rPr>
          <w:rFonts w:ascii="Calibri" w:hAnsi="Calibri"/>
          <w:color w:val="333333"/>
        </w:rPr>
        <w:t xml:space="preserve">There's also a cartesian product or </w:t>
      </w:r>
      <w:r w:rsidRPr="005F10CD">
        <w:rPr>
          <w:rFonts w:ascii="Calibri" w:hAnsi="Calibri"/>
          <w:b/>
          <w:bCs/>
          <w:color w:val="333333"/>
        </w:rPr>
        <w:t>cross join</w:t>
      </w:r>
      <w:r w:rsidRPr="005F10CD">
        <w:rPr>
          <w:rFonts w:ascii="Calibri" w:hAnsi="Calibri"/>
          <w:color w:val="333333"/>
        </w:rPr>
        <w:t>, which as far as I can tell, can't be expressed as a Venn diagram:</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SELECT * FROM TableA</w:t>
      </w:r>
    </w:p>
    <w:p w:rsidR="005F10CD" w:rsidRPr="005F10CD" w:rsidRDefault="005F10CD" w:rsidP="005F10CD">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b/>
          <w:bCs/>
          <w:color w:val="333333"/>
          <w:sz w:val="26"/>
          <w:szCs w:val="26"/>
        </w:rPr>
        <w:t>CROSS JOIN</w:t>
      </w:r>
      <w:r w:rsidRPr="005F10CD">
        <w:rPr>
          <w:rFonts w:ascii="Courier New" w:hAnsi="Courier New" w:cs="Courier New"/>
          <w:color w:val="333333"/>
          <w:sz w:val="26"/>
          <w:szCs w:val="26"/>
        </w:rPr>
        <w:t xml:space="preserve"> TableB</w:t>
      </w:r>
    </w:p>
    <w:p w:rsidR="005F10CD" w:rsidRPr="005F10CD" w:rsidRDefault="005F10CD" w:rsidP="005F10CD">
      <w:pPr>
        <w:spacing w:before="100" w:beforeAutospacing="1" w:after="100" w:afterAutospacing="1" w:line="312" w:lineRule="auto"/>
        <w:rPr>
          <w:rFonts w:ascii="Calibri" w:hAnsi="Calibri"/>
          <w:color w:val="333333"/>
        </w:rPr>
      </w:pPr>
      <w:r w:rsidRPr="005F10CD">
        <w:rPr>
          <w:rFonts w:ascii="Calibri" w:hAnsi="Calibri"/>
          <w:color w:val="333333"/>
        </w:rPr>
        <w:lastRenderedPageBreak/>
        <w:t xml:space="preserve">This joins "everything to everything", resulting in 4 x 4 = 16 rows, far more than we had in the original sets. If you do the math, you can see why this is a </w:t>
      </w:r>
      <w:r w:rsidRPr="005F10CD">
        <w:rPr>
          <w:rFonts w:ascii="Calibri" w:hAnsi="Calibri"/>
          <w:i/>
          <w:iCs/>
          <w:color w:val="333333"/>
        </w:rPr>
        <w:t>very</w:t>
      </w:r>
      <w:r w:rsidRPr="005F10CD">
        <w:rPr>
          <w:rFonts w:ascii="Calibri" w:hAnsi="Calibri"/>
          <w:color w:val="333333"/>
        </w:rPr>
        <w:t xml:space="preserve"> dangerous join to run against large tables.</w:t>
      </w:r>
    </w:p>
    <w:p w:rsidR="005F10CD" w:rsidRPr="004B78B0" w:rsidRDefault="005F10CD" w:rsidP="004B78B0">
      <w:pPr>
        <w:rPr>
          <w:b/>
          <w:u w:val="single"/>
        </w:rPr>
      </w:pPr>
    </w:p>
    <w:p w:rsidR="00DF4296" w:rsidRPr="004B78B0" w:rsidRDefault="00EF4005" w:rsidP="004B78B0">
      <w:pPr>
        <w:rPr>
          <w:b/>
        </w:rPr>
      </w:pPr>
      <w:r w:rsidRPr="004B78B0">
        <w:rPr>
          <w:b/>
        </w:rPr>
        <w:t>LEFT/RIGHT Outer Join</w:t>
      </w:r>
    </w:p>
    <w:p w:rsidR="00DF4296" w:rsidRPr="004B78B0" w:rsidRDefault="00DF4296" w:rsidP="004B78B0">
      <w:r w:rsidRPr="004B78B0">
        <w:t xml:space="preserve">OUTER JOIN is used to join two tables even if there is not a match. An OUTER JOIN can be used to return a list of all the customers and the orders even if no orders have been placed for some of the customers. A keyword, RIGHT or LEFT, is used to specify which side of the join returns all possible rows. I like using LEFT because it makes sense to me to list the most important table first. Except for one example demonstrating RIGHT OUTER JOIN, this article will use left joins. Just a note: the keywords INNER and OUTER are optional. </w:t>
      </w:r>
    </w:p>
    <w:p w:rsidR="00DF4296" w:rsidRPr="004B78B0" w:rsidRDefault="00DF4296" w:rsidP="004B78B0">
      <w:r w:rsidRPr="004B78B0">
        <w:t xml:space="preserve">The next example returns a list of all the customers and the SalesOrderID for the orders that have been placed, if any. </w:t>
      </w:r>
    </w:p>
    <w:p w:rsidR="00DF4296" w:rsidRPr="004B78B0" w:rsidRDefault="00DF4296" w:rsidP="004B78B0">
      <w:r w:rsidRPr="004B78B0">
        <w:t>SELECT c.CustomerID, s.SalesOrderID</w:t>
      </w:r>
    </w:p>
    <w:p w:rsidR="00DF4296" w:rsidRPr="004B78B0" w:rsidRDefault="00DF4296" w:rsidP="004B78B0">
      <w:r w:rsidRPr="004B78B0">
        <w:t xml:space="preserve">FROM Sales.Customer c </w:t>
      </w:r>
    </w:p>
    <w:p w:rsidR="00DF4296" w:rsidRPr="004B78B0" w:rsidRDefault="00DF4296" w:rsidP="004B78B0">
      <w:r w:rsidRPr="004B78B0">
        <w:t>LEFT OUTER JOIN Sales.SalesOrderHeader s ON c.CustomerID = s.CustomerID</w:t>
      </w:r>
    </w:p>
    <w:p w:rsidR="00DF4296" w:rsidRPr="004B78B0" w:rsidRDefault="00DF4296" w:rsidP="004B78B0">
      <w:r w:rsidRPr="004B78B0">
        <w:t xml:space="preserve">It uses the LEFT keyword because the Sales.Customer table is located on the left side and we want all rows returned from that table even if there is no match in the Sales.SalesOrderHeader table. This is an important point. Notice also that the CustomerID column is the primary key of the Sales.Customer table and a foreign key in the Sales.SalesOrderHeader table. This means that there must be a valid customer for every order placed. Writing a query that returns all orders and the customers if they match doesn’t make sense. The LEFT table should always be the primary key table when performing a LEFT OUTER JOIN. </w:t>
      </w:r>
    </w:p>
    <w:p w:rsidR="00285DB0" w:rsidRPr="004B78B0" w:rsidRDefault="00285DB0" w:rsidP="004B78B0"/>
    <w:p w:rsidR="001B45FA" w:rsidRPr="004B78B0" w:rsidRDefault="001B45FA" w:rsidP="004B78B0">
      <w:r w:rsidRPr="004B78B0">
        <w:t xml:space="preserve">Occasionally, you will need to be more specific. How can you find all the customers who have not placed an order in 2002? There are several ways to solve this problem. </w:t>
      </w:r>
    </w:p>
    <w:p w:rsidR="001B45FA" w:rsidRPr="004B78B0" w:rsidRDefault="001B45FA" w:rsidP="004B78B0">
      <w:r w:rsidRPr="004B78B0">
        <w:t xml:space="preserve">My favorite technique to solve this problem is much simpler. Additional criteria, in this case filtering on the OrderDate, can be added to the join condition. The query joins all customers to the orders placed in 2002. Then the results are restricted to those where there is no match. This query will return exactly the same results as the previous, more complicated query: </w:t>
      </w:r>
    </w:p>
    <w:p w:rsidR="001B45FA" w:rsidRPr="004B78B0" w:rsidRDefault="001B45FA" w:rsidP="004B78B0">
      <w:r w:rsidRPr="004B78B0">
        <w:t>SELECT c.CustomerID, s.SalesOrderID</w:t>
      </w:r>
    </w:p>
    <w:p w:rsidR="001B45FA" w:rsidRPr="004B78B0" w:rsidRDefault="001B45FA" w:rsidP="004B78B0">
      <w:r w:rsidRPr="004B78B0">
        <w:t xml:space="preserve">FROM Sales.Customer c </w:t>
      </w:r>
    </w:p>
    <w:p w:rsidR="001B45FA" w:rsidRPr="004B78B0" w:rsidRDefault="001B45FA" w:rsidP="004B78B0">
      <w:r w:rsidRPr="004B78B0">
        <w:t xml:space="preserve">LEFT OUTER JOIN Sales.SalesOrderHeader s ON c.CustomerID = s.CustomerID </w:t>
      </w:r>
    </w:p>
    <w:p w:rsidR="001B45FA" w:rsidRPr="004B78B0" w:rsidRDefault="001B45FA" w:rsidP="004B78B0">
      <w:r w:rsidRPr="004B78B0">
        <w:t xml:space="preserve">                              and s.OrderDate between '1/1/2002' and '12/31/2002' </w:t>
      </w:r>
    </w:p>
    <w:p w:rsidR="001B45FA" w:rsidRPr="004B78B0" w:rsidRDefault="001B45FA" w:rsidP="004B78B0">
      <w:r w:rsidRPr="004B78B0">
        <w:t>WHERE s.SalesOrderID IS NULL</w:t>
      </w:r>
    </w:p>
    <w:p w:rsidR="00285DB0" w:rsidRPr="004B78B0" w:rsidRDefault="00285DB0" w:rsidP="004B78B0"/>
    <w:p w:rsidR="00285DB0" w:rsidRPr="00373C92" w:rsidRDefault="00373C92" w:rsidP="004B78B0">
      <w:pPr>
        <w:rPr>
          <w:b/>
        </w:rPr>
      </w:pPr>
      <w:r w:rsidRPr="00373C92">
        <w:rPr>
          <w:b/>
        </w:rPr>
        <w:t>CROSS JOIN</w:t>
      </w:r>
    </w:p>
    <w:p w:rsidR="00373C92" w:rsidRPr="005F10CD" w:rsidRDefault="00373C92" w:rsidP="00373C92">
      <w:pPr>
        <w:spacing w:before="100" w:beforeAutospacing="1" w:after="100" w:afterAutospacing="1" w:line="312" w:lineRule="auto"/>
        <w:rPr>
          <w:rFonts w:ascii="Calibri" w:hAnsi="Calibri"/>
          <w:color w:val="333333"/>
        </w:rPr>
      </w:pPr>
      <w:r w:rsidRPr="005F10CD">
        <w:rPr>
          <w:rFonts w:ascii="Calibri" w:hAnsi="Calibri"/>
          <w:color w:val="333333"/>
        </w:rPr>
        <w:t xml:space="preserve">There's also a cartesian product or </w:t>
      </w:r>
      <w:r w:rsidRPr="005F10CD">
        <w:rPr>
          <w:rFonts w:ascii="Calibri" w:hAnsi="Calibri"/>
          <w:b/>
          <w:bCs/>
          <w:color w:val="333333"/>
        </w:rPr>
        <w:t>cross join</w:t>
      </w:r>
      <w:r w:rsidRPr="005F10CD">
        <w:rPr>
          <w:rFonts w:ascii="Calibri" w:hAnsi="Calibri"/>
          <w:color w:val="333333"/>
        </w:rPr>
        <w:t>, which as far as I can tell, can't be expressed as a Venn diagram:</w:t>
      </w:r>
    </w:p>
    <w:p w:rsidR="00373C92" w:rsidRPr="005F10CD" w:rsidRDefault="00373C92" w:rsidP="00373C92">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color w:val="333333"/>
          <w:sz w:val="26"/>
          <w:szCs w:val="26"/>
        </w:rPr>
        <w:t>SELECT * FROM TableA</w:t>
      </w:r>
    </w:p>
    <w:p w:rsidR="00373C92" w:rsidRPr="005F10CD" w:rsidRDefault="00373C92" w:rsidP="00373C92">
      <w:pPr>
        <w:pBdr>
          <w:top w:val="dotted" w:sz="12" w:space="3" w:color="C0C0C0"/>
          <w:left w:val="dotted" w:sz="12" w:space="3" w:color="C0C0C0"/>
          <w:bottom w:val="dotted" w:sz="12" w:space="3" w:color="C0C0C0"/>
          <w:right w:val="dotted" w:sz="12" w:space="3"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6"/>
          <w:szCs w:val="26"/>
        </w:rPr>
      </w:pPr>
      <w:r w:rsidRPr="005F10CD">
        <w:rPr>
          <w:rFonts w:ascii="Courier New" w:hAnsi="Courier New" w:cs="Courier New"/>
          <w:b/>
          <w:bCs/>
          <w:color w:val="333333"/>
          <w:sz w:val="26"/>
          <w:szCs w:val="26"/>
        </w:rPr>
        <w:t>CROSS JOIN</w:t>
      </w:r>
      <w:r w:rsidRPr="005F10CD">
        <w:rPr>
          <w:rFonts w:ascii="Courier New" w:hAnsi="Courier New" w:cs="Courier New"/>
          <w:color w:val="333333"/>
          <w:sz w:val="26"/>
          <w:szCs w:val="26"/>
        </w:rPr>
        <w:t xml:space="preserve"> TableB</w:t>
      </w:r>
    </w:p>
    <w:p w:rsidR="00373C92" w:rsidRPr="005F10CD" w:rsidRDefault="00373C92" w:rsidP="00373C92">
      <w:pPr>
        <w:spacing w:before="100" w:beforeAutospacing="1" w:after="100" w:afterAutospacing="1" w:line="312" w:lineRule="auto"/>
        <w:rPr>
          <w:rFonts w:ascii="Calibri" w:hAnsi="Calibri"/>
          <w:color w:val="333333"/>
        </w:rPr>
      </w:pPr>
      <w:r w:rsidRPr="005F10CD">
        <w:rPr>
          <w:rFonts w:ascii="Calibri" w:hAnsi="Calibri"/>
          <w:color w:val="333333"/>
        </w:rPr>
        <w:lastRenderedPageBreak/>
        <w:t xml:space="preserve">This joins "everything to everything", resulting in 4 x 4 = 16 rows, far more than we had in the original sets. If you do the math, you can see why this is a </w:t>
      </w:r>
      <w:r w:rsidRPr="005F10CD">
        <w:rPr>
          <w:rFonts w:ascii="Calibri" w:hAnsi="Calibri"/>
          <w:i/>
          <w:iCs/>
          <w:color w:val="333333"/>
        </w:rPr>
        <w:t>very</w:t>
      </w:r>
      <w:r w:rsidRPr="005F10CD">
        <w:rPr>
          <w:rFonts w:ascii="Calibri" w:hAnsi="Calibri"/>
          <w:color w:val="333333"/>
        </w:rPr>
        <w:t xml:space="preserve"> dangerous join to run against large tables.</w:t>
      </w:r>
    </w:p>
    <w:p w:rsidR="00373C92" w:rsidRDefault="00AB2497" w:rsidP="00CA7C25">
      <w:pPr>
        <w:spacing w:after="240" w:line="360" w:lineRule="atLeast"/>
        <w:rPr>
          <w:rFonts w:ascii="Arial" w:hAnsi="Arial" w:cs="Arial"/>
          <w:sz w:val="19"/>
          <w:szCs w:val="19"/>
        </w:rPr>
      </w:pPr>
      <w:r w:rsidRPr="00AB2497">
        <w:rPr>
          <w:rFonts w:ascii="Arial" w:hAnsi="Arial" w:cs="Arial"/>
          <w:sz w:val="19"/>
          <w:szCs w:val="19"/>
        </w:rPr>
        <w:t xml:space="preserve">“Cartesian” or “Cross” Join. This join is very simple to create (especially by accident) although it's rarely used. </w:t>
      </w:r>
    </w:p>
    <w:p w:rsidR="00634426" w:rsidRDefault="00634426" w:rsidP="00CA7C25">
      <w:pPr>
        <w:spacing w:after="240" w:line="360" w:lineRule="atLeast"/>
        <w:rPr>
          <w:rFonts w:ascii="Arial" w:hAnsi="Arial" w:cs="Arial"/>
          <w:sz w:val="19"/>
          <w:szCs w:val="19"/>
        </w:rPr>
      </w:pPr>
    </w:p>
    <w:p w:rsidR="00634426" w:rsidRPr="00373C92" w:rsidRDefault="00634426" w:rsidP="00634426">
      <w:pPr>
        <w:rPr>
          <w:b/>
        </w:rPr>
      </w:pPr>
      <w:r>
        <w:rPr>
          <w:b/>
        </w:rPr>
        <w:t>SELF</w:t>
      </w:r>
      <w:r w:rsidRPr="00373C92">
        <w:rPr>
          <w:b/>
        </w:rPr>
        <w:t xml:space="preserve"> JOIN</w:t>
      </w:r>
    </w:p>
    <w:p w:rsidR="00634426" w:rsidRDefault="00634426" w:rsidP="00CA7C25">
      <w:pPr>
        <w:spacing w:after="240" w:line="360" w:lineRule="atLeast"/>
        <w:rPr>
          <w:b/>
        </w:rPr>
      </w:pPr>
    </w:p>
    <w:p w:rsidR="00543A18" w:rsidRPr="00C4364F" w:rsidRDefault="00C4364F" w:rsidP="00543A18">
      <w:pPr>
        <w:pStyle w:val="NormalWeb"/>
        <w:jc w:val="both"/>
        <w:rPr>
          <w:b/>
        </w:rPr>
      </w:pPr>
      <w:r>
        <w:t>Self Join has always been a</w:t>
      </w:r>
      <w:r w:rsidR="00543A18">
        <w:t xml:space="preserve"> note-worthy case. It is interesting to ask questions on self join in a room full of developers. I often ask – if there are three kind of joins, i.e.- Inner Join, Outer Join and Cross Join; what type of join is Self Join? The usual answer is that it is an Inner Join. </w:t>
      </w:r>
      <w:r w:rsidR="00543A18" w:rsidRPr="00C4364F">
        <w:rPr>
          <w:b/>
        </w:rPr>
        <w:t xml:space="preserve">In fact, it can be classified under any type of join.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color w:val="000000"/>
        </w:rPr>
        <w:t xml:space="preserve">Self Join in SQL Server 2000/2005 helps in retrieving the records having some relation or similarity with other records in the same database table. A common example of employees table can do more clearly about the self join in sql. </w:t>
      </w:r>
      <w:r w:rsidRPr="00A04E81">
        <w:rPr>
          <w:rFonts w:ascii="Verdana" w:hAnsi="Verdana"/>
          <w:b/>
          <w:color w:val="000000"/>
        </w:rPr>
        <w:t>Self join in sql means joining the single table to itself.</w:t>
      </w:r>
      <w:r w:rsidRPr="00543A18">
        <w:rPr>
          <w:rFonts w:ascii="Verdana" w:hAnsi="Verdana"/>
          <w:color w:val="000000"/>
        </w:rPr>
        <w:t xml:space="preserve"> It creates the partial view of the single table and retrieves the related records. You can use aliases for the same table to set a self join between the single table and retrieve the records satisfying the condition in where clause.</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color w:val="000000"/>
        </w:rPr>
        <w:t xml:space="preserve">For self join in sql you can try the following example: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b/>
          <w:bCs/>
          <w:color w:val="000000"/>
        </w:rPr>
        <w:t>Create table employees:</w:t>
      </w:r>
      <w:r w:rsidRPr="00543A18">
        <w:rPr>
          <w:rFonts w:ascii="Verdana" w:hAnsi="Verdana"/>
          <w:color w:val="000000"/>
        </w:rPr>
        <w:t xml:space="preserve"> </w:t>
      </w:r>
    </w:p>
    <w:tbl>
      <w:tblPr>
        <w:tblW w:w="0" w:type="auto"/>
        <w:tblCellSpacing w:w="0" w:type="dxa"/>
        <w:tblBorders>
          <w:top w:val="outset" w:sz="6" w:space="0" w:color="E4E4E4"/>
          <w:left w:val="outset" w:sz="6" w:space="0" w:color="E4E4E4"/>
          <w:bottom w:val="outset" w:sz="6" w:space="0" w:color="E4E4E4"/>
          <w:right w:val="outset" w:sz="6" w:space="0" w:color="E4E4E4"/>
        </w:tblBorders>
        <w:tblCellMar>
          <w:left w:w="0" w:type="dxa"/>
          <w:right w:w="0" w:type="dxa"/>
        </w:tblCellMar>
        <w:tblLook w:val="04A0" w:firstRow="1" w:lastRow="0" w:firstColumn="1" w:lastColumn="0" w:noHBand="0" w:noVBand="1"/>
      </w:tblPr>
      <w:tblGrid>
        <w:gridCol w:w="1425"/>
        <w:gridCol w:w="1425"/>
        <w:gridCol w:w="1817"/>
      </w:tblGrid>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b/>
                <w:bCs/>
                <w:color w:val="000000"/>
              </w:rPr>
              <w:t xml:space="preserve">emp_id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b/>
                <w:bCs/>
                <w:color w:val="000000"/>
              </w:rPr>
              <w:t xml:space="preserve">emp_name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b/>
                <w:bCs/>
                <w:color w:val="000000"/>
              </w:rPr>
              <w:t>emp_manager_id</w:t>
            </w:r>
            <w:r w:rsidRPr="00543A18">
              <w:rPr>
                <w:color w:val="000000"/>
              </w:rPr>
              <w:t xml:space="preserve"> </w:t>
            </w:r>
          </w:p>
        </w:tc>
      </w:tr>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1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John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Null </w:t>
            </w:r>
          </w:p>
        </w:tc>
      </w:tr>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2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Tom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1 </w:t>
            </w:r>
          </w:p>
        </w:tc>
      </w:tr>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3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Smith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1 </w:t>
            </w:r>
          </w:p>
        </w:tc>
      </w:tr>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4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Albert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2 </w:t>
            </w:r>
          </w:p>
        </w:tc>
      </w:tr>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5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David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2 </w:t>
            </w:r>
          </w:p>
        </w:tc>
      </w:tr>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6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Murphy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5 </w:t>
            </w:r>
          </w:p>
        </w:tc>
      </w:tr>
      <w:tr w:rsidR="00543A18" w:rsidRPr="00543A18" w:rsidTr="00543A18">
        <w:trPr>
          <w:tblCellSpacing w:w="0" w:type="dxa"/>
        </w:trPr>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7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Petra </w:t>
            </w:r>
          </w:p>
        </w:tc>
        <w:tc>
          <w:tcPr>
            <w:tcW w:w="1425" w:type="dxa"/>
            <w:tcBorders>
              <w:top w:val="outset" w:sz="6" w:space="0" w:color="E4E4E4"/>
              <w:left w:val="outset" w:sz="6" w:space="0" w:color="E4E4E4"/>
              <w:bottom w:val="outset" w:sz="6" w:space="0" w:color="E4E4E4"/>
              <w:right w:val="outset" w:sz="6" w:space="0" w:color="E4E4E4"/>
            </w:tcBorders>
            <w:hideMark/>
          </w:tcPr>
          <w:p w:rsidR="00543A18" w:rsidRPr="00543A18" w:rsidRDefault="00543A18" w:rsidP="00543A18">
            <w:pPr>
              <w:spacing w:before="100" w:beforeAutospacing="1" w:after="100" w:afterAutospacing="1"/>
              <w:rPr>
                <w:color w:val="000000"/>
              </w:rPr>
            </w:pPr>
            <w:r w:rsidRPr="00543A18">
              <w:rPr>
                <w:color w:val="000000"/>
              </w:rPr>
              <w:t xml:space="preserve">5 </w:t>
            </w:r>
          </w:p>
        </w:tc>
      </w:tr>
    </w:tbl>
    <w:p w:rsidR="00543A18" w:rsidRPr="00543A18" w:rsidRDefault="00543A18" w:rsidP="00543A18">
      <w:pPr>
        <w:spacing w:before="100" w:beforeAutospacing="1" w:after="100" w:afterAutospacing="1"/>
        <w:rPr>
          <w:rFonts w:ascii="Verdana" w:hAnsi="Verdana"/>
          <w:color w:val="000000"/>
        </w:rPr>
      </w:pPr>
      <w:r w:rsidRPr="00543A18">
        <w:rPr>
          <w:rFonts w:ascii="Verdana" w:hAnsi="Verdana"/>
          <w:color w:val="000000"/>
        </w:rPr>
        <w:t xml:space="preserve">Now to get the names of managers from the above single table you can use sub queries or simply the self join.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b/>
          <w:bCs/>
          <w:color w:val="000000"/>
        </w:rPr>
        <w:t>Self Join SQL Query to get the names of manager and employees:</w:t>
      </w:r>
      <w:r w:rsidRPr="00543A18">
        <w:rPr>
          <w:rFonts w:ascii="Verdana" w:hAnsi="Verdana"/>
          <w:color w:val="000000"/>
        </w:rPr>
        <w:t xml:space="preserve">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color w:val="000000"/>
        </w:rPr>
        <w:lastRenderedPageBreak/>
        <w:t>select e1.emp_name 'manager',e2.emp_name 'employee'</w:t>
      </w:r>
      <w:r w:rsidRPr="00543A18">
        <w:rPr>
          <w:rFonts w:ascii="Verdana" w:hAnsi="Verdana"/>
          <w:color w:val="000000"/>
        </w:rPr>
        <w:br/>
        <w:t>from employees e1 join employees e2</w:t>
      </w:r>
      <w:r w:rsidRPr="00543A18">
        <w:rPr>
          <w:rFonts w:ascii="Verdana" w:hAnsi="Verdana"/>
          <w:color w:val="000000"/>
        </w:rPr>
        <w:br/>
        <w:t xml:space="preserve">on e1.emp_id=e2.emp_manager_id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b/>
          <w:bCs/>
          <w:color w:val="000000"/>
        </w:rPr>
        <w:t>Result:</w:t>
      </w:r>
      <w:r w:rsidRPr="00543A18">
        <w:rPr>
          <w:rFonts w:ascii="Verdana" w:hAnsi="Verdana"/>
          <w:color w:val="000000"/>
        </w:rPr>
        <w:t xml:space="preserve"> </w:t>
      </w:r>
    </w:p>
    <w:tbl>
      <w:tblPr>
        <w:tblW w:w="1920" w:type="dxa"/>
        <w:tblCellSpacing w:w="0" w:type="dxa"/>
        <w:tblBorders>
          <w:top w:val="outset" w:sz="6" w:space="0" w:color="E4E4E4"/>
          <w:left w:val="outset" w:sz="6" w:space="0" w:color="E4E4E4"/>
          <w:bottom w:val="outset" w:sz="6" w:space="0" w:color="E4E4E4"/>
          <w:right w:val="outset" w:sz="6" w:space="0" w:color="E4E4E4"/>
        </w:tblBorders>
        <w:tblCellMar>
          <w:left w:w="0" w:type="dxa"/>
          <w:right w:w="0" w:type="dxa"/>
        </w:tblCellMar>
        <w:tblLook w:val="04A0" w:firstRow="1" w:lastRow="0" w:firstColumn="1" w:lastColumn="0" w:noHBand="0" w:noVBand="1"/>
      </w:tblPr>
      <w:tblGrid>
        <w:gridCol w:w="937"/>
        <w:gridCol w:w="990"/>
      </w:tblGrid>
      <w:tr w:rsidR="00543A18" w:rsidRPr="00543A18" w:rsidTr="00543A18">
        <w:trPr>
          <w:tblCellSpacing w:w="0" w:type="dxa"/>
        </w:trPr>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b/>
                <w:bCs/>
                <w:color w:val="000000"/>
              </w:rPr>
              <w:t xml:space="preserve">manager </w:t>
            </w:r>
          </w:p>
        </w:tc>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b/>
                <w:bCs/>
                <w:color w:val="000000"/>
              </w:rPr>
              <w:t>employee</w:t>
            </w:r>
            <w:r w:rsidRPr="00543A18">
              <w:rPr>
                <w:color w:val="000000"/>
              </w:rPr>
              <w:t xml:space="preserve"> </w:t>
            </w:r>
          </w:p>
        </w:tc>
      </w:tr>
      <w:tr w:rsidR="00543A18" w:rsidRPr="00543A18" w:rsidTr="00543A18">
        <w:trPr>
          <w:tblCellSpacing w:w="0" w:type="dxa"/>
        </w:trPr>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John </w:t>
            </w:r>
          </w:p>
        </w:tc>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Tom </w:t>
            </w:r>
          </w:p>
        </w:tc>
      </w:tr>
      <w:tr w:rsidR="00543A18" w:rsidRPr="00543A18" w:rsidTr="00543A18">
        <w:trPr>
          <w:tblCellSpacing w:w="0" w:type="dxa"/>
        </w:trPr>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John </w:t>
            </w:r>
          </w:p>
        </w:tc>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Smith </w:t>
            </w:r>
          </w:p>
        </w:tc>
      </w:tr>
      <w:tr w:rsidR="00543A18" w:rsidRPr="00543A18" w:rsidTr="00543A18">
        <w:trPr>
          <w:tblCellSpacing w:w="0" w:type="dxa"/>
        </w:trPr>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Tom </w:t>
            </w:r>
          </w:p>
        </w:tc>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Albert </w:t>
            </w:r>
          </w:p>
        </w:tc>
      </w:tr>
      <w:tr w:rsidR="00543A18" w:rsidRPr="00543A18" w:rsidTr="00543A18">
        <w:trPr>
          <w:tblCellSpacing w:w="0" w:type="dxa"/>
        </w:trPr>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Tom </w:t>
            </w:r>
          </w:p>
        </w:tc>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David </w:t>
            </w:r>
          </w:p>
        </w:tc>
      </w:tr>
      <w:tr w:rsidR="00543A18" w:rsidRPr="00543A18" w:rsidTr="00543A18">
        <w:trPr>
          <w:tblCellSpacing w:w="0" w:type="dxa"/>
        </w:trPr>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David </w:t>
            </w:r>
          </w:p>
        </w:tc>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Murphy </w:t>
            </w:r>
          </w:p>
        </w:tc>
      </w:tr>
      <w:tr w:rsidR="00543A18" w:rsidRPr="00543A18" w:rsidTr="00543A18">
        <w:trPr>
          <w:tblCellSpacing w:w="0" w:type="dxa"/>
        </w:trPr>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David </w:t>
            </w:r>
          </w:p>
        </w:tc>
        <w:tc>
          <w:tcPr>
            <w:tcW w:w="960" w:type="dxa"/>
            <w:tcBorders>
              <w:top w:val="outset" w:sz="6" w:space="0" w:color="E4E4E4"/>
              <w:left w:val="outset" w:sz="6" w:space="0" w:color="E4E4E4"/>
              <w:bottom w:val="outset" w:sz="6" w:space="0" w:color="E4E4E4"/>
              <w:right w:val="outset" w:sz="6" w:space="0" w:color="E4E4E4"/>
            </w:tcBorders>
            <w:vAlign w:val="bottom"/>
            <w:hideMark/>
          </w:tcPr>
          <w:p w:rsidR="00543A18" w:rsidRPr="00543A18" w:rsidRDefault="00543A18" w:rsidP="00543A18">
            <w:pPr>
              <w:spacing w:before="100" w:beforeAutospacing="1" w:after="100" w:afterAutospacing="1"/>
              <w:rPr>
                <w:color w:val="000000"/>
              </w:rPr>
            </w:pPr>
            <w:r w:rsidRPr="00543A18">
              <w:rPr>
                <w:color w:val="000000"/>
              </w:rPr>
              <w:t xml:space="preserve">Petra </w:t>
            </w:r>
          </w:p>
        </w:tc>
      </w:tr>
    </w:tbl>
    <w:p w:rsidR="00543A18" w:rsidRPr="00543A18" w:rsidRDefault="00543A18" w:rsidP="00543A18">
      <w:pPr>
        <w:spacing w:before="100" w:beforeAutospacing="1" w:after="100" w:afterAutospacing="1"/>
        <w:rPr>
          <w:rFonts w:ascii="Verdana" w:hAnsi="Verdana"/>
          <w:color w:val="000000"/>
        </w:rPr>
      </w:pP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b/>
          <w:bCs/>
          <w:color w:val="000000"/>
        </w:rPr>
        <w:t>Understanding the Self Join Example</w:t>
      </w:r>
      <w:r w:rsidRPr="00543A18">
        <w:rPr>
          <w:rFonts w:ascii="Verdana" w:hAnsi="Verdana"/>
          <w:color w:val="000000"/>
        </w:rPr>
        <w:t xml:space="preserve">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color w:val="000000"/>
        </w:rPr>
        <w:t xml:space="preserve">In the above self join query, </w:t>
      </w:r>
      <w:r w:rsidRPr="00543A18">
        <w:rPr>
          <w:rFonts w:ascii="Verdana" w:hAnsi="Verdana"/>
          <w:b/>
          <w:bCs/>
          <w:color w:val="000000"/>
        </w:rPr>
        <w:t>employees</w:t>
      </w:r>
      <w:r w:rsidRPr="00543A18">
        <w:rPr>
          <w:rFonts w:ascii="Verdana" w:hAnsi="Verdana"/>
          <w:color w:val="000000"/>
        </w:rPr>
        <w:t xml:space="preserve"> table is joined with itself using</w:t>
      </w:r>
      <w:r w:rsidRPr="00543A18">
        <w:rPr>
          <w:rFonts w:ascii="Verdana" w:hAnsi="Verdana"/>
          <w:b/>
          <w:bCs/>
          <w:color w:val="000000"/>
        </w:rPr>
        <w:t xml:space="preserve"> table aliases e1 and e2</w:t>
      </w:r>
      <w:r w:rsidRPr="00543A18">
        <w:rPr>
          <w:rFonts w:ascii="Verdana" w:hAnsi="Verdana"/>
          <w:color w:val="000000"/>
        </w:rPr>
        <w:t xml:space="preserve">. This creates the two views of a single table.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color w:val="FF6600"/>
        </w:rPr>
        <w:t>from employees e1 join employees e2</w:t>
      </w:r>
      <w:r w:rsidRPr="00543A18">
        <w:rPr>
          <w:rFonts w:ascii="Verdana" w:hAnsi="Verdana"/>
          <w:color w:val="000000"/>
        </w:rPr>
        <w:br/>
      </w:r>
      <w:r w:rsidRPr="00543A18">
        <w:rPr>
          <w:rFonts w:ascii="Verdana" w:hAnsi="Verdana"/>
          <w:color w:val="FF6600"/>
        </w:rPr>
        <w:t>on e1.emp_id=e2.emp_manager_id</w:t>
      </w:r>
      <w:r w:rsidRPr="00543A18">
        <w:rPr>
          <w:rFonts w:ascii="Verdana" w:hAnsi="Verdana"/>
          <w:color w:val="000000"/>
        </w:rPr>
        <w:t xml:space="preserve"> </w:t>
      </w:r>
    </w:p>
    <w:p w:rsidR="00543A18" w:rsidRPr="00543A18" w:rsidRDefault="00543A18" w:rsidP="00543A18">
      <w:pPr>
        <w:spacing w:before="100" w:beforeAutospacing="1" w:after="100" w:afterAutospacing="1"/>
        <w:rPr>
          <w:rFonts w:ascii="Verdana" w:hAnsi="Verdana"/>
          <w:color w:val="000000"/>
        </w:rPr>
      </w:pPr>
      <w:r w:rsidRPr="00543A18">
        <w:rPr>
          <w:rFonts w:ascii="Verdana" w:hAnsi="Verdana"/>
          <w:color w:val="000000"/>
        </w:rPr>
        <w:t xml:space="preserve">Here e.emp_manager_id passes the manager id from the 2nd view to the first aliased e1 table to get the names of managers. </w:t>
      </w:r>
    </w:p>
    <w:p w:rsidR="00543A18" w:rsidRDefault="00543A18" w:rsidP="00543A18">
      <w:pPr>
        <w:pStyle w:val="NormalWeb"/>
        <w:jc w:val="both"/>
      </w:pPr>
    </w:p>
    <w:p w:rsidR="00543A18" w:rsidRDefault="00543A18" w:rsidP="004B78B0">
      <w:pPr>
        <w:rPr>
          <w:b/>
        </w:rPr>
      </w:pPr>
    </w:p>
    <w:p w:rsidR="00543A18" w:rsidRPr="00006A71" w:rsidRDefault="00543A18" w:rsidP="004B78B0">
      <w:pPr>
        <w:rPr>
          <w:b/>
        </w:rPr>
      </w:pPr>
    </w:p>
    <w:p w:rsidR="008275CB" w:rsidRPr="008275CB" w:rsidRDefault="00493B1C" w:rsidP="008275CB">
      <w:pPr>
        <w:pBdr>
          <w:bottom w:val="dashed" w:sz="4" w:space="2" w:color="BBBBBB"/>
        </w:pBdr>
        <w:spacing w:after="144" w:line="312" w:lineRule="auto"/>
        <w:outlineLvl w:val="2"/>
        <w:rPr>
          <w:rFonts w:ascii="Verdana" w:hAnsi="Verdana"/>
          <w:b/>
          <w:bCs/>
        </w:rPr>
      </w:pPr>
      <w:hyperlink r:id="rId19" w:tooltip="Title of this entry." w:history="1">
        <w:r w:rsidR="008275CB" w:rsidRPr="008275CB">
          <w:rPr>
            <w:rFonts w:ascii="Verdana" w:hAnsi="Verdana"/>
            <w:b/>
            <w:bCs/>
            <w:color w:val="223355"/>
          </w:rPr>
          <w:t>Using GROUP BY to avoid self-joins</w:t>
        </w:r>
      </w:hyperlink>
      <w:r w:rsidR="008275CB" w:rsidRPr="008275CB">
        <w:rPr>
          <w:rFonts w:ascii="Verdana" w:hAnsi="Verdana"/>
          <w:b/>
          <w:bCs/>
        </w:rPr>
        <w:t xml:space="preserve"> </w:t>
      </w:r>
    </w:p>
    <w:p w:rsidR="008275CB" w:rsidRPr="008275CB" w:rsidRDefault="008275CB" w:rsidP="008275CB">
      <w:pPr>
        <w:spacing w:after="240" w:line="336" w:lineRule="auto"/>
        <w:rPr>
          <w:rFonts w:ascii="Verdana" w:hAnsi="Verdana"/>
        </w:rPr>
      </w:pPr>
      <w:r w:rsidRPr="008275CB">
        <w:rPr>
          <w:rFonts w:ascii="Verdana" w:hAnsi="Verdana"/>
        </w:rPr>
        <w:t>Sometimes, it appears that a necessary solution to common SQL problems is to join a table to itself.   While self-joins do indeed have their place, and can be very powerful and useful, often times there is a much easier and more efficient way to get the results you need when querying a single table.</w:t>
      </w:r>
      <w:r w:rsidRPr="008275CB">
        <w:rPr>
          <w:rFonts w:ascii="Verdana" w:hAnsi="Verdana"/>
        </w:rPr>
        <w:br/>
      </w:r>
      <w:r w:rsidRPr="008275CB">
        <w:rPr>
          <w:rFonts w:ascii="Verdana" w:hAnsi="Verdana"/>
        </w:rPr>
        <w:br/>
        <w:t>For example, suppose we have "budget" and "actual" transactions together in a single table like this:</w:t>
      </w:r>
    </w:p>
    <w:p w:rsidR="008275CB" w:rsidRPr="008275CB" w:rsidRDefault="008275CB" w:rsidP="008275CB">
      <w:pPr>
        <w:spacing w:line="336" w:lineRule="auto"/>
        <w:rPr>
          <w:rFonts w:ascii="Verdana" w:hAnsi="Verdana"/>
        </w:rPr>
      </w:pPr>
      <w:r w:rsidRPr="008275CB">
        <w:rPr>
          <w:rFonts w:ascii="Courier New" w:hAnsi="Courier New" w:cs="Courier New"/>
        </w:rPr>
        <w:lastRenderedPageBreak/>
        <w:t xml:space="preserve">create table GLTrans </w:t>
      </w:r>
      <w:r w:rsidRPr="008275CB">
        <w:rPr>
          <w:rFonts w:ascii="Courier New" w:hAnsi="Courier New" w:cs="Courier New"/>
        </w:rPr>
        <w:br/>
        <w:t>(</w:t>
      </w:r>
      <w:r w:rsidRPr="008275CB">
        <w:rPr>
          <w:rFonts w:ascii="Courier New" w:hAnsi="Courier New" w:cs="Courier New"/>
        </w:rPr>
        <w:br/>
        <w:t>    TranID int primary key,</w:t>
      </w:r>
      <w:r w:rsidRPr="008275CB">
        <w:rPr>
          <w:rFonts w:ascii="Courier New" w:hAnsi="Courier New" w:cs="Courier New"/>
        </w:rPr>
        <w:br/>
        <w:t>    Company varchar(10) not null,</w:t>
      </w:r>
      <w:r w:rsidRPr="008275CB">
        <w:rPr>
          <w:rFonts w:ascii="Courier New" w:hAnsi="Courier New" w:cs="Courier New"/>
        </w:rPr>
        <w:br/>
        <w:t>    Type varchar(10) not null,</w:t>
      </w:r>
      <w:r w:rsidRPr="008275CB">
        <w:rPr>
          <w:rFonts w:ascii="Courier New" w:hAnsi="Courier New" w:cs="Courier New"/>
        </w:rPr>
        <w:br/>
        <w:t>    TimePeriod int not null,</w:t>
      </w:r>
      <w:r w:rsidRPr="008275CB">
        <w:rPr>
          <w:rFonts w:ascii="Courier New" w:hAnsi="Courier New" w:cs="Courier New"/>
        </w:rPr>
        <w:br/>
        <w:t>    Amount money not null</w:t>
      </w:r>
      <w:r w:rsidRPr="008275CB">
        <w:rPr>
          <w:rFonts w:ascii="Courier New" w:hAnsi="Courier New" w:cs="Courier New"/>
        </w:rPr>
        <w:br/>
        <w:t>)</w:t>
      </w:r>
      <w:r w:rsidRPr="008275CB">
        <w:rPr>
          <w:rFonts w:ascii="Courier New" w:hAnsi="Courier New" w:cs="Courier New"/>
        </w:rPr>
        <w:br/>
      </w:r>
      <w:r w:rsidRPr="008275CB">
        <w:rPr>
          <w:rFonts w:ascii="Courier New" w:hAnsi="Courier New" w:cs="Courier New"/>
        </w:rPr>
        <w:br/>
        <w:t>insert into GLTrans</w:t>
      </w:r>
      <w:r w:rsidRPr="008275CB">
        <w:rPr>
          <w:rFonts w:ascii="Courier New" w:hAnsi="Courier New" w:cs="Courier New"/>
        </w:rPr>
        <w:br/>
        <w:t>select 1,'Company A', 'Actual', 1,20 union all</w:t>
      </w:r>
      <w:r w:rsidRPr="008275CB">
        <w:rPr>
          <w:rFonts w:ascii="Courier New" w:hAnsi="Courier New" w:cs="Courier New"/>
        </w:rPr>
        <w:br/>
        <w:t>select 2,'Company A', 'Budget', 1,15 union all</w:t>
      </w:r>
      <w:r w:rsidRPr="008275CB">
        <w:rPr>
          <w:rFonts w:ascii="Courier New" w:hAnsi="Courier New" w:cs="Courier New"/>
        </w:rPr>
        <w:br/>
        <w:t>select 3,'Company A', 'Actual', 2,30 union all</w:t>
      </w:r>
      <w:r w:rsidRPr="008275CB">
        <w:rPr>
          <w:rFonts w:ascii="Courier New" w:hAnsi="Courier New" w:cs="Courier New"/>
        </w:rPr>
        <w:br/>
        <w:t>select 4,'Company A', 'Budget', 2,50 union all</w:t>
      </w:r>
      <w:r w:rsidRPr="008275CB">
        <w:rPr>
          <w:rFonts w:ascii="Courier New" w:hAnsi="Courier New" w:cs="Courier New"/>
        </w:rPr>
        <w:br/>
        <w:t>select 5,'Company B', 'Actual', 1,25 union all</w:t>
      </w:r>
      <w:r w:rsidRPr="008275CB">
        <w:rPr>
          <w:rFonts w:ascii="Courier New" w:hAnsi="Courier New" w:cs="Courier New"/>
        </w:rPr>
        <w:br/>
        <w:t>select 6,'Company B', 'Budget', 1,30 union all</w:t>
      </w:r>
      <w:r w:rsidRPr="008275CB">
        <w:rPr>
          <w:rFonts w:ascii="Courier New" w:hAnsi="Courier New" w:cs="Courier New"/>
        </w:rPr>
        <w:br/>
        <w:t xml:space="preserve">select 8,'Company B', 'Budget', 2,25 </w:t>
      </w:r>
    </w:p>
    <w:p w:rsidR="008275CB" w:rsidRPr="008275CB" w:rsidRDefault="008275CB" w:rsidP="008275CB">
      <w:pPr>
        <w:spacing w:after="240" w:line="336" w:lineRule="auto"/>
        <w:rPr>
          <w:rFonts w:ascii="Verdana" w:hAnsi="Verdana"/>
        </w:rPr>
      </w:pPr>
      <w:r w:rsidRPr="008275CB">
        <w:rPr>
          <w:rFonts w:ascii="Verdana" w:hAnsi="Verdana"/>
        </w:rPr>
        <w:br/>
        <w:t xml:space="preserve">If we'd like to see a variance (Actual-Budget) calculation for all companies, it is often thought that a </w:t>
      </w:r>
      <w:r w:rsidRPr="00C4364F">
        <w:rPr>
          <w:rFonts w:ascii="Verdana" w:hAnsi="Verdana"/>
          <w:b/>
        </w:rPr>
        <w:t>self-join</w:t>
      </w:r>
      <w:r w:rsidRPr="008275CB">
        <w:rPr>
          <w:rFonts w:ascii="Verdana" w:hAnsi="Verdana"/>
        </w:rPr>
        <w:t xml:space="preserve"> is necessary, and the SELECT might be written like this:</w:t>
      </w:r>
    </w:p>
    <w:p w:rsidR="008275CB" w:rsidRPr="008275CB" w:rsidRDefault="008275CB" w:rsidP="008275CB">
      <w:pPr>
        <w:spacing w:line="336" w:lineRule="auto"/>
        <w:rPr>
          <w:rFonts w:ascii="Verdana" w:hAnsi="Verdana"/>
        </w:rPr>
      </w:pPr>
      <w:r w:rsidRPr="008275CB">
        <w:rPr>
          <w:rFonts w:ascii="Courier New" w:hAnsi="Courier New" w:cs="Courier New"/>
        </w:rPr>
        <w:t xml:space="preserve">select a.Company, a.Actual, b.Budget, a.Actual-b.Budget as Variance </w:t>
      </w:r>
      <w:r w:rsidRPr="008275CB">
        <w:rPr>
          <w:rFonts w:ascii="Courier New" w:hAnsi="Courier New" w:cs="Courier New"/>
        </w:rPr>
        <w:br/>
        <w:t>from</w:t>
      </w:r>
      <w:r w:rsidRPr="008275CB">
        <w:rPr>
          <w:rFonts w:ascii="Courier New" w:hAnsi="Courier New" w:cs="Courier New"/>
        </w:rPr>
        <w:br/>
        <w:t>    (select company, sum(Amount) as Actual</w:t>
      </w:r>
      <w:r w:rsidRPr="008275CB">
        <w:rPr>
          <w:rFonts w:ascii="Courier New" w:hAnsi="Courier New" w:cs="Courier New"/>
        </w:rPr>
        <w:br/>
        <w:t xml:space="preserve">    from GLTrans </w:t>
      </w:r>
      <w:r w:rsidRPr="008275CB">
        <w:rPr>
          <w:rFonts w:ascii="Courier New" w:hAnsi="Courier New" w:cs="Courier New"/>
        </w:rPr>
        <w:br/>
        <w:t>    where type='Actual'</w:t>
      </w:r>
      <w:r w:rsidRPr="008275CB">
        <w:rPr>
          <w:rFonts w:ascii="Courier New" w:hAnsi="Courier New" w:cs="Courier New"/>
        </w:rPr>
        <w:br/>
        <w:t>    group by company</w:t>
      </w:r>
      <w:r w:rsidRPr="008275CB">
        <w:rPr>
          <w:rFonts w:ascii="Courier New" w:hAnsi="Courier New" w:cs="Courier New"/>
        </w:rPr>
        <w:br/>
        <w:t>    ) a</w:t>
      </w:r>
      <w:r w:rsidRPr="008275CB">
        <w:rPr>
          <w:rFonts w:ascii="Courier New" w:hAnsi="Courier New" w:cs="Courier New"/>
        </w:rPr>
        <w:br/>
        <w:t>inner join</w:t>
      </w:r>
      <w:r w:rsidRPr="008275CB">
        <w:rPr>
          <w:rFonts w:ascii="Courier New" w:hAnsi="Courier New" w:cs="Courier New"/>
        </w:rPr>
        <w:br/>
        <w:t>    (select company, sum(Amount) as Budget</w:t>
      </w:r>
      <w:r w:rsidRPr="008275CB">
        <w:rPr>
          <w:rFonts w:ascii="Courier New" w:hAnsi="Courier New" w:cs="Courier New"/>
        </w:rPr>
        <w:br/>
        <w:t xml:space="preserve">    from GLTrans </w:t>
      </w:r>
      <w:r w:rsidRPr="008275CB">
        <w:rPr>
          <w:rFonts w:ascii="Courier New" w:hAnsi="Courier New" w:cs="Courier New"/>
        </w:rPr>
        <w:br/>
        <w:t>    where type='Budget'</w:t>
      </w:r>
      <w:r w:rsidRPr="008275CB">
        <w:rPr>
          <w:rFonts w:ascii="Courier New" w:hAnsi="Courier New" w:cs="Courier New"/>
        </w:rPr>
        <w:br/>
      </w:r>
      <w:r w:rsidRPr="008275CB">
        <w:rPr>
          <w:rFonts w:ascii="Courier New" w:hAnsi="Courier New" w:cs="Courier New"/>
        </w:rPr>
        <w:lastRenderedPageBreak/>
        <w:t>    group by company</w:t>
      </w:r>
      <w:r w:rsidRPr="008275CB">
        <w:rPr>
          <w:rFonts w:ascii="Courier New" w:hAnsi="Courier New" w:cs="Courier New"/>
        </w:rPr>
        <w:br/>
        <w:t>    ) b</w:t>
      </w:r>
      <w:r w:rsidRPr="008275CB">
        <w:rPr>
          <w:rFonts w:ascii="Courier New" w:hAnsi="Courier New" w:cs="Courier New"/>
        </w:rPr>
        <w:br/>
        <w:t>    on a.company = b.company</w:t>
      </w:r>
      <w:r w:rsidRPr="008275CB">
        <w:rPr>
          <w:rFonts w:ascii="Courier New" w:hAnsi="Courier New" w:cs="Courier New"/>
        </w:rPr>
        <w:br/>
      </w:r>
      <w:r w:rsidRPr="008275CB">
        <w:rPr>
          <w:rFonts w:ascii="Courier New" w:hAnsi="Courier New" w:cs="Courier New"/>
        </w:rPr>
        <w:br/>
        <w:t>Company    Actual                Budget                Variance</w:t>
      </w:r>
      <w:r w:rsidRPr="008275CB">
        <w:rPr>
          <w:rFonts w:ascii="Courier New" w:hAnsi="Courier New" w:cs="Courier New"/>
        </w:rPr>
        <w:br/>
        <w:t>---------- --------------------- --------------------- ---------------------</w:t>
      </w:r>
      <w:r w:rsidRPr="008275CB">
        <w:rPr>
          <w:rFonts w:ascii="Courier New" w:hAnsi="Courier New" w:cs="Courier New"/>
        </w:rPr>
        <w:br/>
        <w:t>Company A  50.00                 65.00                 -15.00</w:t>
      </w:r>
      <w:r w:rsidRPr="008275CB">
        <w:rPr>
          <w:rFonts w:ascii="Courier New" w:hAnsi="Courier New" w:cs="Courier New"/>
        </w:rPr>
        <w:br/>
        <w:t>Company B  25.00                 55.00                 -30.00</w:t>
      </w:r>
      <w:r w:rsidRPr="008275CB">
        <w:rPr>
          <w:rFonts w:ascii="Courier New" w:hAnsi="Courier New" w:cs="Courier New"/>
        </w:rPr>
        <w:br/>
      </w:r>
      <w:r w:rsidRPr="008275CB">
        <w:rPr>
          <w:rFonts w:ascii="Courier New" w:hAnsi="Courier New" w:cs="Courier New"/>
        </w:rPr>
        <w:br/>
        <w:t>(2 row(s) affected)</w:t>
      </w:r>
    </w:p>
    <w:p w:rsidR="008275CB" w:rsidRPr="008275CB" w:rsidRDefault="008275CB" w:rsidP="008275CB">
      <w:pPr>
        <w:spacing w:after="240" w:line="336" w:lineRule="auto"/>
        <w:rPr>
          <w:rFonts w:ascii="Verdana" w:hAnsi="Verdana"/>
        </w:rPr>
      </w:pPr>
      <w:r w:rsidRPr="008275CB">
        <w:rPr>
          <w:rFonts w:ascii="Verdana" w:hAnsi="Verdana"/>
        </w:rPr>
        <w:br/>
      </w:r>
      <w:r w:rsidRPr="008275CB">
        <w:rPr>
          <w:rFonts w:ascii="Verdana" w:hAnsi="Verdana"/>
        </w:rPr>
        <w:br/>
        <w:t>Basically, we have one derived table that retrieves the actual per company, another that retrieves the budget per company, and we join them together.  However, in this case, there is no need for a join at all!  All of the data we need is already in one table, and a simple GROUP BY combined with CASE does the trick perfectly, and also much more efficiently:</w:t>
      </w:r>
    </w:p>
    <w:p w:rsidR="008275CB" w:rsidRDefault="008275CB" w:rsidP="008275CB">
      <w:pPr>
        <w:spacing w:line="336" w:lineRule="auto"/>
        <w:rPr>
          <w:rFonts w:ascii="Verdana" w:hAnsi="Verdana"/>
        </w:rPr>
      </w:pPr>
      <w:r w:rsidRPr="008275CB">
        <w:rPr>
          <w:rFonts w:ascii="Courier New" w:hAnsi="Courier New" w:cs="Courier New"/>
        </w:rPr>
        <w:t>select x.*, Actual-Budget as Variance</w:t>
      </w:r>
      <w:r w:rsidRPr="008275CB">
        <w:rPr>
          <w:rFonts w:ascii="Courier New" w:hAnsi="Courier New" w:cs="Courier New"/>
        </w:rPr>
        <w:br/>
        <w:t>from</w:t>
      </w:r>
      <w:r w:rsidRPr="008275CB">
        <w:rPr>
          <w:rFonts w:ascii="Courier New" w:hAnsi="Courier New" w:cs="Courier New"/>
        </w:rPr>
        <w:br/>
        <w:t>(</w:t>
      </w:r>
      <w:r w:rsidRPr="008275CB">
        <w:rPr>
          <w:rFonts w:ascii="Courier New" w:hAnsi="Courier New" w:cs="Courier New"/>
        </w:rPr>
        <w:br/>
        <w:t xml:space="preserve">    select </w:t>
      </w:r>
      <w:r w:rsidRPr="008275CB">
        <w:rPr>
          <w:rFonts w:ascii="Courier New" w:hAnsi="Courier New" w:cs="Courier New"/>
        </w:rPr>
        <w:br/>
        <w:t xml:space="preserve">        company, </w:t>
      </w:r>
      <w:r w:rsidRPr="008275CB">
        <w:rPr>
          <w:rFonts w:ascii="Courier New" w:hAnsi="Courier New" w:cs="Courier New"/>
        </w:rPr>
        <w:br/>
        <w:t>        sum(case when type='Actual' then amount else 0 end) as Actual,</w:t>
      </w:r>
      <w:r w:rsidRPr="008275CB">
        <w:rPr>
          <w:rFonts w:ascii="Courier New" w:hAnsi="Courier New" w:cs="Courier New"/>
        </w:rPr>
        <w:br/>
        <w:t>        sum(case when type='Budget' then amount else 0 end) as Budget</w:t>
      </w:r>
      <w:r w:rsidRPr="008275CB">
        <w:rPr>
          <w:rFonts w:ascii="Courier New" w:hAnsi="Courier New" w:cs="Courier New"/>
        </w:rPr>
        <w:br/>
        <w:t>    from</w:t>
      </w:r>
      <w:r w:rsidRPr="008275CB">
        <w:rPr>
          <w:rFonts w:ascii="Courier New" w:hAnsi="Courier New" w:cs="Courier New"/>
        </w:rPr>
        <w:br/>
        <w:t>        GLTrans</w:t>
      </w:r>
      <w:r w:rsidRPr="008275CB">
        <w:rPr>
          <w:rFonts w:ascii="Courier New" w:hAnsi="Courier New" w:cs="Courier New"/>
        </w:rPr>
        <w:br/>
        <w:t xml:space="preserve">    group by </w:t>
      </w:r>
      <w:r w:rsidRPr="008275CB">
        <w:rPr>
          <w:rFonts w:ascii="Courier New" w:hAnsi="Courier New" w:cs="Courier New"/>
        </w:rPr>
        <w:br/>
        <w:t>        company</w:t>
      </w:r>
      <w:r w:rsidRPr="008275CB">
        <w:rPr>
          <w:rFonts w:ascii="Courier New" w:hAnsi="Courier New" w:cs="Courier New"/>
        </w:rPr>
        <w:br/>
        <w:t>) x</w:t>
      </w:r>
      <w:r w:rsidRPr="008275CB">
        <w:rPr>
          <w:rFonts w:ascii="Courier New" w:hAnsi="Courier New" w:cs="Courier New"/>
        </w:rPr>
        <w:br/>
      </w:r>
      <w:r w:rsidRPr="008275CB">
        <w:rPr>
          <w:rFonts w:ascii="Courier New" w:hAnsi="Courier New" w:cs="Courier New"/>
        </w:rPr>
        <w:br/>
      </w:r>
      <w:r w:rsidRPr="008275CB">
        <w:rPr>
          <w:rFonts w:ascii="Courier New" w:hAnsi="Courier New" w:cs="Courier New"/>
        </w:rPr>
        <w:lastRenderedPageBreak/>
        <w:t>company    Actual                Budget                Variance</w:t>
      </w:r>
      <w:r w:rsidRPr="008275CB">
        <w:rPr>
          <w:rFonts w:ascii="Courier New" w:hAnsi="Courier New" w:cs="Courier New"/>
        </w:rPr>
        <w:br/>
        <w:t>---------- --------------------- --------------------- ---------</w:t>
      </w:r>
      <w:r w:rsidRPr="008275CB">
        <w:rPr>
          <w:rFonts w:ascii="Courier New" w:hAnsi="Courier New" w:cs="Courier New"/>
        </w:rPr>
        <w:br/>
        <w:t>Company A  50.00                 65.00                 -15.00</w:t>
      </w:r>
      <w:r w:rsidRPr="008275CB">
        <w:rPr>
          <w:rFonts w:ascii="Courier New" w:hAnsi="Courier New" w:cs="Courier New"/>
        </w:rPr>
        <w:br/>
        <w:t>Company B  25.00                 55.00                 -30.00</w:t>
      </w:r>
      <w:r w:rsidRPr="008275CB">
        <w:rPr>
          <w:rFonts w:ascii="Courier New" w:hAnsi="Courier New" w:cs="Courier New"/>
        </w:rPr>
        <w:br/>
      </w:r>
      <w:r w:rsidRPr="008275CB">
        <w:rPr>
          <w:rFonts w:ascii="Courier New" w:hAnsi="Courier New" w:cs="Courier New"/>
        </w:rPr>
        <w:br/>
      </w:r>
    </w:p>
    <w:p w:rsidR="00C4364F" w:rsidRDefault="00C4364F" w:rsidP="00C4364F">
      <w:pPr>
        <w:pStyle w:val="NormalWeb"/>
        <w:rPr>
          <w:rFonts w:ascii="Segoe UI" w:hAnsi="Segoe UI" w:cs="Segoe UI"/>
          <w:color w:val="000000"/>
          <w:sz w:val="19"/>
          <w:szCs w:val="19"/>
        </w:rPr>
      </w:pPr>
      <w:r>
        <w:rPr>
          <w:rFonts w:ascii="Segoe UI" w:hAnsi="Segoe UI" w:cs="Segoe UI"/>
          <w:color w:val="000000"/>
          <w:sz w:val="19"/>
          <w:szCs w:val="19"/>
        </w:rPr>
        <w:t>The following example uses a self-join to find the products that are supplied by more than one vendor.</w:t>
      </w:r>
    </w:p>
    <w:p w:rsidR="00C4364F" w:rsidRDefault="00C4364F" w:rsidP="00C4364F">
      <w:pPr>
        <w:pStyle w:val="NormalWeb"/>
        <w:rPr>
          <w:rFonts w:ascii="Segoe UI" w:hAnsi="Segoe UI" w:cs="Segoe UI"/>
          <w:color w:val="000000"/>
          <w:sz w:val="19"/>
          <w:szCs w:val="19"/>
        </w:rPr>
      </w:pPr>
      <w:r>
        <w:rPr>
          <w:rFonts w:ascii="Segoe UI" w:hAnsi="Segoe UI" w:cs="Segoe UI"/>
          <w:color w:val="000000"/>
          <w:sz w:val="19"/>
          <w:szCs w:val="19"/>
        </w:rPr>
        <w:t xml:space="preserve">Because this query involves a join of the </w:t>
      </w:r>
      <w:r>
        <w:rPr>
          <w:rStyle w:val="code"/>
          <w:sz w:val="20"/>
          <w:szCs w:val="20"/>
        </w:rPr>
        <w:t>ProductVendor</w:t>
      </w:r>
      <w:r>
        <w:rPr>
          <w:rFonts w:ascii="Segoe UI" w:hAnsi="Segoe UI" w:cs="Segoe UI"/>
          <w:color w:val="000000"/>
          <w:sz w:val="19"/>
          <w:szCs w:val="19"/>
        </w:rPr>
        <w:t xml:space="preserve"> table with itself, the </w:t>
      </w:r>
      <w:r>
        <w:rPr>
          <w:rStyle w:val="code"/>
          <w:sz w:val="20"/>
          <w:szCs w:val="20"/>
        </w:rPr>
        <w:t>ProductVendor</w:t>
      </w:r>
      <w:r>
        <w:rPr>
          <w:rFonts w:ascii="Segoe UI" w:hAnsi="Segoe UI" w:cs="Segoe UI"/>
          <w:color w:val="000000"/>
          <w:sz w:val="19"/>
          <w:szCs w:val="19"/>
        </w:rPr>
        <w:t xml:space="preserve"> table appears in two roles. To distinguish these roles, you must give the </w:t>
      </w:r>
      <w:r>
        <w:rPr>
          <w:rStyle w:val="code"/>
          <w:sz w:val="20"/>
          <w:szCs w:val="20"/>
        </w:rPr>
        <w:t>ProductVendor</w:t>
      </w:r>
      <w:r>
        <w:rPr>
          <w:rFonts w:ascii="Segoe UI" w:hAnsi="Segoe UI" w:cs="Segoe UI"/>
          <w:color w:val="000000"/>
          <w:sz w:val="19"/>
          <w:szCs w:val="19"/>
        </w:rPr>
        <w:t xml:space="preserve"> table two different aliases (</w:t>
      </w:r>
      <w:r>
        <w:rPr>
          <w:rStyle w:val="code"/>
          <w:sz w:val="20"/>
          <w:szCs w:val="20"/>
        </w:rPr>
        <w:t>pv1</w:t>
      </w:r>
      <w:r>
        <w:rPr>
          <w:rFonts w:ascii="Segoe UI" w:hAnsi="Segoe UI" w:cs="Segoe UI"/>
          <w:color w:val="000000"/>
          <w:sz w:val="19"/>
          <w:szCs w:val="19"/>
        </w:rPr>
        <w:t xml:space="preserve"> and </w:t>
      </w:r>
      <w:r>
        <w:rPr>
          <w:rStyle w:val="code"/>
          <w:sz w:val="20"/>
          <w:szCs w:val="20"/>
        </w:rPr>
        <w:t>pv2</w:t>
      </w:r>
      <w:r>
        <w:rPr>
          <w:rFonts w:ascii="Segoe UI" w:hAnsi="Segoe UI" w:cs="Segoe UI"/>
          <w:color w:val="000000"/>
          <w:sz w:val="19"/>
          <w:szCs w:val="19"/>
        </w:rPr>
        <w:t>) in the FROM clause. These aliases are used to qualify the column names in the rest of the query. This is an example of the self-join Transact-SQL statement:</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USE AdventureWorks2008R2;</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GO</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SELECT DISTINCT pv1.ProductID, pv1.VendorID</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FROM Purchasing.ProductVendor pv1</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INNER JOIN Purchasing.ProductVendor pv2</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ON pv1.ProductID = pv2.ProductID</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AND pv1.VendorID &lt;&gt; pv2.VendorID</w:t>
      </w:r>
    </w:p>
    <w:p w:rsidR="00C4364F" w:rsidRDefault="00C4364F" w:rsidP="00C4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ORDER BY pv1.ProductID</w:t>
      </w:r>
    </w:p>
    <w:p w:rsidR="00C4364F" w:rsidRPr="008275CB" w:rsidRDefault="00C4364F" w:rsidP="008275CB">
      <w:pPr>
        <w:spacing w:line="336" w:lineRule="auto"/>
        <w:rPr>
          <w:rFonts w:ascii="Verdana" w:hAnsi="Verdana"/>
        </w:rPr>
      </w:pPr>
    </w:p>
    <w:p w:rsidR="0081343D" w:rsidRDefault="0081343D" w:rsidP="0081343D">
      <w:pPr>
        <w:pStyle w:val="Heading2"/>
        <w:rPr>
          <w:rFonts w:ascii="Segoe UI" w:hAnsi="Segoe UI" w:cs="Segoe UI"/>
          <w:color w:val="FF9900"/>
          <w:sz w:val="30"/>
          <w:szCs w:val="30"/>
        </w:rPr>
      </w:pPr>
      <w:r>
        <w:t>Background</w:t>
      </w:r>
    </w:p>
    <w:p w:rsidR="0081343D" w:rsidRDefault="0081343D" w:rsidP="0081343D">
      <w:pPr>
        <w:pStyle w:val="NormalWeb"/>
      </w:pPr>
      <w:r>
        <w:t xml:space="preserve">I'm a pretty visual person. Things seem to make more sense as a picture. I looked all over the Internet for a good graphical representation of SQL </w:t>
      </w:r>
      <w:r>
        <w:rPr>
          <w:rStyle w:val="HTMLCode"/>
        </w:rPr>
        <w:t>JOIN</w:t>
      </w:r>
      <w:r>
        <w:t>s, but I couldn't find any to my liking. Some had good diagrams but lacked completeness (they didn't have all the possible JOINs), and some were just plain terrible. So, I decided to create my own and write an article about it.</w:t>
      </w:r>
    </w:p>
    <w:p w:rsidR="0081343D" w:rsidRDefault="0081343D" w:rsidP="0081343D">
      <w:pPr>
        <w:pStyle w:val="Heading2"/>
      </w:pPr>
      <w:r>
        <w:t>Using the code</w:t>
      </w:r>
    </w:p>
    <w:p w:rsidR="0081343D" w:rsidRDefault="0081343D" w:rsidP="0081343D">
      <w:pPr>
        <w:pStyle w:val="NormalWeb"/>
      </w:pPr>
      <w:r>
        <w:t>I am going to discuss seven different ways you can return data from two relational tables. I will be excluding cross Joins and self referencing Joins. The seven Joins I will discuss are shown below:</w:t>
      </w:r>
    </w:p>
    <w:p w:rsidR="0081343D" w:rsidRPr="00154101" w:rsidRDefault="0081343D" w:rsidP="00201C54">
      <w:pPr>
        <w:numPr>
          <w:ilvl w:val="0"/>
          <w:numId w:val="12"/>
        </w:numPr>
        <w:spacing w:before="100" w:beforeAutospacing="1" w:after="100" w:afterAutospacing="1"/>
        <w:ind w:left="0"/>
        <w:rPr>
          <w:rFonts w:ascii="Segoe UI" w:hAnsi="Segoe UI" w:cs="Segoe UI"/>
          <w:b/>
          <w:color w:val="111111"/>
          <w:sz w:val="40"/>
          <w:szCs w:val="40"/>
        </w:rPr>
      </w:pPr>
      <w:r w:rsidRPr="00154101">
        <w:rPr>
          <w:rStyle w:val="HTMLCode"/>
          <w:rFonts w:eastAsiaTheme="minorHAnsi"/>
          <w:b/>
          <w:sz w:val="40"/>
          <w:szCs w:val="40"/>
        </w:rPr>
        <w:t>INNER JOIN</w:t>
      </w:r>
    </w:p>
    <w:p w:rsidR="0081343D" w:rsidRPr="00154101" w:rsidRDefault="0081343D" w:rsidP="00201C54">
      <w:pPr>
        <w:numPr>
          <w:ilvl w:val="0"/>
          <w:numId w:val="12"/>
        </w:numPr>
        <w:spacing w:before="100" w:beforeAutospacing="1" w:after="100" w:afterAutospacing="1"/>
        <w:ind w:left="0"/>
        <w:rPr>
          <w:rFonts w:ascii="Segoe UI" w:hAnsi="Segoe UI" w:cs="Segoe UI"/>
          <w:b/>
          <w:color w:val="111111"/>
          <w:sz w:val="40"/>
          <w:szCs w:val="40"/>
        </w:rPr>
      </w:pPr>
      <w:r w:rsidRPr="00154101">
        <w:rPr>
          <w:rStyle w:val="HTMLCode"/>
          <w:rFonts w:eastAsiaTheme="minorHAnsi"/>
          <w:b/>
          <w:sz w:val="40"/>
          <w:szCs w:val="40"/>
        </w:rPr>
        <w:t>LEFT JOIN</w:t>
      </w:r>
    </w:p>
    <w:p w:rsidR="0081343D" w:rsidRPr="00154101" w:rsidRDefault="0081343D" w:rsidP="00201C54">
      <w:pPr>
        <w:numPr>
          <w:ilvl w:val="0"/>
          <w:numId w:val="12"/>
        </w:numPr>
        <w:spacing w:before="100" w:beforeAutospacing="1" w:after="100" w:afterAutospacing="1"/>
        <w:ind w:left="0"/>
        <w:rPr>
          <w:rFonts w:ascii="Segoe UI" w:hAnsi="Segoe UI" w:cs="Segoe UI"/>
          <w:b/>
          <w:color w:val="111111"/>
          <w:sz w:val="40"/>
          <w:szCs w:val="40"/>
        </w:rPr>
      </w:pPr>
      <w:r w:rsidRPr="00154101">
        <w:rPr>
          <w:rStyle w:val="HTMLCode"/>
          <w:rFonts w:eastAsiaTheme="minorHAnsi"/>
          <w:b/>
          <w:sz w:val="40"/>
          <w:szCs w:val="40"/>
        </w:rPr>
        <w:t>RIGHT JOIN</w:t>
      </w:r>
    </w:p>
    <w:p w:rsidR="0081343D" w:rsidRPr="00154101" w:rsidRDefault="0081343D" w:rsidP="00201C54">
      <w:pPr>
        <w:numPr>
          <w:ilvl w:val="0"/>
          <w:numId w:val="12"/>
        </w:numPr>
        <w:spacing w:before="100" w:beforeAutospacing="1" w:after="100" w:afterAutospacing="1"/>
        <w:ind w:left="0"/>
        <w:rPr>
          <w:rFonts w:ascii="Segoe UI" w:hAnsi="Segoe UI" w:cs="Segoe UI"/>
          <w:b/>
          <w:color w:val="111111"/>
          <w:sz w:val="40"/>
          <w:szCs w:val="40"/>
        </w:rPr>
      </w:pPr>
      <w:r w:rsidRPr="00154101">
        <w:rPr>
          <w:rStyle w:val="HTMLCode"/>
          <w:rFonts w:eastAsiaTheme="minorHAnsi"/>
          <w:b/>
          <w:sz w:val="40"/>
          <w:szCs w:val="40"/>
        </w:rPr>
        <w:t>OUTER JOIN</w:t>
      </w:r>
    </w:p>
    <w:p w:rsidR="0081343D" w:rsidRPr="00154101" w:rsidRDefault="0081343D" w:rsidP="00201C54">
      <w:pPr>
        <w:numPr>
          <w:ilvl w:val="0"/>
          <w:numId w:val="12"/>
        </w:numPr>
        <w:spacing w:before="100" w:beforeAutospacing="1" w:after="100" w:afterAutospacing="1"/>
        <w:ind w:left="0"/>
        <w:rPr>
          <w:rFonts w:ascii="Segoe UI" w:hAnsi="Segoe UI" w:cs="Segoe UI"/>
          <w:b/>
          <w:color w:val="111111"/>
          <w:sz w:val="40"/>
          <w:szCs w:val="40"/>
        </w:rPr>
      </w:pPr>
      <w:r w:rsidRPr="00154101">
        <w:rPr>
          <w:rStyle w:val="HTMLCode"/>
          <w:rFonts w:eastAsiaTheme="minorHAnsi"/>
          <w:b/>
          <w:sz w:val="40"/>
          <w:szCs w:val="40"/>
        </w:rPr>
        <w:lastRenderedPageBreak/>
        <w:t>LEFT JOIN EXCLUDING INNER JOIN</w:t>
      </w:r>
    </w:p>
    <w:p w:rsidR="0081343D" w:rsidRPr="00154101" w:rsidRDefault="0081343D" w:rsidP="00201C54">
      <w:pPr>
        <w:numPr>
          <w:ilvl w:val="0"/>
          <w:numId w:val="12"/>
        </w:numPr>
        <w:spacing w:before="100" w:beforeAutospacing="1" w:after="100" w:afterAutospacing="1"/>
        <w:ind w:left="0"/>
        <w:rPr>
          <w:rFonts w:ascii="Segoe UI" w:hAnsi="Segoe UI" w:cs="Segoe UI"/>
          <w:b/>
          <w:color w:val="111111"/>
          <w:sz w:val="40"/>
          <w:szCs w:val="40"/>
        </w:rPr>
      </w:pPr>
      <w:r w:rsidRPr="00154101">
        <w:rPr>
          <w:rStyle w:val="HTMLCode"/>
          <w:rFonts w:eastAsiaTheme="minorHAnsi"/>
          <w:b/>
          <w:sz w:val="40"/>
          <w:szCs w:val="40"/>
        </w:rPr>
        <w:t>RIGHT JOIN EXCLUDING INNER JOIN</w:t>
      </w:r>
    </w:p>
    <w:p w:rsidR="0081343D" w:rsidRPr="00154101" w:rsidRDefault="0081343D" w:rsidP="00201C54">
      <w:pPr>
        <w:numPr>
          <w:ilvl w:val="0"/>
          <w:numId w:val="12"/>
        </w:numPr>
        <w:spacing w:before="100" w:beforeAutospacing="1" w:after="100" w:afterAutospacing="1"/>
        <w:ind w:left="0"/>
        <w:rPr>
          <w:rFonts w:ascii="Segoe UI" w:hAnsi="Segoe UI" w:cs="Segoe UI"/>
          <w:b/>
          <w:color w:val="111111"/>
          <w:sz w:val="40"/>
          <w:szCs w:val="40"/>
        </w:rPr>
      </w:pPr>
      <w:r w:rsidRPr="00154101">
        <w:rPr>
          <w:rStyle w:val="HTMLCode"/>
          <w:rFonts w:eastAsiaTheme="minorHAnsi"/>
          <w:b/>
          <w:sz w:val="40"/>
          <w:szCs w:val="40"/>
        </w:rPr>
        <w:t>OUTER JOIN EXCLUDING INNER JOIN</w:t>
      </w:r>
    </w:p>
    <w:p w:rsidR="0081343D" w:rsidRDefault="0081343D" w:rsidP="0081343D">
      <w:pPr>
        <w:pStyle w:val="NormalWeb"/>
        <w:rPr>
          <w:rFonts w:ascii="Segoe UI" w:hAnsi="Segoe UI" w:cs="Segoe UI"/>
          <w:color w:val="111111"/>
          <w:sz w:val="21"/>
          <w:szCs w:val="21"/>
        </w:rPr>
      </w:pPr>
      <w:r>
        <w:t xml:space="preserve">For the sake of this article, I'll refer to 5, 6, and 7 as </w:t>
      </w:r>
      <w:r>
        <w:rPr>
          <w:rStyle w:val="HTMLCode"/>
        </w:rPr>
        <w:t>LEFT EXCLUDING JOIN</w:t>
      </w:r>
      <w:r>
        <w:t xml:space="preserve">, </w:t>
      </w:r>
      <w:r>
        <w:rPr>
          <w:rStyle w:val="HTMLCode"/>
        </w:rPr>
        <w:t>RIGHT EXCLUDING JOIN</w:t>
      </w:r>
      <w:r>
        <w:t xml:space="preserve">, and </w:t>
      </w:r>
      <w:r>
        <w:rPr>
          <w:rStyle w:val="HTMLCode"/>
        </w:rPr>
        <w:t>OUTER EXCLUDING JOIN</w:t>
      </w:r>
      <w:r>
        <w:t xml:space="preserve">, respectively. Some may argue that 5, 6, and 7 are not really joining the two tables, but for simplicity, I will still refer to these as Joins because you use a SQL Join in each of these queries (but exclude some records with a </w:t>
      </w:r>
      <w:r>
        <w:rPr>
          <w:rStyle w:val="HTMLCode"/>
        </w:rPr>
        <w:t>WHERE</w:t>
      </w:r>
      <w:r>
        <w:t xml:space="preserve"> clause).</w:t>
      </w:r>
    </w:p>
    <w:p w:rsidR="0081343D" w:rsidRDefault="0081343D" w:rsidP="0081343D">
      <w:pPr>
        <w:pStyle w:val="Heading4"/>
      </w:pPr>
      <w:r>
        <w:t>Inner JOIN</w:t>
      </w:r>
    </w:p>
    <w:p w:rsidR="0081343D" w:rsidRDefault="0081343D" w:rsidP="0081343D">
      <w:pPr>
        <w:pStyle w:val="NormalWeb"/>
      </w:pPr>
      <w:r>
        <w:rPr>
          <w:noProof/>
        </w:rPr>
        <w:drawing>
          <wp:inline distT="0" distB="0" distL="0" distR="0" wp14:anchorId="0FEC3F61" wp14:editId="75481A77">
            <wp:extent cx="2461260" cy="1653540"/>
            <wp:effectExtent l="0" t="0" r="0" b="0"/>
            <wp:docPr id="33" name="Picture 33" descr="INNER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NER_JO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1653540"/>
                    </a:xfrm>
                    <a:prstGeom prst="rect">
                      <a:avLst/>
                    </a:prstGeom>
                    <a:noFill/>
                    <a:ln>
                      <a:noFill/>
                    </a:ln>
                  </pic:spPr>
                </pic:pic>
              </a:graphicData>
            </a:graphic>
          </wp:inline>
        </w:drawing>
      </w:r>
    </w:p>
    <w:p w:rsidR="0081343D" w:rsidRDefault="0081343D" w:rsidP="0081343D">
      <w:pPr>
        <w:pStyle w:val="NormalWeb"/>
      </w:pPr>
      <w:r>
        <w:t>This is the simplest, most understood Join and is the most common. This query will return all of the records in the left table (table A) that have a matching record in the right table (table B). This Join is written as follows:</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4A53E3FB" wp14:editId="0F5DF046">
            <wp:extent cx="83820" cy="83820"/>
            <wp:effectExtent l="0" t="0" r="0" b="0"/>
            <wp:docPr id="32" name="Picture 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22" w:history="1">
        <w:r>
          <w:rPr>
            <w:rStyle w:val="Hyperlink"/>
            <w:rFonts w:ascii="Segoe UI" w:hAnsi="Segoe UI" w:cs="Segoe UI"/>
            <w:sz w:val="21"/>
            <w:szCs w:val="21"/>
          </w:rPr>
          <w:t>Copy Code</w:t>
        </w:r>
      </w:hyperlink>
    </w:p>
    <w:p w:rsidR="0081343D" w:rsidRDefault="0081343D" w:rsidP="0081343D">
      <w:pPr>
        <w:pStyle w:val="HTMLPreformatted"/>
      </w:pPr>
      <w:r>
        <w:rPr>
          <w:rStyle w:val="code-keyword"/>
        </w:rPr>
        <w:t>SELECT</w:t>
      </w:r>
      <w:r>
        <w:t xml:space="preserve"> </w:t>
      </w:r>
      <w:r>
        <w:rPr>
          <w:rStyle w:val="Emphasis"/>
        </w:rPr>
        <w:t>&lt;select_list&gt;</w:t>
      </w:r>
      <w:r>
        <w:t xml:space="preserve"> </w:t>
      </w:r>
    </w:p>
    <w:p w:rsidR="0081343D" w:rsidRDefault="0081343D" w:rsidP="0081343D">
      <w:pPr>
        <w:pStyle w:val="HTMLPreformatted"/>
      </w:pPr>
      <w:r>
        <w:rPr>
          <w:rStyle w:val="code-keyword"/>
        </w:rPr>
        <w:t>FROM</w:t>
      </w:r>
      <w:r>
        <w:t xml:space="preserve"> Table_A A</w:t>
      </w:r>
    </w:p>
    <w:p w:rsidR="0081343D" w:rsidRDefault="0081343D" w:rsidP="0081343D">
      <w:pPr>
        <w:pStyle w:val="HTMLPreformatted"/>
      </w:pPr>
      <w:r>
        <w:rPr>
          <w:rStyle w:val="code-keyword"/>
        </w:rPr>
        <w:t>INNER</w:t>
      </w:r>
      <w:r>
        <w:t xml:space="preserve"> </w:t>
      </w:r>
      <w:r>
        <w:rPr>
          <w:rStyle w:val="code-keyword"/>
        </w:rPr>
        <w:t>JOIN</w:t>
      </w:r>
      <w:r>
        <w:t xml:space="preserve"> Table_B B</w:t>
      </w:r>
    </w:p>
    <w:p w:rsidR="0081343D" w:rsidRDefault="0081343D" w:rsidP="0081343D">
      <w:pPr>
        <w:pStyle w:val="HTMLPreformatted"/>
        <w:rPr>
          <w:rFonts w:ascii="Consolas" w:hAnsi="Consolas" w:cs="Consolas"/>
          <w:color w:val="000000"/>
          <w:sz w:val="18"/>
          <w:szCs w:val="18"/>
        </w:rPr>
      </w:pPr>
      <w:r>
        <w:rPr>
          <w:rStyle w:val="code-keyword"/>
        </w:rPr>
        <w:t>ON</w:t>
      </w:r>
      <w:r>
        <w:t xml:space="preserve"> A.</w:t>
      </w:r>
      <w:r>
        <w:rPr>
          <w:rStyle w:val="code-keyword"/>
        </w:rPr>
        <w:t>Key</w:t>
      </w:r>
      <w:r>
        <w:t xml:space="preserve"> = B.</w:t>
      </w:r>
      <w:r>
        <w:rPr>
          <w:rStyle w:val="code-keyword"/>
        </w:rPr>
        <w:t>Key</w:t>
      </w:r>
    </w:p>
    <w:p w:rsidR="0081343D" w:rsidRDefault="0081343D" w:rsidP="0081343D">
      <w:pPr>
        <w:pStyle w:val="Heading4"/>
      </w:pPr>
      <w:r>
        <w:t>Left JOIN</w:t>
      </w:r>
    </w:p>
    <w:p w:rsidR="0081343D" w:rsidRDefault="0081343D" w:rsidP="0081343D">
      <w:pPr>
        <w:pStyle w:val="NormalWeb"/>
      </w:pPr>
      <w:r>
        <w:rPr>
          <w:noProof/>
        </w:rPr>
        <w:drawing>
          <wp:inline distT="0" distB="0" distL="0" distR="0" wp14:anchorId="5DEED197" wp14:editId="2DEB7422">
            <wp:extent cx="2461260" cy="1653540"/>
            <wp:effectExtent l="0" t="0" r="0" b="0"/>
            <wp:docPr id="31" name="Picture 31" descr="LEFT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FT_JO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1260" cy="1653540"/>
                    </a:xfrm>
                    <a:prstGeom prst="rect">
                      <a:avLst/>
                    </a:prstGeom>
                    <a:noFill/>
                    <a:ln>
                      <a:noFill/>
                    </a:ln>
                  </pic:spPr>
                </pic:pic>
              </a:graphicData>
            </a:graphic>
          </wp:inline>
        </w:drawing>
      </w:r>
    </w:p>
    <w:p w:rsidR="0081343D" w:rsidRDefault="0081343D" w:rsidP="0081343D">
      <w:pPr>
        <w:pStyle w:val="NormalWeb"/>
      </w:pPr>
      <w:r>
        <w:lastRenderedPageBreak/>
        <w:t>This query will return all of the records in the left table (table A) regardless if any of those records have a match in the right table (table B). It will also return any matching records from the right table. This Join is written as follows:</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17FB53BD" wp14:editId="1FC83C46">
            <wp:extent cx="83820" cy="83820"/>
            <wp:effectExtent l="0" t="0" r="0" b="0"/>
            <wp:docPr id="30" name="Picture 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24" w:history="1">
        <w:r>
          <w:rPr>
            <w:rStyle w:val="Hyperlink"/>
            <w:rFonts w:ascii="Segoe UI" w:hAnsi="Segoe UI" w:cs="Segoe UI"/>
            <w:sz w:val="21"/>
            <w:szCs w:val="21"/>
          </w:rPr>
          <w:t>Copy Code</w:t>
        </w:r>
      </w:hyperlink>
    </w:p>
    <w:p w:rsidR="0081343D" w:rsidRDefault="0081343D" w:rsidP="0081343D">
      <w:pPr>
        <w:pStyle w:val="HTMLPreformatted"/>
      </w:pPr>
      <w:r>
        <w:rPr>
          <w:rStyle w:val="code-keyword"/>
        </w:rPr>
        <w:t>SELECT</w:t>
      </w:r>
      <w:r>
        <w:t xml:space="preserve"> </w:t>
      </w:r>
      <w:r>
        <w:rPr>
          <w:rStyle w:val="Emphasis"/>
        </w:rPr>
        <w:t>&lt;select_list&gt;</w:t>
      </w:r>
    </w:p>
    <w:p w:rsidR="0081343D" w:rsidRDefault="0081343D" w:rsidP="0081343D">
      <w:pPr>
        <w:pStyle w:val="HTMLPreformatted"/>
      </w:pPr>
      <w:r>
        <w:rPr>
          <w:rStyle w:val="code-keyword"/>
        </w:rPr>
        <w:t>FROM</w:t>
      </w:r>
      <w:r>
        <w:t xml:space="preserve"> Table_A A</w:t>
      </w:r>
    </w:p>
    <w:p w:rsidR="0081343D" w:rsidRDefault="0081343D" w:rsidP="0081343D">
      <w:pPr>
        <w:pStyle w:val="HTMLPreformatted"/>
      </w:pPr>
      <w:r>
        <w:rPr>
          <w:rStyle w:val="code-keyword"/>
        </w:rPr>
        <w:t>LEFT</w:t>
      </w:r>
      <w:r>
        <w:t xml:space="preserve"> </w:t>
      </w:r>
      <w:r>
        <w:rPr>
          <w:rStyle w:val="code-keyword"/>
        </w:rPr>
        <w:t>JOIN</w:t>
      </w:r>
      <w:r>
        <w:t xml:space="preserve"> Table_B B</w:t>
      </w:r>
    </w:p>
    <w:p w:rsidR="0081343D" w:rsidRDefault="0081343D" w:rsidP="0081343D">
      <w:pPr>
        <w:pStyle w:val="HTMLPreformatted"/>
        <w:rPr>
          <w:rFonts w:ascii="Consolas" w:hAnsi="Consolas" w:cs="Consolas"/>
          <w:color w:val="000000"/>
          <w:sz w:val="18"/>
          <w:szCs w:val="18"/>
        </w:rPr>
      </w:pPr>
      <w:r>
        <w:rPr>
          <w:rStyle w:val="code-keyword"/>
        </w:rPr>
        <w:t>ON</w:t>
      </w:r>
      <w:r>
        <w:t xml:space="preserve"> A.</w:t>
      </w:r>
      <w:r>
        <w:rPr>
          <w:rStyle w:val="code-keyword"/>
        </w:rPr>
        <w:t>Key</w:t>
      </w:r>
      <w:r>
        <w:t xml:space="preserve"> = B.</w:t>
      </w:r>
      <w:r>
        <w:rPr>
          <w:rStyle w:val="code-keyword"/>
        </w:rPr>
        <w:t>Key</w:t>
      </w:r>
    </w:p>
    <w:p w:rsidR="0081343D" w:rsidRDefault="0081343D" w:rsidP="0081343D">
      <w:pPr>
        <w:pStyle w:val="Heading4"/>
      </w:pPr>
      <w:r>
        <w:t>Right JOIN</w:t>
      </w:r>
    </w:p>
    <w:p w:rsidR="0081343D" w:rsidRDefault="0081343D" w:rsidP="0081343D">
      <w:pPr>
        <w:pStyle w:val="NormalWeb"/>
      </w:pPr>
      <w:r>
        <w:rPr>
          <w:noProof/>
        </w:rPr>
        <w:drawing>
          <wp:inline distT="0" distB="0" distL="0" distR="0" wp14:anchorId="28C0C13A" wp14:editId="05C19136">
            <wp:extent cx="2461260" cy="1653540"/>
            <wp:effectExtent l="0" t="0" r="0" b="0"/>
            <wp:docPr id="29" name="Picture 29" descr="RIGHT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GHT_JO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1260" cy="1653540"/>
                    </a:xfrm>
                    <a:prstGeom prst="rect">
                      <a:avLst/>
                    </a:prstGeom>
                    <a:noFill/>
                    <a:ln>
                      <a:noFill/>
                    </a:ln>
                  </pic:spPr>
                </pic:pic>
              </a:graphicData>
            </a:graphic>
          </wp:inline>
        </w:drawing>
      </w:r>
    </w:p>
    <w:p w:rsidR="0081343D" w:rsidRDefault="0081343D" w:rsidP="0081343D">
      <w:pPr>
        <w:pStyle w:val="NormalWeb"/>
      </w:pPr>
      <w:r>
        <w:t>This query will return all of the records in the right table (table B) regardless if any of those records have a match in the left table (table A). It will also return any matching records from the left table. This Join is written as follows:</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27DB9DDD" wp14:editId="2F43F9DC">
            <wp:extent cx="83820" cy="83820"/>
            <wp:effectExtent l="0" t="0" r="0" b="0"/>
            <wp:docPr id="28" name="Picture 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26" w:history="1">
        <w:r>
          <w:rPr>
            <w:rStyle w:val="Hyperlink"/>
            <w:rFonts w:ascii="Segoe UI" w:hAnsi="Segoe UI" w:cs="Segoe UI"/>
            <w:sz w:val="21"/>
            <w:szCs w:val="21"/>
          </w:rPr>
          <w:t>Copy Code</w:t>
        </w:r>
      </w:hyperlink>
    </w:p>
    <w:p w:rsidR="0081343D" w:rsidRDefault="0081343D" w:rsidP="0081343D">
      <w:pPr>
        <w:pStyle w:val="HTMLPreformatted"/>
      </w:pPr>
      <w:r>
        <w:rPr>
          <w:rStyle w:val="code-keyword"/>
        </w:rPr>
        <w:t>SELECT</w:t>
      </w:r>
      <w:r>
        <w:t xml:space="preserve"> </w:t>
      </w:r>
      <w:r>
        <w:rPr>
          <w:rStyle w:val="Emphasis"/>
        </w:rPr>
        <w:t>&lt;select_list&gt;</w:t>
      </w:r>
    </w:p>
    <w:p w:rsidR="0081343D" w:rsidRDefault="0081343D" w:rsidP="0081343D">
      <w:pPr>
        <w:pStyle w:val="HTMLPreformatted"/>
      </w:pPr>
      <w:r>
        <w:rPr>
          <w:rStyle w:val="code-keyword"/>
        </w:rPr>
        <w:t>FROM</w:t>
      </w:r>
      <w:r>
        <w:t xml:space="preserve"> Table_A A</w:t>
      </w:r>
    </w:p>
    <w:p w:rsidR="0081343D" w:rsidRDefault="0081343D" w:rsidP="0081343D">
      <w:pPr>
        <w:pStyle w:val="HTMLPreformatted"/>
      </w:pPr>
      <w:r>
        <w:rPr>
          <w:rStyle w:val="code-keyword"/>
        </w:rPr>
        <w:t>RIGHT</w:t>
      </w:r>
      <w:r>
        <w:t xml:space="preserve"> </w:t>
      </w:r>
      <w:r>
        <w:rPr>
          <w:rStyle w:val="code-keyword"/>
        </w:rPr>
        <w:t>JOIN</w:t>
      </w:r>
      <w:r>
        <w:t xml:space="preserve"> Table_B B</w:t>
      </w:r>
    </w:p>
    <w:p w:rsidR="0081343D" w:rsidRDefault="0081343D" w:rsidP="0081343D">
      <w:pPr>
        <w:pStyle w:val="HTMLPreformatted"/>
        <w:rPr>
          <w:rFonts w:ascii="Consolas" w:hAnsi="Consolas" w:cs="Consolas"/>
          <w:color w:val="000000"/>
          <w:sz w:val="18"/>
          <w:szCs w:val="18"/>
        </w:rPr>
      </w:pPr>
      <w:r>
        <w:rPr>
          <w:rStyle w:val="code-keyword"/>
        </w:rPr>
        <w:t>ON</w:t>
      </w:r>
      <w:r>
        <w:t xml:space="preserve"> A.</w:t>
      </w:r>
      <w:r>
        <w:rPr>
          <w:rStyle w:val="code-keyword"/>
        </w:rPr>
        <w:t>Key</w:t>
      </w:r>
      <w:r>
        <w:t xml:space="preserve"> = B.</w:t>
      </w:r>
      <w:r>
        <w:rPr>
          <w:rStyle w:val="code-keyword"/>
        </w:rPr>
        <w:t>Key</w:t>
      </w:r>
    </w:p>
    <w:p w:rsidR="0081343D" w:rsidRDefault="0081343D" w:rsidP="0081343D">
      <w:pPr>
        <w:pStyle w:val="Heading4"/>
      </w:pPr>
      <w:r>
        <w:t>Outer JOIN</w:t>
      </w:r>
    </w:p>
    <w:p w:rsidR="0081343D" w:rsidRDefault="0081343D" w:rsidP="0081343D">
      <w:pPr>
        <w:pStyle w:val="NormalWeb"/>
      </w:pPr>
      <w:r>
        <w:rPr>
          <w:noProof/>
        </w:rPr>
        <w:drawing>
          <wp:inline distT="0" distB="0" distL="0" distR="0" wp14:anchorId="75EC9F7D" wp14:editId="11AF673D">
            <wp:extent cx="2461260" cy="1653540"/>
            <wp:effectExtent l="0" t="0" r="0" b="0"/>
            <wp:docPr id="27" name="Picture 27" descr="FULL_OUTER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LL_OUTER_JO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1260" cy="1653540"/>
                    </a:xfrm>
                    <a:prstGeom prst="rect">
                      <a:avLst/>
                    </a:prstGeom>
                    <a:noFill/>
                    <a:ln>
                      <a:noFill/>
                    </a:ln>
                  </pic:spPr>
                </pic:pic>
              </a:graphicData>
            </a:graphic>
          </wp:inline>
        </w:drawing>
      </w:r>
    </w:p>
    <w:p w:rsidR="0081343D" w:rsidRDefault="0081343D" w:rsidP="0081343D">
      <w:pPr>
        <w:pStyle w:val="NormalWeb"/>
      </w:pPr>
      <w:r>
        <w:t xml:space="preserve">This Join can also be referred to as a </w:t>
      </w:r>
      <w:r>
        <w:rPr>
          <w:rStyle w:val="HTMLCode"/>
        </w:rPr>
        <w:t>FULL OUTER JOIN</w:t>
      </w:r>
      <w:r>
        <w:t xml:space="preserve"> or a </w:t>
      </w:r>
      <w:r>
        <w:rPr>
          <w:rStyle w:val="HTMLCode"/>
        </w:rPr>
        <w:t>FULL JOIN</w:t>
      </w:r>
      <w:r>
        <w:t>. This query will return all of the records from both tables, joining records from the left table (table A) that match records from the right table (table B). This Join is written as follows:</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6A31074B" wp14:editId="75F1AD06">
            <wp:extent cx="83820" cy="83820"/>
            <wp:effectExtent l="0" t="0" r="0" b="0"/>
            <wp:docPr id="26" name="Picture 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28" w:history="1">
        <w:r>
          <w:rPr>
            <w:rStyle w:val="Hyperlink"/>
            <w:rFonts w:ascii="Segoe UI" w:hAnsi="Segoe UI" w:cs="Segoe UI"/>
            <w:sz w:val="21"/>
            <w:szCs w:val="21"/>
          </w:rPr>
          <w:t>Copy Code</w:t>
        </w:r>
      </w:hyperlink>
    </w:p>
    <w:p w:rsidR="0081343D" w:rsidRDefault="0081343D" w:rsidP="0081343D">
      <w:pPr>
        <w:pStyle w:val="HTMLPreformatted"/>
      </w:pPr>
      <w:r>
        <w:rPr>
          <w:rStyle w:val="code-keyword"/>
        </w:rPr>
        <w:t>SELECT</w:t>
      </w:r>
      <w:r>
        <w:t xml:space="preserve"> </w:t>
      </w:r>
      <w:r>
        <w:rPr>
          <w:rStyle w:val="Emphasis"/>
        </w:rPr>
        <w:t>&lt;select_list&gt;</w:t>
      </w:r>
    </w:p>
    <w:p w:rsidR="0081343D" w:rsidRDefault="0081343D" w:rsidP="0081343D">
      <w:pPr>
        <w:pStyle w:val="HTMLPreformatted"/>
      </w:pPr>
      <w:r>
        <w:rPr>
          <w:rStyle w:val="code-keyword"/>
        </w:rPr>
        <w:t>FROM</w:t>
      </w:r>
      <w:r>
        <w:t xml:space="preserve"> Table_A A</w:t>
      </w:r>
    </w:p>
    <w:p w:rsidR="0081343D" w:rsidRDefault="0081343D" w:rsidP="0081343D">
      <w:pPr>
        <w:pStyle w:val="HTMLPreformatted"/>
      </w:pPr>
      <w:r>
        <w:rPr>
          <w:rStyle w:val="code-keyword"/>
        </w:rPr>
        <w:t>FULL</w:t>
      </w:r>
      <w:r>
        <w:t xml:space="preserve"> </w:t>
      </w:r>
      <w:r>
        <w:rPr>
          <w:rStyle w:val="code-keyword"/>
        </w:rPr>
        <w:t>OUTER</w:t>
      </w:r>
      <w:r>
        <w:t xml:space="preserve"> </w:t>
      </w:r>
      <w:r>
        <w:rPr>
          <w:rStyle w:val="code-keyword"/>
        </w:rPr>
        <w:t>JOIN</w:t>
      </w:r>
      <w:r>
        <w:t xml:space="preserve"> Table_B B</w:t>
      </w:r>
    </w:p>
    <w:p w:rsidR="0081343D" w:rsidRDefault="0081343D" w:rsidP="0081343D">
      <w:pPr>
        <w:pStyle w:val="HTMLPreformatted"/>
        <w:rPr>
          <w:rFonts w:ascii="Consolas" w:hAnsi="Consolas" w:cs="Consolas"/>
          <w:color w:val="000000"/>
          <w:sz w:val="18"/>
          <w:szCs w:val="18"/>
        </w:rPr>
      </w:pPr>
      <w:r>
        <w:rPr>
          <w:rStyle w:val="code-keyword"/>
        </w:rPr>
        <w:t>ON</w:t>
      </w:r>
      <w:r>
        <w:t xml:space="preserve"> A.</w:t>
      </w:r>
      <w:r>
        <w:rPr>
          <w:rStyle w:val="code-keyword"/>
        </w:rPr>
        <w:t>Key</w:t>
      </w:r>
      <w:r>
        <w:t xml:space="preserve"> = B.</w:t>
      </w:r>
      <w:r>
        <w:rPr>
          <w:rStyle w:val="code-keyword"/>
        </w:rPr>
        <w:t>Key</w:t>
      </w:r>
    </w:p>
    <w:p w:rsidR="0081343D" w:rsidRDefault="0081343D" w:rsidP="0081343D">
      <w:pPr>
        <w:pStyle w:val="Heading4"/>
      </w:pPr>
      <w:r>
        <w:t>Left Excluding JOIN</w:t>
      </w:r>
    </w:p>
    <w:p w:rsidR="0081343D" w:rsidRDefault="0081343D" w:rsidP="0081343D">
      <w:pPr>
        <w:pStyle w:val="NormalWeb"/>
      </w:pPr>
      <w:r>
        <w:rPr>
          <w:noProof/>
        </w:rPr>
        <w:drawing>
          <wp:inline distT="0" distB="0" distL="0" distR="0" wp14:anchorId="65FE4BDF" wp14:editId="67B1A305">
            <wp:extent cx="2461260" cy="1653540"/>
            <wp:effectExtent l="0" t="0" r="0" b="0"/>
            <wp:docPr id="25" name="Picture 25" descr="LEFT_EXCLUDING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FT_EXCLUDING_JO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1260" cy="1653540"/>
                    </a:xfrm>
                    <a:prstGeom prst="rect">
                      <a:avLst/>
                    </a:prstGeom>
                    <a:noFill/>
                    <a:ln>
                      <a:noFill/>
                    </a:ln>
                  </pic:spPr>
                </pic:pic>
              </a:graphicData>
            </a:graphic>
          </wp:inline>
        </w:drawing>
      </w:r>
    </w:p>
    <w:p w:rsidR="0081343D" w:rsidRDefault="0081343D" w:rsidP="0081343D">
      <w:pPr>
        <w:pStyle w:val="NormalWeb"/>
      </w:pPr>
      <w:r>
        <w:t>This query will return all of the records in the left table (table A) that do not match any records in the right table (table B). This Join is written as follows:</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4C577335" wp14:editId="51EBA32D">
            <wp:extent cx="83820" cy="83820"/>
            <wp:effectExtent l="0" t="0" r="0" b="0"/>
            <wp:docPr id="24" name="Picture 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0" w:history="1">
        <w:r>
          <w:rPr>
            <w:rStyle w:val="Hyperlink"/>
            <w:rFonts w:ascii="Segoe UI" w:hAnsi="Segoe UI" w:cs="Segoe UI"/>
            <w:sz w:val="21"/>
            <w:szCs w:val="21"/>
          </w:rPr>
          <w:t>Copy Code</w:t>
        </w:r>
      </w:hyperlink>
    </w:p>
    <w:p w:rsidR="0081343D" w:rsidRDefault="0081343D" w:rsidP="0081343D">
      <w:pPr>
        <w:pStyle w:val="HTMLPreformatted"/>
      </w:pPr>
      <w:r>
        <w:rPr>
          <w:rStyle w:val="code-keyword"/>
        </w:rPr>
        <w:t>SELECT</w:t>
      </w:r>
      <w:r>
        <w:t xml:space="preserve"> </w:t>
      </w:r>
      <w:r>
        <w:rPr>
          <w:rStyle w:val="Emphasis"/>
        </w:rPr>
        <w:t>&lt;select_list&gt;</w:t>
      </w:r>
      <w:r>
        <w:t xml:space="preserve"> </w:t>
      </w:r>
    </w:p>
    <w:p w:rsidR="0081343D" w:rsidRDefault="0081343D" w:rsidP="0081343D">
      <w:pPr>
        <w:pStyle w:val="HTMLPreformatted"/>
      </w:pPr>
      <w:r>
        <w:rPr>
          <w:rStyle w:val="code-keyword"/>
        </w:rPr>
        <w:t>FROM</w:t>
      </w:r>
      <w:r>
        <w:t xml:space="preserve"> Table_A A</w:t>
      </w:r>
    </w:p>
    <w:p w:rsidR="0081343D" w:rsidRDefault="0081343D" w:rsidP="0081343D">
      <w:pPr>
        <w:pStyle w:val="HTMLPreformatted"/>
      </w:pPr>
      <w:r>
        <w:rPr>
          <w:rStyle w:val="code-keyword"/>
        </w:rPr>
        <w:t>LEFT</w:t>
      </w:r>
      <w:r>
        <w:t xml:space="preserve"> </w:t>
      </w:r>
      <w:r>
        <w:rPr>
          <w:rStyle w:val="code-keyword"/>
        </w:rPr>
        <w:t>JOIN</w:t>
      </w:r>
      <w:r>
        <w:t xml:space="preserve"> Table_B B</w:t>
      </w:r>
    </w:p>
    <w:p w:rsidR="0081343D" w:rsidRDefault="0081343D" w:rsidP="0081343D">
      <w:pPr>
        <w:pStyle w:val="HTMLPreformatted"/>
      </w:pPr>
      <w:r>
        <w:rPr>
          <w:rStyle w:val="code-keyword"/>
        </w:rPr>
        <w:t>ON</w:t>
      </w:r>
      <w:r>
        <w:t xml:space="preserve"> A.</w:t>
      </w:r>
      <w:r>
        <w:rPr>
          <w:rStyle w:val="code-keyword"/>
        </w:rPr>
        <w:t>Key</w:t>
      </w:r>
      <w:r>
        <w:t xml:space="preserve"> = B.</w:t>
      </w:r>
      <w:r>
        <w:rPr>
          <w:rStyle w:val="code-keyword"/>
        </w:rPr>
        <w:t>Key</w:t>
      </w:r>
    </w:p>
    <w:p w:rsidR="0081343D" w:rsidRDefault="0081343D" w:rsidP="0081343D">
      <w:pPr>
        <w:pStyle w:val="HTMLPreformatted"/>
        <w:rPr>
          <w:rFonts w:ascii="Consolas" w:hAnsi="Consolas" w:cs="Consolas"/>
          <w:color w:val="000000"/>
          <w:sz w:val="18"/>
          <w:szCs w:val="18"/>
        </w:rPr>
      </w:pPr>
      <w:r>
        <w:rPr>
          <w:rStyle w:val="code-keyword"/>
        </w:rPr>
        <w:t>WHERE</w:t>
      </w:r>
      <w:r>
        <w:t xml:space="preserve"> B.</w:t>
      </w:r>
      <w:r>
        <w:rPr>
          <w:rStyle w:val="code-keyword"/>
        </w:rPr>
        <w:t>Key</w:t>
      </w:r>
      <w:r>
        <w:t xml:space="preserve"> </w:t>
      </w:r>
      <w:r>
        <w:rPr>
          <w:rStyle w:val="code-keyword"/>
        </w:rPr>
        <w:t>IS</w:t>
      </w:r>
      <w:r>
        <w:t xml:space="preserve"> </w:t>
      </w:r>
      <w:r>
        <w:rPr>
          <w:rStyle w:val="code-keyword"/>
        </w:rPr>
        <w:t>NULL</w:t>
      </w:r>
    </w:p>
    <w:p w:rsidR="0081343D" w:rsidRDefault="0081343D" w:rsidP="0081343D">
      <w:pPr>
        <w:pStyle w:val="Heading4"/>
      </w:pPr>
      <w:r>
        <w:t>Right Excluding JOIN</w:t>
      </w:r>
    </w:p>
    <w:p w:rsidR="0081343D" w:rsidRDefault="0081343D" w:rsidP="0081343D">
      <w:pPr>
        <w:pStyle w:val="NormalWeb"/>
      </w:pPr>
      <w:r>
        <w:rPr>
          <w:noProof/>
        </w:rPr>
        <w:drawing>
          <wp:inline distT="0" distB="0" distL="0" distR="0" wp14:anchorId="1ED6DFA1" wp14:editId="344DDE28">
            <wp:extent cx="2461260" cy="1653540"/>
            <wp:effectExtent l="0" t="0" r="0" b="0"/>
            <wp:docPr id="23" name="Picture 23" descr="RIGHT_EXCLUDING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IGHT_EXCLUDING_JO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1260" cy="1653540"/>
                    </a:xfrm>
                    <a:prstGeom prst="rect">
                      <a:avLst/>
                    </a:prstGeom>
                    <a:noFill/>
                    <a:ln>
                      <a:noFill/>
                    </a:ln>
                  </pic:spPr>
                </pic:pic>
              </a:graphicData>
            </a:graphic>
          </wp:inline>
        </w:drawing>
      </w:r>
    </w:p>
    <w:p w:rsidR="0081343D" w:rsidRDefault="0081343D" w:rsidP="0081343D">
      <w:pPr>
        <w:pStyle w:val="NormalWeb"/>
      </w:pPr>
      <w:r>
        <w:t>This query will return all of the records in the right table (table B) that do not match any records in the left table (table A). This Join is written as follows:</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29D679E4" wp14:editId="240EF2C7">
            <wp:extent cx="83820" cy="83820"/>
            <wp:effectExtent l="0" t="0" r="0" b="0"/>
            <wp:docPr id="22" name="Picture 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2" w:history="1">
        <w:r>
          <w:rPr>
            <w:rStyle w:val="Hyperlink"/>
            <w:rFonts w:ascii="Segoe UI" w:hAnsi="Segoe UI" w:cs="Segoe UI"/>
            <w:sz w:val="21"/>
            <w:szCs w:val="21"/>
          </w:rPr>
          <w:t>Copy Code</w:t>
        </w:r>
      </w:hyperlink>
    </w:p>
    <w:p w:rsidR="0081343D" w:rsidRDefault="0081343D" w:rsidP="0081343D">
      <w:pPr>
        <w:pStyle w:val="HTMLPreformatted"/>
      </w:pPr>
      <w:r>
        <w:rPr>
          <w:rStyle w:val="code-keyword"/>
        </w:rPr>
        <w:t>SELECT</w:t>
      </w:r>
      <w:r>
        <w:t xml:space="preserve"> </w:t>
      </w:r>
      <w:r>
        <w:rPr>
          <w:rStyle w:val="Emphasis"/>
        </w:rPr>
        <w:t>&lt;select_list&gt;</w:t>
      </w:r>
    </w:p>
    <w:p w:rsidR="0081343D" w:rsidRDefault="0081343D" w:rsidP="0081343D">
      <w:pPr>
        <w:pStyle w:val="HTMLPreformatted"/>
      </w:pPr>
      <w:r>
        <w:rPr>
          <w:rStyle w:val="code-keyword"/>
        </w:rPr>
        <w:t>FROM</w:t>
      </w:r>
      <w:r>
        <w:t xml:space="preserve"> Table_A A</w:t>
      </w:r>
    </w:p>
    <w:p w:rsidR="0081343D" w:rsidRDefault="0081343D" w:rsidP="0081343D">
      <w:pPr>
        <w:pStyle w:val="HTMLPreformatted"/>
      </w:pPr>
      <w:r>
        <w:rPr>
          <w:rStyle w:val="code-keyword"/>
        </w:rPr>
        <w:t>RIGHT</w:t>
      </w:r>
      <w:r>
        <w:t xml:space="preserve"> </w:t>
      </w:r>
      <w:r>
        <w:rPr>
          <w:rStyle w:val="code-keyword"/>
        </w:rPr>
        <w:t>JOIN</w:t>
      </w:r>
      <w:r>
        <w:t xml:space="preserve"> Table_B B</w:t>
      </w:r>
    </w:p>
    <w:p w:rsidR="0081343D" w:rsidRDefault="0081343D" w:rsidP="0081343D">
      <w:pPr>
        <w:pStyle w:val="HTMLPreformatted"/>
      </w:pPr>
      <w:r>
        <w:rPr>
          <w:rStyle w:val="code-keyword"/>
        </w:rPr>
        <w:t>ON</w:t>
      </w:r>
      <w:r>
        <w:t xml:space="preserve"> A.</w:t>
      </w:r>
      <w:r>
        <w:rPr>
          <w:rStyle w:val="code-keyword"/>
        </w:rPr>
        <w:t>Key</w:t>
      </w:r>
      <w:r>
        <w:t xml:space="preserve"> = B.</w:t>
      </w:r>
      <w:r>
        <w:rPr>
          <w:rStyle w:val="code-keyword"/>
        </w:rPr>
        <w:t>Key</w:t>
      </w:r>
    </w:p>
    <w:p w:rsidR="0081343D" w:rsidRDefault="0081343D" w:rsidP="0081343D">
      <w:pPr>
        <w:pStyle w:val="HTMLPreformatted"/>
        <w:rPr>
          <w:rFonts w:ascii="Consolas" w:hAnsi="Consolas" w:cs="Consolas"/>
          <w:color w:val="000000"/>
          <w:sz w:val="18"/>
          <w:szCs w:val="18"/>
        </w:rPr>
      </w:pPr>
      <w:r>
        <w:rPr>
          <w:rStyle w:val="code-keyword"/>
        </w:rPr>
        <w:lastRenderedPageBreak/>
        <w:t>WHERE</w:t>
      </w:r>
      <w:r>
        <w:t xml:space="preserve"> A.</w:t>
      </w:r>
      <w:r>
        <w:rPr>
          <w:rStyle w:val="code-keyword"/>
        </w:rPr>
        <w:t>Key</w:t>
      </w:r>
      <w:r>
        <w:t xml:space="preserve"> </w:t>
      </w:r>
      <w:r>
        <w:rPr>
          <w:rStyle w:val="code-keyword"/>
        </w:rPr>
        <w:t>IS</w:t>
      </w:r>
      <w:r>
        <w:t xml:space="preserve"> </w:t>
      </w:r>
      <w:r>
        <w:rPr>
          <w:rStyle w:val="code-keyword"/>
        </w:rPr>
        <w:t>NULL</w:t>
      </w:r>
    </w:p>
    <w:p w:rsidR="0081343D" w:rsidRDefault="0081343D" w:rsidP="0081343D">
      <w:pPr>
        <w:pStyle w:val="Heading4"/>
      </w:pPr>
      <w:r>
        <w:t>Outer Excluding JOIN</w:t>
      </w:r>
    </w:p>
    <w:p w:rsidR="0081343D" w:rsidRDefault="0081343D" w:rsidP="0081343D">
      <w:pPr>
        <w:pStyle w:val="NormalWeb"/>
      </w:pPr>
      <w:r>
        <w:rPr>
          <w:noProof/>
        </w:rPr>
        <w:drawing>
          <wp:inline distT="0" distB="0" distL="0" distR="0" wp14:anchorId="4694BE79" wp14:editId="535C0996">
            <wp:extent cx="2461260" cy="1653540"/>
            <wp:effectExtent l="0" t="0" r="0" b="0"/>
            <wp:docPr id="21" name="Picture 21" descr="OUTER_EXCLUDING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ER_EXCLUDING_JOI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1260" cy="1653540"/>
                    </a:xfrm>
                    <a:prstGeom prst="rect">
                      <a:avLst/>
                    </a:prstGeom>
                    <a:noFill/>
                    <a:ln>
                      <a:noFill/>
                    </a:ln>
                  </pic:spPr>
                </pic:pic>
              </a:graphicData>
            </a:graphic>
          </wp:inline>
        </w:drawing>
      </w:r>
    </w:p>
    <w:p w:rsidR="0081343D" w:rsidRDefault="0081343D" w:rsidP="0081343D">
      <w:pPr>
        <w:pStyle w:val="NormalWeb"/>
      </w:pPr>
      <w:r>
        <w:t>This query will return all of the records in the left table (table A) and all of the records in the right table (table B) that do not match. I have yet to have a need for using this type of Join, but all of the others, I use quite frequently. This Join is written as follows:</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A8539AC" wp14:editId="2402589F">
            <wp:extent cx="83820" cy="83820"/>
            <wp:effectExtent l="0" t="0" r="0" b="0"/>
            <wp:docPr id="20" name="Picture 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4" w:history="1">
        <w:r>
          <w:rPr>
            <w:rStyle w:val="Hyperlink"/>
            <w:rFonts w:ascii="Segoe UI" w:hAnsi="Segoe UI" w:cs="Segoe UI"/>
            <w:sz w:val="21"/>
            <w:szCs w:val="21"/>
          </w:rPr>
          <w:t>Copy Code</w:t>
        </w:r>
      </w:hyperlink>
    </w:p>
    <w:p w:rsidR="0081343D" w:rsidRDefault="0081343D" w:rsidP="0081343D">
      <w:pPr>
        <w:pStyle w:val="HTMLPreformatted"/>
      </w:pPr>
      <w:r>
        <w:rPr>
          <w:rStyle w:val="code-keyword"/>
        </w:rPr>
        <w:t>SELECT</w:t>
      </w:r>
      <w:r>
        <w:t xml:space="preserve"> </w:t>
      </w:r>
      <w:r>
        <w:rPr>
          <w:rStyle w:val="Emphasis"/>
        </w:rPr>
        <w:t>&lt;select_list&gt;</w:t>
      </w:r>
    </w:p>
    <w:p w:rsidR="0081343D" w:rsidRDefault="0081343D" w:rsidP="0081343D">
      <w:pPr>
        <w:pStyle w:val="HTMLPreformatted"/>
      </w:pPr>
      <w:r>
        <w:rPr>
          <w:rStyle w:val="code-keyword"/>
        </w:rPr>
        <w:t>FROM</w:t>
      </w:r>
      <w:r>
        <w:t xml:space="preserve"> Table_A A</w:t>
      </w:r>
    </w:p>
    <w:p w:rsidR="0081343D" w:rsidRDefault="0081343D" w:rsidP="0081343D">
      <w:pPr>
        <w:pStyle w:val="HTMLPreformatted"/>
      </w:pPr>
      <w:r>
        <w:rPr>
          <w:rStyle w:val="code-keyword"/>
        </w:rPr>
        <w:t>FULL</w:t>
      </w:r>
      <w:r>
        <w:t xml:space="preserve"> </w:t>
      </w:r>
      <w:r>
        <w:rPr>
          <w:rStyle w:val="code-keyword"/>
        </w:rPr>
        <w:t>OUTER</w:t>
      </w:r>
      <w:r>
        <w:t xml:space="preserve"> </w:t>
      </w:r>
      <w:r>
        <w:rPr>
          <w:rStyle w:val="code-keyword"/>
        </w:rPr>
        <w:t>JOIN</w:t>
      </w:r>
      <w:r>
        <w:t xml:space="preserve"> Table_B B</w:t>
      </w:r>
    </w:p>
    <w:p w:rsidR="0081343D" w:rsidRDefault="0081343D" w:rsidP="0081343D">
      <w:pPr>
        <w:pStyle w:val="HTMLPreformatted"/>
      </w:pPr>
      <w:r>
        <w:rPr>
          <w:rStyle w:val="code-keyword"/>
        </w:rPr>
        <w:t>ON</w:t>
      </w:r>
      <w:r>
        <w:t xml:space="preserve"> A.</w:t>
      </w:r>
      <w:r>
        <w:rPr>
          <w:rStyle w:val="code-keyword"/>
        </w:rPr>
        <w:t>Key</w:t>
      </w:r>
      <w:r>
        <w:t xml:space="preserve"> = B.</w:t>
      </w:r>
      <w:r>
        <w:rPr>
          <w:rStyle w:val="code-keyword"/>
        </w:rPr>
        <w:t>Key</w:t>
      </w:r>
    </w:p>
    <w:p w:rsidR="0081343D" w:rsidRDefault="0081343D" w:rsidP="0081343D">
      <w:pPr>
        <w:pStyle w:val="HTMLPreformatted"/>
        <w:rPr>
          <w:rFonts w:ascii="Consolas" w:hAnsi="Consolas" w:cs="Consolas"/>
          <w:color w:val="000000"/>
          <w:sz w:val="18"/>
          <w:szCs w:val="18"/>
        </w:rPr>
      </w:pPr>
      <w:r>
        <w:rPr>
          <w:rStyle w:val="code-keyword"/>
        </w:rPr>
        <w:t>WHERE</w:t>
      </w:r>
      <w:r>
        <w:t xml:space="preserve"> A.</w:t>
      </w:r>
      <w:r>
        <w:rPr>
          <w:rStyle w:val="code-keyword"/>
        </w:rPr>
        <w:t>Key</w:t>
      </w:r>
      <w:r>
        <w:t xml:space="preserve"> </w:t>
      </w:r>
      <w:r>
        <w:rPr>
          <w:rStyle w:val="code-keyword"/>
        </w:rPr>
        <w:t>IS</w:t>
      </w:r>
      <w:r>
        <w:t xml:space="preserve"> </w:t>
      </w:r>
      <w:r>
        <w:rPr>
          <w:rStyle w:val="code-keyword"/>
        </w:rPr>
        <w:t>NULL</w:t>
      </w:r>
      <w:r>
        <w:t xml:space="preserve"> </w:t>
      </w:r>
      <w:r>
        <w:rPr>
          <w:rStyle w:val="code-keyword"/>
        </w:rPr>
        <w:t>OR</w:t>
      </w:r>
      <w:r>
        <w:t xml:space="preserve"> B.</w:t>
      </w:r>
      <w:r>
        <w:rPr>
          <w:rStyle w:val="code-keyword"/>
        </w:rPr>
        <w:t>Key</w:t>
      </w:r>
      <w:r>
        <w:t xml:space="preserve"> </w:t>
      </w:r>
      <w:r>
        <w:rPr>
          <w:rStyle w:val="code-keyword"/>
        </w:rPr>
        <w:t>IS</w:t>
      </w:r>
      <w:r>
        <w:t xml:space="preserve"> </w:t>
      </w:r>
      <w:r>
        <w:rPr>
          <w:rStyle w:val="code-keyword"/>
        </w:rPr>
        <w:t>NULL</w:t>
      </w:r>
    </w:p>
    <w:p w:rsidR="0081343D" w:rsidRDefault="0081343D" w:rsidP="0081343D">
      <w:pPr>
        <w:pStyle w:val="Heading4"/>
      </w:pPr>
      <w:r>
        <w:t>Examples</w:t>
      </w:r>
    </w:p>
    <w:p w:rsidR="0081343D" w:rsidRDefault="0081343D" w:rsidP="0081343D">
      <w:pPr>
        <w:pStyle w:val="NormalWeb"/>
      </w:pPr>
      <w:r>
        <w:t xml:space="preserve">Suppose we have two tables, </w:t>
      </w:r>
      <w:r>
        <w:rPr>
          <w:rStyle w:val="Emphasis"/>
        </w:rPr>
        <w:t>Table_A</w:t>
      </w:r>
      <w:r>
        <w:t xml:space="preserve"> and </w:t>
      </w:r>
      <w:r>
        <w:rPr>
          <w:rStyle w:val="Emphasis"/>
        </w:rPr>
        <w:t>Table_B</w:t>
      </w:r>
      <w:r>
        <w:t>. The data in these tables are shown below:</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61C9D503" wp14:editId="16FDAF6E">
            <wp:extent cx="83820" cy="83820"/>
            <wp:effectExtent l="0" t="0" r="0" b="0"/>
            <wp:docPr id="19" name="Picture 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5" w:history="1">
        <w:r>
          <w:rPr>
            <w:rStyle w:val="Hyperlink"/>
            <w:rFonts w:ascii="Segoe UI" w:hAnsi="Segoe UI" w:cs="Segoe UI"/>
            <w:sz w:val="21"/>
            <w:szCs w:val="21"/>
          </w:rPr>
          <w:t>Copy Code</w:t>
        </w:r>
      </w:hyperlink>
    </w:p>
    <w:p w:rsidR="0081343D" w:rsidRDefault="0081343D" w:rsidP="0081343D">
      <w:pPr>
        <w:pStyle w:val="HTMLPreformatted"/>
      </w:pPr>
      <w:r>
        <w:rPr>
          <w:rStyle w:val="Strong"/>
        </w:rPr>
        <w:t>TABLE_A</w:t>
      </w:r>
    </w:p>
    <w:p w:rsidR="0081343D" w:rsidRDefault="0081343D" w:rsidP="0081343D">
      <w:pPr>
        <w:pStyle w:val="HTMLPreformatted"/>
      </w:pPr>
      <w:r>
        <w:t xml:space="preserve">  PK Value</w:t>
      </w:r>
    </w:p>
    <w:p w:rsidR="0081343D" w:rsidRDefault="0081343D" w:rsidP="0081343D">
      <w:pPr>
        <w:pStyle w:val="HTMLPreformatted"/>
      </w:pPr>
      <w:r>
        <w:t>---- ----------</w:t>
      </w:r>
    </w:p>
    <w:p w:rsidR="0081343D" w:rsidRDefault="0081343D" w:rsidP="0081343D">
      <w:pPr>
        <w:pStyle w:val="HTMLPreformatted"/>
      </w:pPr>
      <w:r>
        <w:t xml:space="preserve">   1 FOX</w:t>
      </w:r>
    </w:p>
    <w:p w:rsidR="0081343D" w:rsidRDefault="0081343D" w:rsidP="0081343D">
      <w:pPr>
        <w:pStyle w:val="HTMLPreformatted"/>
      </w:pPr>
      <w:r>
        <w:t xml:space="preserve">   2 COP</w:t>
      </w:r>
    </w:p>
    <w:p w:rsidR="0081343D" w:rsidRDefault="0081343D" w:rsidP="0081343D">
      <w:pPr>
        <w:pStyle w:val="HTMLPreformatted"/>
      </w:pPr>
      <w:r>
        <w:t xml:space="preserve">   3 TAXI</w:t>
      </w:r>
    </w:p>
    <w:p w:rsidR="0081343D" w:rsidRDefault="0081343D" w:rsidP="0081343D">
      <w:pPr>
        <w:pStyle w:val="HTMLPreformatted"/>
      </w:pPr>
      <w:r>
        <w:t xml:space="preserve">   6 WASHINGTON</w:t>
      </w:r>
    </w:p>
    <w:p w:rsidR="0081343D" w:rsidRDefault="0081343D" w:rsidP="0081343D">
      <w:pPr>
        <w:pStyle w:val="HTMLPreformatted"/>
      </w:pPr>
      <w:r>
        <w:t xml:space="preserve">   7 DELL</w:t>
      </w:r>
    </w:p>
    <w:p w:rsidR="0081343D" w:rsidRDefault="0081343D" w:rsidP="0081343D">
      <w:pPr>
        <w:pStyle w:val="HTMLPreformatted"/>
      </w:pPr>
      <w:r>
        <w:t xml:space="preserve">   5 ARIZONA</w:t>
      </w:r>
    </w:p>
    <w:p w:rsidR="0081343D" w:rsidRDefault="0081343D" w:rsidP="0081343D">
      <w:pPr>
        <w:pStyle w:val="HTMLPreformatted"/>
      </w:pPr>
      <w:r>
        <w:t xml:space="preserve">   4 LINCOLN</w:t>
      </w:r>
    </w:p>
    <w:p w:rsidR="0081343D" w:rsidRDefault="0081343D" w:rsidP="0081343D">
      <w:pPr>
        <w:pStyle w:val="HTMLPreformatted"/>
      </w:pPr>
      <w:r>
        <w:t xml:space="preserve">  10 LUCENT</w:t>
      </w:r>
    </w:p>
    <w:p w:rsidR="0081343D" w:rsidRDefault="0081343D" w:rsidP="0081343D">
      <w:pPr>
        <w:pStyle w:val="HTMLPreformatted"/>
      </w:pPr>
    </w:p>
    <w:p w:rsidR="0081343D" w:rsidRDefault="0081343D" w:rsidP="0081343D">
      <w:pPr>
        <w:pStyle w:val="HTMLPreformatted"/>
      </w:pPr>
      <w:r>
        <w:rPr>
          <w:rStyle w:val="Strong"/>
        </w:rPr>
        <w:t>TABLE_B</w:t>
      </w:r>
    </w:p>
    <w:p w:rsidR="0081343D" w:rsidRDefault="0081343D" w:rsidP="0081343D">
      <w:pPr>
        <w:pStyle w:val="HTMLPreformatted"/>
      </w:pPr>
      <w:r>
        <w:t xml:space="preserve">  PK Value</w:t>
      </w:r>
    </w:p>
    <w:p w:rsidR="0081343D" w:rsidRDefault="0081343D" w:rsidP="0081343D">
      <w:pPr>
        <w:pStyle w:val="HTMLPreformatted"/>
      </w:pPr>
      <w:r>
        <w:t>---- ----------</w:t>
      </w:r>
    </w:p>
    <w:p w:rsidR="0081343D" w:rsidRDefault="0081343D" w:rsidP="0081343D">
      <w:pPr>
        <w:pStyle w:val="HTMLPreformatted"/>
      </w:pPr>
      <w:r>
        <w:t xml:space="preserve">   1 TROT</w:t>
      </w:r>
    </w:p>
    <w:p w:rsidR="0081343D" w:rsidRDefault="0081343D" w:rsidP="0081343D">
      <w:pPr>
        <w:pStyle w:val="HTMLPreformatted"/>
      </w:pPr>
      <w:r>
        <w:t xml:space="preserve">   2 CAR</w:t>
      </w:r>
    </w:p>
    <w:p w:rsidR="0081343D" w:rsidRDefault="0081343D" w:rsidP="0081343D">
      <w:pPr>
        <w:pStyle w:val="HTMLPreformatted"/>
      </w:pPr>
      <w:r>
        <w:t xml:space="preserve">   3 CAB</w:t>
      </w:r>
    </w:p>
    <w:p w:rsidR="0081343D" w:rsidRDefault="0081343D" w:rsidP="0081343D">
      <w:pPr>
        <w:pStyle w:val="HTMLPreformatted"/>
      </w:pPr>
      <w:r>
        <w:t xml:space="preserve">   6 MONUMENT</w:t>
      </w:r>
    </w:p>
    <w:p w:rsidR="0081343D" w:rsidRDefault="0081343D" w:rsidP="0081343D">
      <w:pPr>
        <w:pStyle w:val="HTMLPreformatted"/>
      </w:pPr>
      <w:r>
        <w:t xml:space="preserve">   7 PC</w:t>
      </w:r>
    </w:p>
    <w:p w:rsidR="0081343D" w:rsidRDefault="0081343D" w:rsidP="0081343D">
      <w:pPr>
        <w:pStyle w:val="HTMLPreformatted"/>
      </w:pPr>
      <w:r>
        <w:t xml:space="preserve">   8 MICROSOFT</w:t>
      </w:r>
    </w:p>
    <w:p w:rsidR="0081343D" w:rsidRDefault="0081343D" w:rsidP="0081343D">
      <w:pPr>
        <w:pStyle w:val="HTMLPreformatted"/>
      </w:pPr>
      <w:r>
        <w:lastRenderedPageBreak/>
        <w:t xml:space="preserve">   9 APPLE</w:t>
      </w:r>
    </w:p>
    <w:p w:rsidR="0081343D" w:rsidRDefault="0081343D" w:rsidP="0081343D">
      <w:pPr>
        <w:pStyle w:val="HTMLPreformatted"/>
        <w:rPr>
          <w:rFonts w:ascii="Consolas" w:hAnsi="Consolas" w:cs="Consolas"/>
          <w:color w:val="000000"/>
          <w:sz w:val="18"/>
          <w:szCs w:val="18"/>
        </w:rPr>
      </w:pPr>
      <w:r>
        <w:t xml:space="preserve">  11 SCOTCH</w:t>
      </w:r>
    </w:p>
    <w:p w:rsidR="0081343D" w:rsidRDefault="0081343D" w:rsidP="0081343D">
      <w:pPr>
        <w:pStyle w:val="NormalWeb"/>
      </w:pPr>
      <w:r>
        <w:t>The results of the seven Joins are shown below:</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6A274A17" wp14:editId="005244AD">
            <wp:extent cx="83820" cy="83820"/>
            <wp:effectExtent l="0" t="0" r="0" b="0"/>
            <wp:docPr id="18" name="Picture 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6" w:history="1">
        <w:r>
          <w:rPr>
            <w:rStyle w:val="Hyperlink"/>
            <w:rFonts w:ascii="Segoe UI" w:hAnsi="Segoe UI" w:cs="Segoe UI"/>
            <w:sz w:val="21"/>
            <w:szCs w:val="21"/>
          </w:rPr>
          <w:t>Copy Code</w:t>
        </w:r>
      </w:hyperlink>
    </w:p>
    <w:p w:rsidR="0081343D" w:rsidRDefault="0081343D" w:rsidP="0081343D">
      <w:pPr>
        <w:pStyle w:val="HTMLPreformatted"/>
      </w:pPr>
      <w:r>
        <w:rPr>
          <w:rStyle w:val="Strong"/>
        </w:rPr>
        <w:t>-- INNER JOIN</w:t>
      </w:r>
    </w:p>
    <w:p w:rsidR="0081343D" w:rsidRDefault="0081343D" w:rsidP="0081343D">
      <w:pPr>
        <w:pStyle w:val="HTMLPreformatted"/>
      </w:pPr>
      <w:r>
        <w:t>SELECT A.PK AS A_PK, A.Value AS A_Value,</w:t>
      </w:r>
    </w:p>
    <w:p w:rsidR="0081343D" w:rsidRDefault="0081343D" w:rsidP="0081343D">
      <w:pPr>
        <w:pStyle w:val="HTMLPreformatted"/>
      </w:pPr>
      <w:r>
        <w:t xml:space="preserve">       B.Value AS B_Value, B.PK AS B_PK</w:t>
      </w:r>
    </w:p>
    <w:p w:rsidR="0081343D" w:rsidRDefault="0081343D" w:rsidP="0081343D">
      <w:pPr>
        <w:pStyle w:val="HTMLPreformatted"/>
      </w:pPr>
      <w:r>
        <w:t>FROM Table_A A</w:t>
      </w:r>
    </w:p>
    <w:p w:rsidR="0081343D" w:rsidRDefault="0081343D" w:rsidP="0081343D">
      <w:pPr>
        <w:pStyle w:val="HTMLPreformatted"/>
      </w:pPr>
      <w:r>
        <w:t>INNER JOIN Table_B B</w:t>
      </w:r>
    </w:p>
    <w:p w:rsidR="0081343D" w:rsidRDefault="0081343D" w:rsidP="0081343D">
      <w:pPr>
        <w:pStyle w:val="HTMLPreformatted"/>
      </w:pPr>
      <w:r>
        <w:t>ON A.PK = B.PK</w:t>
      </w:r>
    </w:p>
    <w:p w:rsidR="0081343D" w:rsidRDefault="0081343D" w:rsidP="0081343D">
      <w:pPr>
        <w:pStyle w:val="HTMLPreformatted"/>
      </w:pPr>
    </w:p>
    <w:p w:rsidR="0081343D" w:rsidRDefault="0081343D" w:rsidP="0081343D">
      <w:pPr>
        <w:pStyle w:val="HTMLPreformatted"/>
      </w:pPr>
      <w:r>
        <w:t>A_PK A_Value    B_Value    B_PK</w:t>
      </w:r>
    </w:p>
    <w:p w:rsidR="0081343D" w:rsidRDefault="0081343D" w:rsidP="0081343D">
      <w:pPr>
        <w:pStyle w:val="HTMLPreformatted"/>
      </w:pPr>
      <w:r>
        <w:t>---- ---------- ---------- ----</w:t>
      </w:r>
    </w:p>
    <w:p w:rsidR="0081343D" w:rsidRDefault="0081343D" w:rsidP="0081343D">
      <w:pPr>
        <w:pStyle w:val="HTMLPreformatted"/>
      </w:pPr>
      <w:r>
        <w:t xml:space="preserve">   1 FOX        TROT          1</w:t>
      </w:r>
    </w:p>
    <w:p w:rsidR="0081343D" w:rsidRDefault="0081343D" w:rsidP="0081343D">
      <w:pPr>
        <w:pStyle w:val="HTMLPreformatted"/>
      </w:pPr>
      <w:r>
        <w:t xml:space="preserve">   2 COP        CAR           2</w:t>
      </w:r>
    </w:p>
    <w:p w:rsidR="0081343D" w:rsidRDefault="0081343D" w:rsidP="0081343D">
      <w:pPr>
        <w:pStyle w:val="HTMLPreformatted"/>
      </w:pPr>
      <w:r>
        <w:t xml:space="preserve">   3 TAXI       CAB           3</w:t>
      </w:r>
    </w:p>
    <w:p w:rsidR="0081343D" w:rsidRDefault="0081343D" w:rsidP="0081343D">
      <w:pPr>
        <w:pStyle w:val="HTMLPreformatted"/>
      </w:pPr>
      <w:r>
        <w:t xml:space="preserve">   6 WASHINGTON MONUMENT      6</w:t>
      </w:r>
    </w:p>
    <w:p w:rsidR="0081343D" w:rsidRDefault="0081343D" w:rsidP="0081343D">
      <w:pPr>
        <w:pStyle w:val="HTMLPreformatted"/>
      </w:pPr>
      <w:r>
        <w:t xml:space="preserve">   7 DELL       PC            7</w:t>
      </w:r>
    </w:p>
    <w:p w:rsidR="0081343D" w:rsidRDefault="0081343D" w:rsidP="0081343D">
      <w:pPr>
        <w:pStyle w:val="HTMLPreformatted"/>
      </w:pPr>
    </w:p>
    <w:p w:rsidR="0081343D" w:rsidRDefault="0081343D" w:rsidP="0081343D">
      <w:pPr>
        <w:pStyle w:val="HTMLPreformatted"/>
        <w:rPr>
          <w:rFonts w:ascii="Consolas" w:hAnsi="Consolas" w:cs="Consolas"/>
          <w:color w:val="000000"/>
          <w:sz w:val="18"/>
          <w:szCs w:val="18"/>
        </w:rPr>
      </w:pPr>
      <w:r>
        <w:t>(5 row(s) affected)</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68AF842B" wp14:editId="306E4A2D">
            <wp:extent cx="83820" cy="83820"/>
            <wp:effectExtent l="0" t="0" r="0" b="0"/>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7" w:history="1">
        <w:r>
          <w:rPr>
            <w:rStyle w:val="Hyperlink"/>
            <w:rFonts w:ascii="Segoe UI" w:hAnsi="Segoe UI" w:cs="Segoe UI"/>
            <w:sz w:val="21"/>
            <w:szCs w:val="21"/>
          </w:rPr>
          <w:t>Copy Code</w:t>
        </w:r>
      </w:hyperlink>
    </w:p>
    <w:p w:rsidR="0081343D" w:rsidRDefault="0081343D" w:rsidP="0081343D">
      <w:pPr>
        <w:pStyle w:val="HTMLPreformatted"/>
      </w:pPr>
      <w:r>
        <w:rPr>
          <w:rStyle w:val="Strong"/>
        </w:rPr>
        <w:t>-- LEFT JOIN</w:t>
      </w:r>
    </w:p>
    <w:p w:rsidR="0081343D" w:rsidRDefault="0081343D" w:rsidP="0081343D">
      <w:pPr>
        <w:pStyle w:val="HTMLPreformatted"/>
      </w:pPr>
      <w:r>
        <w:t>SELECT A.PK AS A_PK, A.Value AS A_Value,</w:t>
      </w:r>
    </w:p>
    <w:p w:rsidR="0081343D" w:rsidRDefault="0081343D" w:rsidP="0081343D">
      <w:pPr>
        <w:pStyle w:val="HTMLPreformatted"/>
      </w:pPr>
      <w:r>
        <w:t>B.Value AS B_Value, B.PK AS B_PK</w:t>
      </w:r>
    </w:p>
    <w:p w:rsidR="0081343D" w:rsidRDefault="0081343D" w:rsidP="0081343D">
      <w:pPr>
        <w:pStyle w:val="HTMLPreformatted"/>
      </w:pPr>
      <w:r>
        <w:t>FROM Table_A A</w:t>
      </w:r>
    </w:p>
    <w:p w:rsidR="0081343D" w:rsidRDefault="0081343D" w:rsidP="0081343D">
      <w:pPr>
        <w:pStyle w:val="HTMLPreformatted"/>
      </w:pPr>
      <w:r>
        <w:t>LEFT JOIN Table_B B</w:t>
      </w:r>
    </w:p>
    <w:p w:rsidR="0081343D" w:rsidRDefault="0081343D" w:rsidP="0081343D">
      <w:pPr>
        <w:pStyle w:val="HTMLPreformatted"/>
      </w:pPr>
      <w:r>
        <w:t>ON A.PK = B.PK</w:t>
      </w:r>
    </w:p>
    <w:p w:rsidR="0081343D" w:rsidRDefault="0081343D" w:rsidP="0081343D">
      <w:pPr>
        <w:pStyle w:val="HTMLPreformatted"/>
      </w:pPr>
    </w:p>
    <w:p w:rsidR="0081343D" w:rsidRDefault="0081343D" w:rsidP="0081343D">
      <w:pPr>
        <w:pStyle w:val="HTMLPreformatted"/>
      </w:pPr>
      <w:r>
        <w:t>A_PK A_Value    B_Value    B_PK</w:t>
      </w:r>
    </w:p>
    <w:p w:rsidR="0081343D" w:rsidRDefault="0081343D" w:rsidP="0081343D">
      <w:pPr>
        <w:pStyle w:val="HTMLPreformatted"/>
      </w:pPr>
      <w:r>
        <w:t>---- ---------- ---------- ----</w:t>
      </w:r>
    </w:p>
    <w:p w:rsidR="0081343D" w:rsidRDefault="0081343D" w:rsidP="0081343D">
      <w:pPr>
        <w:pStyle w:val="HTMLPreformatted"/>
      </w:pPr>
      <w:r>
        <w:t xml:space="preserve">   1 FOX        TROT          1</w:t>
      </w:r>
    </w:p>
    <w:p w:rsidR="0081343D" w:rsidRDefault="0081343D" w:rsidP="0081343D">
      <w:pPr>
        <w:pStyle w:val="HTMLPreformatted"/>
      </w:pPr>
      <w:r>
        <w:t xml:space="preserve">   2 COP        CAR           2</w:t>
      </w:r>
    </w:p>
    <w:p w:rsidR="0081343D" w:rsidRDefault="0081343D" w:rsidP="0081343D">
      <w:pPr>
        <w:pStyle w:val="HTMLPreformatted"/>
      </w:pPr>
      <w:r>
        <w:t xml:space="preserve">   3 TAXI       CAB           3</w:t>
      </w:r>
    </w:p>
    <w:p w:rsidR="0081343D" w:rsidRDefault="0081343D" w:rsidP="0081343D">
      <w:pPr>
        <w:pStyle w:val="HTMLPreformatted"/>
      </w:pPr>
      <w:r>
        <w:t xml:space="preserve">   4 LINCOLN    NULL       NULL</w:t>
      </w:r>
    </w:p>
    <w:p w:rsidR="0081343D" w:rsidRDefault="0081343D" w:rsidP="0081343D">
      <w:pPr>
        <w:pStyle w:val="HTMLPreformatted"/>
      </w:pPr>
      <w:r>
        <w:t xml:space="preserve">   5 ARIZONA    NULL       NULL</w:t>
      </w:r>
    </w:p>
    <w:p w:rsidR="0081343D" w:rsidRDefault="0081343D" w:rsidP="0081343D">
      <w:pPr>
        <w:pStyle w:val="HTMLPreformatted"/>
      </w:pPr>
      <w:r>
        <w:t xml:space="preserve">   6 WASHINGTON MONUMENT      6</w:t>
      </w:r>
    </w:p>
    <w:p w:rsidR="0081343D" w:rsidRDefault="0081343D" w:rsidP="0081343D">
      <w:pPr>
        <w:pStyle w:val="HTMLPreformatted"/>
      </w:pPr>
      <w:r>
        <w:t xml:space="preserve">   7 DELL       PC            7</w:t>
      </w:r>
    </w:p>
    <w:p w:rsidR="0081343D" w:rsidRDefault="0081343D" w:rsidP="0081343D">
      <w:pPr>
        <w:pStyle w:val="HTMLPreformatted"/>
      </w:pPr>
      <w:r>
        <w:t xml:space="preserve">  10 LUCENT     NULL       NULL</w:t>
      </w:r>
    </w:p>
    <w:p w:rsidR="0081343D" w:rsidRDefault="0081343D" w:rsidP="0081343D">
      <w:pPr>
        <w:pStyle w:val="HTMLPreformatted"/>
      </w:pPr>
    </w:p>
    <w:p w:rsidR="0081343D" w:rsidRDefault="0081343D" w:rsidP="0081343D">
      <w:pPr>
        <w:pStyle w:val="HTMLPreformatted"/>
        <w:rPr>
          <w:rFonts w:ascii="Consolas" w:hAnsi="Consolas" w:cs="Consolas"/>
          <w:color w:val="000000"/>
          <w:sz w:val="18"/>
          <w:szCs w:val="18"/>
        </w:rPr>
      </w:pPr>
      <w:r>
        <w:t>(8 row(s) affected)</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6D049D1D" wp14:editId="650C6482">
            <wp:extent cx="83820" cy="83820"/>
            <wp:effectExtent l="0" t="0" r="0" b="0"/>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8" w:history="1">
        <w:r>
          <w:rPr>
            <w:rStyle w:val="Hyperlink"/>
            <w:rFonts w:ascii="Segoe UI" w:hAnsi="Segoe UI" w:cs="Segoe UI"/>
            <w:sz w:val="21"/>
            <w:szCs w:val="21"/>
          </w:rPr>
          <w:t>Copy Code</w:t>
        </w:r>
      </w:hyperlink>
    </w:p>
    <w:p w:rsidR="0081343D" w:rsidRDefault="0081343D" w:rsidP="0081343D">
      <w:pPr>
        <w:pStyle w:val="HTMLPreformatted"/>
      </w:pPr>
      <w:r>
        <w:rPr>
          <w:rStyle w:val="Strong"/>
        </w:rPr>
        <w:t>-- RIGHT JOIN</w:t>
      </w:r>
    </w:p>
    <w:p w:rsidR="0081343D" w:rsidRDefault="0081343D" w:rsidP="0081343D">
      <w:pPr>
        <w:pStyle w:val="HTMLPreformatted"/>
      </w:pPr>
      <w:r>
        <w:t>SELECT A.PK AS A_PK, A.Value AS A_Value,</w:t>
      </w:r>
    </w:p>
    <w:p w:rsidR="0081343D" w:rsidRDefault="0081343D" w:rsidP="0081343D">
      <w:pPr>
        <w:pStyle w:val="HTMLPreformatted"/>
      </w:pPr>
      <w:r>
        <w:t>B.Value AS B_Value, B.PK AS B_PK</w:t>
      </w:r>
    </w:p>
    <w:p w:rsidR="0081343D" w:rsidRDefault="0081343D" w:rsidP="0081343D">
      <w:pPr>
        <w:pStyle w:val="HTMLPreformatted"/>
      </w:pPr>
      <w:r>
        <w:t>FROM Table_A A</w:t>
      </w:r>
    </w:p>
    <w:p w:rsidR="0081343D" w:rsidRDefault="0081343D" w:rsidP="0081343D">
      <w:pPr>
        <w:pStyle w:val="HTMLPreformatted"/>
      </w:pPr>
      <w:r>
        <w:t>RIGHT JOIN Table_B B</w:t>
      </w:r>
    </w:p>
    <w:p w:rsidR="0081343D" w:rsidRDefault="0081343D" w:rsidP="0081343D">
      <w:pPr>
        <w:pStyle w:val="HTMLPreformatted"/>
      </w:pPr>
      <w:r>
        <w:t>ON A.PK = B.PK</w:t>
      </w:r>
    </w:p>
    <w:p w:rsidR="0081343D" w:rsidRDefault="0081343D" w:rsidP="0081343D">
      <w:pPr>
        <w:pStyle w:val="HTMLPreformatted"/>
      </w:pPr>
    </w:p>
    <w:p w:rsidR="0081343D" w:rsidRDefault="0081343D" w:rsidP="0081343D">
      <w:pPr>
        <w:pStyle w:val="HTMLPreformatted"/>
      </w:pPr>
      <w:r>
        <w:t>A_PK A_Value    B_Value    B_PK</w:t>
      </w:r>
    </w:p>
    <w:p w:rsidR="0081343D" w:rsidRDefault="0081343D" w:rsidP="0081343D">
      <w:pPr>
        <w:pStyle w:val="HTMLPreformatted"/>
      </w:pPr>
      <w:r>
        <w:t>---- ---------- ---------- ----</w:t>
      </w:r>
    </w:p>
    <w:p w:rsidR="0081343D" w:rsidRDefault="0081343D" w:rsidP="0081343D">
      <w:pPr>
        <w:pStyle w:val="HTMLPreformatted"/>
      </w:pPr>
      <w:r>
        <w:t xml:space="preserve">   1 FOX        TROT          1</w:t>
      </w:r>
    </w:p>
    <w:p w:rsidR="0081343D" w:rsidRDefault="0081343D" w:rsidP="0081343D">
      <w:pPr>
        <w:pStyle w:val="HTMLPreformatted"/>
      </w:pPr>
      <w:r>
        <w:t xml:space="preserve">   2 COP        CAR           2</w:t>
      </w:r>
    </w:p>
    <w:p w:rsidR="0081343D" w:rsidRDefault="0081343D" w:rsidP="0081343D">
      <w:pPr>
        <w:pStyle w:val="HTMLPreformatted"/>
      </w:pPr>
      <w:r>
        <w:t xml:space="preserve">   3 TAXI       CAB           3</w:t>
      </w:r>
    </w:p>
    <w:p w:rsidR="0081343D" w:rsidRDefault="0081343D" w:rsidP="0081343D">
      <w:pPr>
        <w:pStyle w:val="HTMLPreformatted"/>
      </w:pPr>
      <w:r>
        <w:lastRenderedPageBreak/>
        <w:t xml:space="preserve">   6 WASHINGTON MONUMENT      6</w:t>
      </w:r>
    </w:p>
    <w:p w:rsidR="0081343D" w:rsidRDefault="0081343D" w:rsidP="0081343D">
      <w:pPr>
        <w:pStyle w:val="HTMLPreformatted"/>
      </w:pPr>
      <w:r>
        <w:t xml:space="preserve">   7 DELL       PC            7</w:t>
      </w:r>
    </w:p>
    <w:p w:rsidR="0081343D" w:rsidRDefault="0081343D" w:rsidP="0081343D">
      <w:pPr>
        <w:pStyle w:val="HTMLPreformatted"/>
      </w:pPr>
      <w:r>
        <w:t>NULL NULL       MICROSOFT     8</w:t>
      </w:r>
    </w:p>
    <w:p w:rsidR="0081343D" w:rsidRDefault="0081343D" w:rsidP="0081343D">
      <w:pPr>
        <w:pStyle w:val="HTMLPreformatted"/>
      </w:pPr>
      <w:r>
        <w:t>NULL NULL       APPLE         9</w:t>
      </w:r>
    </w:p>
    <w:p w:rsidR="0081343D" w:rsidRDefault="0081343D" w:rsidP="0081343D">
      <w:pPr>
        <w:pStyle w:val="HTMLPreformatted"/>
      </w:pPr>
      <w:r>
        <w:t>NULL NULL       SCOTCH       11</w:t>
      </w:r>
    </w:p>
    <w:p w:rsidR="0081343D" w:rsidRDefault="0081343D" w:rsidP="0081343D">
      <w:pPr>
        <w:pStyle w:val="HTMLPreformatted"/>
      </w:pPr>
    </w:p>
    <w:p w:rsidR="0081343D" w:rsidRDefault="0081343D" w:rsidP="0081343D">
      <w:pPr>
        <w:pStyle w:val="HTMLPreformatted"/>
        <w:rPr>
          <w:rFonts w:ascii="Consolas" w:hAnsi="Consolas" w:cs="Consolas"/>
          <w:color w:val="000000"/>
          <w:sz w:val="18"/>
          <w:szCs w:val="18"/>
        </w:rPr>
      </w:pPr>
      <w:r>
        <w:t>(8 row(s) affected)</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760B1D92" wp14:editId="237A6FDD">
            <wp:extent cx="83820" cy="83820"/>
            <wp:effectExtent l="0" t="0" r="0" b="0"/>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39" w:history="1">
        <w:r>
          <w:rPr>
            <w:rStyle w:val="Hyperlink"/>
            <w:rFonts w:ascii="Segoe UI" w:hAnsi="Segoe UI" w:cs="Segoe UI"/>
            <w:sz w:val="21"/>
            <w:szCs w:val="21"/>
          </w:rPr>
          <w:t>Copy Code</w:t>
        </w:r>
      </w:hyperlink>
    </w:p>
    <w:p w:rsidR="0081343D" w:rsidRDefault="0081343D" w:rsidP="0081343D">
      <w:pPr>
        <w:pStyle w:val="HTMLPreformatted"/>
      </w:pPr>
      <w:r>
        <w:rPr>
          <w:rStyle w:val="Strong"/>
        </w:rPr>
        <w:t>-- OUTER JOIN</w:t>
      </w:r>
    </w:p>
    <w:p w:rsidR="0081343D" w:rsidRDefault="0081343D" w:rsidP="0081343D">
      <w:pPr>
        <w:pStyle w:val="HTMLPreformatted"/>
      </w:pPr>
      <w:r>
        <w:t>SELECT A.PK AS A_PK, A.Value AS A_Value,</w:t>
      </w:r>
    </w:p>
    <w:p w:rsidR="0081343D" w:rsidRDefault="0081343D" w:rsidP="0081343D">
      <w:pPr>
        <w:pStyle w:val="HTMLPreformatted"/>
      </w:pPr>
      <w:r>
        <w:t>B.Value AS B_Value, B.PK AS B_PK</w:t>
      </w:r>
    </w:p>
    <w:p w:rsidR="0081343D" w:rsidRDefault="0081343D" w:rsidP="0081343D">
      <w:pPr>
        <w:pStyle w:val="HTMLPreformatted"/>
      </w:pPr>
      <w:r>
        <w:t>FROM Table_A A</w:t>
      </w:r>
    </w:p>
    <w:p w:rsidR="0081343D" w:rsidRDefault="0081343D" w:rsidP="0081343D">
      <w:pPr>
        <w:pStyle w:val="HTMLPreformatted"/>
      </w:pPr>
      <w:r>
        <w:t>FULL OUTER JOIN Table_B B</w:t>
      </w:r>
    </w:p>
    <w:p w:rsidR="0081343D" w:rsidRDefault="0081343D" w:rsidP="0081343D">
      <w:pPr>
        <w:pStyle w:val="HTMLPreformatted"/>
      </w:pPr>
      <w:r>
        <w:t>ON A.PK = B.PK</w:t>
      </w:r>
    </w:p>
    <w:p w:rsidR="0081343D" w:rsidRDefault="0081343D" w:rsidP="0081343D">
      <w:pPr>
        <w:pStyle w:val="HTMLPreformatted"/>
      </w:pPr>
    </w:p>
    <w:p w:rsidR="0081343D" w:rsidRDefault="0081343D" w:rsidP="0081343D">
      <w:pPr>
        <w:pStyle w:val="HTMLPreformatted"/>
      </w:pPr>
      <w:r>
        <w:t>A_PK A_Value    B_Value    B_PK</w:t>
      </w:r>
    </w:p>
    <w:p w:rsidR="0081343D" w:rsidRDefault="0081343D" w:rsidP="0081343D">
      <w:pPr>
        <w:pStyle w:val="HTMLPreformatted"/>
      </w:pPr>
      <w:r>
        <w:t>---- ---------- ---------- ----</w:t>
      </w:r>
    </w:p>
    <w:p w:rsidR="0081343D" w:rsidRDefault="0081343D" w:rsidP="0081343D">
      <w:pPr>
        <w:pStyle w:val="HTMLPreformatted"/>
      </w:pPr>
      <w:r>
        <w:t xml:space="preserve">   1 FOX        TROT          1</w:t>
      </w:r>
    </w:p>
    <w:p w:rsidR="0081343D" w:rsidRDefault="0081343D" w:rsidP="0081343D">
      <w:pPr>
        <w:pStyle w:val="HTMLPreformatted"/>
      </w:pPr>
      <w:r>
        <w:t xml:space="preserve">   2 COP        CAR           2</w:t>
      </w:r>
    </w:p>
    <w:p w:rsidR="0081343D" w:rsidRDefault="0081343D" w:rsidP="0081343D">
      <w:pPr>
        <w:pStyle w:val="HTMLPreformatted"/>
      </w:pPr>
      <w:r>
        <w:t xml:space="preserve">   3 TAXI       CAB           3</w:t>
      </w:r>
    </w:p>
    <w:p w:rsidR="0081343D" w:rsidRDefault="0081343D" w:rsidP="0081343D">
      <w:pPr>
        <w:pStyle w:val="HTMLPreformatted"/>
      </w:pPr>
      <w:r>
        <w:t xml:space="preserve">   6 WASHINGTON MONUMENT      6</w:t>
      </w:r>
    </w:p>
    <w:p w:rsidR="0081343D" w:rsidRDefault="0081343D" w:rsidP="0081343D">
      <w:pPr>
        <w:pStyle w:val="HTMLPreformatted"/>
      </w:pPr>
      <w:r>
        <w:t xml:space="preserve">   7 DELL       PC            7</w:t>
      </w:r>
    </w:p>
    <w:p w:rsidR="0081343D" w:rsidRDefault="0081343D" w:rsidP="0081343D">
      <w:pPr>
        <w:pStyle w:val="HTMLPreformatted"/>
      </w:pPr>
      <w:r>
        <w:t>NULL NULL       MICROSOFT     8</w:t>
      </w:r>
    </w:p>
    <w:p w:rsidR="0081343D" w:rsidRDefault="0081343D" w:rsidP="0081343D">
      <w:pPr>
        <w:pStyle w:val="HTMLPreformatted"/>
      </w:pPr>
      <w:r>
        <w:t>NULL NULL       APPLE         9</w:t>
      </w:r>
    </w:p>
    <w:p w:rsidR="0081343D" w:rsidRDefault="0081343D" w:rsidP="0081343D">
      <w:pPr>
        <w:pStyle w:val="HTMLPreformatted"/>
      </w:pPr>
      <w:r>
        <w:t>NULL NULL       SCOTCH       11</w:t>
      </w:r>
    </w:p>
    <w:p w:rsidR="0081343D" w:rsidRDefault="0081343D" w:rsidP="0081343D">
      <w:pPr>
        <w:pStyle w:val="HTMLPreformatted"/>
      </w:pPr>
      <w:r>
        <w:t xml:space="preserve">   5 ARIZONA    NULL       NULL</w:t>
      </w:r>
    </w:p>
    <w:p w:rsidR="0081343D" w:rsidRDefault="0081343D" w:rsidP="0081343D">
      <w:pPr>
        <w:pStyle w:val="HTMLPreformatted"/>
      </w:pPr>
      <w:r>
        <w:t xml:space="preserve">   4 LINCOLN    NULL       NULL</w:t>
      </w:r>
    </w:p>
    <w:p w:rsidR="0081343D" w:rsidRDefault="0081343D" w:rsidP="0081343D">
      <w:pPr>
        <w:pStyle w:val="HTMLPreformatted"/>
      </w:pPr>
      <w:r>
        <w:t xml:space="preserve">  10 LUCENT     NULL       NULL</w:t>
      </w:r>
    </w:p>
    <w:p w:rsidR="0081343D" w:rsidRDefault="0081343D" w:rsidP="0081343D">
      <w:pPr>
        <w:pStyle w:val="HTMLPreformatted"/>
      </w:pPr>
    </w:p>
    <w:p w:rsidR="0081343D" w:rsidRDefault="0081343D" w:rsidP="0081343D">
      <w:pPr>
        <w:pStyle w:val="HTMLPreformatted"/>
        <w:rPr>
          <w:rFonts w:ascii="Consolas" w:hAnsi="Consolas" w:cs="Consolas"/>
          <w:color w:val="000000"/>
          <w:sz w:val="18"/>
          <w:szCs w:val="18"/>
        </w:rPr>
      </w:pPr>
      <w:r>
        <w:t>(11 row(s) affected)</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03500A44" wp14:editId="30A688CD">
            <wp:extent cx="83820" cy="83820"/>
            <wp:effectExtent l="0" t="0" r="0" b="0"/>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40" w:history="1">
        <w:r>
          <w:rPr>
            <w:rStyle w:val="Hyperlink"/>
            <w:rFonts w:ascii="Segoe UI" w:hAnsi="Segoe UI" w:cs="Segoe UI"/>
            <w:sz w:val="21"/>
            <w:szCs w:val="21"/>
          </w:rPr>
          <w:t>Copy Code</w:t>
        </w:r>
      </w:hyperlink>
    </w:p>
    <w:p w:rsidR="0081343D" w:rsidRDefault="0081343D" w:rsidP="0081343D">
      <w:pPr>
        <w:pStyle w:val="HTMLPreformatted"/>
      </w:pPr>
      <w:r>
        <w:rPr>
          <w:rStyle w:val="Strong"/>
        </w:rPr>
        <w:t>-- LEFT EXCLUDING JOIN</w:t>
      </w:r>
    </w:p>
    <w:p w:rsidR="0081343D" w:rsidRDefault="0081343D" w:rsidP="0081343D">
      <w:pPr>
        <w:pStyle w:val="HTMLPreformatted"/>
      </w:pPr>
      <w:r>
        <w:t>SELECT A.PK AS A_PK, A.Value AS A_Value,</w:t>
      </w:r>
    </w:p>
    <w:p w:rsidR="0081343D" w:rsidRDefault="0081343D" w:rsidP="0081343D">
      <w:pPr>
        <w:pStyle w:val="HTMLPreformatted"/>
      </w:pPr>
      <w:r>
        <w:t>B.Value AS B_Value, B.PK AS B_PK</w:t>
      </w:r>
    </w:p>
    <w:p w:rsidR="0081343D" w:rsidRDefault="0081343D" w:rsidP="0081343D">
      <w:pPr>
        <w:pStyle w:val="HTMLPreformatted"/>
      </w:pPr>
      <w:r>
        <w:t>FROM Table_A A</w:t>
      </w:r>
    </w:p>
    <w:p w:rsidR="0081343D" w:rsidRDefault="0081343D" w:rsidP="0081343D">
      <w:pPr>
        <w:pStyle w:val="HTMLPreformatted"/>
      </w:pPr>
      <w:r>
        <w:t>LEFT JOIN Table_B B</w:t>
      </w:r>
    </w:p>
    <w:p w:rsidR="0081343D" w:rsidRDefault="0081343D" w:rsidP="0081343D">
      <w:pPr>
        <w:pStyle w:val="HTMLPreformatted"/>
      </w:pPr>
      <w:r>
        <w:t>ON A.PK = B.PK</w:t>
      </w:r>
    </w:p>
    <w:p w:rsidR="0081343D" w:rsidRDefault="0081343D" w:rsidP="0081343D">
      <w:pPr>
        <w:pStyle w:val="HTMLPreformatted"/>
      </w:pPr>
      <w:r>
        <w:t>WHERE B.PK IS NULL</w:t>
      </w:r>
    </w:p>
    <w:p w:rsidR="0081343D" w:rsidRDefault="0081343D" w:rsidP="0081343D">
      <w:pPr>
        <w:pStyle w:val="HTMLPreformatted"/>
      </w:pPr>
    </w:p>
    <w:p w:rsidR="0081343D" w:rsidRDefault="0081343D" w:rsidP="0081343D">
      <w:pPr>
        <w:pStyle w:val="HTMLPreformatted"/>
      </w:pPr>
      <w:r>
        <w:t>A_PK A_Value    B_Value    B_PK</w:t>
      </w:r>
    </w:p>
    <w:p w:rsidR="0081343D" w:rsidRDefault="0081343D" w:rsidP="0081343D">
      <w:pPr>
        <w:pStyle w:val="HTMLPreformatted"/>
      </w:pPr>
      <w:r>
        <w:t>---- ---------- ---------- ----</w:t>
      </w:r>
    </w:p>
    <w:p w:rsidR="0081343D" w:rsidRDefault="0081343D" w:rsidP="0081343D">
      <w:pPr>
        <w:pStyle w:val="HTMLPreformatted"/>
      </w:pPr>
      <w:r>
        <w:t xml:space="preserve">   4 LINCOLN    NULL       NULL</w:t>
      </w:r>
    </w:p>
    <w:p w:rsidR="0081343D" w:rsidRDefault="0081343D" w:rsidP="0081343D">
      <w:pPr>
        <w:pStyle w:val="HTMLPreformatted"/>
      </w:pPr>
      <w:r>
        <w:t xml:space="preserve">   5 ARIZONA    NULL       NULL</w:t>
      </w:r>
    </w:p>
    <w:p w:rsidR="0081343D" w:rsidRDefault="0081343D" w:rsidP="0081343D">
      <w:pPr>
        <w:pStyle w:val="HTMLPreformatted"/>
      </w:pPr>
      <w:r>
        <w:t xml:space="preserve">  10 LUCENT     NULL       NULL</w:t>
      </w:r>
    </w:p>
    <w:p w:rsidR="0081343D" w:rsidRDefault="0081343D" w:rsidP="0081343D">
      <w:pPr>
        <w:pStyle w:val="HTMLPreformatted"/>
        <w:rPr>
          <w:rFonts w:ascii="Consolas" w:hAnsi="Consolas" w:cs="Consolas"/>
          <w:color w:val="000000"/>
          <w:sz w:val="18"/>
          <w:szCs w:val="18"/>
        </w:rPr>
      </w:pPr>
      <w:r>
        <w:t>(3 row(s) affected)</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47E91035" wp14:editId="531F959F">
            <wp:extent cx="83820" cy="83820"/>
            <wp:effectExtent l="0" t="0" r="0" b="0"/>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41" w:history="1">
        <w:r>
          <w:rPr>
            <w:rStyle w:val="Hyperlink"/>
            <w:rFonts w:ascii="Segoe UI" w:hAnsi="Segoe UI" w:cs="Segoe UI"/>
            <w:sz w:val="21"/>
            <w:szCs w:val="21"/>
          </w:rPr>
          <w:t>Copy Code</w:t>
        </w:r>
      </w:hyperlink>
    </w:p>
    <w:p w:rsidR="0081343D" w:rsidRDefault="0081343D" w:rsidP="0081343D">
      <w:pPr>
        <w:pStyle w:val="HTMLPreformatted"/>
      </w:pPr>
      <w:r>
        <w:rPr>
          <w:rStyle w:val="Strong"/>
        </w:rPr>
        <w:t>-- RIGHT EXCLUDING JOIN</w:t>
      </w:r>
    </w:p>
    <w:p w:rsidR="0081343D" w:rsidRDefault="0081343D" w:rsidP="0081343D">
      <w:pPr>
        <w:pStyle w:val="HTMLPreformatted"/>
      </w:pPr>
      <w:r>
        <w:t>SELECT A.PK AS A_PK, A.Value AS A_Value,</w:t>
      </w:r>
    </w:p>
    <w:p w:rsidR="0081343D" w:rsidRDefault="0081343D" w:rsidP="0081343D">
      <w:pPr>
        <w:pStyle w:val="HTMLPreformatted"/>
      </w:pPr>
      <w:r>
        <w:t>B.Value AS B_Value, B.PK AS B_PK</w:t>
      </w:r>
    </w:p>
    <w:p w:rsidR="0081343D" w:rsidRDefault="0081343D" w:rsidP="0081343D">
      <w:pPr>
        <w:pStyle w:val="HTMLPreformatted"/>
      </w:pPr>
      <w:r>
        <w:t>FROM Table_A A</w:t>
      </w:r>
    </w:p>
    <w:p w:rsidR="0081343D" w:rsidRDefault="0081343D" w:rsidP="0081343D">
      <w:pPr>
        <w:pStyle w:val="HTMLPreformatted"/>
      </w:pPr>
      <w:r>
        <w:t>RIGHT JOIN Table_B B</w:t>
      </w:r>
    </w:p>
    <w:p w:rsidR="0081343D" w:rsidRDefault="0081343D" w:rsidP="0081343D">
      <w:pPr>
        <w:pStyle w:val="HTMLPreformatted"/>
      </w:pPr>
      <w:r>
        <w:t>ON A.PK = B.PK</w:t>
      </w:r>
    </w:p>
    <w:p w:rsidR="0081343D" w:rsidRDefault="0081343D" w:rsidP="0081343D">
      <w:pPr>
        <w:pStyle w:val="HTMLPreformatted"/>
      </w:pPr>
      <w:r>
        <w:t>WHERE A.PK IS NULL</w:t>
      </w:r>
    </w:p>
    <w:p w:rsidR="0081343D" w:rsidRDefault="0081343D" w:rsidP="0081343D">
      <w:pPr>
        <w:pStyle w:val="HTMLPreformatted"/>
      </w:pPr>
    </w:p>
    <w:p w:rsidR="0081343D" w:rsidRDefault="0081343D" w:rsidP="0081343D">
      <w:pPr>
        <w:pStyle w:val="HTMLPreformatted"/>
      </w:pPr>
      <w:r>
        <w:t>A_PK A_Value    B_Value    B_PK</w:t>
      </w:r>
    </w:p>
    <w:p w:rsidR="0081343D" w:rsidRDefault="0081343D" w:rsidP="0081343D">
      <w:pPr>
        <w:pStyle w:val="HTMLPreformatted"/>
      </w:pPr>
      <w:r>
        <w:t>---- ---------- ---------- ----</w:t>
      </w:r>
    </w:p>
    <w:p w:rsidR="0081343D" w:rsidRDefault="0081343D" w:rsidP="0081343D">
      <w:pPr>
        <w:pStyle w:val="HTMLPreformatted"/>
      </w:pPr>
      <w:r>
        <w:lastRenderedPageBreak/>
        <w:t>NULL NULL       MICROSOFT     8</w:t>
      </w:r>
    </w:p>
    <w:p w:rsidR="0081343D" w:rsidRDefault="0081343D" w:rsidP="0081343D">
      <w:pPr>
        <w:pStyle w:val="HTMLPreformatted"/>
      </w:pPr>
      <w:r>
        <w:t>NULL NULL       APPLE         9</w:t>
      </w:r>
    </w:p>
    <w:p w:rsidR="0081343D" w:rsidRDefault="0081343D" w:rsidP="0081343D">
      <w:pPr>
        <w:pStyle w:val="HTMLPreformatted"/>
      </w:pPr>
      <w:r>
        <w:t>NULL NULL       SCOTCH       11</w:t>
      </w:r>
    </w:p>
    <w:p w:rsidR="0081343D" w:rsidRDefault="0081343D" w:rsidP="0081343D">
      <w:pPr>
        <w:pStyle w:val="HTMLPreformatted"/>
      </w:pPr>
    </w:p>
    <w:p w:rsidR="0081343D" w:rsidRDefault="0081343D" w:rsidP="0081343D">
      <w:pPr>
        <w:pStyle w:val="HTMLPreformatted"/>
        <w:rPr>
          <w:rFonts w:ascii="Consolas" w:hAnsi="Consolas" w:cs="Consolas"/>
          <w:color w:val="000000"/>
          <w:sz w:val="18"/>
          <w:szCs w:val="18"/>
        </w:rPr>
      </w:pPr>
      <w:r>
        <w:t>(3 row(s) affected)</w:t>
      </w:r>
    </w:p>
    <w:p w:rsidR="0081343D" w:rsidRDefault="0081343D" w:rsidP="0081343D">
      <w:pPr>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2BCF4D0E" wp14:editId="4ACBEA6D">
            <wp:extent cx="83820" cy="83820"/>
            <wp:effectExtent l="0" t="0" r="0" b="0"/>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Segoe UI" w:hAnsi="Segoe UI" w:cs="Segoe UI"/>
          <w:color w:val="111111"/>
          <w:sz w:val="21"/>
          <w:szCs w:val="21"/>
        </w:rPr>
        <w:t xml:space="preserve">Collapse | </w:t>
      </w:r>
      <w:hyperlink r:id="rId42" w:history="1">
        <w:r>
          <w:rPr>
            <w:rStyle w:val="Hyperlink"/>
            <w:rFonts w:ascii="Segoe UI" w:hAnsi="Segoe UI" w:cs="Segoe UI"/>
            <w:sz w:val="21"/>
            <w:szCs w:val="21"/>
          </w:rPr>
          <w:t>Copy Code</w:t>
        </w:r>
      </w:hyperlink>
    </w:p>
    <w:p w:rsidR="0081343D" w:rsidRDefault="0081343D" w:rsidP="0081343D">
      <w:pPr>
        <w:pStyle w:val="HTMLPreformatted"/>
      </w:pPr>
      <w:r>
        <w:rPr>
          <w:rStyle w:val="Strong"/>
        </w:rPr>
        <w:t>-- OUTER EXCLUDING JOIN</w:t>
      </w:r>
    </w:p>
    <w:p w:rsidR="0081343D" w:rsidRDefault="0081343D" w:rsidP="0081343D">
      <w:pPr>
        <w:pStyle w:val="HTMLPreformatted"/>
      </w:pPr>
      <w:r>
        <w:t>SELECT A.PK AS A_PK, A.Value AS A_Value,</w:t>
      </w:r>
    </w:p>
    <w:p w:rsidR="0081343D" w:rsidRDefault="0081343D" w:rsidP="0081343D">
      <w:pPr>
        <w:pStyle w:val="HTMLPreformatted"/>
      </w:pPr>
      <w:r>
        <w:t>B.Value AS B_Value, B.PK AS B_PK</w:t>
      </w:r>
    </w:p>
    <w:p w:rsidR="0081343D" w:rsidRDefault="0081343D" w:rsidP="0081343D">
      <w:pPr>
        <w:pStyle w:val="HTMLPreformatted"/>
      </w:pPr>
      <w:r>
        <w:t>FROM Table_A A</w:t>
      </w:r>
    </w:p>
    <w:p w:rsidR="0081343D" w:rsidRDefault="0081343D" w:rsidP="0081343D">
      <w:pPr>
        <w:pStyle w:val="HTMLPreformatted"/>
      </w:pPr>
      <w:r>
        <w:t>FULL OUTER JOIN Table_B B</w:t>
      </w:r>
    </w:p>
    <w:p w:rsidR="0081343D" w:rsidRDefault="0081343D" w:rsidP="0081343D">
      <w:pPr>
        <w:pStyle w:val="HTMLPreformatted"/>
      </w:pPr>
      <w:r>
        <w:t>ON A.PK = B.PK</w:t>
      </w:r>
    </w:p>
    <w:p w:rsidR="0081343D" w:rsidRDefault="0081343D" w:rsidP="0081343D">
      <w:pPr>
        <w:pStyle w:val="HTMLPreformatted"/>
      </w:pPr>
      <w:r>
        <w:t>WHERE A.PK IS NULL</w:t>
      </w:r>
    </w:p>
    <w:p w:rsidR="0081343D" w:rsidRDefault="0081343D" w:rsidP="0081343D">
      <w:pPr>
        <w:pStyle w:val="HTMLPreformatted"/>
      </w:pPr>
      <w:r>
        <w:t>OR B.PK IS NULL</w:t>
      </w:r>
    </w:p>
    <w:p w:rsidR="0081343D" w:rsidRDefault="0081343D" w:rsidP="0081343D">
      <w:pPr>
        <w:pStyle w:val="HTMLPreformatted"/>
      </w:pPr>
    </w:p>
    <w:p w:rsidR="0081343D" w:rsidRDefault="0081343D" w:rsidP="0081343D">
      <w:pPr>
        <w:pStyle w:val="HTMLPreformatted"/>
      </w:pPr>
      <w:r>
        <w:t>A_PK A_Value    B_Value    B_PK</w:t>
      </w:r>
    </w:p>
    <w:p w:rsidR="0081343D" w:rsidRDefault="0081343D" w:rsidP="0081343D">
      <w:pPr>
        <w:pStyle w:val="HTMLPreformatted"/>
      </w:pPr>
      <w:r>
        <w:t>---- ---------- ---------- ----</w:t>
      </w:r>
    </w:p>
    <w:p w:rsidR="0081343D" w:rsidRDefault="0081343D" w:rsidP="0081343D">
      <w:pPr>
        <w:pStyle w:val="HTMLPreformatted"/>
      </w:pPr>
      <w:r>
        <w:t>NULL NULL       MICROSOFT     8</w:t>
      </w:r>
    </w:p>
    <w:p w:rsidR="0081343D" w:rsidRDefault="0081343D" w:rsidP="0081343D">
      <w:pPr>
        <w:pStyle w:val="HTMLPreformatted"/>
      </w:pPr>
      <w:r>
        <w:t>NULL NULL       APPLE         9</w:t>
      </w:r>
    </w:p>
    <w:p w:rsidR="0081343D" w:rsidRDefault="0081343D" w:rsidP="0081343D">
      <w:pPr>
        <w:pStyle w:val="HTMLPreformatted"/>
      </w:pPr>
      <w:r>
        <w:t>NULL NULL       SCOTCH       11</w:t>
      </w:r>
    </w:p>
    <w:p w:rsidR="0081343D" w:rsidRDefault="0081343D" w:rsidP="0081343D">
      <w:pPr>
        <w:pStyle w:val="HTMLPreformatted"/>
      </w:pPr>
      <w:r>
        <w:t xml:space="preserve">   5 ARIZONA    NULL       NULL</w:t>
      </w:r>
    </w:p>
    <w:p w:rsidR="0081343D" w:rsidRDefault="0081343D" w:rsidP="0081343D">
      <w:pPr>
        <w:pStyle w:val="HTMLPreformatted"/>
      </w:pPr>
      <w:r>
        <w:t xml:space="preserve">   4 LINCOLN    NULL       NULL</w:t>
      </w:r>
    </w:p>
    <w:p w:rsidR="0081343D" w:rsidRDefault="0081343D" w:rsidP="0081343D">
      <w:pPr>
        <w:pStyle w:val="HTMLPreformatted"/>
      </w:pPr>
      <w:r>
        <w:t xml:space="preserve">  10 LUCENT     NULL       NULL</w:t>
      </w:r>
    </w:p>
    <w:p w:rsidR="0081343D" w:rsidRDefault="0081343D" w:rsidP="0081343D">
      <w:pPr>
        <w:pStyle w:val="HTMLPreformatted"/>
      </w:pPr>
    </w:p>
    <w:p w:rsidR="0081343D" w:rsidRDefault="0081343D" w:rsidP="0081343D">
      <w:pPr>
        <w:pStyle w:val="HTMLPreformatted"/>
        <w:rPr>
          <w:rFonts w:ascii="Consolas" w:hAnsi="Consolas" w:cs="Consolas"/>
          <w:color w:val="000000"/>
          <w:sz w:val="18"/>
          <w:szCs w:val="18"/>
        </w:rPr>
      </w:pPr>
      <w:r>
        <w:t>(6 row(s) affected)</w:t>
      </w:r>
    </w:p>
    <w:p w:rsidR="0081343D" w:rsidRDefault="0081343D" w:rsidP="0081343D">
      <w:pPr>
        <w:pStyle w:val="NormalWeb"/>
      </w:pPr>
      <w:r>
        <w:t xml:space="preserve">Note on the </w:t>
      </w:r>
      <w:r>
        <w:rPr>
          <w:rStyle w:val="HTMLCode"/>
        </w:rPr>
        <w:t>OUTER JOIN</w:t>
      </w:r>
      <w:r>
        <w:t xml:space="preserve"> that the inner joined records are returned first, followed by the right joined records, and then finally the left joined records (at least, that's how my Microsoft SQL Server did it; this, of course, is without using any </w:t>
      </w:r>
      <w:r>
        <w:rPr>
          <w:rStyle w:val="HTMLCode"/>
        </w:rPr>
        <w:t>ORDER BY</w:t>
      </w:r>
      <w:r>
        <w:t xml:space="preserve"> statement).</w:t>
      </w:r>
    </w:p>
    <w:p w:rsidR="0081343D" w:rsidRDefault="0081343D" w:rsidP="0081343D">
      <w:pPr>
        <w:pStyle w:val="NormalWeb"/>
      </w:pPr>
      <w:r>
        <w:t xml:space="preserve">You can visit the Wikipedia article for more info </w:t>
      </w:r>
      <w:hyperlink r:id="rId43" w:tgtFrame="_blank" w:tooltip="Wikipedia Entry for SQL Joins" w:history="1">
        <w:r>
          <w:rPr>
            <w:rStyle w:val="Hyperlink"/>
            <w:rFonts w:eastAsiaTheme="majorEastAsia"/>
          </w:rPr>
          <w:t>here</w:t>
        </w:r>
      </w:hyperlink>
      <w:r>
        <w:t xml:space="preserve"> (however, the entry is not graphical).</w:t>
      </w:r>
    </w:p>
    <w:p w:rsidR="0081343D" w:rsidRDefault="0081343D" w:rsidP="0081343D">
      <w:pPr>
        <w:pStyle w:val="NormalWeb"/>
      </w:pPr>
      <w:r>
        <w:t>I've also created a cheat sheet that you can print out if needed. If you right click on the image below and select "Save Target As...", you will download the full size image.</w:t>
      </w:r>
    </w:p>
    <w:p w:rsidR="0081343D" w:rsidRDefault="0081343D" w:rsidP="0081343D">
      <w:pPr>
        <w:pStyle w:val="NormalWeb"/>
      </w:pPr>
      <w:r>
        <w:rPr>
          <w:noProof/>
          <w:color w:val="005782"/>
        </w:rPr>
        <w:lastRenderedPageBreak/>
        <w:drawing>
          <wp:inline distT="0" distB="0" distL="0" distR="0" wp14:anchorId="23B58E4A" wp14:editId="07206921">
            <wp:extent cx="5715000" cy="4495800"/>
            <wp:effectExtent l="0" t="0" r="0" b="0"/>
            <wp:docPr id="3" name="Picture 3" descr="http://www.codeproject.com/KB/database/Visual_SQL_Joins/Visual_SQL_JOINS_V2.png">
              <a:hlinkClick xmlns:a="http://schemas.openxmlformats.org/drawingml/2006/main" r:id="rId44" tgtFrame="&quot;_blank&quot;"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odeproject.com/KB/database/Visual_SQL_Joins/Visual_SQL_JOINS_V2.png">
                      <a:hlinkClick r:id="rId44" tgtFrame="&quot;_blank&quot;" tooltip="&quot;Click to enlarge&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rsidR="0081343D" w:rsidRDefault="0081343D" w:rsidP="0081343D"/>
    <w:p w:rsidR="0081343D" w:rsidRDefault="0081343D" w:rsidP="0081343D"/>
    <w:p w:rsidR="00373C92" w:rsidRDefault="00373C92" w:rsidP="004B78B0"/>
    <w:p w:rsidR="00EC2950" w:rsidRDefault="00EC2950" w:rsidP="004B78B0"/>
    <w:p w:rsidR="00EC2950" w:rsidRDefault="00EC2950" w:rsidP="004B78B0"/>
    <w:p w:rsidR="00373C92" w:rsidRDefault="00EC2950" w:rsidP="004B78B0">
      <w:pPr>
        <w:rPr>
          <w:b/>
        </w:rPr>
      </w:pPr>
      <w:r w:rsidRPr="00EC2950">
        <w:rPr>
          <w:b/>
        </w:rPr>
        <w:t>MULTIPLE JOINS</w:t>
      </w:r>
    </w:p>
    <w:p w:rsidR="00AB2497" w:rsidRDefault="00AB2497" w:rsidP="004B78B0">
      <w:pPr>
        <w:rPr>
          <w:b/>
        </w:rPr>
      </w:pPr>
    </w:p>
    <w:p w:rsidR="00AB2497" w:rsidRPr="00AB2497" w:rsidRDefault="00AB2497" w:rsidP="00AB2497">
      <w:pPr>
        <w:spacing w:after="240" w:line="360" w:lineRule="atLeast"/>
        <w:rPr>
          <w:rFonts w:ascii="Arial" w:hAnsi="Arial" w:cs="Arial"/>
          <w:sz w:val="19"/>
          <w:szCs w:val="19"/>
        </w:rPr>
      </w:pPr>
      <w:r w:rsidRPr="00AB2497">
        <w:rPr>
          <w:rFonts w:ascii="Arial" w:hAnsi="Arial" w:cs="Arial"/>
          <w:sz w:val="19"/>
          <w:szCs w:val="19"/>
        </w:rPr>
        <w:t>Here's a simple, three-step formula for creating effective joins:</w:t>
      </w:r>
    </w:p>
    <w:p w:rsidR="00AB2497" w:rsidRPr="00AB2497" w:rsidRDefault="00AB2497" w:rsidP="00201C54">
      <w:pPr>
        <w:numPr>
          <w:ilvl w:val="0"/>
          <w:numId w:val="1"/>
        </w:numPr>
        <w:spacing w:after="240" w:line="360" w:lineRule="atLeast"/>
        <w:ind w:left="480"/>
        <w:rPr>
          <w:rFonts w:ascii="Arial" w:hAnsi="Arial" w:cs="Arial"/>
          <w:sz w:val="19"/>
          <w:szCs w:val="19"/>
        </w:rPr>
      </w:pPr>
      <w:r w:rsidRPr="00AB2497">
        <w:rPr>
          <w:rFonts w:ascii="Arial" w:hAnsi="Arial" w:cs="Arial"/>
          <w:sz w:val="19"/>
          <w:szCs w:val="19"/>
        </w:rPr>
        <w:t>Form a question that defines the data set you want to see</w:t>
      </w:r>
    </w:p>
    <w:p w:rsidR="00AB2497" w:rsidRPr="00AB2497" w:rsidRDefault="00AB2497" w:rsidP="00201C54">
      <w:pPr>
        <w:numPr>
          <w:ilvl w:val="0"/>
          <w:numId w:val="1"/>
        </w:numPr>
        <w:spacing w:after="240" w:line="360" w:lineRule="atLeast"/>
        <w:ind w:left="480"/>
        <w:rPr>
          <w:rFonts w:ascii="Arial" w:hAnsi="Arial" w:cs="Arial"/>
          <w:sz w:val="19"/>
          <w:szCs w:val="19"/>
        </w:rPr>
      </w:pPr>
      <w:r w:rsidRPr="00AB2497">
        <w:rPr>
          <w:rFonts w:ascii="Arial" w:hAnsi="Arial" w:cs="Arial"/>
          <w:sz w:val="19"/>
          <w:szCs w:val="19"/>
        </w:rPr>
        <w:t>Find the relevant tables and their joining fields</w:t>
      </w:r>
    </w:p>
    <w:p w:rsidR="007F5EE7" w:rsidRPr="00270D44" w:rsidRDefault="00AB2497" w:rsidP="00201C54">
      <w:pPr>
        <w:numPr>
          <w:ilvl w:val="0"/>
          <w:numId w:val="1"/>
        </w:numPr>
        <w:spacing w:line="360" w:lineRule="atLeast"/>
        <w:ind w:left="480"/>
        <w:rPr>
          <w:rFonts w:ascii="Arial" w:hAnsi="Arial" w:cs="Arial"/>
          <w:sz w:val="19"/>
          <w:szCs w:val="19"/>
        </w:rPr>
      </w:pPr>
      <w:r w:rsidRPr="00AB2497">
        <w:rPr>
          <w:rFonts w:ascii="Arial" w:hAnsi="Arial" w:cs="Arial"/>
          <w:sz w:val="19"/>
          <w:szCs w:val="19"/>
        </w:rPr>
        <w:t>Join one table at a time to the next</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t>USE</w:t>
      </w:r>
      <w:r w:rsidRPr="007F5EE7">
        <w:rPr>
          <w:rFonts w:ascii="Courier New" w:hAnsi="Courier New" w:cs="Courier New"/>
          <w:b/>
          <w:bCs/>
          <w:color w:val="000000"/>
          <w:sz w:val="20"/>
          <w:szCs w:val="20"/>
        </w:rPr>
        <w:t xml:space="preserve"> AdventureWorks</w:t>
      </w:r>
      <w:r w:rsidRPr="007F5EE7">
        <w:rPr>
          <w:rFonts w:ascii="Courier New" w:hAnsi="Courier New" w:cs="Courier New"/>
          <w:b/>
          <w:bCs/>
          <w:color w:val="808080"/>
          <w:sz w:val="20"/>
          <w:szCs w:val="20"/>
        </w:rPr>
        <w:t>;</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t>DECLARE</w:t>
      </w:r>
      <w:r w:rsidRPr="007F5EE7">
        <w:rPr>
          <w:rFonts w:ascii="Courier New" w:hAnsi="Courier New" w:cs="Courier New"/>
          <w:b/>
          <w:bCs/>
          <w:color w:val="000000"/>
          <w:sz w:val="20"/>
          <w:szCs w:val="20"/>
        </w:rPr>
        <w:t xml:space="preserve"> @Year </w:t>
      </w:r>
      <w:r w:rsidRPr="007F5EE7">
        <w:rPr>
          <w:rFonts w:ascii="Courier New" w:hAnsi="Courier New" w:cs="Courier New"/>
          <w:b/>
          <w:bCs/>
          <w:color w:val="0000FF"/>
          <w:sz w:val="20"/>
          <w:szCs w:val="20"/>
        </w:rPr>
        <w:t>int</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@Month </w:t>
      </w:r>
      <w:r w:rsidRPr="007F5EE7">
        <w:rPr>
          <w:rFonts w:ascii="Courier New" w:hAnsi="Courier New" w:cs="Courier New"/>
          <w:b/>
          <w:bCs/>
          <w:color w:val="0000FF"/>
          <w:sz w:val="20"/>
          <w:szCs w:val="20"/>
        </w:rPr>
        <w:t>int</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lastRenderedPageBreak/>
        <w:t>SET</w:t>
      </w:r>
      <w:r w:rsidRPr="007F5EE7">
        <w:rPr>
          <w:rFonts w:ascii="Courier New" w:hAnsi="Courier New" w:cs="Courier New"/>
          <w:b/>
          <w:bCs/>
          <w:color w:val="000000"/>
          <w:sz w:val="20"/>
          <w:szCs w:val="20"/>
        </w:rPr>
        <w:t xml:space="preserve"> @Year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2004</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SET</w:t>
      </w:r>
      <w:r w:rsidRPr="007F5EE7">
        <w:rPr>
          <w:rFonts w:ascii="Courier New" w:hAnsi="Courier New" w:cs="Courier New"/>
          <w:b/>
          <w:bCs/>
          <w:color w:val="000000"/>
          <w:sz w:val="20"/>
          <w:szCs w:val="20"/>
        </w:rPr>
        <w:t xml:space="preserve"> @Month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1</w:t>
      </w:r>
      <w:r w:rsidRPr="007F5EE7">
        <w:rPr>
          <w:rFonts w:ascii="Courier New" w:hAnsi="Courier New" w:cs="Courier New"/>
          <w:b/>
          <w:bCs/>
          <w:color w:val="808080"/>
          <w:sz w:val="20"/>
          <w:szCs w:val="20"/>
        </w:rPr>
        <w:t>;</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SalesOrderNumber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PurchaseOrderNumber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PO</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Store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FF00FF"/>
          <w:sz w:val="20"/>
          <w:szCs w:val="20"/>
        </w:rPr>
        <w:t>Convert</w:t>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VARCHAR</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OrderDate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110</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OrderDate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FF00FF"/>
          <w:sz w:val="20"/>
          <w:szCs w:val="20"/>
        </w:rPr>
        <w:t>Convert</w:t>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VARCHAR</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ShipDate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110</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ShipDate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FF000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FF00FF"/>
          <w:sz w:val="20"/>
          <w:szCs w:val="20"/>
        </w:rPr>
        <w:t>Convert</w:t>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VARCHAR</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TotalDue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1</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[Total Due]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C</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FirstName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FF0000"/>
          <w:sz w:val="20"/>
          <w:szCs w:val="20"/>
        </w:rPr>
        <w:t>' '</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C</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LastName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SalesStaff</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SM</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ShpngMethod</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BA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AddressLine1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BlngAddress1</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FF00FF"/>
          <w:sz w:val="20"/>
          <w:szCs w:val="20"/>
        </w:rPr>
        <w:t>Isnull</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BA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AddressLine2</w:t>
      </w:r>
      <w:r w:rsidRPr="007F5EE7">
        <w:rPr>
          <w:rFonts w:ascii="Courier New" w:hAnsi="Courier New" w:cs="Courier New"/>
          <w:b/>
          <w:bCs/>
          <w:color w:val="808080"/>
          <w:sz w:val="20"/>
          <w:szCs w:val="20"/>
        </w:rPr>
        <w:t>,</w:t>
      </w:r>
      <w:r w:rsidRPr="007F5EE7">
        <w:rPr>
          <w:rFonts w:ascii="Courier New" w:hAnsi="Courier New" w:cs="Courier New"/>
          <w:b/>
          <w:bCs/>
          <w:color w:val="FF0000"/>
          <w:sz w:val="20"/>
          <w:szCs w:val="20"/>
        </w:rPr>
        <w:t>''</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BlngAddress2</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BA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City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BlngCity</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BSP</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BlngStateProvince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BA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PostalCode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BlngPostalCode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BCR</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BlngCountryRegion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AddressLine1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ShpngAddress1</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FF00FF"/>
          <w:sz w:val="20"/>
          <w:szCs w:val="20"/>
        </w:rPr>
        <w:t>Isnull</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SA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AddressLine2</w:t>
      </w:r>
      <w:r w:rsidRPr="007F5EE7">
        <w:rPr>
          <w:rFonts w:ascii="Courier New" w:hAnsi="Courier New" w:cs="Courier New"/>
          <w:b/>
          <w:bCs/>
          <w:color w:val="808080"/>
          <w:sz w:val="20"/>
          <w:szCs w:val="20"/>
        </w:rPr>
        <w:t>,</w:t>
      </w:r>
      <w:r w:rsidRPr="007F5EE7">
        <w:rPr>
          <w:rFonts w:ascii="Courier New" w:hAnsi="Courier New" w:cs="Courier New"/>
          <w:b/>
          <w:bCs/>
          <w:color w:val="FF0000"/>
          <w:sz w:val="20"/>
          <w:szCs w:val="20"/>
        </w:rPr>
        <w:t>''</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ShpngAddress2</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City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ShpngCity</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SSP</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ShpngStateProvince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PostalCode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ShpngPostalCode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SCR</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ShpngCountryRegion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CC</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FirstName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FF0000"/>
          <w:sz w:val="20"/>
          <w:szCs w:val="20"/>
        </w:rPr>
        <w:t>' '</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CC</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LastName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CustomerContact</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CC</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Phone                           </w:t>
      </w:r>
      <w:r w:rsidRPr="007F5EE7">
        <w:rPr>
          <w:rFonts w:ascii="Courier New" w:hAnsi="Courier New" w:cs="Courier New"/>
          <w:b/>
          <w:bCs/>
          <w:color w:val="0000FF"/>
          <w:sz w:val="20"/>
          <w:szCs w:val="20"/>
        </w:rPr>
        <w:t>AS</w:t>
      </w:r>
      <w:r w:rsidRPr="007F5EE7">
        <w:rPr>
          <w:rFonts w:ascii="Courier New" w:hAnsi="Courier New" w:cs="Courier New"/>
          <w:b/>
          <w:bCs/>
          <w:color w:val="000000"/>
          <w:sz w:val="20"/>
          <w:szCs w:val="20"/>
        </w:rPr>
        <w:t xml:space="preserve"> CustomerPhone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AccountNumber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Person</w:t>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Address</w:t>
      </w:r>
      <w:r w:rsidRPr="007F5EE7">
        <w:rPr>
          <w:rFonts w:ascii="Courier New" w:hAnsi="Courier New" w:cs="Courier New"/>
          <w:b/>
          <w:bCs/>
          <w:color w:val="000000"/>
          <w:sz w:val="20"/>
          <w:szCs w:val="20"/>
        </w:rPr>
        <w:t xml:space="preserve"> SA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Person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StateProvince SSP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lastRenderedPageBreak/>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SA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StateProvinceID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SSP</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StateProvinceID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Person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CountryRegion SCR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SSP</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CountryRegionCode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SCR</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CountryRegionCode </w:t>
      </w:r>
    </w:p>
    <w:p w:rsidR="007F5EE7" w:rsidRPr="00DE4B9D" w:rsidRDefault="007F5EE7" w:rsidP="007F5EE7">
      <w:pPr>
        <w:spacing w:before="100" w:beforeAutospacing="1" w:after="100" w:afterAutospacing="1"/>
        <w:rPr>
          <w:b/>
          <w:bCs/>
          <w:color w:val="FF0000"/>
        </w:rPr>
      </w:pPr>
      <w:r w:rsidRPr="007F5EE7">
        <w:rPr>
          <w:rFonts w:ascii="Courier New" w:hAnsi="Courier New" w:cs="Courier New"/>
          <w:b/>
          <w:bCs/>
          <w:color w:val="000000"/>
          <w:sz w:val="20"/>
          <w:szCs w:val="20"/>
        </w:rPr>
        <w:t xml:space="preserve">         </w:t>
      </w:r>
      <w:r w:rsidRPr="00DE4B9D">
        <w:rPr>
          <w:rFonts w:ascii="Courier New" w:hAnsi="Courier New" w:cs="Courier New"/>
          <w:b/>
          <w:bCs/>
          <w:color w:val="FF0000"/>
        </w:rPr>
        <w:t xml:space="preserve">INNER JOIN Sales.SalesOrderHeader SOH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Person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Contact CC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ContactID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CC</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ContactID </w:t>
      </w:r>
    </w:p>
    <w:p w:rsidR="007F5EE7" w:rsidRPr="00DE4B9D" w:rsidRDefault="007F5EE7" w:rsidP="007F5EE7">
      <w:pPr>
        <w:spacing w:before="100" w:beforeAutospacing="1" w:after="100" w:afterAutospacing="1"/>
        <w:rPr>
          <w:b/>
          <w:bCs/>
          <w:color w:val="FF0000"/>
        </w:rPr>
      </w:pPr>
      <w:r w:rsidRPr="007F5EE7">
        <w:rPr>
          <w:rFonts w:ascii="Courier New" w:hAnsi="Courier New" w:cs="Courier New"/>
          <w:b/>
          <w:bCs/>
          <w:color w:val="000000"/>
          <w:sz w:val="20"/>
          <w:szCs w:val="20"/>
        </w:rPr>
        <w:t>                    </w:t>
      </w:r>
      <w:r w:rsidRPr="00DE4B9D">
        <w:rPr>
          <w:rFonts w:ascii="Courier New" w:hAnsi="Courier New" w:cs="Courier New"/>
          <w:b/>
          <w:bCs/>
          <w:color w:val="FF0000"/>
        </w:rPr>
        <w:t xml:space="preserve">INNER JOIN Person.Address BA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Person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StateProvince BSP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BA</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StateProvinceID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BSP</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StateProvinceID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Person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CountryRegion BCR </w:t>
      </w:r>
    </w:p>
    <w:p w:rsidR="007F5EE7" w:rsidRPr="00DE4B9D" w:rsidRDefault="007F5EE7" w:rsidP="007F5EE7">
      <w:pPr>
        <w:spacing w:before="100" w:beforeAutospacing="1" w:after="100" w:afterAutospacing="1"/>
        <w:rPr>
          <w:b/>
          <w:bCs/>
          <w:color w:val="FF0000"/>
        </w:rPr>
      </w:pPr>
      <w:r w:rsidRPr="007F5EE7">
        <w:rPr>
          <w:rFonts w:ascii="Courier New" w:hAnsi="Courier New" w:cs="Courier New"/>
          <w:b/>
          <w:bCs/>
          <w:color w:val="000000"/>
          <w:sz w:val="20"/>
          <w:szCs w:val="20"/>
        </w:rPr>
        <w:t>                                 </w:t>
      </w:r>
      <w:r w:rsidRPr="00DE4B9D">
        <w:rPr>
          <w:rFonts w:ascii="Courier New" w:hAnsi="Courier New" w:cs="Courier New"/>
          <w:b/>
          <w:bCs/>
          <w:color w:val="FF0000"/>
          <w:sz w:val="20"/>
          <w:szCs w:val="20"/>
        </w:rPr>
        <w:t xml:space="preserve">ON BSP.CountryRegionCode = BCR.CountryRegionCode </w:t>
      </w:r>
    </w:p>
    <w:p w:rsidR="007F5EE7" w:rsidRPr="00DE4B9D" w:rsidRDefault="007F5EE7" w:rsidP="007F5EE7">
      <w:pPr>
        <w:spacing w:before="100" w:beforeAutospacing="1" w:after="100" w:afterAutospacing="1"/>
        <w:rPr>
          <w:b/>
          <w:bCs/>
          <w:color w:val="FF0000"/>
        </w:rPr>
      </w:pPr>
      <w:r w:rsidRPr="00DE4B9D">
        <w:rPr>
          <w:rFonts w:ascii="Courier New" w:hAnsi="Courier New" w:cs="Courier New"/>
          <w:b/>
          <w:bCs/>
          <w:color w:val="FF0000"/>
          <w:sz w:val="20"/>
          <w:szCs w:val="20"/>
        </w:rPr>
        <w:t xml:space="preserve">                      ON SOH.BillToAddressID = BA.AddressID </w:t>
      </w:r>
    </w:p>
    <w:p w:rsidR="007F5EE7" w:rsidRPr="00DE4B9D" w:rsidRDefault="007F5EE7" w:rsidP="007F5EE7">
      <w:pPr>
        <w:spacing w:before="100" w:beforeAutospacing="1" w:after="100" w:afterAutospacing="1"/>
        <w:rPr>
          <w:b/>
          <w:bCs/>
          <w:color w:val="FF0000"/>
        </w:rPr>
      </w:pPr>
      <w:r w:rsidRPr="00DE4B9D">
        <w:rPr>
          <w:rFonts w:ascii="Courier New" w:hAnsi="Courier New" w:cs="Courier New"/>
          <w:b/>
          <w:bCs/>
          <w:color w:val="FF0000"/>
          <w:sz w:val="20"/>
          <w:szCs w:val="20"/>
        </w:rPr>
        <w:t xml:space="preserve">           ON SA.AddressID = SOH.ShipToAddressID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Person</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Contact C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HumanResources</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Employee 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C</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ContactID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ContactID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SalesPersonID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EmployeeID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Purchasing</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ShipMethod SM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ShipMethodID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SM</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ShipMethodID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INNER</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JOIN</w:t>
      </w:r>
      <w:r w:rsidRPr="007F5EE7">
        <w:rPr>
          <w:rFonts w:ascii="Courier New" w:hAnsi="Courier New" w:cs="Courier New"/>
          <w:b/>
          <w:bCs/>
          <w:color w:val="000000"/>
          <w:sz w:val="20"/>
          <w:szCs w:val="20"/>
        </w:rPr>
        <w:t xml:space="preserve"> Sales</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Store S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ON</w:t>
      </w:r>
      <w:r w:rsidRPr="007F5EE7">
        <w:rPr>
          <w:rFonts w:ascii="Courier New" w:hAnsi="Courier New" w:cs="Courier New"/>
          <w:b/>
          <w:bCs/>
          <w:color w:val="000000"/>
          <w:sz w:val="20"/>
          <w:szCs w:val="20"/>
        </w:rPr>
        <w:t xml:space="preserve"> 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CustomerID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S</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CustomerID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t>WHERE</w:t>
      </w:r>
      <w:r w:rsidRPr="007F5EE7">
        <w:rPr>
          <w:rFonts w:ascii="Courier New" w:hAnsi="Courier New" w:cs="Courier New"/>
          <w:b/>
          <w:bCs/>
          <w:color w:val="000000"/>
          <w:sz w:val="20"/>
          <w:szCs w:val="20"/>
        </w:rPr>
        <w:t xml:space="preserve">    </w:t>
      </w:r>
      <w:r w:rsidRPr="007F5EE7">
        <w:rPr>
          <w:rFonts w:ascii="Courier New" w:hAnsi="Courier New" w:cs="Courier New"/>
          <w:b/>
          <w:bCs/>
          <w:color w:val="FF00FF"/>
          <w:sz w:val="20"/>
          <w:szCs w:val="20"/>
        </w:rPr>
        <w:t>Year</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OrderDate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@Year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AND</w:t>
      </w:r>
      <w:r w:rsidRPr="007F5EE7">
        <w:rPr>
          <w:rFonts w:ascii="Courier New" w:hAnsi="Courier New" w:cs="Courier New"/>
          <w:b/>
          <w:bCs/>
          <w:color w:val="000000"/>
          <w:sz w:val="20"/>
          <w:szCs w:val="20"/>
        </w:rPr>
        <w:t xml:space="preserve"> </w:t>
      </w:r>
      <w:r w:rsidRPr="007F5EE7">
        <w:rPr>
          <w:rFonts w:ascii="Courier New" w:hAnsi="Courier New" w:cs="Courier New"/>
          <w:b/>
          <w:bCs/>
          <w:color w:val="FF00FF"/>
          <w:sz w:val="20"/>
          <w:szCs w:val="20"/>
        </w:rPr>
        <w:t>Month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SOH</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OrderDate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@Month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t>ORDER</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BY</w:t>
      </w:r>
      <w:r w:rsidRPr="007F5EE7">
        <w:rPr>
          <w:rFonts w:ascii="Courier New" w:hAnsi="Courier New" w:cs="Courier New"/>
          <w:b/>
          <w:bCs/>
          <w:color w:val="000000"/>
          <w:sz w:val="20"/>
          <w:szCs w:val="20"/>
        </w:rPr>
        <w:t xml:space="preserve"> Store</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00"/>
          <w:sz w:val="20"/>
          <w:szCs w:val="20"/>
        </w:rPr>
        <w:t xml:space="preserve">         OrderDate </w:t>
      </w:r>
      <w:r w:rsidRPr="007F5EE7">
        <w:rPr>
          <w:rFonts w:ascii="Courier New" w:hAnsi="Courier New" w:cs="Courier New"/>
          <w:b/>
          <w:bCs/>
          <w:color w:val="0000FF"/>
          <w:sz w:val="20"/>
          <w:szCs w:val="20"/>
        </w:rPr>
        <w:t>DESC</w:t>
      </w:r>
      <w:r w:rsidRPr="007F5EE7">
        <w:rPr>
          <w:rFonts w:ascii="Courier New" w:hAnsi="Courier New" w:cs="Courier New"/>
          <w:b/>
          <w:bCs/>
          <w:color w:val="000000"/>
          <w:sz w:val="20"/>
          <w:szCs w:val="20"/>
        </w:rPr>
        <w:t xml:space="preserve"> </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00FF"/>
          <w:sz w:val="20"/>
          <w:szCs w:val="20"/>
        </w:rPr>
        <w:lastRenderedPageBreak/>
        <w:t>GO</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SON         PO                Store                         OrderDate</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SO61257     PO3741176337      Activity Center               01-01-2004</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SO61256     PO1421187796      All Cycle Shop                01-01-2004</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SO61251     PO6380165323      All Seasons Sports Supply     01-01-2004</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SO61263     PO5452121402      Amalgamated Parts Shop        01-01-2004</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w:t>
      </w:r>
    </w:p>
    <w:p w:rsidR="007F5EE7" w:rsidRPr="007F5EE7" w:rsidRDefault="007F5EE7" w:rsidP="007F5EE7">
      <w:pPr>
        <w:spacing w:before="100" w:beforeAutospacing="1" w:after="100" w:afterAutospacing="1"/>
        <w:rPr>
          <w:b/>
          <w:bCs/>
          <w:color w:val="000000"/>
        </w:rPr>
      </w:pPr>
      <w:r w:rsidRPr="007F5EE7">
        <w:rPr>
          <w:rFonts w:ascii="Courier New" w:hAnsi="Courier New" w:cs="Courier New"/>
          <w:b/>
          <w:bCs/>
          <w:color w:val="008000"/>
          <w:sz w:val="20"/>
          <w:szCs w:val="20"/>
        </w:rPr>
        <w:t>*/</w:t>
      </w:r>
    </w:p>
    <w:p w:rsidR="00AB2497" w:rsidRPr="00EC2950" w:rsidRDefault="00AB2497" w:rsidP="004B78B0">
      <w:pPr>
        <w:rPr>
          <w:b/>
        </w:rPr>
      </w:pPr>
    </w:p>
    <w:p w:rsidR="00373C92" w:rsidRPr="004B78B0" w:rsidRDefault="00373C92" w:rsidP="004B78B0"/>
    <w:p w:rsidR="00736225" w:rsidRDefault="00736225" w:rsidP="004B78B0">
      <w:pPr>
        <w:rPr>
          <w:b/>
          <w:u w:val="single"/>
        </w:rPr>
      </w:pPr>
      <w:r w:rsidRPr="004B78B0">
        <w:rPr>
          <w:b/>
          <w:u w:val="single"/>
        </w:rPr>
        <w:t>INDEX (Clustered,</w:t>
      </w:r>
      <w:r w:rsidR="00C77F67" w:rsidRPr="004B78B0">
        <w:rPr>
          <w:b/>
          <w:u w:val="single"/>
        </w:rPr>
        <w:t xml:space="preserve"> </w:t>
      </w:r>
      <w:r w:rsidRPr="004B78B0">
        <w:rPr>
          <w:b/>
          <w:u w:val="single"/>
        </w:rPr>
        <w:t>Non</w:t>
      </w:r>
      <w:r w:rsidR="00C77F67" w:rsidRPr="004B78B0">
        <w:rPr>
          <w:b/>
          <w:u w:val="single"/>
        </w:rPr>
        <w:t>-</w:t>
      </w:r>
      <w:r w:rsidRPr="004B78B0">
        <w:rPr>
          <w:b/>
          <w:u w:val="single"/>
        </w:rPr>
        <w:t>Clustered):</w:t>
      </w:r>
    </w:p>
    <w:p w:rsidR="003F79E6" w:rsidRDefault="003F79E6" w:rsidP="004B78B0">
      <w:pPr>
        <w:rPr>
          <w:b/>
          <w:u w:val="single"/>
        </w:rPr>
      </w:pPr>
    </w:p>
    <w:p w:rsidR="008807F5" w:rsidRDefault="008807F5" w:rsidP="004B78B0">
      <w:pPr>
        <w:rPr>
          <w:b/>
          <w:u w:val="single"/>
        </w:rPr>
      </w:pPr>
    </w:p>
    <w:p w:rsidR="00607157" w:rsidRDefault="00607157" w:rsidP="00607157">
      <w:pPr>
        <w:pStyle w:val="Heading3"/>
      </w:pPr>
      <w:r>
        <w:t>Comparing the two ways to create indexes</w:t>
      </w:r>
    </w:p>
    <w:p w:rsidR="00607157" w:rsidRDefault="00607157" w:rsidP="00607157">
      <w:pPr>
        <w:pStyle w:val="NormalWeb"/>
      </w:pPr>
      <w:r>
        <w:t xml:space="preserve">You can create indexes on tables either by using the </w:t>
      </w:r>
      <w:r>
        <w:rPr>
          <w:b/>
          <w:bCs/>
        </w:rPr>
        <w:t>create index</w:t>
      </w:r>
      <w:r>
        <w:t xml:space="preserve"> statement (described in this chapter) or by using the </w:t>
      </w:r>
      <w:r>
        <w:rPr>
          <w:b/>
          <w:bCs/>
        </w:rPr>
        <w:t>unique</w:t>
      </w:r>
      <w:r>
        <w:t xml:space="preserve"> or </w:t>
      </w:r>
      <w:r>
        <w:rPr>
          <w:b/>
          <w:bCs/>
        </w:rPr>
        <w:t>primary key</w:t>
      </w:r>
      <w:r>
        <w:t xml:space="preserve"> integrity constraints of the </w:t>
      </w:r>
      <w:r>
        <w:rPr>
          <w:b/>
          <w:bCs/>
        </w:rPr>
        <w:t>create table</w:t>
      </w:r>
      <w:r>
        <w:t xml:space="preserve"> command. However, </w:t>
      </w:r>
      <w:r w:rsidRPr="00621969">
        <w:rPr>
          <w:b/>
        </w:rPr>
        <w:t>integrity constraints are limited in the following ways</w:t>
      </w:r>
      <w:r>
        <w:t xml:space="preserve">: </w:t>
      </w:r>
    </w:p>
    <w:p w:rsidR="00411FB7" w:rsidRDefault="00607157" w:rsidP="00201C54">
      <w:pPr>
        <w:pStyle w:val="NormalWeb"/>
        <w:numPr>
          <w:ilvl w:val="0"/>
          <w:numId w:val="5"/>
        </w:numPr>
      </w:pPr>
      <w:r>
        <w:t>You cannot create non</w:t>
      </w:r>
      <w:r w:rsidR="00BC33BA">
        <w:t xml:space="preserve"> </w:t>
      </w:r>
      <w:r>
        <w:t xml:space="preserve">unique indexes. </w:t>
      </w:r>
    </w:p>
    <w:p w:rsidR="00607157" w:rsidRDefault="00607157" w:rsidP="00201C54">
      <w:pPr>
        <w:pStyle w:val="NormalWeb"/>
        <w:numPr>
          <w:ilvl w:val="0"/>
          <w:numId w:val="5"/>
        </w:numPr>
      </w:pPr>
      <w:r>
        <w:t xml:space="preserve">You cannot use the options provided by the </w:t>
      </w:r>
      <w:r>
        <w:rPr>
          <w:b/>
          <w:bCs/>
        </w:rPr>
        <w:t>create index</w:t>
      </w:r>
      <w:r>
        <w:t xml:space="preserve"> command to tailor how indexes work.</w:t>
      </w:r>
    </w:p>
    <w:p w:rsidR="00607157" w:rsidRDefault="00607157" w:rsidP="00201C54">
      <w:pPr>
        <w:pStyle w:val="NormalWeb"/>
        <w:numPr>
          <w:ilvl w:val="0"/>
          <w:numId w:val="5"/>
        </w:numPr>
      </w:pPr>
      <w:r>
        <w:t xml:space="preserve">You can only drop these indexes as a constraint using the </w:t>
      </w:r>
      <w:r>
        <w:rPr>
          <w:b/>
          <w:bCs/>
        </w:rPr>
        <w:t>alter table</w:t>
      </w:r>
      <w:r>
        <w:t xml:space="preserve"> statement.</w:t>
      </w:r>
    </w:p>
    <w:p w:rsidR="00607157" w:rsidRDefault="00607157" w:rsidP="00607157">
      <w:pPr>
        <w:pStyle w:val="NormalWeb"/>
      </w:pPr>
      <w:r>
        <w:t xml:space="preserve">If your application requires these features, you should create your indexes using </w:t>
      </w:r>
      <w:r>
        <w:rPr>
          <w:b/>
          <w:bCs/>
        </w:rPr>
        <w:t>create index</w:t>
      </w:r>
      <w:r>
        <w:t xml:space="preserve">. Otherwise, the </w:t>
      </w:r>
      <w:r>
        <w:rPr>
          <w:b/>
          <w:bCs/>
        </w:rPr>
        <w:t>unique</w:t>
      </w:r>
      <w:r>
        <w:t xml:space="preserve"> or </w:t>
      </w:r>
      <w:r>
        <w:rPr>
          <w:b/>
          <w:bCs/>
        </w:rPr>
        <w:t xml:space="preserve">primary key </w:t>
      </w:r>
      <w:r>
        <w:t>integrity constraints offer a simpler way to define an index for a table</w:t>
      </w:r>
    </w:p>
    <w:p w:rsidR="008807F5" w:rsidRDefault="008807F5" w:rsidP="004B78B0">
      <w:pPr>
        <w:rPr>
          <w:b/>
          <w:u w:val="single"/>
        </w:rPr>
      </w:pPr>
    </w:p>
    <w:p w:rsidR="008807F5" w:rsidRDefault="008807F5" w:rsidP="004B78B0">
      <w:pPr>
        <w:rPr>
          <w:b/>
          <w:u w:val="single"/>
        </w:rPr>
      </w:pPr>
    </w:p>
    <w:p w:rsidR="008807F5" w:rsidRDefault="008807F5" w:rsidP="004B78B0">
      <w:pPr>
        <w:rPr>
          <w:b/>
          <w:u w:val="single"/>
        </w:rPr>
      </w:pPr>
    </w:p>
    <w:p w:rsidR="008807F5" w:rsidRPr="008807F5" w:rsidRDefault="008807F5" w:rsidP="008807F5">
      <w:r w:rsidRPr="008807F5">
        <w:t xml:space="preserve">When to index </w:t>
      </w:r>
    </w:p>
    <w:p w:rsidR="008807F5" w:rsidRPr="008807F5" w:rsidRDefault="008807F5" w:rsidP="008807F5">
      <w:pPr>
        <w:spacing w:before="100" w:beforeAutospacing="1" w:after="100" w:afterAutospacing="1"/>
      </w:pPr>
      <w:r w:rsidRPr="008807F5">
        <w:t xml:space="preserve">Use the following general guidelines: </w:t>
      </w:r>
    </w:p>
    <w:p w:rsidR="008807F5" w:rsidRPr="008807F5" w:rsidRDefault="008807F5" w:rsidP="00201C54">
      <w:pPr>
        <w:numPr>
          <w:ilvl w:val="0"/>
          <w:numId w:val="2"/>
        </w:numPr>
        <w:spacing w:before="100" w:beforeAutospacing="1" w:after="100" w:afterAutospacing="1"/>
      </w:pPr>
      <w:r w:rsidRPr="008807F5">
        <w:t>If you plan to do manual insertions into the IDENTITY column, create a unique index to ensure that the inserts do not assign a value that has already been used.</w:t>
      </w:r>
    </w:p>
    <w:p w:rsidR="008807F5" w:rsidRPr="008807F5" w:rsidRDefault="008807F5" w:rsidP="00201C54">
      <w:pPr>
        <w:numPr>
          <w:ilvl w:val="0"/>
          <w:numId w:val="2"/>
        </w:numPr>
        <w:spacing w:before="100" w:beforeAutospacing="1" w:after="100" w:afterAutospacing="1"/>
      </w:pPr>
      <w:r w:rsidRPr="007010A7">
        <w:rPr>
          <w:color w:val="FF0000"/>
        </w:rPr>
        <w:lastRenderedPageBreak/>
        <w:t xml:space="preserve">A column that is often accessed in </w:t>
      </w:r>
      <w:r w:rsidRPr="00694A4F">
        <w:rPr>
          <w:b/>
          <w:color w:val="FF0000"/>
        </w:rPr>
        <w:t>sorted order</w:t>
      </w:r>
      <w:r w:rsidRPr="007010A7">
        <w:rPr>
          <w:color w:val="FF0000"/>
        </w:rPr>
        <w:t xml:space="preserve">, that is, specified in the </w:t>
      </w:r>
      <w:r w:rsidRPr="007010A7">
        <w:rPr>
          <w:b/>
          <w:bCs/>
          <w:color w:val="FF0000"/>
        </w:rPr>
        <w:t>order by</w:t>
      </w:r>
      <w:r w:rsidRPr="007010A7">
        <w:rPr>
          <w:color w:val="FF0000"/>
        </w:rPr>
        <w:t xml:space="preserve"> clause, probably should be indexed so that Adaptive Server can take advantage of the indexed order</w:t>
      </w:r>
      <w:r w:rsidRPr="008807F5">
        <w:t xml:space="preserve">. </w:t>
      </w:r>
    </w:p>
    <w:p w:rsidR="008807F5" w:rsidRPr="007010A7" w:rsidRDefault="008807F5" w:rsidP="00201C54">
      <w:pPr>
        <w:numPr>
          <w:ilvl w:val="0"/>
          <w:numId w:val="2"/>
        </w:numPr>
        <w:spacing w:before="100" w:beforeAutospacing="1" w:after="100" w:afterAutospacing="1"/>
        <w:rPr>
          <w:color w:val="FF0000"/>
        </w:rPr>
      </w:pPr>
      <w:r w:rsidRPr="007010A7">
        <w:rPr>
          <w:color w:val="FF0000"/>
        </w:rPr>
        <w:t xml:space="preserve">Columns that are regularly used in joins should always be indexed, since the system can perform the join faster if the columns are in sorted order. </w:t>
      </w:r>
    </w:p>
    <w:p w:rsidR="008807F5" w:rsidRPr="007010A7" w:rsidRDefault="008807F5" w:rsidP="00201C54">
      <w:pPr>
        <w:numPr>
          <w:ilvl w:val="0"/>
          <w:numId w:val="2"/>
        </w:numPr>
        <w:spacing w:before="100" w:beforeAutospacing="1" w:after="100" w:afterAutospacing="1"/>
        <w:rPr>
          <w:color w:val="FF0000"/>
        </w:rPr>
      </w:pPr>
      <w:r w:rsidRPr="008807F5">
        <w:t xml:space="preserve">The column that stores the primary key of the table often has a clustered index, especially if it is frequently joined to columns in other tables. </w:t>
      </w:r>
      <w:r w:rsidRPr="007010A7">
        <w:rPr>
          <w:color w:val="FF0000"/>
        </w:rPr>
        <w:t xml:space="preserve">Remember, there can be only one clustered index per table. </w:t>
      </w:r>
    </w:p>
    <w:p w:rsidR="008807F5" w:rsidRPr="008807F5" w:rsidRDefault="008807F5" w:rsidP="00201C54">
      <w:pPr>
        <w:numPr>
          <w:ilvl w:val="0"/>
          <w:numId w:val="2"/>
        </w:numPr>
        <w:spacing w:before="100" w:beforeAutospacing="1" w:after="100" w:afterAutospacing="1"/>
      </w:pPr>
      <w:r w:rsidRPr="008807F5">
        <w:t xml:space="preserve">A column that is often searched for ranges of values might be a good choice for a clustered index. Once the row with the first value in the range is found, rows with subsequent values are guaranteed to be physically adjacent. A clustered index does not offer as much of an advantage for searches on single values. </w:t>
      </w:r>
    </w:p>
    <w:p w:rsidR="008807F5" w:rsidRPr="008807F5" w:rsidRDefault="008807F5" w:rsidP="008807F5">
      <w:r w:rsidRPr="008807F5">
        <w:t xml:space="preserve">When not to index </w:t>
      </w:r>
    </w:p>
    <w:p w:rsidR="008807F5" w:rsidRPr="008807F5" w:rsidRDefault="008807F5" w:rsidP="008807F5">
      <w:pPr>
        <w:spacing w:before="100" w:beforeAutospacing="1" w:after="100" w:afterAutospacing="1"/>
      </w:pPr>
      <w:r w:rsidRPr="008807F5">
        <w:t xml:space="preserve">In some cases, indexes are not useful: </w:t>
      </w:r>
    </w:p>
    <w:p w:rsidR="008807F5" w:rsidRPr="00794834" w:rsidRDefault="008807F5" w:rsidP="00201C54">
      <w:pPr>
        <w:numPr>
          <w:ilvl w:val="0"/>
          <w:numId w:val="3"/>
        </w:numPr>
        <w:spacing w:before="100" w:beforeAutospacing="1" w:after="100" w:afterAutospacing="1"/>
        <w:rPr>
          <w:b/>
        </w:rPr>
      </w:pPr>
      <w:r w:rsidRPr="00794834">
        <w:rPr>
          <w:b/>
        </w:rPr>
        <w:t xml:space="preserve">Columns that are seldom or never referenced in queries do not benefit from indexes, since the system seldom has to search for rows on the basis of values in these columns. </w:t>
      </w:r>
    </w:p>
    <w:p w:rsidR="008807F5" w:rsidRPr="00794834" w:rsidRDefault="008807F5" w:rsidP="00201C54">
      <w:pPr>
        <w:numPr>
          <w:ilvl w:val="0"/>
          <w:numId w:val="3"/>
        </w:numPr>
        <w:spacing w:before="100" w:beforeAutospacing="1" w:after="100" w:afterAutospacing="1"/>
        <w:rPr>
          <w:b/>
        </w:rPr>
      </w:pPr>
      <w:r w:rsidRPr="00794834">
        <w:rPr>
          <w:b/>
        </w:rPr>
        <w:t xml:space="preserve">Columns that can have only two or three values, for example, "male" and "female" or "yes" and "no", get no real advantage from indexes. </w:t>
      </w:r>
    </w:p>
    <w:p w:rsidR="007A52AA" w:rsidRDefault="007A52AA" w:rsidP="007A52AA">
      <w:pPr>
        <w:pStyle w:val="NormalWeb"/>
      </w:pPr>
      <w:r>
        <w:t xml:space="preserve">Indexes help Adaptive Server locate data. They speed up data retrieval by pointing to the location of a table column's data on disk. For example, suppose you need to run frequent queries using the identification numbers of stores in the </w:t>
      </w:r>
      <w:r>
        <w:rPr>
          <w:i/>
          <w:iCs/>
        </w:rPr>
        <w:t xml:space="preserve">stores </w:t>
      </w:r>
      <w:r>
        <w:t xml:space="preserve">table. To prevent Adaptive Server from having to search through each row in the table--which can be time-consuming if the </w:t>
      </w:r>
      <w:r>
        <w:rPr>
          <w:i/>
          <w:iCs/>
        </w:rPr>
        <w:t>stores</w:t>
      </w:r>
      <w:r>
        <w:t xml:space="preserve"> table contains millions of rows--you could create the following index, entitled </w:t>
      </w:r>
      <w:r>
        <w:rPr>
          <w:i/>
          <w:iCs/>
        </w:rPr>
        <w:t>stor_id_ind</w:t>
      </w:r>
      <w:r>
        <w:t>:</w:t>
      </w:r>
    </w:p>
    <w:p w:rsidR="007A52AA" w:rsidRPr="007010A7" w:rsidRDefault="007A52AA" w:rsidP="007A52AA">
      <w:pPr>
        <w:pStyle w:val="HTMLPreformatted"/>
        <w:rPr>
          <w:b/>
          <w:bCs/>
          <w:sz w:val="32"/>
          <w:szCs w:val="32"/>
        </w:rPr>
      </w:pPr>
      <w:r w:rsidRPr="007010A7">
        <w:rPr>
          <w:b/>
          <w:bCs/>
          <w:sz w:val="32"/>
          <w:szCs w:val="32"/>
        </w:rPr>
        <w:t>create index stor_id_ind</w:t>
      </w:r>
    </w:p>
    <w:p w:rsidR="007A52AA" w:rsidRPr="007010A7" w:rsidRDefault="007A52AA" w:rsidP="007A52AA">
      <w:pPr>
        <w:pStyle w:val="HTMLPreformatted"/>
        <w:rPr>
          <w:sz w:val="32"/>
          <w:szCs w:val="32"/>
        </w:rPr>
      </w:pPr>
      <w:r w:rsidRPr="007010A7">
        <w:rPr>
          <w:b/>
          <w:bCs/>
          <w:sz w:val="32"/>
          <w:szCs w:val="32"/>
        </w:rPr>
        <w:t>on stores (stor_id)</w:t>
      </w:r>
    </w:p>
    <w:p w:rsidR="007A52AA" w:rsidRDefault="007A52AA" w:rsidP="007A52AA">
      <w:pPr>
        <w:pStyle w:val="NormalWeb"/>
      </w:pPr>
      <w:r>
        <w:t xml:space="preserve">The </w:t>
      </w:r>
      <w:r>
        <w:rPr>
          <w:i/>
          <w:iCs/>
        </w:rPr>
        <w:t xml:space="preserve">stor_id_ind </w:t>
      </w:r>
      <w:r>
        <w:t xml:space="preserve">index goes into effect automatically the next time you query the </w:t>
      </w:r>
      <w:r>
        <w:rPr>
          <w:i/>
          <w:iCs/>
        </w:rPr>
        <w:t xml:space="preserve">stor_id </w:t>
      </w:r>
      <w:r>
        <w:t xml:space="preserve">column in </w:t>
      </w:r>
      <w:r>
        <w:rPr>
          <w:i/>
          <w:iCs/>
        </w:rPr>
        <w:t>stores</w:t>
      </w:r>
      <w:r>
        <w:t>. In other words, indexes are transparent to users. SQL includes no syntax for referring to an index in a query. You can only create or drop indexes from a table; Adaptive Server decides whether to use the indexes for each query submitted for that table. As the data in a table changes over time, Adaptive Server may change the table's indexes to reflect those changes. Again, these changes are transparent to users; Adaptive Server handles this task on its own.</w:t>
      </w:r>
    </w:p>
    <w:p w:rsidR="007A52AA" w:rsidRDefault="007A52AA" w:rsidP="007A52AA">
      <w:pPr>
        <w:pStyle w:val="NormalWeb"/>
      </w:pPr>
      <w:r>
        <w:t xml:space="preserve">Adaptive Server supports the following types of indexes: </w:t>
      </w:r>
    </w:p>
    <w:p w:rsidR="007A52AA" w:rsidRDefault="007A52AA" w:rsidP="00201C54">
      <w:pPr>
        <w:pStyle w:val="NormalWeb"/>
        <w:numPr>
          <w:ilvl w:val="0"/>
          <w:numId w:val="4"/>
        </w:numPr>
      </w:pPr>
      <w:r>
        <w:t>Composite indexes - these indexes involve more than one column. Use this type of index when two or more columns are best searched as a unit because of their logical relationship.</w:t>
      </w:r>
    </w:p>
    <w:p w:rsidR="007A52AA" w:rsidRDefault="007A52AA" w:rsidP="00201C54">
      <w:pPr>
        <w:pStyle w:val="NormalWeb"/>
        <w:numPr>
          <w:ilvl w:val="0"/>
          <w:numId w:val="4"/>
        </w:numPr>
      </w:pPr>
      <w:r>
        <w:lastRenderedPageBreak/>
        <w:t>Unique indexes - these indexes do not permit any two rows in the specified columns to have the same value. Adaptive Server checks for duplicate values when the index is created (if data already exists) and each time data is added.</w:t>
      </w:r>
    </w:p>
    <w:p w:rsidR="007A52AA" w:rsidRDefault="007A52AA" w:rsidP="00201C54">
      <w:pPr>
        <w:pStyle w:val="NormalWeb"/>
        <w:numPr>
          <w:ilvl w:val="0"/>
          <w:numId w:val="4"/>
        </w:numPr>
      </w:pPr>
      <w:r>
        <w:t>Clustered or nonclustered indexes - clustered indexes force Adaptive Server to continually sort and re-sort the rows of a table so that their physical order is always the same as their logical (or indexed) order. You can have only one clustered index per table. Nonclustered indexes do not require the physical order of rows to be the same as their indexed order. Each nonclustered index can provide access to the data in a different sort order.</w:t>
      </w:r>
    </w:p>
    <w:p w:rsidR="00B37769" w:rsidRDefault="00B37769" w:rsidP="004B78B0">
      <w:pPr>
        <w:rPr>
          <w:b/>
          <w:u w:val="single"/>
        </w:rPr>
      </w:pPr>
    </w:p>
    <w:p w:rsidR="00B70066" w:rsidRPr="00B70066" w:rsidRDefault="00B70066" w:rsidP="00B70066">
      <w:pPr>
        <w:shd w:val="clear" w:color="auto" w:fill="FFF4EA"/>
        <w:rPr>
          <w:rFonts w:ascii="Georgia" w:hAnsi="Georgia"/>
          <w:color w:val="000000"/>
          <w:sz w:val="23"/>
          <w:szCs w:val="23"/>
        </w:rPr>
      </w:pPr>
    </w:p>
    <w:p w:rsidR="00B70066" w:rsidRPr="00B70066" w:rsidRDefault="00B70066" w:rsidP="00B70066">
      <w:pPr>
        <w:shd w:val="clear" w:color="auto" w:fill="FFF4EA"/>
        <w:tabs>
          <w:tab w:val="num" w:pos="720"/>
        </w:tabs>
        <w:ind w:hanging="360"/>
        <w:rPr>
          <w:rFonts w:ascii="Georgia" w:hAnsi="Georgia"/>
          <w:color w:val="000000"/>
          <w:sz w:val="23"/>
          <w:szCs w:val="23"/>
        </w:rPr>
      </w:pPr>
      <w:r w:rsidRPr="00B70066">
        <w:rPr>
          <w:rFonts w:ascii="Georgia" w:hAnsi="Georgia"/>
          <w:color w:val="000000"/>
          <w:sz w:val="23"/>
          <w:szCs w:val="23"/>
        </w:rPr>
        <w:t>1)</w:t>
      </w:r>
      <w:r w:rsidRPr="00B70066">
        <w:rPr>
          <w:color w:val="000000"/>
          <w:sz w:val="14"/>
          <w:szCs w:val="14"/>
        </w:rPr>
        <w:t xml:space="preserve">      </w:t>
      </w:r>
      <w:r w:rsidRPr="00B70066">
        <w:rPr>
          <w:rFonts w:ascii="Georgia" w:hAnsi="Georgia"/>
          <w:color w:val="000000"/>
          <w:sz w:val="23"/>
          <w:szCs w:val="23"/>
        </w:rPr>
        <w:t>Script out the CREATE statements for the table including the CREATE statements for the indexes. (Always have a backup plan, if it helps take a backup of the database.</w:t>
      </w:r>
    </w:p>
    <w:p w:rsidR="00B70066" w:rsidRPr="00B70066" w:rsidRDefault="00B70066" w:rsidP="00B70066">
      <w:pPr>
        <w:shd w:val="clear" w:color="auto" w:fill="FFF4EA"/>
        <w:tabs>
          <w:tab w:val="num" w:pos="720"/>
        </w:tabs>
        <w:ind w:hanging="360"/>
        <w:rPr>
          <w:rFonts w:ascii="Georgia" w:hAnsi="Georgia"/>
          <w:color w:val="000000"/>
          <w:sz w:val="23"/>
          <w:szCs w:val="23"/>
        </w:rPr>
      </w:pPr>
      <w:r w:rsidRPr="00B70066">
        <w:rPr>
          <w:rFonts w:ascii="Georgia" w:hAnsi="Georgia"/>
          <w:color w:val="000000"/>
          <w:sz w:val="23"/>
          <w:szCs w:val="23"/>
        </w:rPr>
        <w:t>2)</w:t>
      </w:r>
      <w:r w:rsidRPr="00B70066">
        <w:rPr>
          <w:color w:val="000000"/>
          <w:sz w:val="14"/>
          <w:szCs w:val="14"/>
        </w:rPr>
        <w:t xml:space="preserve">      </w:t>
      </w:r>
      <w:r w:rsidRPr="00B70066">
        <w:rPr>
          <w:rFonts w:ascii="Georgia" w:hAnsi="Georgia"/>
          <w:color w:val="000000"/>
          <w:sz w:val="23"/>
          <w:szCs w:val="23"/>
        </w:rPr>
        <w:t>Drop all the non clustered indexes.</w:t>
      </w:r>
    </w:p>
    <w:p w:rsidR="00B70066" w:rsidRPr="00B70066" w:rsidRDefault="00B70066" w:rsidP="00B70066">
      <w:pPr>
        <w:shd w:val="clear" w:color="auto" w:fill="FFF4EA"/>
        <w:rPr>
          <w:rFonts w:ascii="Georgia" w:hAnsi="Georgia"/>
          <w:color w:val="000000"/>
          <w:sz w:val="23"/>
          <w:szCs w:val="23"/>
        </w:rPr>
      </w:pPr>
      <w:r w:rsidRPr="00B70066">
        <w:rPr>
          <w:rFonts w:ascii="Georgia" w:hAnsi="Georgia"/>
          <w:color w:val="000000"/>
          <w:sz w:val="23"/>
          <w:szCs w:val="23"/>
        </w:rPr>
        <w:t xml:space="preserve">            </w:t>
      </w:r>
      <w:r w:rsidRPr="00B70066">
        <w:rPr>
          <w:rFonts w:ascii="Courier New" w:hAnsi="Courier New" w:cs="Courier New"/>
          <w:color w:val="0000FF"/>
          <w:sz w:val="20"/>
          <w:szCs w:val="20"/>
        </w:rPr>
        <w:t>DROP</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INDEX</w:t>
      </w:r>
      <w:r w:rsidRPr="00B70066">
        <w:rPr>
          <w:rFonts w:ascii="Courier New" w:hAnsi="Courier New" w:cs="Courier New"/>
          <w:color w:val="000000"/>
          <w:sz w:val="20"/>
          <w:szCs w:val="20"/>
        </w:rPr>
        <w:t xml:space="preserve"> [AK_Department_Name]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[HumanResources].[Department] </w:t>
      </w:r>
    </w:p>
    <w:p w:rsidR="00B70066" w:rsidRPr="00B70066" w:rsidRDefault="00B70066" w:rsidP="00B70066">
      <w:pPr>
        <w:shd w:val="clear" w:color="auto" w:fill="FFF4EA"/>
        <w:adjustRightInd w:val="0"/>
        <w:ind w:firstLine="720"/>
        <w:rPr>
          <w:rFonts w:ascii="Georgia" w:hAnsi="Georgia"/>
          <w:color w:val="000000"/>
          <w:sz w:val="23"/>
          <w:szCs w:val="23"/>
        </w:rPr>
      </w:pPr>
      <w:r w:rsidRPr="00B70066">
        <w:rPr>
          <w:rFonts w:ascii="Courier New" w:hAnsi="Courier New" w:cs="Courier New"/>
          <w:color w:val="0000FF"/>
          <w:sz w:val="20"/>
          <w:szCs w:val="20"/>
        </w:rPr>
        <w:t xml:space="preserve">WITH </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ONLINE</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p>
    <w:p w:rsidR="00B70066" w:rsidRPr="00B70066" w:rsidRDefault="00B70066" w:rsidP="00B70066">
      <w:pPr>
        <w:shd w:val="clear" w:color="auto" w:fill="FFF4EA"/>
        <w:tabs>
          <w:tab w:val="num" w:pos="720"/>
        </w:tabs>
        <w:ind w:hanging="360"/>
        <w:rPr>
          <w:rFonts w:ascii="Georgia" w:hAnsi="Georgia"/>
          <w:color w:val="000000"/>
          <w:sz w:val="23"/>
          <w:szCs w:val="23"/>
        </w:rPr>
      </w:pPr>
      <w:r w:rsidRPr="00B70066">
        <w:rPr>
          <w:rFonts w:ascii="Georgia" w:hAnsi="Georgia"/>
          <w:color w:val="000000"/>
          <w:sz w:val="23"/>
          <w:szCs w:val="23"/>
        </w:rPr>
        <w:t>3)</w:t>
      </w:r>
      <w:r w:rsidRPr="00B70066">
        <w:rPr>
          <w:color w:val="000000"/>
          <w:sz w:val="14"/>
          <w:szCs w:val="14"/>
        </w:rPr>
        <w:t xml:space="preserve">      </w:t>
      </w:r>
      <w:r w:rsidRPr="00B70066">
        <w:rPr>
          <w:rFonts w:ascii="Georgia" w:hAnsi="Georgia"/>
          <w:color w:val="000000"/>
          <w:sz w:val="23"/>
          <w:szCs w:val="23"/>
        </w:rPr>
        <w:t>Drop the clustered index.</w:t>
      </w:r>
    </w:p>
    <w:p w:rsidR="00B70066" w:rsidRPr="00B70066" w:rsidRDefault="00B70066" w:rsidP="00B70066">
      <w:pPr>
        <w:shd w:val="clear" w:color="auto" w:fill="FFF4EA"/>
        <w:adjustRightInd w:val="0"/>
        <w:rPr>
          <w:rFonts w:ascii="Georgia" w:hAnsi="Georgia"/>
          <w:color w:val="000000"/>
          <w:sz w:val="23"/>
          <w:szCs w:val="23"/>
        </w:rPr>
      </w:pPr>
      <w:r w:rsidRPr="00B70066">
        <w:rPr>
          <w:rFonts w:ascii="Courier New" w:hAnsi="Courier New" w:cs="Courier New"/>
          <w:color w:val="0000FF"/>
          <w:sz w:val="20"/>
          <w:szCs w:val="20"/>
        </w:rPr>
        <w:t>ALTER</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TABLE</w:t>
      </w:r>
      <w:r w:rsidRPr="00B70066">
        <w:rPr>
          <w:rFonts w:ascii="Courier New" w:hAnsi="Courier New" w:cs="Courier New"/>
          <w:color w:val="000000"/>
          <w:sz w:val="20"/>
          <w:szCs w:val="20"/>
        </w:rPr>
        <w:t xml:space="preserve"> [HumanResources].[Department] </w:t>
      </w:r>
      <w:r w:rsidRPr="00B70066">
        <w:rPr>
          <w:rFonts w:ascii="Courier New" w:hAnsi="Courier New" w:cs="Courier New"/>
          <w:color w:val="0000FF"/>
          <w:sz w:val="20"/>
          <w:szCs w:val="20"/>
        </w:rPr>
        <w:t>DROP</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CONSTRAINT</w:t>
      </w:r>
      <w:r w:rsidRPr="00B70066">
        <w:rPr>
          <w:rFonts w:ascii="Courier New" w:hAnsi="Courier New" w:cs="Courier New"/>
          <w:color w:val="000000"/>
          <w:sz w:val="20"/>
          <w:szCs w:val="20"/>
        </w:rPr>
        <w:t xml:space="preserve"> [PK_Department_DepartmentID]</w:t>
      </w:r>
    </w:p>
    <w:p w:rsidR="00B70066" w:rsidRPr="00B70066" w:rsidRDefault="00B70066" w:rsidP="00B70066">
      <w:pPr>
        <w:shd w:val="clear" w:color="auto" w:fill="FFF4EA"/>
        <w:tabs>
          <w:tab w:val="num" w:pos="720"/>
        </w:tabs>
        <w:ind w:hanging="360"/>
        <w:rPr>
          <w:rFonts w:ascii="Georgia" w:hAnsi="Georgia"/>
          <w:color w:val="000000"/>
          <w:sz w:val="23"/>
          <w:szCs w:val="23"/>
        </w:rPr>
      </w:pPr>
      <w:r w:rsidRPr="00B70066">
        <w:rPr>
          <w:rFonts w:ascii="Georgia" w:hAnsi="Georgia"/>
          <w:color w:val="000000"/>
          <w:sz w:val="23"/>
          <w:szCs w:val="23"/>
        </w:rPr>
        <w:t>4)</w:t>
      </w:r>
      <w:r w:rsidRPr="00B70066">
        <w:rPr>
          <w:color w:val="000000"/>
          <w:sz w:val="14"/>
          <w:szCs w:val="14"/>
        </w:rPr>
        <w:t xml:space="preserve">      </w:t>
      </w:r>
      <w:r w:rsidRPr="00B70066">
        <w:rPr>
          <w:rFonts w:ascii="Georgia" w:hAnsi="Georgia"/>
          <w:color w:val="000000"/>
          <w:sz w:val="23"/>
          <w:szCs w:val="23"/>
        </w:rPr>
        <w:t>Create the new clustered index</w:t>
      </w:r>
    </w:p>
    <w:p w:rsidR="00B70066" w:rsidRPr="00B70066" w:rsidRDefault="00B70066" w:rsidP="00B70066">
      <w:pPr>
        <w:shd w:val="clear" w:color="auto" w:fill="FFF4EA"/>
        <w:adjustRightInd w:val="0"/>
        <w:rPr>
          <w:rFonts w:ascii="Georgia" w:hAnsi="Georgia"/>
          <w:color w:val="000000"/>
          <w:sz w:val="23"/>
          <w:szCs w:val="23"/>
        </w:rPr>
      </w:pPr>
      <w:r w:rsidRPr="00B70066">
        <w:rPr>
          <w:rFonts w:ascii="Courier New" w:hAnsi="Courier New" w:cs="Courier New"/>
          <w:color w:val="0000FF"/>
          <w:sz w:val="20"/>
          <w:szCs w:val="20"/>
        </w:rPr>
        <w:t>ALTER</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TABLE</w:t>
      </w:r>
      <w:r w:rsidRPr="00B70066">
        <w:rPr>
          <w:rFonts w:ascii="Courier New" w:hAnsi="Courier New" w:cs="Courier New"/>
          <w:color w:val="000000"/>
          <w:sz w:val="20"/>
          <w:szCs w:val="20"/>
        </w:rPr>
        <w:t xml:space="preserve"> [HumanResources].[Department] </w:t>
      </w:r>
      <w:r w:rsidRPr="00B70066">
        <w:rPr>
          <w:rFonts w:ascii="Courier New" w:hAnsi="Courier New" w:cs="Courier New"/>
          <w:color w:val="0000FF"/>
          <w:sz w:val="20"/>
          <w:szCs w:val="20"/>
        </w:rPr>
        <w:t>ADD</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CONSTRAINT</w:t>
      </w:r>
      <w:r w:rsidRPr="00B70066">
        <w:rPr>
          <w:rFonts w:ascii="Courier New" w:hAnsi="Courier New" w:cs="Courier New"/>
          <w:color w:val="000000"/>
          <w:sz w:val="20"/>
          <w:szCs w:val="20"/>
        </w:rPr>
        <w:t xml:space="preserve"> [PK_Department_DepartmentID] </w:t>
      </w:r>
      <w:r w:rsidRPr="00B70066">
        <w:rPr>
          <w:rFonts w:ascii="Courier New" w:hAnsi="Courier New" w:cs="Courier New"/>
          <w:color w:val="0000FF"/>
          <w:sz w:val="20"/>
          <w:szCs w:val="20"/>
        </w:rPr>
        <w:t>PRIMARY</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KEY</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CLUSTERED</w:t>
      </w:r>
      <w:r w:rsidRPr="00B70066">
        <w:rPr>
          <w:rFonts w:ascii="Courier New" w:hAnsi="Courier New" w:cs="Courier New"/>
          <w:color w:val="000000"/>
          <w:sz w:val="20"/>
          <w:szCs w:val="20"/>
        </w:rPr>
        <w:t xml:space="preserve"> </w:t>
      </w:r>
    </w:p>
    <w:p w:rsidR="00B70066" w:rsidRPr="00B70066" w:rsidRDefault="00B70066" w:rsidP="00B70066">
      <w:pPr>
        <w:shd w:val="clear" w:color="auto" w:fill="FFF4EA"/>
        <w:adjustRightInd w:val="0"/>
        <w:ind w:firstLine="720"/>
        <w:rPr>
          <w:rFonts w:ascii="Georgia" w:hAnsi="Georgia"/>
          <w:color w:val="000000"/>
          <w:sz w:val="23"/>
          <w:szCs w:val="23"/>
        </w:rPr>
      </w:pPr>
      <w:r w:rsidRPr="00B70066">
        <w:rPr>
          <w:rFonts w:ascii="Courier New" w:hAnsi="Courier New" w:cs="Courier New"/>
          <w:color w:val="000000"/>
          <w:sz w:val="20"/>
          <w:szCs w:val="20"/>
        </w:rPr>
        <w:t>(</w:t>
      </w:r>
    </w:p>
    <w:p w:rsidR="00B70066" w:rsidRPr="00B70066" w:rsidRDefault="00B70066" w:rsidP="00B70066">
      <w:pPr>
        <w:shd w:val="clear" w:color="auto" w:fill="FFF4EA"/>
        <w:rPr>
          <w:rFonts w:ascii="Georgia" w:hAnsi="Georgia"/>
          <w:color w:val="000000"/>
          <w:sz w:val="23"/>
          <w:szCs w:val="23"/>
        </w:rPr>
      </w:pPr>
      <w:r w:rsidRPr="00B70066">
        <w:rPr>
          <w:rFonts w:ascii="Courier New" w:hAnsi="Courier New" w:cs="Courier New"/>
          <w:color w:val="000000"/>
          <w:sz w:val="20"/>
          <w:szCs w:val="20"/>
        </w:rPr>
        <w:t xml:space="preserve">            [DepartmentID] </w:t>
      </w:r>
      <w:r w:rsidRPr="00B70066">
        <w:rPr>
          <w:rFonts w:ascii="Courier New" w:hAnsi="Courier New" w:cs="Courier New"/>
          <w:color w:val="0000FF"/>
          <w:sz w:val="20"/>
          <w:szCs w:val="20"/>
        </w:rPr>
        <w:t>ASC</w:t>
      </w:r>
    </w:p>
    <w:p w:rsidR="00B70066" w:rsidRPr="00B70066" w:rsidRDefault="00B70066" w:rsidP="00B70066">
      <w:pPr>
        <w:shd w:val="clear" w:color="auto" w:fill="FFF4EA"/>
        <w:adjustRightInd w:val="0"/>
        <w:rPr>
          <w:rFonts w:ascii="Georgia" w:hAnsi="Georgia"/>
          <w:color w:val="000000"/>
          <w:sz w:val="23"/>
          <w:szCs w:val="23"/>
        </w:rPr>
      </w:pPr>
      <w:r w:rsidRPr="00B70066">
        <w:rPr>
          <w:rFonts w:ascii="Courier New" w:hAnsi="Courier New" w:cs="Courier New"/>
          <w:color w:val="000000"/>
          <w:sz w:val="20"/>
          <w:szCs w:val="20"/>
        </w:rPr>
        <w:t>)</w:t>
      </w:r>
      <w:r w:rsidRPr="00B70066">
        <w:rPr>
          <w:rFonts w:ascii="Courier New" w:hAnsi="Courier New" w:cs="Courier New"/>
          <w:color w:val="0000FF"/>
          <w:sz w:val="20"/>
          <w:szCs w:val="20"/>
        </w:rPr>
        <w:t xml:space="preserve">WITH </w:t>
      </w:r>
      <w:r w:rsidRPr="00B70066">
        <w:rPr>
          <w:rFonts w:ascii="Courier New" w:hAnsi="Courier New" w:cs="Courier New"/>
          <w:color w:val="000000"/>
          <w:sz w:val="20"/>
          <w:szCs w:val="20"/>
        </w:rPr>
        <w:t>(</w:t>
      </w:r>
      <w:r w:rsidRPr="00B70066">
        <w:rPr>
          <w:rFonts w:ascii="Courier New" w:hAnsi="Courier New" w:cs="Courier New"/>
          <w:color w:val="0000FF"/>
          <w:sz w:val="20"/>
          <w:szCs w:val="20"/>
        </w:rPr>
        <w:t>PAD_INDEX</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STATISTICS_NORECOMPUTE</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SORT_IN_TEMPDB</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IGNORE_DUP_KEY</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ONLINE</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ALLOW_ROW_LOCKS</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ALLOW_PAGE_LOCKS</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[PRIMARY]</w:t>
      </w:r>
    </w:p>
    <w:p w:rsidR="00B70066" w:rsidRPr="00B70066" w:rsidRDefault="00B70066" w:rsidP="00B70066">
      <w:pPr>
        <w:shd w:val="clear" w:color="auto" w:fill="FFF4EA"/>
        <w:adjustRightInd w:val="0"/>
        <w:rPr>
          <w:rFonts w:ascii="Georgia" w:hAnsi="Georgia"/>
          <w:color w:val="000000"/>
          <w:sz w:val="23"/>
          <w:szCs w:val="23"/>
        </w:rPr>
      </w:pPr>
    </w:p>
    <w:p w:rsidR="00B70066" w:rsidRPr="00B70066" w:rsidRDefault="00B70066" w:rsidP="00B70066">
      <w:pPr>
        <w:shd w:val="clear" w:color="auto" w:fill="FFF4EA"/>
        <w:adjustRightInd w:val="0"/>
        <w:rPr>
          <w:rFonts w:ascii="Georgia" w:hAnsi="Georgia"/>
          <w:color w:val="000000"/>
          <w:sz w:val="23"/>
          <w:szCs w:val="23"/>
        </w:rPr>
      </w:pPr>
      <w:r w:rsidRPr="00B70066">
        <w:rPr>
          <w:rFonts w:ascii="Georgia" w:hAnsi="Georgia"/>
          <w:color w:val="FF0000"/>
          <w:sz w:val="23"/>
          <w:szCs w:val="23"/>
        </w:rPr>
        <w:t>Do not forget to mention the new filegroup for the primary key index.</w:t>
      </w:r>
    </w:p>
    <w:p w:rsidR="00B70066" w:rsidRPr="00B70066" w:rsidRDefault="00B70066" w:rsidP="00B70066">
      <w:pPr>
        <w:shd w:val="clear" w:color="auto" w:fill="FFF4EA"/>
        <w:rPr>
          <w:rFonts w:ascii="Georgia" w:hAnsi="Georgia"/>
          <w:color w:val="000000"/>
          <w:sz w:val="23"/>
          <w:szCs w:val="23"/>
        </w:rPr>
      </w:pPr>
    </w:p>
    <w:p w:rsidR="00B70066" w:rsidRPr="00B70066" w:rsidRDefault="00B70066" w:rsidP="00B70066">
      <w:pPr>
        <w:shd w:val="clear" w:color="auto" w:fill="FFF4EA"/>
        <w:tabs>
          <w:tab w:val="num" w:pos="720"/>
        </w:tabs>
        <w:ind w:hanging="360"/>
        <w:rPr>
          <w:rFonts w:ascii="Georgia" w:hAnsi="Georgia"/>
          <w:color w:val="000000"/>
          <w:sz w:val="23"/>
          <w:szCs w:val="23"/>
        </w:rPr>
      </w:pPr>
      <w:r w:rsidRPr="00B70066">
        <w:rPr>
          <w:rFonts w:ascii="Georgia" w:hAnsi="Georgia"/>
          <w:color w:val="000000"/>
          <w:sz w:val="23"/>
          <w:szCs w:val="23"/>
        </w:rPr>
        <w:t>5)</w:t>
      </w:r>
      <w:r w:rsidRPr="00B70066">
        <w:rPr>
          <w:color w:val="000000"/>
          <w:sz w:val="14"/>
          <w:szCs w:val="14"/>
        </w:rPr>
        <w:t xml:space="preserve">      </w:t>
      </w:r>
      <w:r w:rsidRPr="00B70066">
        <w:rPr>
          <w:rFonts w:ascii="Georgia" w:hAnsi="Georgia"/>
          <w:color w:val="000000"/>
          <w:sz w:val="23"/>
          <w:szCs w:val="23"/>
        </w:rPr>
        <w:t xml:space="preserve">Create all the remaining non clustered indexes and specify the index filegroup. </w:t>
      </w:r>
    </w:p>
    <w:p w:rsidR="00B70066" w:rsidRPr="00B70066" w:rsidRDefault="00B70066" w:rsidP="00B70066">
      <w:pPr>
        <w:shd w:val="clear" w:color="auto" w:fill="FFF4EA"/>
        <w:adjustRightInd w:val="0"/>
        <w:rPr>
          <w:rFonts w:ascii="Georgia" w:hAnsi="Georgia"/>
          <w:color w:val="000000"/>
          <w:sz w:val="23"/>
          <w:szCs w:val="23"/>
        </w:rPr>
      </w:pPr>
      <w:r w:rsidRPr="00B70066">
        <w:rPr>
          <w:rFonts w:ascii="Courier New" w:hAnsi="Courier New" w:cs="Courier New"/>
          <w:color w:val="0000FF"/>
          <w:sz w:val="20"/>
          <w:szCs w:val="20"/>
        </w:rPr>
        <w:t>CREATE</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NONCLUSTERED</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INDEX</w:t>
      </w:r>
      <w:r w:rsidRPr="00B70066">
        <w:rPr>
          <w:rFonts w:ascii="Courier New" w:hAnsi="Courier New" w:cs="Courier New"/>
          <w:color w:val="000000"/>
          <w:sz w:val="20"/>
          <w:szCs w:val="20"/>
        </w:rPr>
        <w:t xml:space="preserve"> [AK_Department_Name]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[HumanResources].[Department] </w:t>
      </w:r>
    </w:p>
    <w:p w:rsidR="00B70066" w:rsidRPr="00B70066" w:rsidRDefault="00B70066" w:rsidP="00B70066">
      <w:pPr>
        <w:shd w:val="clear" w:color="auto" w:fill="FFF4EA"/>
        <w:adjustRightInd w:val="0"/>
        <w:ind w:firstLine="720"/>
        <w:rPr>
          <w:rFonts w:ascii="Georgia" w:hAnsi="Georgia"/>
          <w:color w:val="000000"/>
          <w:sz w:val="23"/>
          <w:szCs w:val="23"/>
        </w:rPr>
      </w:pPr>
      <w:r w:rsidRPr="00B70066">
        <w:rPr>
          <w:rFonts w:ascii="Courier New" w:hAnsi="Courier New" w:cs="Courier New"/>
          <w:color w:val="000000"/>
          <w:sz w:val="20"/>
          <w:szCs w:val="20"/>
        </w:rPr>
        <w:t>(</w:t>
      </w:r>
    </w:p>
    <w:p w:rsidR="00B70066" w:rsidRPr="00B70066" w:rsidRDefault="00B70066" w:rsidP="00B70066">
      <w:pPr>
        <w:shd w:val="clear" w:color="auto" w:fill="FFF4EA"/>
        <w:rPr>
          <w:rFonts w:ascii="Georgia" w:hAnsi="Georgia"/>
          <w:color w:val="000000"/>
          <w:sz w:val="23"/>
          <w:szCs w:val="23"/>
        </w:rPr>
      </w:pPr>
      <w:r w:rsidRPr="00B70066">
        <w:rPr>
          <w:rFonts w:ascii="Courier New" w:hAnsi="Courier New" w:cs="Courier New"/>
          <w:color w:val="000000"/>
          <w:sz w:val="20"/>
          <w:szCs w:val="20"/>
        </w:rPr>
        <w:t xml:space="preserve">            [Name] </w:t>
      </w:r>
      <w:r w:rsidRPr="00B70066">
        <w:rPr>
          <w:rFonts w:ascii="Courier New" w:hAnsi="Courier New" w:cs="Courier New"/>
          <w:color w:val="0000FF"/>
          <w:sz w:val="20"/>
          <w:szCs w:val="20"/>
        </w:rPr>
        <w:t>ASC</w:t>
      </w:r>
    </w:p>
    <w:p w:rsidR="00B70066" w:rsidRPr="00B70066" w:rsidRDefault="00B70066" w:rsidP="00B70066">
      <w:pPr>
        <w:shd w:val="clear" w:color="auto" w:fill="FFF4EA"/>
        <w:adjustRightInd w:val="0"/>
        <w:rPr>
          <w:rFonts w:ascii="Georgia" w:hAnsi="Georgia"/>
          <w:color w:val="000000"/>
          <w:sz w:val="23"/>
          <w:szCs w:val="23"/>
        </w:rPr>
      </w:pPr>
      <w:r w:rsidRPr="00B70066">
        <w:rPr>
          <w:rFonts w:ascii="Courier New" w:hAnsi="Courier New" w:cs="Courier New"/>
          <w:color w:val="000000"/>
          <w:sz w:val="20"/>
          <w:szCs w:val="20"/>
        </w:rPr>
        <w:t>)</w:t>
      </w:r>
      <w:r w:rsidRPr="00B70066">
        <w:rPr>
          <w:rFonts w:ascii="Courier New" w:hAnsi="Courier New" w:cs="Courier New"/>
          <w:color w:val="0000FF"/>
          <w:sz w:val="20"/>
          <w:szCs w:val="20"/>
        </w:rPr>
        <w:t xml:space="preserve">WITH </w:t>
      </w:r>
      <w:r w:rsidRPr="00B70066">
        <w:rPr>
          <w:rFonts w:ascii="Courier New" w:hAnsi="Courier New" w:cs="Courier New"/>
          <w:color w:val="000000"/>
          <w:sz w:val="20"/>
          <w:szCs w:val="20"/>
        </w:rPr>
        <w:t>(</w:t>
      </w:r>
      <w:r w:rsidRPr="00B70066">
        <w:rPr>
          <w:rFonts w:ascii="Courier New" w:hAnsi="Courier New" w:cs="Courier New"/>
          <w:color w:val="0000FF"/>
          <w:sz w:val="20"/>
          <w:szCs w:val="20"/>
        </w:rPr>
        <w:t>PAD_INDEX</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STATISTICS_NORECOMPUTE</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SORT_IN_TEMPDB</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IGNORE_DUP_KEY</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DROP_EXISTING</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ONLINE</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OFF</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ALLOW_ROW_LOCKS</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w:t>
      </w:r>
    </w:p>
    <w:p w:rsidR="00B70066" w:rsidRPr="00B70066" w:rsidRDefault="00B70066" w:rsidP="00B70066">
      <w:pPr>
        <w:shd w:val="clear" w:color="auto" w:fill="FFF4EA"/>
        <w:rPr>
          <w:rFonts w:ascii="Georgia" w:hAnsi="Georgia"/>
          <w:color w:val="000000"/>
          <w:sz w:val="23"/>
          <w:szCs w:val="23"/>
        </w:rPr>
      </w:pP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ALLOW_PAGE_LOCKS</w:t>
      </w:r>
      <w:r w:rsidRPr="00B70066">
        <w:rPr>
          <w:rFonts w:ascii="Courier New" w:hAnsi="Courier New" w:cs="Courier New"/>
          <w:color w:val="000000"/>
          <w:sz w:val="20"/>
          <w:szCs w:val="20"/>
        </w:rPr>
        <w:t xml:space="preserve">  =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w:t>
      </w:r>
      <w:r w:rsidRPr="00B70066">
        <w:rPr>
          <w:rFonts w:ascii="Courier New" w:hAnsi="Courier New" w:cs="Courier New"/>
          <w:color w:val="0000FF"/>
          <w:sz w:val="20"/>
          <w:szCs w:val="20"/>
        </w:rPr>
        <w:t>ON</w:t>
      </w:r>
      <w:r w:rsidRPr="00B70066">
        <w:rPr>
          <w:rFonts w:ascii="Courier New" w:hAnsi="Courier New" w:cs="Courier New"/>
          <w:color w:val="000000"/>
          <w:sz w:val="20"/>
          <w:szCs w:val="20"/>
        </w:rPr>
        <w:t xml:space="preserve"> [INDEXES]</w:t>
      </w:r>
    </w:p>
    <w:p w:rsidR="00B70066" w:rsidRPr="00B70066" w:rsidRDefault="00B70066" w:rsidP="00B70066">
      <w:pPr>
        <w:shd w:val="clear" w:color="auto" w:fill="FFF4EA"/>
        <w:rPr>
          <w:rFonts w:ascii="Georgia" w:hAnsi="Georgia"/>
          <w:color w:val="000000"/>
          <w:sz w:val="23"/>
          <w:szCs w:val="23"/>
        </w:rPr>
      </w:pPr>
    </w:p>
    <w:p w:rsidR="00B37769" w:rsidRDefault="00B37769" w:rsidP="004B78B0">
      <w:pPr>
        <w:rPr>
          <w:b/>
          <w:u w:val="single"/>
        </w:rPr>
      </w:pPr>
    </w:p>
    <w:p w:rsidR="00B37769" w:rsidRPr="00BC33BA" w:rsidRDefault="00B37769" w:rsidP="004B78B0">
      <w:pPr>
        <w:rPr>
          <w:b/>
          <w:sz w:val="32"/>
          <w:szCs w:val="32"/>
          <w:u w:val="single"/>
        </w:rPr>
      </w:pPr>
    </w:p>
    <w:p w:rsidR="000B1E84" w:rsidRPr="00BC33BA" w:rsidRDefault="000B1E84" w:rsidP="004B78B0">
      <w:pPr>
        <w:rPr>
          <w:b/>
          <w:sz w:val="32"/>
          <w:szCs w:val="32"/>
          <w:u w:val="single"/>
        </w:rPr>
      </w:pPr>
      <w:r w:rsidRPr="00BC33BA">
        <w:rPr>
          <w:b/>
          <w:sz w:val="32"/>
          <w:szCs w:val="32"/>
          <w:u w:val="single"/>
        </w:rPr>
        <w:t>UNIQUE CONSTRAINT</w:t>
      </w:r>
    </w:p>
    <w:p w:rsidR="000B1E84" w:rsidRDefault="000B1E84" w:rsidP="004B78B0">
      <w:pPr>
        <w:rPr>
          <w:b/>
          <w:u w:val="single"/>
        </w:rPr>
      </w:pPr>
    </w:p>
    <w:p w:rsidR="002C7322" w:rsidRDefault="002C7322" w:rsidP="002C7322">
      <w:pPr>
        <w:rPr>
          <w:b/>
          <w:u w:val="single"/>
        </w:rPr>
      </w:pPr>
      <w:r>
        <w:rPr>
          <w:rFonts w:ascii="Courier New" w:eastAsiaTheme="minorHAnsi" w:hAnsi="Courier New" w:cs="Courier New"/>
          <w:noProof/>
          <w:color w:val="0000FF"/>
          <w:sz w:val="20"/>
          <w:szCs w:val="20"/>
        </w:rPr>
        <w:t>EXEC</w:t>
      </w:r>
      <w:r>
        <w:rPr>
          <w:rFonts w:ascii="Courier New" w:eastAsiaTheme="minorHAnsi" w:hAnsi="Courier New" w:cs="Courier New"/>
          <w:noProof/>
          <w:sz w:val="20"/>
          <w:szCs w:val="20"/>
        </w:rPr>
        <w:t xml:space="preserve"> </w:t>
      </w:r>
      <w:r>
        <w:rPr>
          <w:rFonts w:ascii="Courier New" w:eastAsiaTheme="minorHAnsi" w:hAnsi="Courier New" w:cs="Courier New"/>
          <w:noProof/>
          <w:color w:val="800000"/>
          <w:sz w:val="20"/>
          <w:szCs w:val="20"/>
        </w:rPr>
        <w:t>sp_helpconstraint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sz w:val="20"/>
          <w:szCs w:val="20"/>
        </w:rPr>
        <w:t>[HumanResources.Employee]</w:t>
      </w:r>
    </w:p>
    <w:p w:rsidR="000B1E84" w:rsidRDefault="000B1E84" w:rsidP="004B78B0">
      <w:pPr>
        <w:rPr>
          <w:b/>
          <w:u w:val="single"/>
        </w:rPr>
      </w:pPr>
    </w:p>
    <w:p w:rsidR="00376B9A" w:rsidRDefault="00376B9A" w:rsidP="00376B9A">
      <w:pPr>
        <w:pStyle w:val="Heading2"/>
        <w:shd w:val="clear" w:color="auto" w:fill="FFFFFF"/>
        <w:spacing w:line="384" w:lineRule="atLeast"/>
        <w:rPr>
          <w:color w:val="333333"/>
          <w:lang w:val="en"/>
        </w:rPr>
      </w:pPr>
      <w:r>
        <w:rPr>
          <w:color w:val="333333"/>
          <w:lang w:val="en"/>
        </w:rPr>
        <w:lastRenderedPageBreak/>
        <w:t>SQL SERVER – Difference Between Unique Index vs Unique Constraint</w:t>
      </w:r>
    </w:p>
    <w:p w:rsidR="00376B9A" w:rsidRDefault="00376B9A" w:rsidP="00376B9A">
      <w:pPr>
        <w:pStyle w:val="NormalWeb"/>
        <w:shd w:val="clear" w:color="auto" w:fill="FFFFFF"/>
        <w:jc w:val="both"/>
        <w:rPr>
          <w:rFonts w:ascii="Verdana" w:hAnsi="Verdana"/>
          <w:color w:val="333333"/>
          <w:sz w:val="18"/>
          <w:szCs w:val="18"/>
          <w:lang w:val="en"/>
        </w:rPr>
      </w:pPr>
      <w:r>
        <w:rPr>
          <w:rFonts w:ascii="Verdana" w:hAnsi="Verdana"/>
          <w:color w:val="333333"/>
          <w:sz w:val="18"/>
          <w:szCs w:val="18"/>
          <w:lang w:val="en"/>
        </w:rPr>
        <w:t>Unique Index and Unique Constraint are the same. They achieve same goal. SQL Performance is same for both.</w:t>
      </w:r>
    </w:p>
    <w:p w:rsidR="00411FB7" w:rsidRDefault="00411FB7" w:rsidP="00376B9A">
      <w:pPr>
        <w:pStyle w:val="NormalWeb"/>
        <w:shd w:val="clear" w:color="auto" w:fill="FFFFFF"/>
        <w:jc w:val="both"/>
        <w:rPr>
          <w:rFonts w:ascii="Verdana" w:hAnsi="Verdana"/>
          <w:color w:val="333333"/>
          <w:sz w:val="18"/>
          <w:szCs w:val="18"/>
          <w:lang w:val="en"/>
        </w:rPr>
      </w:pPr>
    </w:p>
    <w:p w:rsidR="00376B9A" w:rsidRDefault="007D45AC" w:rsidP="00376B9A">
      <w:pPr>
        <w:pStyle w:val="NormalWeb"/>
        <w:shd w:val="clear" w:color="auto" w:fill="FFFFFF"/>
        <w:jc w:val="both"/>
        <w:rPr>
          <w:rFonts w:ascii="Verdana" w:hAnsi="Verdana"/>
          <w:color w:val="333333"/>
          <w:sz w:val="18"/>
          <w:szCs w:val="18"/>
          <w:lang w:val="en"/>
        </w:rPr>
      </w:pPr>
      <w:r>
        <w:rPr>
          <w:rFonts w:ascii="Verdana" w:hAnsi="Verdana"/>
          <w:b/>
          <w:bCs/>
          <w:color w:val="333333"/>
          <w:sz w:val="18"/>
          <w:szCs w:val="18"/>
          <w:lang w:val="en"/>
        </w:rPr>
        <w:t xml:space="preserve">Add Unique </w:t>
      </w:r>
      <w:r w:rsidR="00376B9A">
        <w:rPr>
          <w:rFonts w:ascii="Verdana" w:hAnsi="Verdana"/>
          <w:b/>
          <w:bCs/>
          <w:color w:val="333333"/>
          <w:sz w:val="18"/>
          <w:szCs w:val="18"/>
          <w:lang w:val="en"/>
        </w:rPr>
        <w:t>Constraint</w:t>
      </w:r>
      <w:r w:rsidR="00376B9A">
        <w:rPr>
          <w:rFonts w:ascii="Verdana" w:hAnsi="Verdana"/>
          <w:color w:val="333333"/>
          <w:sz w:val="18"/>
          <w:szCs w:val="18"/>
          <w:lang w:val="en"/>
        </w:rPr>
        <w:br/>
      </w:r>
      <w:r>
        <w:rPr>
          <w:rStyle w:val="HTMLCode"/>
          <w:color w:val="0000FF"/>
          <w:sz w:val="18"/>
          <w:szCs w:val="18"/>
          <w:lang w:val="en"/>
        </w:rPr>
        <w:t>ALTER TABLE</w:t>
      </w:r>
      <w:r w:rsidR="00376B9A">
        <w:rPr>
          <w:rStyle w:val="HTMLCode"/>
          <w:color w:val="000000"/>
          <w:sz w:val="18"/>
          <w:szCs w:val="18"/>
          <w:lang w:val="en"/>
        </w:rPr>
        <w:t>dbo.</w:t>
      </w:r>
      <w:r w:rsidR="00376B9A">
        <w:rPr>
          <w:rStyle w:val="HTMLCode"/>
          <w:color w:val="808080"/>
          <w:sz w:val="18"/>
          <w:szCs w:val="18"/>
          <w:lang w:val="en"/>
        </w:rPr>
        <w:t>&lt;</w:t>
      </w:r>
      <w:r w:rsidR="00376B9A">
        <w:rPr>
          <w:rStyle w:val="HTMLCode"/>
          <w:color w:val="000000"/>
          <w:sz w:val="18"/>
          <w:szCs w:val="18"/>
          <w:lang w:val="en"/>
        </w:rPr>
        <w:t>tablename</w:t>
      </w:r>
      <w:r w:rsidR="00376B9A">
        <w:rPr>
          <w:rStyle w:val="HTMLCode"/>
          <w:color w:val="808080"/>
          <w:sz w:val="18"/>
          <w:szCs w:val="18"/>
          <w:lang w:val="en"/>
        </w:rPr>
        <w:t xml:space="preserve">&gt; </w:t>
      </w:r>
      <w:r w:rsidR="00376B9A">
        <w:rPr>
          <w:rStyle w:val="HTMLCode"/>
          <w:color w:val="0000FF"/>
          <w:sz w:val="18"/>
          <w:szCs w:val="18"/>
          <w:lang w:val="en"/>
        </w:rPr>
        <w:t>ADD CONSTRAINT</w:t>
      </w:r>
      <w:r w:rsidR="00376B9A">
        <w:rPr>
          <w:rFonts w:ascii="Courier New" w:hAnsi="Courier New" w:cs="Courier New"/>
          <w:color w:val="0000FF"/>
          <w:sz w:val="18"/>
          <w:szCs w:val="18"/>
          <w:lang w:val="en"/>
        </w:rPr>
        <w:br/>
      </w:r>
      <w:r w:rsidR="00376B9A">
        <w:rPr>
          <w:rStyle w:val="HTMLCode"/>
          <w:color w:val="808080"/>
          <w:sz w:val="18"/>
          <w:szCs w:val="18"/>
          <w:lang w:val="en"/>
        </w:rPr>
        <w:t>&lt;</w:t>
      </w:r>
      <w:r w:rsidR="00376B9A">
        <w:rPr>
          <w:rStyle w:val="HTMLCode"/>
          <w:color w:val="000000"/>
          <w:sz w:val="18"/>
          <w:szCs w:val="18"/>
          <w:lang w:val="en"/>
        </w:rPr>
        <w:t>namingconventionconstraint</w:t>
      </w:r>
      <w:r w:rsidR="00376B9A">
        <w:rPr>
          <w:rStyle w:val="HTMLCode"/>
          <w:color w:val="808080"/>
          <w:sz w:val="18"/>
          <w:szCs w:val="18"/>
          <w:lang w:val="en"/>
        </w:rPr>
        <w:t xml:space="preserve">&gt; </w:t>
      </w:r>
      <w:r w:rsidR="00376B9A">
        <w:rPr>
          <w:rStyle w:val="HTMLCode"/>
          <w:color w:val="0000FF"/>
          <w:sz w:val="18"/>
          <w:szCs w:val="18"/>
          <w:lang w:val="en"/>
        </w:rPr>
        <w:t>UNIQUE NONCLUSTERED</w:t>
      </w:r>
      <w:r w:rsidR="00376B9A">
        <w:rPr>
          <w:rFonts w:ascii="Courier New" w:hAnsi="Courier New" w:cs="Courier New"/>
          <w:color w:val="0000FF"/>
          <w:sz w:val="18"/>
          <w:szCs w:val="18"/>
          <w:lang w:val="en"/>
        </w:rPr>
        <w:br/>
      </w:r>
      <w:r w:rsidR="00376B9A">
        <w:rPr>
          <w:rStyle w:val="HTMLCode"/>
          <w:color w:val="808080"/>
          <w:sz w:val="18"/>
          <w:szCs w:val="18"/>
          <w:lang w:val="en"/>
        </w:rPr>
        <w:t>(</w:t>
      </w:r>
      <w:r w:rsidR="00376B9A">
        <w:rPr>
          <w:rFonts w:ascii="Courier New" w:hAnsi="Courier New" w:cs="Courier New"/>
          <w:color w:val="808080"/>
          <w:sz w:val="18"/>
          <w:szCs w:val="18"/>
          <w:lang w:val="en"/>
        </w:rPr>
        <w:br/>
      </w:r>
      <w:r w:rsidR="00376B9A">
        <w:rPr>
          <w:rStyle w:val="HTMLCode"/>
          <w:color w:val="808080"/>
          <w:sz w:val="18"/>
          <w:szCs w:val="18"/>
          <w:lang w:val="en"/>
        </w:rPr>
        <w:t xml:space="preserve">&lt; </w:t>
      </w:r>
      <w:r w:rsidR="00376B9A">
        <w:rPr>
          <w:rStyle w:val="HTMLCode"/>
          <w:color w:val="000000"/>
          <w:sz w:val="18"/>
          <w:szCs w:val="18"/>
          <w:lang w:val="en"/>
        </w:rPr>
        <w:t>columnname</w:t>
      </w:r>
      <w:r w:rsidR="00376B9A">
        <w:rPr>
          <w:rStyle w:val="HTMLCode"/>
          <w:color w:val="808080"/>
          <w:sz w:val="18"/>
          <w:szCs w:val="18"/>
          <w:lang w:val="en"/>
        </w:rPr>
        <w:t>&gt;</w:t>
      </w:r>
      <w:r w:rsidR="00376B9A">
        <w:rPr>
          <w:rFonts w:ascii="Courier New" w:hAnsi="Courier New" w:cs="Courier New"/>
          <w:color w:val="808080"/>
          <w:sz w:val="18"/>
          <w:szCs w:val="18"/>
          <w:lang w:val="en"/>
        </w:rPr>
        <w:br/>
      </w:r>
      <w:r w:rsidR="00376B9A">
        <w:rPr>
          <w:rStyle w:val="HTMLCode"/>
          <w:color w:val="808080"/>
          <w:sz w:val="18"/>
          <w:szCs w:val="18"/>
          <w:lang w:val="en"/>
        </w:rPr>
        <w:t xml:space="preserve">) </w:t>
      </w:r>
      <w:r w:rsidR="00376B9A">
        <w:rPr>
          <w:rStyle w:val="HTMLCode"/>
          <w:color w:val="0000FF"/>
          <w:sz w:val="18"/>
          <w:szCs w:val="18"/>
          <w:lang w:val="en"/>
        </w:rPr>
        <w:t xml:space="preserve">ON </w:t>
      </w:r>
      <w:r w:rsidR="00376B9A">
        <w:rPr>
          <w:rStyle w:val="HTMLCode"/>
          <w:color w:val="000000"/>
          <w:sz w:val="18"/>
          <w:szCs w:val="18"/>
          <w:lang w:val="en"/>
        </w:rPr>
        <w:t>[PRIMARY]</w:t>
      </w:r>
    </w:p>
    <w:p w:rsidR="00376B9A" w:rsidRDefault="00376B9A" w:rsidP="00376B9A">
      <w:pPr>
        <w:pStyle w:val="NormalWeb"/>
        <w:shd w:val="clear" w:color="auto" w:fill="FFFFFF"/>
        <w:rPr>
          <w:rFonts w:ascii="Verdana" w:hAnsi="Verdana"/>
          <w:color w:val="333333"/>
          <w:sz w:val="18"/>
          <w:szCs w:val="18"/>
          <w:lang w:val="en"/>
        </w:rPr>
      </w:pPr>
      <w:r>
        <w:rPr>
          <w:rFonts w:ascii="Verdana" w:hAnsi="Verdana"/>
          <w:b/>
          <w:bCs/>
          <w:color w:val="333333"/>
          <w:sz w:val="18"/>
          <w:szCs w:val="18"/>
          <w:lang w:val="en"/>
        </w:rPr>
        <w:t>Add Unique Index</w:t>
      </w:r>
      <w:r>
        <w:rPr>
          <w:rFonts w:ascii="Verdana" w:hAnsi="Verdana"/>
          <w:color w:val="333333"/>
          <w:sz w:val="18"/>
          <w:szCs w:val="18"/>
          <w:lang w:val="en"/>
        </w:rPr>
        <w:br/>
      </w:r>
      <w:r>
        <w:rPr>
          <w:rStyle w:val="HTMLCode"/>
          <w:color w:val="0000FF"/>
          <w:sz w:val="18"/>
          <w:szCs w:val="18"/>
          <w:lang w:val="en"/>
        </w:rPr>
        <w:t>CREATE UNIQUE NONCLUSTERED INDEX</w:t>
      </w:r>
      <w:r>
        <w:rPr>
          <w:rFonts w:ascii="Courier New" w:hAnsi="Courier New" w:cs="Courier New"/>
          <w:color w:val="0000FF"/>
          <w:sz w:val="18"/>
          <w:szCs w:val="18"/>
          <w:lang w:val="en"/>
        </w:rPr>
        <w:br/>
      </w:r>
      <w:r>
        <w:rPr>
          <w:rStyle w:val="HTMLCode"/>
          <w:color w:val="808080"/>
          <w:sz w:val="18"/>
          <w:szCs w:val="18"/>
          <w:lang w:val="en"/>
        </w:rPr>
        <w:t>&lt;</w:t>
      </w:r>
      <w:r>
        <w:rPr>
          <w:rStyle w:val="HTMLCode"/>
          <w:color w:val="000000"/>
          <w:sz w:val="18"/>
          <w:szCs w:val="18"/>
          <w:lang w:val="en"/>
        </w:rPr>
        <w:t>namingconventionconstraint</w:t>
      </w:r>
      <w:r>
        <w:rPr>
          <w:rStyle w:val="HTMLCode"/>
          <w:color w:val="808080"/>
          <w:sz w:val="18"/>
          <w:szCs w:val="18"/>
          <w:lang w:val="en"/>
        </w:rPr>
        <w:t xml:space="preserve">&gt; </w:t>
      </w:r>
      <w:r>
        <w:rPr>
          <w:rStyle w:val="HTMLCode"/>
          <w:color w:val="0000FF"/>
          <w:sz w:val="18"/>
          <w:szCs w:val="18"/>
          <w:lang w:val="en"/>
        </w:rPr>
        <w:t xml:space="preserve">ON </w:t>
      </w:r>
      <w:r>
        <w:rPr>
          <w:rStyle w:val="HTMLCode"/>
          <w:color w:val="000000"/>
          <w:sz w:val="18"/>
          <w:szCs w:val="18"/>
          <w:lang w:val="en"/>
        </w:rPr>
        <w:t>dbo.</w:t>
      </w:r>
      <w:r>
        <w:rPr>
          <w:rStyle w:val="HTMLCode"/>
          <w:color w:val="808080"/>
          <w:sz w:val="18"/>
          <w:szCs w:val="18"/>
          <w:lang w:val="en"/>
        </w:rPr>
        <w:t>&lt;</w:t>
      </w:r>
      <w:r>
        <w:rPr>
          <w:rStyle w:val="HTMLCode"/>
          <w:color w:val="000000"/>
          <w:sz w:val="18"/>
          <w:szCs w:val="18"/>
          <w:lang w:val="en"/>
        </w:rPr>
        <w:t>tablename</w:t>
      </w:r>
      <w:r>
        <w:rPr>
          <w:rStyle w:val="HTMLCode"/>
          <w:color w:val="808080"/>
          <w:sz w:val="18"/>
          <w:szCs w:val="18"/>
          <w:lang w:val="en"/>
        </w:rPr>
        <w:t>&gt;</w:t>
      </w:r>
      <w:r>
        <w:rPr>
          <w:rFonts w:ascii="Courier New" w:hAnsi="Courier New" w:cs="Courier New"/>
          <w:color w:val="808080"/>
          <w:sz w:val="18"/>
          <w:szCs w:val="18"/>
          <w:lang w:val="en"/>
        </w:rPr>
        <w:br/>
      </w:r>
      <w:r>
        <w:rPr>
          <w:rStyle w:val="HTMLCode"/>
          <w:color w:val="808080"/>
          <w:sz w:val="18"/>
          <w:szCs w:val="18"/>
          <w:lang w:val="en"/>
        </w:rPr>
        <w:t>(</w:t>
      </w:r>
      <w:r>
        <w:rPr>
          <w:rFonts w:ascii="Courier New" w:hAnsi="Courier New" w:cs="Courier New"/>
          <w:color w:val="808080"/>
          <w:sz w:val="18"/>
          <w:szCs w:val="18"/>
          <w:lang w:val="en"/>
        </w:rPr>
        <w:br/>
      </w:r>
      <w:r>
        <w:rPr>
          <w:rStyle w:val="HTMLCode"/>
          <w:color w:val="808080"/>
          <w:sz w:val="18"/>
          <w:szCs w:val="18"/>
          <w:lang w:val="en"/>
        </w:rPr>
        <w:t xml:space="preserve">&lt; </w:t>
      </w:r>
      <w:r>
        <w:rPr>
          <w:rStyle w:val="HTMLCode"/>
          <w:color w:val="000000"/>
          <w:sz w:val="18"/>
          <w:szCs w:val="18"/>
          <w:lang w:val="en"/>
        </w:rPr>
        <w:t>columnname</w:t>
      </w:r>
      <w:r>
        <w:rPr>
          <w:rStyle w:val="HTMLCode"/>
          <w:color w:val="808080"/>
          <w:sz w:val="18"/>
          <w:szCs w:val="18"/>
          <w:lang w:val="en"/>
        </w:rPr>
        <w:t>&gt;</w:t>
      </w:r>
      <w:r>
        <w:rPr>
          <w:rFonts w:ascii="Courier New" w:hAnsi="Courier New" w:cs="Courier New"/>
          <w:color w:val="808080"/>
          <w:sz w:val="18"/>
          <w:szCs w:val="18"/>
          <w:lang w:val="en"/>
        </w:rPr>
        <w:br/>
      </w:r>
      <w:r>
        <w:rPr>
          <w:rStyle w:val="HTMLCode"/>
          <w:color w:val="808080"/>
          <w:sz w:val="18"/>
          <w:szCs w:val="18"/>
          <w:lang w:val="en"/>
        </w:rPr>
        <w:t xml:space="preserve">) </w:t>
      </w:r>
      <w:r>
        <w:rPr>
          <w:rStyle w:val="HTMLCode"/>
          <w:color w:val="0000FF"/>
          <w:sz w:val="18"/>
          <w:szCs w:val="18"/>
          <w:lang w:val="en"/>
        </w:rPr>
        <w:t xml:space="preserve">ON </w:t>
      </w:r>
      <w:r>
        <w:rPr>
          <w:rStyle w:val="HTMLCode"/>
          <w:color w:val="000000"/>
          <w:sz w:val="18"/>
          <w:szCs w:val="18"/>
          <w:lang w:val="en"/>
        </w:rPr>
        <w:t>[PRIMARY]</w:t>
      </w:r>
    </w:p>
    <w:p w:rsidR="00376B9A" w:rsidRDefault="00376B9A" w:rsidP="00376B9A">
      <w:pPr>
        <w:pStyle w:val="NormalWeb"/>
        <w:shd w:val="clear" w:color="auto" w:fill="FFFFFF"/>
        <w:rPr>
          <w:rFonts w:ascii="Verdana" w:hAnsi="Verdana"/>
          <w:color w:val="333333"/>
          <w:sz w:val="18"/>
          <w:szCs w:val="18"/>
          <w:lang w:val="en"/>
        </w:rPr>
      </w:pPr>
      <w:r>
        <w:rPr>
          <w:rFonts w:ascii="Verdana" w:hAnsi="Verdana"/>
          <w:color w:val="333333"/>
          <w:sz w:val="18"/>
          <w:szCs w:val="18"/>
          <w:lang w:val="en"/>
        </w:rPr>
        <w:t xml:space="preserve">There is no difference between Unique Index and Unique Constraint. Even though syntax are different the effect is the same. Unique Constraint creates Unique Index to maintain the constraint to prevent duplicate keys. Unique Index or Primary Key Index are physical structure that maintain uniqueness over some combination of columns across all rows of a table. It is a convenient way to enforce a Unique Constraint for SQL Server. </w:t>
      </w:r>
    </w:p>
    <w:p w:rsidR="0051215F" w:rsidRDefault="0051215F" w:rsidP="0051215F">
      <w:pPr>
        <w:pStyle w:val="Heading1"/>
      </w:pPr>
      <w:r>
        <w:t>Placing Indexes on Filegroups</w:t>
      </w:r>
    </w:p>
    <w:p w:rsidR="0051215F" w:rsidRDefault="0051215F" w:rsidP="0051215F">
      <w:r>
        <w:rPr>
          <w:rStyle w:val="Strong"/>
          <w:rFonts w:eastAsiaTheme="majorEastAsia"/>
        </w:rPr>
        <w:t xml:space="preserve">SQL Server 2008 R2 </w:t>
      </w:r>
    </w:p>
    <w:p w:rsidR="0051215F" w:rsidRDefault="0051215F" w:rsidP="0051215F">
      <w:pPr>
        <w:pStyle w:val="NormalWeb"/>
      </w:pPr>
      <w:r>
        <w:t>As you develop your index design strategy, you should consider the placement of the indexes on the filegroups associated with the database. Careful selection of the filegroup or partition scheme can improve query performance.</w:t>
      </w:r>
    </w:p>
    <w:p w:rsidR="0051215F" w:rsidRDefault="0051215F" w:rsidP="0051215F">
      <w:pPr>
        <w:pStyle w:val="NormalWeb"/>
      </w:pPr>
      <w:r>
        <w:t xml:space="preserve">By default, indexes are stored in the same filegroup as the base table on which the index is created. A nonpartitioned clustered index and the base table always reside in the same filegroup. However, you can do the following: </w:t>
      </w:r>
    </w:p>
    <w:p w:rsidR="0051215F" w:rsidRDefault="0051215F" w:rsidP="00201C54">
      <w:pPr>
        <w:pStyle w:val="NormalWeb"/>
        <w:numPr>
          <w:ilvl w:val="0"/>
          <w:numId w:val="16"/>
        </w:numPr>
      </w:pPr>
      <w:r>
        <w:t>Create nonclustered indexes on a filegroup other than the filegroup of the base table.</w:t>
      </w:r>
    </w:p>
    <w:p w:rsidR="0051215F" w:rsidRDefault="0051215F" w:rsidP="00201C54">
      <w:pPr>
        <w:pStyle w:val="NormalWeb"/>
        <w:numPr>
          <w:ilvl w:val="0"/>
          <w:numId w:val="16"/>
        </w:numPr>
      </w:pPr>
      <w:r>
        <w:t>Partition clustered and nonclustered indexes to span multiple filegroups.</w:t>
      </w:r>
    </w:p>
    <w:p w:rsidR="0051215F" w:rsidRDefault="0051215F" w:rsidP="00201C54">
      <w:pPr>
        <w:pStyle w:val="NormalWeb"/>
        <w:numPr>
          <w:ilvl w:val="0"/>
          <w:numId w:val="16"/>
        </w:numPr>
      </w:pPr>
      <w:r>
        <w:t>Move a table from one filegroup to another by dropping the clustered index and specifying a new filegroup or partition scheme in the MOVE TO clause of the DROP INDEX statement or by using the CREATE INDEX statement with the DROP_EXISTING clause.</w:t>
      </w:r>
    </w:p>
    <w:p w:rsidR="0051215F" w:rsidRDefault="0051215F" w:rsidP="0051215F">
      <w:pPr>
        <w:pStyle w:val="NormalWeb"/>
      </w:pPr>
      <w:r>
        <w:t xml:space="preserve">By creating the nonclustered index on a different filegroup, you can achieve performance gains if the filegroups are using different physical drives with their own controllers. Data and index information can then be read in parallel by the multiple disk heads. For example, if </w:t>
      </w:r>
      <w:r>
        <w:rPr>
          <w:rStyle w:val="Strong"/>
          <w:rFonts w:eastAsiaTheme="majorEastAsia"/>
        </w:rPr>
        <w:t>Table_A</w:t>
      </w:r>
      <w:r>
        <w:t xml:space="preserve"> on filegroup </w:t>
      </w:r>
      <w:r>
        <w:rPr>
          <w:rStyle w:val="Strong"/>
          <w:rFonts w:eastAsiaTheme="majorEastAsia"/>
        </w:rPr>
        <w:t>f1</w:t>
      </w:r>
      <w:r>
        <w:t xml:space="preserve"> and </w:t>
      </w:r>
      <w:r>
        <w:rPr>
          <w:rStyle w:val="Strong"/>
          <w:rFonts w:eastAsiaTheme="majorEastAsia"/>
        </w:rPr>
        <w:t>Index_A</w:t>
      </w:r>
      <w:r>
        <w:t xml:space="preserve"> on filegroup </w:t>
      </w:r>
      <w:r>
        <w:rPr>
          <w:rStyle w:val="Strong"/>
          <w:rFonts w:eastAsiaTheme="majorEastAsia"/>
        </w:rPr>
        <w:t>f2</w:t>
      </w:r>
      <w:r>
        <w:t xml:space="preserve"> are both being used by the same query, performance gains can be achieved because both filegroups are being fully used without contention. However, </w:t>
      </w:r>
      <w:r>
        <w:lastRenderedPageBreak/>
        <w:t xml:space="preserve">if </w:t>
      </w:r>
      <w:r>
        <w:rPr>
          <w:rStyle w:val="Strong"/>
          <w:rFonts w:eastAsiaTheme="majorEastAsia"/>
        </w:rPr>
        <w:t>Table_A</w:t>
      </w:r>
      <w:r>
        <w:t xml:space="preserve"> is scanned by the query but </w:t>
      </w:r>
      <w:r>
        <w:rPr>
          <w:rStyle w:val="Strong"/>
          <w:rFonts w:eastAsiaTheme="majorEastAsia"/>
        </w:rPr>
        <w:t>Index_A</w:t>
      </w:r>
      <w:r>
        <w:t xml:space="preserve"> is not referenced, only filegroup </w:t>
      </w:r>
      <w:r>
        <w:rPr>
          <w:rStyle w:val="Strong"/>
          <w:rFonts w:eastAsiaTheme="majorEastAsia"/>
        </w:rPr>
        <w:t>f1</w:t>
      </w:r>
      <w:r>
        <w:t xml:space="preserve"> is used. This creates no performance gain.</w:t>
      </w:r>
    </w:p>
    <w:p w:rsidR="0051215F" w:rsidRDefault="0051215F" w:rsidP="0051215F">
      <w:pPr>
        <w:pStyle w:val="NormalWeb"/>
      </w:pPr>
      <w:r>
        <w:t>Because you cannot predict what type of access will occur and when it will occur, it could be a better decision to spread your tables and indexes across all filegroups. This would guarantee that all disks are being accessed because all data and indexes are spread evenly across all disks, regardless of which way the data is accessed. This is also a simpler approach for system administrators.</w:t>
      </w:r>
    </w:p>
    <w:p w:rsidR="0051215F" w:rsidRDefault="00493B1C" w:rsidP="0051215F">
      <w:hyperlink r:id="rId46" w:tooltip="Collapse" w:history="1">
        <w:r w:rsidR="0051215F">
          <w:rPr>
            <w:rStyle w:val="lwcollapsibleareatitle"/>
            <w:color w:val="0000FF"/>
            <w:u w:val="single"/>
          </w:rPr>
          <w:t>Partitions Across Multiple Filegroups</w:t>
        </w:r>
      </w:hyperlink>
    </w:p>
    <w:p w:rsidR="0051215F" w:rsidRDefault="00493B1C" w:rsidP="0051215F">
      <w:r>
        <w:pict>
          <v:rect id="_x0000_i1036" style="width:0;height:1.5pt" o:hralign="center" o:hrstd="t" o:hr="t" fillcolor="#a0a0a0" stroked="f"/>
        </w:pict>
      </w:r>
    </w:p>
    <w:p w:rsidR="0051215F" w:rsidRDefault="0051215F" w:rsidP="0051215F">
      <w:pPr>
        <w:pStyle w:val="NormalWeb"/>
      </w:pPr>
      <w:r>
        <w:t>You can also consider partitioning clustered and nonclustered indexes across multiple filegroups. Partitioned indexes are partitioned horizontally, or by row, based on a partition function. The partition function defines how each row is mapped to a set of partitions based on the values of certain columns, called partitioning columns. A partition scheme specifies the mapping of the partitions to a set of filegroups.</w:t>
      </w:r>
    </w:p>
    <w:p w:rsidR="0051215F" w:rsidRDefault="0051215F" w:rsidP="0051215F">
      <w:pPr>
        <w:pStyle w:val="NormalWeb"/>
      </w:pPr>
      <w:r>
        <w:t xml:space="preserve">Partitioning an index can provide the following benefits: </w:t>
      </w:r>
    </w:p>
    <w:p w:rsidR="0051215F" w:rsidRDefault="0051215F" w:rsidP="00201C54">
      <w:pPr>
        <w:pStyle w:val="NormalWeb"/>
        <w:numPr>
          <w:ilvl w:val="0"/>
          <w:numId w:val="17"/>
        </w:numPr>
      </w:pPr>
      <w:r>
        <w:t>Provide scalable systems that make large indexes more manageable. OLTP systems, for example, can implement partition-aware applications that deal with large indexes.</w:t>
      </w:r>
    </w:p>
    <w:p w:rsidR="0051215F" w:rsidRDefault="0051215F" w:rsidP="00201C54">
      <w:pPr>
        <w:pStyle w:val="NormalWeb"/>
        <w:numPr>
          <w:ilvl w:val="0"/>
          <w:numId w:val="17"/>
        </w:numPr>
      </w:pPr>
      <w:r>
        <w:t>Make queries run faster and more efficiently. When queries access several partitions of an index, the query optimizer can process individual partitions at the same time and exclude partitions that are not affected by the query.</w:t>
      </w:r>
    </w:p>
    <w:p w:rsidR="000B1E84" w:rsidRDefault="000B1E84" w:rsidP="004B78B0">
      <w:pPr>
        <w:rPr>
          <w:b/>
          <w:u w:val="single"/>
        </w:rPr>
      </w:pPr>
    </w:p>
    <w:p w:rsidR="00B13353" w:rsidRDefault="00B13353" w:rsidP="00B13353">
      <w:pPr>
        <w:pStyle w:val="Heading1"/>
      </w:pPr>
      <w:r>
        <w:t>Partitioned Table and Index Concepts</w:t>
      </w:r>
    </w:p>
    <w:p w:rsidR="00B13353" w:rsidRDefault="00B13353" w:rsidP="00B13353">
      <w:r>
        <w:rPr>
          <w:rStyle w:val="Strong"/>
          <w:rFonts w:eastAsiaTheme="majorEastAsia"/>
        </w:rPr>
        <w:t xml:space="preserve">SQL Server 2008 R2 </w:t>
      </w:r>
    </w:p>
    <w:p w:rsidR="00B13353" w:rsidRDefault="00B13353" w:rsidP="00B13353">
      <w:pPr>
        <w:pStyle w:val="NormalWeb"/>
      </w:pPr>
      <w:r>
        <w:t>Partitioning makes large tables or indexes more manageable, because partitioning enables you to manage and access subsets of data quickly and efficiently, while maintaining the integrity of a data collection. By using partitioning, an operation such as loading data from an OLTP to an OLAP system takes only seconds, instead of the minutes and hours the operation takes in earlier versions of SQL Server. Maintenance operations that are performed on subsets of data are also performed more efficiently because these operations target only the data that is required, instead of the whole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13353" w:rsidTr="00B13353">
        <w:trPr>
          <w:tblCellSpacing w:w="15" w:type="dxa"/>
        </w:trPr>
        <w:tc>
          <w:tcPr>
            <w:tcW w:w="0" w:type="auto"/>
            <w:vAlign w:val="center"/>
            <w:hideMark/>
          </w:tcPr>
          <w:p w:rsidR="00B13353" w:rsidRDefault="00B13353">
            <w:pPr>
              <w:jc w:val="center"/>
              <w:rPr>
                <w:b/>
                <w:bCs/>
              </w:rPr>
            </w:pPr>
            <w:r>
              <w:rPr>
                <w:b/>
                <w:bCs/>
                <w:noProof/>
              </w:rPr>
              <w:drawing>
                <wp:inline distT="0" distB="0" distL="0" distR="0">
                  <wp:extent cx="8255" cy="8255"/>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rFonts w:eastAsiaTheme="majorEastAsia"/>
              </w:rPr>
              <w:t>Note</w:t>
            </w:r>
          </w:p>
        </w:tc>
      </w:tr>
      <w:tr w:rsidR="00B13353" w:rsidTr="00B13353">
        <w:trPr>
          <w:tblCellSpacing w:w="15" w:type="dxa"/>
        </w:trPr>
        <w:tc>
          <w:tcPr>
            <w:tcW w:w="0" w:type="auto"/>
            <w:vAlign w:val="center"/>
            <w:hideMark/>
          </w:tcPr>
          <w:p w:rsidR="00B13353" w:rsidRDefault="00B13353">
            <w:pPr>
              <w:pStyle w:val="NormalWeb"/>
            </w:pPr>
            <w:r>
              <w:t>Partitioned tables and indexes are available only on the Enterprise, Developer, and Evaluation editions of SQL Server.</w:t>
            </w:r>
          </w:p>
        </w:tc>
      </w:tr>
    </w:tbl>
    <w:p w:rsidR="00B13353" w:rsidRDefault="00B13353" w:rsidP="00B13353">
      <w:pPr>
        <w:pStyle w:val="NormalWeb"/>
      </w:pPr>
      <w:r>
        <w:t xml:space="preserve">The data of partitioned tables and indexes is divided into units that can be spread across more than one filegroup in a database. The data is partitioned horizontally, so that groups of rows are </w:t>
      </w:r>
      <w:r>
        <w:lastRenderedPageBreak/>
        <w:t>mapped into individual partitions. The table or index is treated as a single logical entity when queries or updates are performed on the data. All partitions of a single index or table must reside in the same database.</w:t>
      </w:r>
    </w:p>
    <w:p w:rsidR="00B13353" w:rsidRDefault="00B13353" w:rsidP="00B13353">
      <w:pPr>
        <w:pStyle w:val="NormalWeb"/>
      </w:pPr>
      <w:r>
        <w:t>Partitioned tables and indexes support all the properties and features associated with designing and querying standard tables and indexes, including constraints, defaults, identity and timestamp values, and triggers. Therefore, if you want to implement a partitioned view that is local to one server, you might want to implement a partitioned table instead.</w:t>
      </w:r>
    </w:p>
    <w:p w:rsidR="00B13353" w:rsidRDefault="00B13353" w:rsidP="00B13353">
      <w:pPr>
        <w:pStyle w:val="NormalWeb"/>
      </w:pPr>
      <w:r>
        <w:t>Deciding whether to implement partitioning depends primarily on how large your table is or how large it will become, how it is being used, and how well it is performing against user queries and maintenance operations.</w:t>
      </w:r>
    </w:p>
    <w:p w:rsidR="00B13353" w:rsidRDefault="00B13353" w:rsidP="00B13353">
      <w:pPr>
        <w:pStyle w:val="NormalWeb"/>
      </w:pPr>
      <w:r>
        <w:t xml:space="preserve">Generally, a large table might be appropriate for partitioning if both of the following are true: </w:t>
      </w:r>
    </w:p>
    <w:p w:rsidR="00B13353" w:rsidRDefault="00B13353" w:rsidP="00201C54">
      <w:pPr>
        <w:pStyle w:val="NormalWeb"/>
        <w:numPr>
          <w:ilvl w:val="0"/>
          <w:numId w:val="18"/>
        </w:numPr>
      </w:pPr>
      <w:r>
        <w:t xml:space="preserve">The table contains, or is expected to contain, lots of data that are used in different ways. </w:t>
      </w:r>
    </w:p>
    <w:p w:rsidR="00B13353" w:rsidRDefault="00B13353" w:rsidP="00201C54">
      <w:pPr>
        <w:pStyle w:val="NormalWeb"/>
        <w:numPr>
          <w:ilvl w:val="0"/>
          <w:numId w:val="18"/>
        </w:numPr>
      </w:pPr>
      <w:r>
        <w:t xml:space="preserve">Queries or updates against the table are not performing as intended, or maintenance costs exceed predefined maintenance periods. </w:t>
      </w:r>
    </w:p>
    <w:p w:rsidR="00B13353" w:rsidRDefault="00B13353" w:rsidP="00B13353">
      <w:pPr>
        <w:pStyle w:val="NormalWeb"/>
      </w:pPr>
      <w:r>
        <w:t xml:space="preserve">For example, if a current month of data is primarily used for INSERT, UPDATE, DELETE, and MERGE operations while previous months are used primarily for SELECT queries, managing this table may be easier if it is partitioned by month. This benefit can be especially true if regular maintenance operations on the table only have to target a subset of the data. If the table is not partitioned, these operations can consume lots of resources on an entire data set. With partitioning, maintenance operations, such as index rebuilds and defragmentations, can be performed on a single month of write-only data, for example, while the read-only data is still available for online access. </w:t>
      </w:r>
    </w:p>
    <w:p w:rsidR="00B13353" w:rsidRDefault="00B13353" w:rsidP="00B13353">
      <w:pPr>
        <w:pStyle w:val="NormalWeb"/>
      </w:pPr>
      <w:r>
        <w:t xml:space="preserve">To expand on this example, suppose you want to move one month of read-only data from this table to a data warehouse table for analysis. With partitioning, subsets of data can be separated quickly into staging areas for offline maintenance and then added as partitions to existing partitioned tables, assuming these tables are all in the same database instance. Operations such as these typically take seconds, instead of the minutes or hours they took in previous releases. </w:t>
      </w:r>
    </w:p>
    <w:p w:rsidR="00B13353" w:rsidRDefault="00B13353" w:rsidP="00B13353">
      <w:pPr>
        <w:pStyle w:val="NormalWeb"/>
      </w:pPr>
      <w:r>
        <w:t xml:space="preserve">Partitioning a table or index might improve query performance if the partitions are designed correctly, based on the types of queries you frequently run and on your hardware configuration. For more information, see </w:t>
      </w:r>
      <w:hyperlink r:id="rId48" w:history="1">
        <w:r>
          <w:rPr>
            <w:rStyle w:val="Hyperlink"/>
          </w:rPr>
          <w:t>Designing Partitions to Improve Query Performance</w:t>
        </w:r>
      </w:hyperlink>
      <w:r>
        <w:t xml:space="preserve">. </w:t>
      </w:r>
    </w:p>
    <w:p w:rsidR="00B13353" w:rsidRDefault="00B13353" w:rsidP="00B13353">
      <w:pPr>
        <w:pStyle w:val="NormalWeb"/>
      </w:pPr>
      <w:r>
        <w:t xml:space="preserve">Partitioning is often used in conjunction with SQL Server Replication. Using partitions may enable you to optimize the performance of transactional replication and merge replication by effectively reducing the amount of data and metadata that has to be managed by the replication system. Replication supports a maximum of 1024 partitions per table. For more information, see </w:t>
      </w:r>
      <w:hyperlink r:id="rId49" w:history="1">
        <w:r>
          <w:rPr>
            <w:rStyle w:val="Hyperlink"/>
          </w:rPr>
          <w:t>Replicating Partitioned Tables and Indexes</w:t>
        </w:r>
      </w:hyperlink>
      <w:r>
        <w:t>.</w:t>
      </w:r>
    </w:p>
    <w:p w:rsidR="00B13353" w:rsidRDefault="00B13353" w:rsidP="00B13353">
      <w:pPr>
        <w:pStyle w:val="NormalWeb"/>
      </w:pPr>
      <w:r>
        <w:t xml:space="preserve">To provide an example of how a partitioning solution can be applied in a real-world database, a partitioning scenario that you can implement is available in the AdventureWorks2008R2 sample </w:t>
      </w:r>
      <w:r>
        <w:lastRenderedPageBreak/>
        <w:t xml:space="preserve">database. This scenario is explained in </w:t>
      </w:r>
      <w:hyperlink r:id="rId50" w:history="1">
        <w:r>
          <w:rPr>
            <w:rStyle w:val="Hyperlink"/>
          </w:rPr>
          <w:t>Partitioning in the AdventureWorks2008R2 Sample Database</w:t>
        </w:r>
      </w:hyperlink>
      <w:r>
        <w:t xml:space="preserve">. </w:t>
      </w:r>
    </w:p>
    <w:p w:rsidR="00B13353" w:rsidRDefault="00493B1C" w:rsidP="00B13353">
      <w:hyperlink r:id="rId51" w:tooltip="Collapse" w:history="1">
        <w:r w:rsidR="00B13353">
          <w:rPr>
            <w:rStyle w:val="lwcollapsibleareatitle"/>
            <w:color w:val="0000FF"/>
            <w:u w:val="single"/>
          </w:rPr>
          <w:t>Partitioning Architecture</w:t>
        </w:r>
      </w:hyperlink>
    </w:p>
    <w:p w:rsidR="00B13353" w:rsidRDefault="00493B1C" w:rsidP="00B13353">
      <w:r>
        <w:pict>
          <v:rect id="_x0000_i1037" style="width:0;height:1.5pt" o:hralign="center" o:hrstd="t" o:hr="t" fillcolor="#a0a0a0" stroked="f"/>
        </w:pict>
      </w:r>
    </w:p>
    <w:p w:rsidR="00B13353" w:rsidRDefault="00B13353" w:rsidP="00B13353">
      <w:pPr>
        <w:pStyle w:val="NormalWeb"/>
      </w:pPr>
      <w:r>
        <w:t xml:space="preserve">In SQL Server, all tables and indexes in a database are considered partitioned, even if they are made up of only one partition. Essentially, partitions form the basic unit of organization in the physical architecture of tables and indexes. This means that the logical and physical architecture of tables and indexes comprised of multiple partitions mirrors that of single-partition tables and indexes. For more information, see </w:t>
      </w:r>
      <w:hyperlink r:id="rId52" w:history="1">
        <w:r>
          <w:rPr>
            <w:rStyle w:val="Hyperlink"/>
          </w:rPr>
          <w:t>Table and Index Organization</w:t>
        </w:r>
      </w:hyperlink>
      <w:r>
        <w:t>.</w:t>
      </w:r>
    </w:p>
    <w:p w:rsidR="00A10B48" w:rsidRDefault="00A10B48" w:rsidP="00A10B48">
      <w:pPr>
        <w:pStyle w:val="Heading1"/>
      </w:pPr>
      <w:r>
        <w:t>Unique Constraints and Check Constraints</w:t>
      </w:r>
    </w:p>
    <w:p w:rsidR="00A10B48" w:rsidRDefault="00A10B48" w:rsidP="00A10B48">
      <w:r>
        <w:rPr>
          <w:rStyle w:val="Strong"/>
          <w:rFonts w:eastAsiaTheme="majorEastAsia"/>
        </w:rPr>
        <w:t xml:space="preserve">SQL Server 2012 </w:t>
      </w:r>
    </w:p>
    <w:p w:rsidR="00A10B48" w:rsidRDefault="00A10B48" w:rsidP="00A10B48">
      <w:pPr>
        <w:pStyle w:val="NormalWeb"/>
      </w:pPr>
      <w:r>
        <w:t>UNIQUE constraints and CHECK constraints are two types of constraints that can be used to enforce data integrity in SQL Server tables. These are important database objects.</w:t>
      </w:r>
    </w:p>
    <w:p w:rsidR="00A10B48" w:rsidRDefault="00A10B48" w:rsidP="00A10B48">
      <w:pPr>
        <w:pStyle w:val="NormalWeb"/>
      </w:pPr>
      <w:r>
        <w:t>This topic contains the following sections.</w:t>
      </w:r>
    </w:p>
    <w:p w:rsidR="00A10B48" w:rsidRDefault="00493B1C" w:rsidP="00A10B48">
      <w:pPr>
        <w:pStyle w:val="NormalWeb"/>
      </w:pPr>
      <w:hyperlink r:id="rId53" w:anchor="Unique" w:history="1">
        <w:r w:rsidR="00A10B48">
          <w:rPr>
            <w:rStyle w:val="Hyperlink"/>
          </w:rPr>
          <w:t>UNIQUE Constraints</w:t>
        </w:r>
      </w:hyperlink>
      <w:r w:rsidR="00A10B48">
        <w:t xml:space="preserve"> </w:t>
      </w:r>
    </w:p>
    <w:p w:rsidR="00A10B48" w:rsidRDefault="00493B1C" w:rsidP="00A10B48">
      <w:pPr>
        <w:pStyle w:val="NormalWeb"/>
      </w:pPr>
      <w:hyperlink r:id="rId54" w:anchor="Check" w:history="1">
        <w:r w:rsidR="00A10B48">
          <w:rPr>
            <w:rStyle w:val="Hyperlink"/>
          </w:rPr>
          <w:t>CHECK Constraints</w:t>
        </w:r>
      </w:hyperlink>
      <w:r w:rsidR="00A10B48">
        <w:t xml:space="preserve"> </w:t>
      </w:r>
    </w:p>
    <w:p w:rsidR="00A10B48" w:rsidRDefault="00493B1C" w:rsidP="00A10B48">
      <w:r>
        <w:pict>
          <v:rect id="_x0000_i1038" style="width:0;height:1.5pt" o:hralign="center" o:hrstd="t" o:hr="t" fillcolor="#a0a0a0" stroked="f"/>
        </w:pict>
      </w:r>
    </w:p>
    <w:p w:rsidR="00A10B48" w:rsidRPr="00AC2D7F" w:rsidRDefault="00A10B48" w:rsidP="00A10B48">
      <w:pPr>
        <w:pStyle w:val="NormalWeb"/>
        <w:rPr>
          <w:b/>
          <w:sz w:val="32"/>
          <w:szCs w:val="32"/>
        </w:rPr>
      </w:pPr>
      <w:r w:rsidRPr="00AC2D7F">
        <w:rPr>
          <w:b/>
          <w:sz w:val="32"/>
          <w:szCs w:val="32"/>
        </w:rPr>
        <w:t>Constraints are rules that the SQL Server Database Engine enforces for you. For example, you can use UNIQUE constraints to make sure that no duplicate values are entered in specific columns that do not participate in a primary key. Although both a UNIQUE constraint and a PRIMARY KEY constraint enforce uniqueness, use a UNIQUE constraint instead of a PRIMARY KEY constraint when you want to enforce the uniqueness of a column, or combination of columns, that is not the primary key.</w:t>
      </w:r>
    </w:p>
    <w:p w:rsidR="00A10B48" w:rsidRPr="00AC2D7F" w:rsidRDefault="00A10B48" w:rsidP="00A10B48">
      <w:pPr>
        <w:pStyle w:val="NormalWeb"/>
        <w:rPr>
          <w:b/>
          <w:sz w:val="32"/>
          <w:szCs w:val="32"/>
        </w:rPr>
      </w:pPr>
      <w:r w:rsidRPr="00AC2D7F">
        <w:rPr>
          <w:b/>
          <w:sz w:val="32"/>
          <w:szCs w:val="32"/>
        </w:rPr>
        <w:t>Unlike PRIMARY KEY constraints, UNIQUE constraints allow for the value NULL. However, as with any value participating in a UNIQUE constraint, only one null value is allowed per column. A UNIQUE constraint can be referenced by a FOREIGN KEY constraint.</w:t>
      </w:r>
    </w:p>
    <w:p w:rsidR="00A10B48" w:rsidRDefault="00A10B48" w:rsidP="00A10B48">
      <w:pPr>
        <w:pStyle w:val="NormalWeb"/>
      </w:pPr>
      <w:r>
        <w:lastRenderedPageBreak/>
        <w:t>When a UNIQUE constraint is added to an existing column or columns in the table, by default, the Database Engine examines the existing data in the columns to make sure all values are unique. If a UNIQUE constraint is added to a column that has duplicated values, the Database Engine returns an error and does not add the constraint.</w:t>
      </w:r>
    </w:p>
    <w:p w:rsidR="00A10B48" w:rsidRDefault="00A10B48" w:rsidP="00A10B48">
      <w:pPr>
        <w:pStyle w:val="NormalWeb"/>
      </w:pPr>
      <w:r>
        <w:t>The Database Engine automatically creates a UNIQUE index to enforce the uniqueness requirement of the UNIQUE constraint. Therefore, if an attempt to insert a duplicate row is made, the Database Engine returns an error message that states the UNIQUE constraint has been violated and does not add the row to the table. Unless a clustered index is explicitly specified, a unique, nonclustered index is created by default to enforce the UNIQUE constraint.</w:t>
      </w:r>
    </w:p>
    <w:p w:rsidR="00A10B48" w:rsidRDefault="00A10B48" w:rsidP="00A10B48">
      <w:pPr>
        <w:pStyle w:val="NormalWeb"/>
      </w:pPr>
      <w:r>
        <w:rPr>
          <w:noProof/>
        </w:rPr>
        <w:drawing>
          <wp:inline distT="0" distB="0" distL="0" distR="0">
            <wp:extent cx="8255" cy="8255"/>
            <wp:effectExtent l="0" t="0" r="0" b="0"/>
            <wp:docPr id="50" name="Picture 50" descr="Arrow icon used with Back to Top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Arrow16x16" descr="Arrow icon used with Back to Top lin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hyperlink r:id="rId55" w:anchor="Intro" w:history="1">
        <w:r>
          <w:rPr>
            <w:rStyle w:val="Hyperlink"/>
          </w:rPr>
          <w:t>[Top]</w:t>
        </w:r>
      </w:hyperlink>
      <w:r>
        <w:t xml:space="preserve"> </w:t>
      </w:r>
    </w:p>
    <w:p w:rsidR="00A10B48" w:rsidRDefault="00493B1C" w:rsidP="00A10B48">
      <w:hyperlink r:id="rId56" w:tooltip="Collapse" w:history="1">
        <w:r w:rsidR="00A10B48">
          <w:rPr>
            <w:rStyle w:val="lwcollapsibleareatitle"/>
            <w:color w:val="0000FF"/>
            <w:u w:val="single"/>
          </w:rPr>
          <w:t>CHECK Constraints</w:t>
        </w:r>
      </w:hyperlink>
    </w:p>
    <w:p w:rsidR="00A10B48" w:rsidRDefault="00493B1C" w:rsidP="00A10B48">
      <w:r>
        <w:pict>
          <v:rect id="_x0000_i1039" style="width:0;height:1.5pt" o:hralign="center" o:hrstd="t" o:hr="t" fillcolor="#a0a0a0" stroked="f"/>
        </w:pict>
      </w:r>
    </w:p>
    <w:p w:rsidR="00A10B48" w:rsidRPr="00A6197D" w:rsidRDefault="00A10B48" w:rsidP="00A10B48">
      <w:pPr>
        <w:pStyle w:val="NormalWeb"/>
        <w:rPr>
          <w:b/>
        </w:rPr>
      </w:pPr>
      <w:r w:rsidRPr="00A6197D">
        <w:rPr>
          <w:b/>
        </w:rPr>
        <w:t xml:space="preserve">CHECK constraints enforce domain integrity by limiting the values that are accepted by one or more columns. You can create a CHECK constraint with any logical (Boolean) expression that returns TRUE or FALSE based on the logical operators. For example, the range of values for a </w:t>
      </w:r>
      <w:r w:rsidRPr="00A6197D">
        <w:rPr>
          <w:rStyle w:val="Strong"/>
          <w:rFonts w:eastAsiaTheme="majorEastAsia"/>
          <w:b w:val="0"/>
        </w:rPr>
        <w:t>salary</w:t>
      </w:r>
      <w:r w:rsidRPr="00A6197D">
        <w:rPr>
          <w:b/>
        </w:rPr>
        <w:t xml:space="preserve"> column can be limited by creating a CHECK constraint that allows for only data that ranges from $15,000 through $100,000. This prevents salaries from being entered beyond the regular salary range. The logical expression would be the following: </w:t>
      </w:r>
      <w:r w:rsidRPr="00A6197D">
        <w:rPr>
          <w:rStyle w:val="code"/>
          <w:b/>
        </w:rPr>
        <w:t>salary &gt;= 15000 AND salary &lt;= 100000</w:t>
      </w:r>
      <w:r w:rsidRPr="00A6197D">
        <w:rPr>
          <w:b/>
        </w:rPr>
        <w:t>.</w:t>
      </w:r>
    </w:p>
    <w:p w:rsidR="00A10B48" w:rsidRDefault="00A10B48" w:rsidP="00A10B48">
      <w:pPr>
        <w:pStyle w:val="NormalWeb"/>
      </w:pPr>
      <w:r>
        <w:t xml:space="preserve">You can apply multiple CHECK constraints to a single column. You can also apply a single CHECK constraint to multiple columns by creating it at the table level. For example, a multiple-column CHECK constraint could be used to confirm that any row with a </w:t>
      </w:r>
      <w:r>
        <w:rPr>
          <w:rStyle w:val="Strong"/>
          <w:rFonts w:eastAsiaTheme="majorEastAsia"/>
        </w:rPr>
        <w:t>country_region</w:t>
      </w:r>
      <w:r>
        <w:t xml:space="preserve"> column value of </w:t>
      </w:r>
      <w:r>
        <w:rPr>
          <w:rStyle w:val="Strong"/>
          <w:rFonts w:eastAsiaTheme="majorEastAsia"/>
        </w:rPr>
        <w:t>USA</w:t>
      </w:r>
      <w:r>
        <w:t xml:space="preserve"> also has a two-character value in the </w:t>
      </w:r>
      <w:r>
        <w:rPr>
          <w:rStyle w:val="Strong"/>
          <w:rFonts w:eastAsiaTheme="majorEastAsia"/>
        </w:rPr>
        <w:t>state</w:t>
      </w:r>
      <w:r>
        <w:t xml:space="preserve"> column. This allows for multiple conditions to be checked in one location.</w:t>
      </w:r>
    </w:p>
    <w:p w:rsidR="00A10B48" w:rsidRDefault="00A10B48" w:rsidP="00A10B48">
      <w:pPr>
        <w:pStyle w:val="NormalWeb"/>
      </w:pPr>
      <w:r>
        <w:t xml:space="preserve">CHECK constraints are similar to FOREIGN KEY constraints in that they control the values that are put in a column. The difference is in how they determine which values are valid: FOREIGN KEY constraints obtain the list of valid values from another table, while CHECK constraints determine the valid values from a logical expression.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A10B48" w:rsidTr="00A10B48">
        <w:trPr>
          <w:tblCellSpacing w:w="15" w:type="dxa"/>
        </w:trPr>
        <w:tc>
          <w:tcPr>
            <w:tcW w:w="0" w:type="auto"/>
            <w:vAlign w:val="center"/>
            <w:hideMark/>
          </w:tcPr>
          <w:p w:rsidR="00A10B48" w:rsidRDefault="00A10B48">
            <w:pPr>
              <w:rPr>
                <w:b/>
                <w:bCs/>
              </w:rPr>
            </w:pPr>
            <w:r>
              <w:rPr>
                <w:b/>
                <w:bCs/>
                <w:noProof/>
              </w:rPr>
              <w:drawing>
                <wp:inline distT="0" distB="0" distL="0" distR="0">
                  <wp:extent cx="8255" cy="8255"/>
                  <wp:effectExtent l="0" t="0" r="0" b="0"/>
                  <wp:docPr id="49" name="Picture 49"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rFonts w:eastAsiaTheme="majorEastAsia"/>
              </w:rPr>
              <w:t>Caution</w:t>
            </w:r>
            <w:r>
              <w:rPr>
                <w:b/>
                <w:bCs/>
              </w:rPr>
              <w:t xml:space="preserve"> </w:t>
            </w:r>
          </w:p>
        </w:tc>
      </w:tr>
      <w:tr w:rsidR="00A10B48" w:rsidTr="00A10B48">
        <w:trPr>
          <w:tblCellSpacing w:w="15" w:type="dxa"/>
        </w:trPr>
        <w:tc>
          <w:tcPr>
            <w:tcW w:w="0" w:type="auto"/>
            <w:vAlign w:val="center"/>
            <w:hideMark/>
          </w:tcPr>
          <w:p w:rsidR="00A10B48" w:rsidRDefault="00A10B48">
            <w:pPr>
              <w:pStyle w:val="NormalWeb"/>
            </w:pPr>
            <w:r>
              <w:t xml:space="preserve">Constraints that include implicit or explicit data type conversion may cause certain operations to fail. For example, such constraints defined on tables that are sources of partition switching may cause an ALTER TABLE...SWITCH operation to fail. </w:t>
            </w:r>
            <w:r w:rsidRPr="00B867D8">
              <w:rPr>
                <w:b/>
              </w:rPr>
              <w:t>Avoid data type conversion in constraint definitions.</w:t>
            </w:r>
          </w:p>
        </w:tc>
      </w:tr>
    </w:tbl>
    <w:p w:rsidR="00A10B48" w:rsidRDefault="00A10B48" w:rsidP="00A10B48">
      <w:pPr>
        <w:pStyle w:val="Heading3"/>
      </w:pPr>
      <w:r>
        <w:t>Limitations of CHECK Constraints</w:t>
      </w:r>
    </w:p>
    <w:p w:rsidR="00A10B48" w:rsidRDefault="00A10B48" w:rsidP="00A10B48">
      <w:pPr>
        <w:pStyle w:val="NormalWeb"/>
      </w:pPr>
      <w:r>
        <w:t xml:space="preserve">CHECK constraints reject values that evaluate to FALSE. Because null values evaluate to UNKNOWN, their presence in expressions may override a constraint. For example, suppose you place a constraint on an </w:t>
      </w:r>
      <w:r>
        <w:rPr>
          <w:rStyle w:val="input"/>
        </w:rPr>
        <w:t>int</w:t>
      </w:r>
      <w:r>
        <w:t xml:space="preserve"> column </w:t>
      </w:r>
      <w:r>
        <w:rPr>
          <w:rStyle w:val="Strong"/>
          <w:rFonts w:eastAsiaTheme="majorEastAsia"/>
        </w:rPr>
        <w:t>MyColumn</w:t>
      </w:r>
      <w:r>
        <w:t xml:space="preserve"> specifying that </w:t>
      </w:r>
      <w:r>
        <w:rPr>
          <w:rStyle w:val="Strong"/>
          <w:rFonts w:eastAsiaTheme="majorEastAsia"/>
        </w:rPr>
        <w:t>MyColumn</w:t>
      </w:r>
      <w:r>
        <w:t xml:space="preserve"> can contain only the </w:t>
      </w:r>
      <w:r>
        <w:lastRenderedPageBreak/>
        <w:t>value 10 (</w:t>
      </w:r>
      <w:r>
        <w:rPr>
          <w:rStyle w:val="Strong"/>
          <w:rFonts w:eastAsiaTheme="majorEastAsia"/>
        </w:rPr>
        <w:t>MyColumn</w:t>
      </w:r>
      <w:r>
        <w:t xml:space="preserve"> </w:t>
      </w:r>
      <w:r>
        <w:rPr>
          <w:rStyle w:val="Strong"/>
          <w:rFonts w:eastAsiaTheme="majorEastAsia"/>
        </w:rPr>
        <w:t>=</w:t>
      </w:r>
      <w:r>
        <w:t xml:space="preserve"> </w:t>
      </w:r>
      <w:r>
        <w:rPr>
          <w:rStyle w:val="Strong"/>
          <w:rFonts w:eastAsiaTheme="majorEastAsia"/>
        </w:rPr>
        <w:t>10</w:t>
      </w:r>
      <w:r>
        <w:t xml:space="preserve">). If you insert the value NULL into </w:t>
      </w:r>
      <w:r>
        <w:rPr>
          <w:rStyle w:val="Strong"/>
          <w:rFonts w:eastAsiaTheme="majorEastAsia"/>
        </w:rPr>
        <w:t>MyColumn</w:t>
      </w:r>
      <w:r>
        <w:t>, the Database Engine inserts NULL and does not return an error.</w:t>
      </w:r>
    </w:p>
    <w:p w:rsidR="00A10B48" w:rsidRDefault="00A10B48" w:rsidP="00A10B48">
      <w:pPr>
        <w:pStyle w:val="NormalWeb"/>
      </w:pPr>
      <w:r>
        <w:t>A CHECK constraint returns TRUE when the condition it is checking is not FALSE for any row in the table. A CHECK constraint works at the row level. If a table that has just been created does not have any rows, any CHECK constraint on this table is considered valid. This situation can produce unexpected results, as in the following example.</w:t>
      </w:r>
    </w:p>
    <w:p w:rsidR="00A10B48" w:rsidRDefault="00493B1C" w:rsidP="00A10B48">
      <w:hyperlink r:id="rId57" w:tooltip="Copy to clipboard." w:history="1">
        <w:r w:rsidR="00A10B48">
          <w:rPr>
            <w:rStyle w:val="Hyperlink"/>
          </w:rPr>
          <w:t>Copy</w:t>
        </w:r>
      </w:hyperlink>
    </w:p>
    <w:p w:rsidR="00A10B48" w:rsidRDefault="00A10B48" w:rsidP="00A10B48">
      <w:pPr>
        <w:pStyle w:val="HTMLPreformatted"/>
        <w:rPr>
          <w:color w:val="000000"/>
        </w:rPr>
      </w:pPr>
      <w:r>
        <w:rPr>
          <w:color w:val="000000"/>
        </w:rPr>
        <w:t>CREATE TABLE CheckTbl (col1 int, col2 int);</w:t>
      </w:r>
    </w:p>
    <w:p w:rsidR="00A10B48" w:rsidRDefault="00A10B48" w:rsidP="00A10B48">
      <w:pPr>
        <w:pStyle w:val="HTMLPreformatted"/>
        <w:rPr>
          <w:color w:val="000000"/>
        </w:rPr>
      </w:pPr>
      <w:r>
        <w:rPr>
          <w:color w:val="000000"/>
        </w:rPr>
        <w:t>GO</w:t>
      </w:r>
    </w:p>
    <w:p w:rsidR="00A10B48" w:rsidRDefault="00A10B48" w:rsidP="00A10B48">
      <w:pPr>
        <w:pStyle w:val="HTMLPreformatted"/>
        <w:rPr>
          <w:color w:val="000000"/>
        </w:rPr>
      </w:pPr>
      <w:r>
        <w:rPr>
          <w:color w:val="000000"/>
        </w:rPr>
        <w:t>CREATE FUNCTION CheckFnctn()</w:t>
      </w:r>
    </w:p>
    <w:p w:rsidR="00A10B48" w:rsidRDefault="00A10B48" w:rsidP="00A10B48">
      <w:pPr>
        <w:pStyle w:val="HTMLPreformatted"/>
        <w:rPr>
          <w:color w:val="000000"/>
        </w:rPr>
      </w:pPr>
      <w:r>
        <w:rPr>
          <w:color w:val="000000"/>
        </w:rPr>
        <w:t>RETURNS int</w:t>
      </w:r>
    </w:p>
    <w:p w:rsidR="00A10B48" w:rsidRDefault="00A10B48" w:rsidP="00A10B48">
      <w:pPr>
        <w:pStyle w:val="HTMLPreformatted"/>
        <w:rPr>
          <w:color w:val="000000"/>
        </w:rPr>
      </w:pPr>
      <w:r>
        <w:rPr>
          <w:color w:val="000000"/>
        </w:rPr>
        <w:t xml:space="preserve">AS </w:t>
      </w:r>
    </w:p>
    <w:p w:rsidR="00A10B48" w:rsidRDefault="00A10B48" w:rsidP="00A10B48">
      <w:pPr>
        <w:pStyle w:val="HTMLPreformatted"/>
        <w:rPr>
          <w:color w:val="000000"/>
        </w:rPr>
      </w:pPr>
      <w:r>
        <w:rPr>
          <w:color w:val="000000"/>
        </w:rPr>
        <w:t>BEGIN</w:t>
      </w:r>
    </w:p>
    <w:p w:rsidR="00A10B48" w:rsidRDefault="00A10B48" w:rsidP="00A10B48">
      <w:pPr>
        <w:pStyle w:val="HTMLPreformatted"/>
        <w:rPr>
          <w:color w:val="000000"/>
        </w:rPr>
      </w:pPr>
      <w:r>
        <w:rPr>
          <w:color w:val="000000"/>
        </w:rPr>
        <w:t xml:space="preserve">   DECLARE @retval int</w:t>
      </w:r>
    </w:p>
    <w:p w:rsidR="00A10B48" w:rsidRDefault="00A10B48" w:rsidP="00A10B48">
      <w:pPr>
        <w:pStyle w:val="HTMLPreformatted"/>
        <w:rPr>
          <w:color w:val="000000"/>
        </w:rPr>
      </w:pPr>
      <w:r>
        <w:rPr>
          <w:color w:val="000000"/>
        </w:rPr>
        <w:t xml:space="preserve">   SELECT @retval = COUNT(*) FROM CheckTbl</w:t>
      </w:r>
    </w:p>
    <w:p w:rsidR="00A10B48" w:rsidRDefault="00A10B48" w:rsidP="00A10B48">
      <w:pPr>
        <w:pStyle w:val="HTMLPreformatted"/>
        <w:rPr>
          <w:color w:val="000000"/>
        </w:rPr>
      </w:pPr>
      <w:r>
        <w:rPr>
          <w:color w:val="000000"/>
        </w:rPr>
        <w:t xml:space="preserve">   RETURN @retval</w:t>
      </w:r>
    </w:p>
    <w:p w:rsidR="00A10B48" w:rsidRDefault="00A10B48" w:rsidP="00A10B48">
      <w:pPr>
        <w:pStyle w:val="HTMLPreformatted"/>
        <w:rPr>
          <w:color w:val="000000"/>
        </w:rPr>
      </w:pPr>
      <w:r>
        <w:rPr>
          <w:color w:val="000000"/>
        </w:rPr>
        <w:t>END;</w:t>
      </w:r>
    </w:p>
    <w:p w:rsidR="00A10B48" w:rsidRDefault="00A10B48" w:rsidP="00A10B48">
      <w:pPr>
        <w:pStyle w:val="HTMLPreformatted"/>
        <w:rPr>
          <w:color w:val="000000"/>
        </w:rPr>
      </w:pPr>
      <w:r>
        <w:rPr>
          <w:color w:val="000000"/>
        </w:rPr>
        <w:t>GO</w:t>
      </w:r>
    </w:p>
    <w:p w:rsidR="00A10B48" w:rsidRDefault="00A10B48" w:rsidP="00A10B48">
      <w:pPr>
        <w:pStyle w:val="HTMLPreformatted"/>
        <w:rPr>
          <w:color w:val="000000"/>
        </w:rPr>
      </w:pPr>
      <w:r>
        <w:rPr>
          <w:color w:val="000000"/>
        </w:rPr>
        <w:t>ALTER TABLE CheckTbl</w:t>
      </w:r>
    </w:p>
    <w:p w:rsidR="00A10B48" w:rsidRDefault="00A10B48" w:rsidP="00A10B48">
      <w:pPr>
        <w:pStyle w:val="HTMLPreformatted"/>
        <w:rPr>
          <w:color w:val="000000"/>
        </w:rPr>
      </w:pPr>
      <w:r>
        <w:rPr>
          <w:color w:val="000000"/>
        </w:rPr>
        <w:t>ADD CONSTRAINT chkRowCount CHECK (dbo.CheckFnctn() &gt;= 1 );</w:t>
      </w:r>
    </w:p>
    <w:p w:rsidR="00A10B48" w:rsidRDefault="00A10B48" w:rsidP="00A10B48">
      <w:pPr>
        <w:pStyle w:val="HTMLPreformatted"/>
        <w:rPr>
          <w:color w:val="000000"/>
        </w:rPr>
      </w:pPr>
      <w:r>
        <w:rPr>
          <w:color w:val="000000"/>
        </w:rPr>
        <w:t>GO</w:t>
      </w:r>
    </w:p>
    <w:p w:rsidR="00A10B48" w:rsidRDefault="00A10B48" w:rsidP="00A10B48">
      <w:pPr>
        <w:pStyle w:val="NormalWeb"/>
      </w:pPr>
      <w:r>
        <w:t xml:space="preserve">The </w:t>
      </w:r>
      <w:r>
        <w:rPr>
          <w:rStyle w:val="code"/>
        </w:rPr>
        <w:t>CHECK</w:t>
      </w:r>
      <w:r>
        <w:t xml:space="preserve"> constraint being added specifies that there must be at least one row in table </w:t>
      </w:r>
      <w:r>
        <w:rPr>
          <w:rStyle w:val="code"/>
        </w:rPr>
        <w:t>CheckTbl</w:t>
      </w:r>
      <w:r>
        <w:t>. However, because there are no rows in the table against which to check the condition of this constraint, the ALTER TABLE statement succeeds.</w:t>
      </w:r>
    </w:p>
    <w:p w:rsidR="00A10B48" w:rsidRDefault="00A10B48" w:rsidP="00A10B48">
      <w:pPr>
        <w:pStyle w:val="NormalWeb"/>
      </w:pPr>
      <w:r>
        <w:t xml:space="preserve">CHECK constraints are not validated during DELETE statements. Therefore, executing DELETE statements on tables with certain types of check constraints may produce unexpected results. For example, consider the following statements executed on table </w:t>
      </w:r>
      <w:r>
        <w:rPr>
          <w:rStyle w:val="code"/>
        </w:rPr>
        <w:t>CheckTbl</w:t>
      </w:r>
      <w:r>
        <w:t>.</w:t>
      </w:r>
    </w:p>
    <w:p w:rsidR="00A10B48" w:rsidRDefault="00493B1C" w:rsidP="00A10B48">
      <w:hyperlink r:id="rId58" w:tooltip="Copy to clipboard." w:history="1">
        <w:r w:rsidR="00A10B48">
          <w:rPr>
            <w:rStyle w:val="Hyperlink"/>
          </w:rPr>
          <w:t>Copy</w:t>
        </w:r>
      </w:hyperlink>
    </w:p>
    <w:p w:rsidR="00A10B48" w:rsidRDefault="00A10B48" w:rsidP="00A10B48">
      <w:pPr>
        <w:pStyle w:val="HTMLPreformatted"/>
        <w:rPr>
          <w:color w:val="000000"/>
        </w:rPr>
      </w:pPr>
      <w:r>
        <w:rPr>
          <w:color w:val="000000"/>
        </w:rPr>
        <w:t>INSERT INTO CheckTbl VALUES (10, 10);</w:t>
      </w:r>
    </w:p>
    <w:p w:rsidR="00A10B48" w:rsidRDefault="00A10B48" w:rsidP="00A10B48">
      <w:pPr>
        <w:pStyle w:val="HTMLPreformatted"/>
        <w:rPr>
          <w:color w:val="000000"/>
        </w:rPr>
      </w:pPr>
      <w:r>
        <w:rPr>
          <w:color w:val="000000"/>
        </w:rPr>
        <w:t>GO</w:t>
      </w:r>
    </w:p>
    <w:p w:rsidR="00A10B48" w:rsidRDefault="00A10B48" w:rsidP="00A10B48">
      <w:pPr>
        <w:pStyle w:val="HTMLPreformatted"/>
        <w:rPr>
          <w:color w:val="000000"/>
        </w:rPr>
      </w:pPr>
      <w:r>
        <w:rPr>
          <w:color w:val="000000"/>
        </w:rPr>
        <w:t>DELETE CheckTbl WHERE col1 = 10;</w:t>
      </w:r>
    </w:p>
    <w:p w:rsidR="00A10B48" w:rsidRDefault="00A10B48" w:rsidP="00A10B48">
      <w:pPr>
        <w:pStyle w:val="NormalWeb"/>
      </w:pPr>
      <w:r>
        <w:t xml:space="preserve">The </w:t>
      </w:r>
      <w:r>
        <w:rPr>
          <w:rStyle w:val="code"/>
        </w:rPr>
        <w:t>DELETE</w:t>
      </w:r>
      <w:r>
        <w:t xml:space="preserve"> statement succeeds, even though the </w:t>
      </w:r>
      <w:r>
        <w:rPr>
          <w:rStyle w:val="code"/>
        </w:rPr>
        <w:t>CHECK</w:t>
      </w:r>
      <w:r>
        <w:t xml:space="preserve"> constraint specifies that table </w:t>
      </w:r>
      <w:r>
        <w:rPr>
          <w:rStyle w:val="code"/>
        </w:rPr>
        <w:t>CheckTbl</w:t>
      </w:r>
      <w:r>
        <w:t xml:space="preserve"> must have at least </w:t>
      </w:r>
      <w:r>
        <w:rPr>
          <w:rStyle w:val="code"/>
        </w:rPr>
        <w:t>1</w:t>
      </w:r>
      <w:r>
        <w:t xml:space="preserve"> row.</w:t>
      </w:r>
    </w:p>
    <w:p w:rsidR="00A10B48" w:rsidRDefault="00A10B48" w:rsidP="00A10B48">
      <w:pPr>
        <w:pStyle w:val="NormalWeb"/>
      </w:pPr>
      <w:r>
        <w:rPr>
          <w:noProof/>
        </w:rPr>
        <w:drawing>
          <wp:inline distT="0" distB="0" distL="0" distR="0">
            <wp:extent cx="8255" cy="8255"/>
            <wp:effectExtent l="0" t="0" r="0" b="0"/>
            <wp:docPr id="48" name="Picture 48" descr="Arrow icon used with Back to Top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Arrow16x16" descr="Arrow icon used with Back to Top lin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hyperlink r:id="rId59" w:anchor="Intro" w:history="1">
        <w:r>
          <w:rPr>
            <w:rStyle w:val="Hyperlink"/>
          </w:rPr>
          <w:t>[Top]</w:t>
        </w:r>
      </w:hyperlink>
      <w:r>
        <w:t xml:space="preserve"> </w:t>
      </w:r>
    </w:p>
    <w:p w:rsidR="00A10B48" w:rsidRDefault="00493B1C" w:rsidP="00A10B48">
      <w:hyperlink r:id="rId60" w:tooltip="Collapse" w:history="1">
        <w:r w:rsidR="00A10B48">
          <w:rPr>
            <w:rStyle w:val="lwcollapsibleareatitle"/>
            <w:color w:val="0000FF"/>
            <w:u w:val="single"/>
          </w:rPr>
          <w:t>Related Tasks</w:t>
        </w:r>
      </w:hyperlink>
    </w:p>
    <w:p w:rsidR="00A10B48" w:rsidRDefault="00493B1C" w:rsidP="00A10B48">
      <w:r>
        <w:pict>
          <v:rect id="_x0000_i10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6"/>
        <w:gridCol w:w="3604"/>
      </w:tblGrid>
      <w:tr w:rsidR="00A10B48" w:rsidTr="00A10B48">
        <w:trPr>
          <w:tblCellSpacing w:w="15" w:type="dxa"/>
        </w:trPr>
        <w:tc>
          <w:tcPr>
            <w:tcW w:w="0" w:type="auto"/>
            <w:gridSpan w:val="2"/>
            <w:vAlign w:val="center"/>
            <w:hideMark/>
          </w:tcPr>
          <w:p w:rsidR="00A10B48" w:rsidRDefault="00A10B48">
            <w:pPr>
              <w:rPr>
                <w:b/>
                <w:bCs/>
              </w:rPr>
            </w:pPr>
            <w:r>
              <w:rPr>
                <w:b/>
                <w:bCs/>
                <w:noProof/>
              </w:rPr>
              <w:drawing>
                <wp:inline distT="0" distB="0" distL="0" distR="0">
                  <wp:extent cx="8255" cy="8255"/>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rFonts w:eastAsiaTheme="majorEastAsia"/>
              </w:rPr>
              <w:t>Note</w:t>
            </w:r>
            <w:r>
              <w:rPr>
                <w:b/>
                <w:bCs/>
              </w:rPr>
              <w:t xml:space="preserve"> </w:t>
            </w:r>
          </w:p>
        </w:tc>
      </w:tr>
      <w:tr w:rsidR="00A10B48" w:rsidTr="00A10B48">
        <w:trPr>
          <w:tblCellSpacing w:w="15" w:type="dxa"/>
        </w:trPr>
        <w:tc>
          <w:tcPr>
            <w:tcW w:w="0" w:type="auto"/>
            <w:gridSpan w:val="2"/>
            <w:vAlign w:val="center"/>
            <w:hideMark/>
          </w:tcPr>
          <w:p w:rsidR="00A10B48" w:rsidRDefault="00A10B48">
            <w:pPr>
              <w:pStyle w:val="NormalWeb"/>
            </w:pPr>
            <w:r>
              <w:t xml:space="preserve">If the table is published for replication, you must make schema changes using the Transact-SQL statement </w:t>
            </w:r>
            <w:hyperlink r:id="rId61" w:history="1">
              <w:r>
                <w:rPr>
                  <w:rStyle w:val="Hyperlink"/>
                </w:rPr>
                <w:t>ALTER TABLE</w:t>
              </w:r>
            </w:hyperlink>
            <w:r>
              <w:t xml:space="preserve"> or SQL Server Management Objects (SMO). When schema changes are made using the Table Designer or the Database Diagram Designer, it attempts to drop and </w:t>
            </w:r>
            <w:r>
              <w:lastRenderedPageBreak/>
              <w:t>recreate the table. You cannot drop published objects, therefore the schema change will fail.</w:t>
            </w:r>
          </w:p>
        </w:tc>
      </w:tr>
      <w:tr w:rsidR="00A10B48" w:rsidTr="00A10B48">
        <w:trPr>
          <w:tblCellSpacing w:w="15" w:type="dxa"/>
        </w:trPr>
        <w:tc>
          <w:tcPr>
            <w:tcW w:w="0" w:type="auto"/>
            <w:vAlign w:val="center"/>
            <w:hideMark/>
          </w:tcPr>
          <w:p w:rsidR="00A10B48" w:rsidRDefault="00A10B48">
            <w:pPr>
              <w:pStyle w:val="NormalWeb"/>
              <w:jc w:val="center"/>
              <w:rPr>
                <w:b/>
                <w:bCs/>
              </w:rPr>
            </w:pPr>
            <w:r>
              <w:rPr>
                <w:b/>
                <w:bCs/>
              </w:rPr>
              <w:lastRenderedPageBreak/>
              <w:t>Task</w:t>
            </w:r>
          </w:p>
        </w:tc>
        <w:tc>
          <w:tcPr>
            <w:tcW w:w="0" w:type="auto"/>
            <w:vAlign w:val="center"/>
            <w:hideMark/>
          </w:tcPr>
          <w:p w:rsidR="00A10B48" w:rsidRDefault="00A10B48">
            <w:pPr>
              <w:pStyle w:val="NormalWeb"/>
              <w:jc w:val="center"/>
              <w:rPr>
                <w:b/>
                <w:bCs/>
              </w:rPr>
            </w:pPr>
            <w:r>
              <w:rPr>
                <w:b/>
                <w:bCs/>
              </w:rPr>
              <w:t>Topic</w:t>
            </w:r>
          </w:p>
        </w:tc>
      </w:tr>
      <w:tr w:rsidR="00A10B48" w:rsidTr="00A10B48">
        <w:trPr>
          <w:tblCellSpacing w:w="15" w:type="dxa"/>
        </w:trPr>
        <w:tc>
          <w:tcPr>
            <w:tcW w:w="0" w:type="auto"/>
            <w:vAlign w:val="center"/>
            <w:hideMark/>
          </w:tcPr>
          <w:p w:rsidR="00A10B48" w:rsidRDefault="00A10B48">
            <w:pPr>
              <w:pStyle w:val="NormalWeb"/>
            </w:pPr>
            <w:r>
              <w:t>Describes how to create a unique constraint.</w:t>
            </w:r>
          </w:p>
        </w:tc>
        <w:tc>
          <w:tcPr>
            <w:tcW w:w="0" w:type="auto"/>
            <w:vAlign w:val="center"/>
            <w:hideMark/>
          </w:tcPr>
          <w:p w:rsidR="00A10B48" w:rsidRDefault="00493B1C">
            <w:pPr>
              <w:pStyle w:val="NormalWeb"/>
            </w:pPr>
            <w:hyperlink r:id="rId62" w:history="1">
              <w:r w:rsidR="00A10B48">
                <w:rPr>
                  <w:rStyle w:val="Hyperlink"/>
                </w:rPr>
                <w:t>Create Unique Constraints</w:t>
              </w:r>
            </w:hyperlink>
            <w:r w:rsidR="00A10B48">
              <w:t xml:space="preserve"> </w:t>
            </w:r>
          </w:p>
        </w:tc>
      </w:tr>
      <w:tr w:rsidR="00A10B48" w:rsidTr="00A10B48">
        <w:trPr>
          <w:tblCellSpacing w:w="15" w:type="dxa"/>
        </w:trPr>
        <w:tc>
          <w:tcPr>
            <w:tcW w:w="0" w:type="auto"/>
            <w:vAlign w:val="center"/>
            <w:hideMark/>
          </w:tcPr>
          <w:p w:rsidR="00A10B48" w:rsidRDefault="00A10B48">
            <w:pPr>
              <w:pStyle w:val="NormalWeb"/>
            </w:pPr>
            <w:r>
              <w:t>Describes how to modify a unique constraint.</w:t>
            </w:r>
          </w:p>
        </w:tc>
        <w:tc>
          <w:tcPr>
            <w:tcW w:w="0" w:type="auto"/>
            <w:vAlign w:val="center"/>
            <w:hideMark/>
          </w:tcPr>
          <w:p w:rsidR="00A10B48" w:rsidRDefault="00493B1C">
            <w:pPr>
              <w:pStyle w:val="NormalWeb"/>
            </w:pPr>
            <w:hyperlink r:id="rId63" w:history="1">
              <w:r w:rsidR="00A10B48">
                <w:rPr>
                  <w:rStyle w:val="Hyperlink"/>
                </w:rPr>
                <w:t>Modify Unique Constraints</w:t>
              </w:r>
            </w:hyperlink>
            <w:r w:rsidR="00A10B48">
              <w:t xml:space="preserve"> </w:t>
            </w:r>
          </w:p>
        </w:tc>
      </w:tr>
      <w:tr w:rsidR="00A10B48" w:rsidTr="00A10B48">
        <w:trPr>
          <w:tblCellSpacing w:w="15" w:type="dxa"/>
        </w:trPr>
        <w:tc>
          <w:tcPr>
            <w:tcW w:w="0" w:type="auto"/>
            <w:vAlign w:val="center"/>
            <w:hideMark/>
          </w:tcPr>
          <w:p w:rsidR="00A10B48" w:rsidRDefault="00A10B48">
            <w:pPr>
              <w:pStyle w:val="NormalWeb"/>
            </w:pPr>
            <w:r>
              <w:t>Describes how to delete a unique constraint.</w:t>
            </w:r>
          </w:p>
        </w:tc>
        <w:tc>
          <w:tcPr>
            <w:tcW w:w="0" w:type="auto"/>
            <w:vAlign w:val="center"/>
            <w:hideMark/>
          </w:tcPr>
          <w:p w:rsidR="00A10B48" w:rsidRDefault="00493B1C">
            <w:pPr>
              <w:pStyle w:val="NormalWeb"/>
            </w:pPr>
            <w:hyperlink r:id="rId64" w:history="1">
              <w:r w:rsidR="00A10B48">
                <w:rPr>
                  <w:rStyle w:val="Hyperlink"/>
                </w:rPr>
                <w:t>Delete Unique Constraints</w:t>
              </w:r>
            </w:hyperlink>
            <w:r w:rsidR="00A10B48">
              <w:t xml:space="preserve"> </w:t>
            </w:r>
          </w:p>
        </w:tc>
      </w:tr>
      <w:tr w:rsidR="00A10B48" w:rsidTr="00A10B48">
        <w:trPr>
          <w:tblCellSpacing w:w="15" w:type="dxa"/>
        </w:trPr>
        <w:tc>
          <w:tcPr>
            <w:tcW w:w="0" w:type="auto"/>
            <w:vAlign w:val="center"/>
            <w:hideMark/>
          </w:tcPr>
          <w:p w:rsidR="00A10B48" w:rsidRDefault="00A10B48">
            <w:pPr>
              <w:pStyle w:val="NormalWeb"/>
            </w:pPr>
            <w:r>
              <w:t>Describes how to disable a check constraint when a replication agent inserts or updates data in your table.</w:t>
            </w:r>
          </w:p>
        </w:tc>
        <w:tc>
          <w:tcPr>
            <w:tcW w:w="0" w:type="auto"/>
            <w:vAlign w:val="center"/>
            <w:hideMark/>
          </w:tcPr>
          <w:p w:rsidR="00A10B48" w:rsidRDefault="00493B1C">
            <w:pPr>
              <w:pStyle w:val="NormalWeb"/>
            </w:pPr>
            <w:hyperlink r:id="rId65" w:history="1">
              <w:r w:rsidR="00A10B48">
                <w:rPr>
                  <w:rStyle w:val="Hyperlink"/>
                </w:rPr>
                <w:t>Disable Check Constraints for Replication</w:t>
              </w:r>
            </w:hyperlink>
            <w:r w:rsidR="00A10B48">
              <w:t xml:space="preserve"> </w:t>
            </w:r>
          </w:p>
        </w:tc>
      </w:tr>
      <w:tr w:rsidR="00A10B48" w:rsidTr="00A10B48">
        <w:trPr>
          <w:tblCellSpacing w:w="15" w:type="dxa"/>
        </w:trPr>
        <w:tc>
          <w:tcPr>
            <w:tcW w:w="0" w:type="auto"/>
            <w:vAlign w:val="center"/>
            <w:hideMark/>
          </w:tcPr>
          <w:p w:rsidR="00A10B48" w:rsidRDefault="00A10B48">
            <w:pPr>
              <w:pStyle w:val="NormalWeb"/>
            </w:pPr>
            <w:r>
              <w:t>Describes how to disable a check constraint when data is added to, updated in, or deleted from a table.</w:t>
            </w:r>
          </w:p>
        </w:tc>
        <w:tc>
          <w:tcPr>
            <w:tcW w:w="0" w:type="auto"/>
            <w:vAlign w:val="center"/>
            <w:hideMark/>
          </w:tcPr>
          <w:p w:rsidR="00A10B48" w:rsidRDefault="00493B1C">
            <w:pPr>
              <w:pStyle w:val="NormalWeb"/>
            </w:pPr>
            <w:hyperlink r:id="rId66" w:history="1">
              <w:r w:rsidR="00A10B48">
                <w:rPr>
                  <w:rStyle w:val="Hyperlink"/>
                </w:rPr>
                <w:t>Disable Check Constraints with INSERT and UPDATE Statements</w:t>
              </w:r>
            </w:hyperlink>
            <w:r w:rsidR="00A10B48">
              <w:t xml:space="preserve"> </w:t>
            </w:r>
          </w:p>
        </w:tc>
      </w:tr>
      <w:tr w:rsidR="00A10B48" w:rsidTr="00A10B48">
        <w:trPr>
          <w:tblCellSpacing w:w="15" w:type="dxa"/>
        </w:trPr>
        <w:tc>
          <w:tcPr>
            <w:tcW w:w="0" w:type="auto"/>
            <w:vAlign w:val="center"/>
            <w:hideMark/>
          </w:tcPr>
          <w:p w:rsidR="00A10B48" w:rsidRDefault="00A10B48">
            <w:pPr>
              <w:pStyle w:val="NormalWeb"/>
            </w:pPr>
            <w:r>
              <w:t>Describes how to change the constraint expression or the options that enable or disable the constraint for specific conditions.</w:t>
            </w:r>
          </w:p>
        </w:tc>
        <w:tc>
          <w:tcPr>
            <w:tcW w:w="0" w:type="auto"/>
            <w:vAlign w:val="center"/>
            <w:hideMark/>
          </w:tcPr>
          <w:p w:rsidR="00A10B48" w:rsidRDefault="00493B1C">
            <w:pPr>
              <w:pStyle w:val="NormalWeb"/>
            </w:pPr>
            <w:hyperlink r:id="rId67" w:history="1">
              <w:r w:rsidR="00A10B48">
                <w:rPr>
                  <w:rStyle w:val="Hyperlink"/>
                </w:rPr>
                <w:t>Modify Check Constraints</w:t>
              </w:r>
            </w:hyperlink>
            <w:r w:rsidR="00A10B48">
              <w:t xml:space="preserve"> </w:t>
            </w:r>
          </w:p>
        </w:tc>
      </w:tr>
      <w:tr w:rsidR="00A10B48" w:rsidTr="00A10B48">
        <w:trPr>
          <w:tblCellSpacing w:w="15" w:type="dxa"/>
        </w:trPr>
        <w:tc>
          <w:tcPr>
            <w:tcW w:w="0" w:type="auto"/>
            <w:vAlign w:val="center"/>
            <w:hideMark/>
          </w:tcPr>
          <w:p w:rsidR="00A10B48" w:rsidRDefault="00A10B48">
            <w:pPr>
              <w:pStyle w:val="NormalWeb"/>
            </w:pPr>
            <w:r>
              <w:t>Describes how to delete a check constraint.</w:t>
            </w:r>
          </w:p>
        </w:tc>
        <w:tc>
          <w:tcPr>
            <w:tcW w:w="0" w:type="auto"/>
            <w:vAlign w:val="center"/>
            <w:hideMark/>
          </w:tcPr>
          <w:p w:rsidR="00A10B48" w:rsidRDefault="00493B1C">
            <w:pPr>
              <w:pStyle w:val="NormalWeb"/>
            </w:pPr>
            <w:hyperlink r:id="rId68" w:history="1">
              <w:r w:rsidR="00A10B48">
                <w:rPr>
                  <w:rStyle w:val="Hyperlink"/>
                </w:rPr>
                <w:t>Delete Check Constraints</w:t>
              </w:r>
            </w:hyperlink>
            <w:r w:rsidR="00A10B48">
              <w:t xml:space="preserve"> </w:t>
            </w:r>
          </w:p>
        </w:tc>
      </w:tr>
      <w:tr w:rsidR="00A10B48" w:rsidTr="00A10B48">
        <w:trPr>
          <w:tblCellSpacing w:w="15" w:type="dxa"/>
        </w:trPr>
        <w:tc>
          <w:tcPr>
            <w:tcW w:w="0" w:type="auto"/>
            <w:vAlign w:val="center"/>
            <w:hideMark/>
          </w:tcPr>
          <w:p w:rsidR="00A10B48" w:rsidRDefault="00A10B48">
            <w:pPr>
              <w:pStyle w:val="NormalWeb"/>
            </w:pPr>
            <w:r>
              <w:t>Describes how to view the properties of a check constraint.</w:t>
            </w:r>
          </w:p>
        </w:tc>
        <w:tc>
          <w:tcPr>
            <w:tcW w:w="0" w:type="auto"/>
            <w:vAlign w:val="center"/>
            <w:hideMark/>
          </w:tcPr>
          <w:p w:rsidR="00A10B48" w:rsidRDefault="00493B1C">
            <w:pPr>
              <w:pStyle w:val="NormalWeb"/>
            </w:pPr>
            <w:hyperlink r:id="rId69" w:history="1">
              <w:r w:rsidR="00A10B48">
                <w:rPr>
                  <w:rStyle w:val="Hyperlink"/>
                </w:rPr>
                <w:t>Unique Constraints and Check Constraints</w:t>
              </w:r>
            </w:hyperlink>
            <w:r w:rsidR="00A10B48">
              <w:t xml:space="preserve"> </w:t>
            </w:r>
          </w:p>
        </w:tc>
      </w:tr>
    </w:tbl>
    <w:p w:rsidR="00A10B48" w:rsidRDefault="00A10B48" w:rsidP="00A10B48">
      <w:pPr>
        <w:pStyle w:val="NormalWeb"/>
      </w:pPr>
      <w:r>
        <w:rPr>
          <w:noProof/>
        </w:rPr>
        <w:drawing>
          <wp:inline distT="0" distB="0" distL="0" distR="0">
            <wp:extent cx="8255" cy="8255"/>
            <wp:effectExtent l="0" t="0" r="0" b="0"/>
            <wp:docPr id="46" name="Picture 46" descr="Arrow icon used with Back to Top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Arrow16x16" descr="Arrow icon used with Back to Top lin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hyperlink r:id="rId70" w:anchor="Intro" w:history="1">
        <w:r>
          <w:rPr>
            <w:rStyle w:val="Hyperlink"/>
          </w:rPr>
          <w:t>[Top]</w:t>
        </w:r>
      </w:hyperlink>
      <w:r>
        <w:t xml:space="preserve"> </w:t>
      </w:r>
    </w:p>
    <w:p w:rsidR="000B1E84" w:rsidRDefault="000B1E84" w:rsidP="004B78B0">
      <w:pPr>
        <w:rPr>
          <w:b/>
          <w:u w:val="single"/>
        </w:rPr>
      </w:pPr>
    </w:p>
    <w:p w:rsidR="000B1E84" w:rsidRDefault="000B1E84" w:rsidP="004B78B0">
      <w:pPr>
        <w:rPr>
          <w:b/>
          <w:u w:val="single"/>
        </w:rPr>
      </w:pPr>
    </w:p>
    <w:p w:rsidR="00B37769" w:rsidRDefault="00B37769" w:rsidP="004B78B0">
      <w:pPr>
        <w:rPr>
          <w:b/>
          <w:u w:val="single"/>
        </w:rPr>
      </w:pPr>
      <w:r>
        <w:rPr>
          <w:b/>
          <w:u w:val="single"/>
        </w:rPr>
        <w:t>BRIDGE TABLES:</w:t>
      </w:r>
    </w:p>
    <w:p w:rsidR="007F5EE7" w:rsidRDefault="007F5EE7" w:rsidP="004B78B0">
      <w:pPr>
        <w:rPr>
          <w:b/>
          <w:u w:val="single"/>
        </w:rPr>
      </w:pPr>
    </w:p>
    <w:p w:rsidR="007F5EE7" w:rsidRDefault="007F5EE7" w:rsidP="004B78B0">
      <w:pPr>
        <w:rPr>
          <w:b/>
          <w:u w:val="single"/>
        </w:rPr>
      </w:pPr>
      <w:r>
        <w:rPr>
          <w:b/>
          <w:u w:val="single"/>
        </w:rPr>
        <w:t>COMPARING TWO TABLES:</w:t>
      </w:r>
    </w:p>
    <w:p w:rsidR="007F5EE7" w:rsidRDefault="007F5EE7" w:rsidP="004B78B0">
      <w:pPr>
        <w:rPr>
          <w:b/>
          <w:u w:val="single"/>
        </w:rPr>
      </w:pPr>
    </w:p>
    <w:p w:rsidR="007F5EE7" w:rsidRPr="007F5EE7" w:rsidRDefault="007F5EE7" w:rsidP="007F5EE7">
      <w:pPr>
        <w:spacing w:before="100" w:beforeAutospacing="1"/>
        <w:rPr>
          <w:b/>
          <w:bCs/>
          <w:color w:val="000000"/>
        </w:rPr>
      </w:pPr>
      <w:r w:rsidRPr="007F5EE7">
        <w:rPr>
          <w:rFonts w:ascii="Courier New" w:hAnsi="Courier New" w:cs="Courier New"/>
          <w:b/>
          <w:bCs/>
          <w:color w:val="008000"/>
          <w:sz w:val="20"/>
          <w:szCs w:val="20"/>
        </w:rPr>
        <w:t>------------</w:t>
      </w:r>
    </w:p>
    <w:p w:rsidR="007F5EE7" w:rsidRPr="007F5EE7" w:rsidRDefault="007F5EE7" w:rsidP="007F5EE7">
      <w:pPr>
        <w:rPr>
          <w:rFonts w:ascii="Calibri" w:hAnsi="Calibri"/>
          <w:b/>
          <w:bCs/>
          <w:color w:val="000000"/>
        </w:rPr>
      </w:pPr>
      <w:r w:rsidRPr="007F5EE7">
        <w:rPr>
          <w:rFonts w:ascii="Courier New" w:hAnsi="Courier New" w:cs="Courier New"/>
          <w:b/>
          <w:bCs/>
          <w:color w:val="008000"/>
          <w:sz w:val="20"/>
          <w:szCs w:val="20"/>
        </w:rPr>
        <w:t xml:space="preserve">-- SQL SERVER COMPARE 2 TABLES FOR ROW &amp; COLUMN DIFFERENCES </w:t>
      </w:r>
    </w:p>
    <w:p w:rsidR="007F5EE7" w:rsidRPr="007F5EE7" w:rsidRDefault="007F5EE7" w:rsidP="007F5EE7">
      <w:pPr>
        <w:rPr>
          <w:rFonts w:ascii="Calibri" w:hAnsi="Calibri"/>
          <w:b/>
          <w:bCs/>
          <w:color w:val="000000"/>
        </w:rPr>
      </w:pPr>
      <w:r w:rsidRPr="007F5EE7">
        <w:rPr>
          <w:rFonts w:ascii="Courier New" w:hAnsi="Courier New" w:cs="Courier New"/>
          <w:b/>
          <w:bCs/>
          <w:color w:val="008000"/>
          <w:sz w:val="20"/>
          <w:szCs w:val="20"/>
        </w:rPr>
        <w:t>------------</w:t>
      </w:r>
      <w:r w:rsidRPr="007F5EE7">
        <w:rPr>
          <w:rFonts w:ascii="Courier New" w:hAnsi="Courier New" w:cs="Courier New"/>
          <w:b/>
          <w:bCs/>
          <w:color w:val="008000"/>
          <w:sz w:val="20"/>
          <w:szCs w:val="20"/>
        </w:rPr>
        <w:br/>
      </w:r>
      <w:r w:rsidRPr="007F5EE7">
        <w:rPr>
          <w:rFonts w:ascii="Calibri" w:hAnsi="Calibri"/>
          <w:b/>
          <w:bCs/>
          <w:color w:val="000000"/>
        </w:rPr>
        <w:br/>
      </w:r>
      <w:r w:rsidRPr="007F5EE7">
        <w:rPr>
          <w:rFonts w:ascii="Courier New" w:hAnsi="Courier New" w:cs="Courier New"/>
          <w:b/>
          <w:bCs/>
          <w:color w:val="008000"/>
          <w:sz w:val="20"/>
          <w:szCs w:val="20"/>
        </w:rPr>
        <w:t>-- TEMPLATE - SQL Server T-SQL compare two tables</w:t>
      </w:r>
      <w:r w:rsidRPr="007F5EE7">
        <w:rPr>
          <w:rFonts w:ascii="Calibri" w:hAnsi="Calibri"/>
          <w:b/>
          <w:bCs/>
          <w:color w:val="000000"/>
        </w:rPr>
        <w:br/>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Label</w:t>
      </w:r>
      <w:r w:rsidRPr="007F5EE7">
        <w:rPr>
          <w:rFonts w:ascii="Courier New" w:hAnsi="Courier New" w:cs="Courier New"/>
          <w:b/>
          <w:bCs/>
          <w:color w:val="808080"/>
          <w:sz w:val="20"/>
          <w:szCs w:val="20"/>
        </w:rPr>
        <w:t>=</w:t>
      </w:r>
      <w:r w:rsidRPr="007F5EE7">
        <w:rPr>
          <w:rFonts w:ascii="Courier New" w:hAnsi="Courier New" w:cs="Courier New"/>
          <w:b/>
          <w:bCs/>
          <w:color w:val="FF0000"/>
          <w:sz w:val="20"/>
          <w:szCs w:val="20"/>
        </w:rPr>
        <w:t>'Found IN Table1, NOT IN Table2'</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w:t>
      </w:r>
      <w:r w:rsidRPr="007F5EE7">
        <w:rPr>
          <w:rFonts w:ascii="Calibri" w:hAnsi="Calibri"/>
          <w:b/>
          <w:bCs/>
          <w:color w:val="000000"/>
        </w:rPr>
        <w:br/>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Table1</w:t>
      </w:r>
      <w:r w:rsidRPr="007F5EE7">
        <w:rPr>
          <w:rFonts w:ascii="Calibri" w:hAnsi="Calibri"/>
          <w:b/>
          <w:bCs/>
          <w:color w:val="000000"/>
        </w:rPr>
        <w:br/>
      </w:r>
      <w:r w:rsidRPr="007F5EE7">
        <w:rPr>
          <w:rFonts w:ascii="Courier New" w:hAnsi="Courier New" w:cs="Courier New"/>
          <w:b/>
          <w:bCs/>
          <w:color w:val="000000"/>
          <w:sz w:val="20"/>
          <w:szCs w:val="20"/>
        </w:rPr>
        <w:t> </w:t>
      </w:r>
      <w:r w:rsidRPr="007F5EE7">
        <w:rPr>
          <w:rFonts w:ascii="Courier New" w:hAnsi="Courier New" w:cs="Courier New"/>
          <w:b/>
          <w:bCs/>
          <w:color w:val="0000FF"/>
          <w:sz w:val="20"/>
          <w:szCs w:val="20"/>
        </w:rPr>
        <w:t>EXCEPT</w:t>
      </w:r>
      <w:r w:rsidRPr="007F5EE7">
        <w:rPr>
          <w:rFonts w:ascii="Calibri" w:hAnsi="Calibri"/>
          <w:b/>
          <w:bCs/>
          <w:color w:val="000000"/>
        </w:rPr>
        <w:br/>
      </w:r>
      <w:r w:rsidRPr="007F5EE7">
        <w:rPr>
          <w:rFonts w:ascii="Courier New" w:hAnsi="Courier New" w:cs="Courier New"/>
          <w:b/>
          <w:bCs/>
          <w:color w:val="000000"/>
          <w:sz w:val="20"/>
          <w:szCs w:val="20"/>
        </w:rPr>
        <w:t> </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Table2</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x</w:t>
      </w:r>
      <w:r w:rsidRPr="007F5EE7">
        <w:rPr>
          <w:rFonts w:ascii="Calibri" w:hAnsi="Calibri"/>
          <w:b/>
          <w:bCs/>
          <w:color w:val="000000"/>
        </w:rPr>
        <w:br/>
      </w:r>
      <w:r w:rsidRPr="007F5EE7">
        <w:rPr>
          <w:rFonts w:ascii="Courier New" w:hAnsi="Courier New" w:cs="Courier New"/>
          <w:b/>
          <w:bCs/>
          <w:color w:val="0000FF"/>
          <w:sz w:val="20"/>
          <w:szCs w:val="20"/>
        </w:rPr>
        <w:t>UNION</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ALL</w:t>
      </w:r>
      <w:r w:rsidRPr="007F5EE7">
        <w:rPr>
          <w:rFonts w:ascii="Calibri" w:hAnsi="Calibri"/>
          <w:b/>
          <w:bCs/>
          <w:color w:val="000000"/>
        </w:rPr>
        <w:br/>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Label</w:t>
      </w:r>
      <w:r w:rsidRPr="007F5EE7">
        <w:rPr>
          <w:rFonts w:ascii="Courier New" w:hAnsi="Courier New" w:cs="Courier New"/>
          <w:b/>
          <w:bCs/>
          <w:color w:val="808080"/>
          <w:sz w:val="20"/>
          <w:szCs w:val="20"/>
        </w:rPr>
        <w:t>=</w:t>
      </w:r>
      <w:r w:rsidRPr="007F5EE7">
        <w:rPr>
          <w:rFonts w:ascii="Courier New" w:hAnsi="Courier New" w:cs="Courier New"/>
          <w:b/>
          <w:bCs/>
          <w:color w:val="FF0000"/>
          <w:sz w:val="20"/>
          <w:szCs w:val="20"/>
        </w:rPr>
        <w:t>'Found IN Table2, NOT IN Table1'</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alibri" w:hAnsi="Calibri"/>
          <w:b/>
          <w:bCs/>
          <w:color w:val="000000"/>
        </w:rPr>
        <w:br/>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Table2</w:t>
      </w:r>
      <w:r w:rsidRPr="007F5EE7">
        <w:rPr>
          <w:rFonts w:ascii="Calibri" w:hAnsi="Calibri"/>
          <w:b/>
          <w:bCs/>
          <w:color w:val="000000"/>
        </w:rPr>
        <w:br/>
      </w:r>
      <w:r w:rsidRPr="007F5EE7">
        <w:rPr>
          <w:rFonts w:ascii="Courier New" w:hAnsi="Courier New" w:cs="Courier New"/>
          <w:b/>
          <w:bCs/>
          <w:color w:val="000000"/>
          <w:sz w:val="20"/>
          <w:szCs w:val="20"/>
        </w:rPr>
        <w:t> </w:t>
      </w:r>
      <w:r w:rsidRPr="007F5EE7">
        <w:rPr>
          <w:rFonts w:ascii="Courier New" w:hAnsi="Courier New" w:cs="Courier New"/>
          <w:b/>
          <w:bCs/>
          <w:color w:val="0000FF"/>
          <w:sz w:val="20"/>
          <w:szCs w:val="20"/>
        </w:rPr>
        <w:t>EXCEPT</w:t>
      </w:r>
      <w:r w:rsidRPr="007F5EE7">
        <w:rPr>
          <w:rFonts w:ascii="Calibri" w:hAnsi="Calibri"/>
          <w:b/>
          <w:bCs/>
          <w:color w:val="000000"/>
        </w:rPr>
        <w:br/>
      </w:r>
      <w:r w:rsidRPr="007F5EE7">
        <w:rPr>
          <w:rFonts w:ascii="Courier New" w:hAnsi="Courier New" w:cs="Courier New"/>
          <w:b/>
          <w:bCs/>
          <w:color w:val="000000"/>
          <w:sz w:val="20"/>
          <w:szCs w:val="20"/>
        </w:rPr>
        <w:t> </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Table1</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y</w:t>
      </w:r>
    </w:p>
    <w:p w:rsidR="007F5EE7" w:rsidRPr="007F5EE7" w:rsidRDefault="007F5EE7" w:rsidP="007F5EE7">
      <w:pPr>
        <w:rPr>
          <w:rFonts w:ascii="Calibri" w:hAnsi="Calibri"/>
          <w:b/>
          <w:bCs/>
          <w:color w:val="000000"/>
        </w:rPr>
      </w:pPr>
      <w:r w:rsidRPr="007F5EE7">
        <w:rPr>
          <w:rFonts w:ascii="Courier New" w:hAnsi="Courier New" w:cs="Courier New"/>
          <w:b/>
          <w:bCs/>
          <w:color w:val="0000FF"/>
          <w:sz w:val="20"/>
          <w:szCs w:val="20"/>
        </w:rPr>
        <w:t>GO</w:t>
      </w:r>
    </w:p>
    <w:p w:rsidR="007F5EE7" w:rsidRPr="004B78B0" w:rsidRDefault="007F5EE7" w:rsidP="004B78B0">
      <w:pPr>
        <w:rPr>
          <w:b/>
          <w:u w:val="single"/>
        </w:rPr>
      </w:pPr>
    </w:p>
    <w:p w:rsidR="00D96AA2" w:rsidRPr="004B78B0" w:rsidRDefault="00D96AA2" w:rsidP="004B78B0"/>
    <w:p w:rsidR="00285DB0" w:rsidRPr="004B78B0" w:rsidRDefault="00285DB0" w:rsidP="004B78B0"/>
    <w:p w:rsidR="00D96AA2" w:rsidRPr="004B78B0" w:rsidRDefault="00B571C9" w:rsidP="004B78B0">
      <w:pPr>
        <w:rPr>
          <w:b/>
          <w:u w:val="single"/>
        </w:rPr>
      </w:pPr>
      <w:r w:rsidRPr="004B78B0">
        <w:rPr>
          <w:b/>
          <w:u w:val="single"/>
        </w:rPr>
        <w:t>NULL:</w:t>
      </w:r>
    </w:p>
    <w:p w:rsidR="00B571C9" w:rsidRPr="004B78B0" w:rsidRDefault="00742655" w:rsidP="004B78B0">
      <w:r w:rsidRPr="004B78B0">
        <w:t xml:space="preserve">It is not a value; it is a “place holder” for a value. </w:t>
      </w:r>
    </w:p>
    <w:p w:rsidR="00742655" w:rsidRPr="004B78B0" w:rsidRDefault="002D009B" w:rsidP="004B78B0">
      <w:r w:rsidRPr="004B78B0">
        <w:t>NULL has</w:t>
      </w:r>
      <w:r w:rsidR="00742655" w:rsidRPr="004B78B0">
        <w:t xml:space="preserve"> certain basic properties: </w:t>
      </w:r>
    </w:p>
    <w:p w:rsidR="00742655" w:rsidRPr="004B78B0" w:rsidRDefault="00742655" w:rsidP="004B78B0">
      <w:r w:rsidRPr="004B78B0">
        <w:lastRenderedPageBreak/>
        <w:t xml:space="preserve">All SQL data types are NULL-able.  This is one reason why IDENTITY is a table property and not a data type.  The other reason is that a table can have only one IDENTITY column in it.  The count of PHYSICAL insertion attempts (NOT  successes) is not an attribute; it is audit meta-data and has no place in RDBMS.  </w:t>
      </w:r>
      <w:r w:rsidRPr="004B78B0">
        <w:br/>
      </w:r>
      <w:r w:rsidRPr="004B78B0">
        <w:br/>
        <w:t xml:space="preserve">This is why the first implementations of BIT which were assembly language bits were not a data type.  When BIT became a numeric data type, then things were Kosher.  </w:t>
      </w:r>
      <w:r w:rsidRPr="004B78B0">
        <w:br/>
        <w:t> </w:t>
      </w:r>
    </w:p>
    <w:p w:rsidR="00742655" w:rsidRPr="004B78B0" w:rsidRDefault="00742655" w:rsidP="004B78B0">
      <w:r w:rsidRPr="004B78B0">
        <w:t>NULLs propagate.  If you use a NULL in an expression, then result is a NULL.  In numeric expressions, we had questions about priorities, but propagation is vital.  In particular:</w:t>
      </w:r>
      <w:r w:rsidRPr="004B78B0">
        <w:br/>
        <w:t>“NULL / 0” = NULL or “division by zero” error?</w:t>
      </w:r>
    </w:p>
    <w:p w:rsidR="005B0BDD" w:rsidRPr="004B78B0" w:rsidRDefault="005B0BDD" w:rsidP="004B78B0"/>
    <w:p w:rsidR="005B0BDD" w:rsidRPr="00650E11" w:rsidRDefault="005B0BDD" w:rsidP="004B78B0">
      <w:pPr>
        <w:rPr>
          <w:b/>
        </w:rPr>
      </w:pPr>
      <w:r w:rsidRPr="00650E11">
        <w:rPr>
          <w:b/>
        </w:rPr>
        <w:t xml:space="preserve">How do I work with NULL? </w:t>
      </w:r>
    </w:p>
    <w:p w:rsidR="005B0BDD" w:rsidRPr="004B78B0" w:rsidRDefault="005B0BDD" w:rsidP="004B78B0"/>
    <w:p w:rsidR="005B0BDD" w:rsidRDefault="008B4D3B" w:rsidP="004B78B0">
      <w:r w:rsidRPr="004B78B0">
        <w:t xml:space="preserve">NULL </w:t>
      </w:r>
      <w:r w:rsidR="005B0BDD" w:rsidRPr="004B78B0">
        <w:t>which can be tricky to work with and requires special treatment in a number of circumstances. In general, never assume that NULL will behave like a 0 in a numeric data field, the empty string in a CHAR field, and so on.</w:t>
      </w:r>
    </w:p>
    <w:p w:rsidR="00B92504" w:rsidRDefault="00B92504" w:rsidP="004B78B0"/>
    <w:p w:rsidR="00B92504" w:rsidRPr="00C018C4" w:rsidRDefault="00B92504" w:rsidP="00B92504">
      <w:pPr>
        <w:rPr>
          <w:rFonts w:ascii="Courier New" w:hAnsi="Courier New" w:cs="Courier New"/>
          <w:b/>
          <w:noProof/>
          <w:color w:val="808080"/>
          <w:sz w:val="32"/>
          <w:szCs w:val="32"/>
          <w:u w:val="single"/>
        </w:rPr>
      </w:pPr>
      <w:r w:rsidRPr="00C018C4">
        <w:rPr>
          <w:b/>
          <w:sz w:val="32"/>
          <w:szCs w:val="32"/>
          <w:u w:val="single"/>
        </w:rPr>
        <w:t>COALESCE</w:t>
      </w:r>
    </w:p>
    <w:p w:rsidR="00B92504" w:rsidRDefault="00B92504" w:rsidP="00B92504">
      <w:pPr>
        <w:spacing w:before="100" w:beforeAutospacing="1" w:after="100" w:afterAutospacing="1"/>
      </w:pPr>
      <w:r>
        <w:t>What is the differences between ISNULL and COALESC ?</w:t>
      </w:r>
    </w:p>
    <w:p w:rsidR="00B92504" w:rsidRDefault="00B92504" w:rsidP="00B92504">
      <w:pPr>
        <w:spacing w:before="100" w:beforeAutospacing="1" w:after="100" w:afterAutospacing="1"/>
      </w:pPr>
    </w:p>
    <w:p w:rsidR="00B92504" w:rsidRPr="00C018C4" w:rsidRDefault="00B92504" w:rsidP="00B92504">
      <w:pPr>
        <w:spacing w:before="100" w:beforeAutospacing="1" w:after="100" w:afterAutospacing="1"/>
      </w:pPr>
      <w:r w:rsidRPr="00C018C4">
        <w:t>The following example shows how COALESCE selects the data from the first column that has a non</w:t>
      </w:r>
      <w:r>
        <w:t>-</w:t>
      </w:r>
      <w:r w:rsidRPr="00C018C4">
        <w:t>null value.</w:t>
      </w:r>
    </w:p>
    <w:p w:rsidR="00B92504" w:rsidRPr="00C018C4" w:rsidRDefault="00B92504" w:rsidP="00B92504">
      <w:pPr>
        <w:spacing w:before="100" w:beforeAutospacing="1" w:after="100" w:afterAutospacing="1"/>
      </w:pPr>
      <w:r w:rsidRPr="00C018C4">
        <w:t>USE AdventureWorks2012 ;</w:t>
      </w:r>
    </w:p>
    <w:p w:rsidR="00B92504" w:rsidRPr="00C018C4" w:rsidRDefault="00B92504" w:rsidP="00B92504">
      <w:pPr>
        <w:spacing w:before="100" w:beforeAutospacing="1" w:after="100" w:afterAutospacing="1"/>
      </w:pPr>
      <w:r w:rsidRPr="00C018C4">
        <w:t>GO</w:t>
      </w:r>
    </w:p>
    <w:p w:rsidR="00B92504" w:rsidRPr="00C018C4" w:rsidRDefault="00B92504" w:rsidP="00B92504">
      <w:pPr>
        <w:spacing w:before="100" w:beforeAutospacing="1" w:after="100" w:afterAutospacing="1"/>
      </w:pPr>
      <w:r w:rsidRPr="00C018C4">
        <w:t>SELECT Name, Class, Color, ProductNumber,</w:t>
      </w:r>
    </w:p>
    <w:p w:rsidR="00B92504" w:rsidRPr="00C018C4" w:rsidRDefault="00B92504" w:rsidP="00B92504">
      <w:pPr>
        <w:spacing w:before="100" w:beforeAutospacing="1" w:after="100" w:afterAutospacing="1"/>
      </w:pPr>
      <w:r w:rsidRPr="00C018C4">
        <w:t>COALESCE(Class, Color, ProductNumber) AS FirstNotNull</w:t>
      </w:r>
    </w:p>
    <w:p w:rsidR="00B92504" w:rsidRPr="00C018C4" w:rsidRDefault="00B92504" w:rsidP="00B92504">
      <w:pPr>
        <w:spacing w:before="100" w:beforeAutospacing="1" w:after="100" w:afterAutospacing="1"/>
      </w:pPr>
      <w:r w:rsidRPr="00C018C4">
        <w:t>FROM Production.Product ;</w:t>
      </w:r>
    </w:p>
    <w:p w:rsidR="00B92504" w:rsidRPr="00C018C4" w:rsidRDefault="00B92504" w:rsidP="00B92504">
      <w:pPr>
        <w:spacing w:before="100" w:beforeAutospacing="1" w:after="100" w:afterAutospacing="1"/>
      </w:pPr>
      <w:r w:rsidRPr="00C018C4">
        <w:t>GO</w:t>
      </w:r>
    </w:p>
    <w:p w:rsidR="00B92504" w:rsidRPr="00B65BB5" w:rsidRDefault="00B92504" w:rsidP="00B92504">
      <w:pPr>
        <w:spacing w:before="100" w:beforeAutospacing="1" w:after="100" w:afterAutospacing="1"/>
      </w:pPr>
      <w:r w:rsidRPr="00B65BB5">
        <w:t>COALESCE(expression1,...n) is equivalent to the following CASE expression:</w:t>
      </w:r>
    </w:p>
    <w:p w:rsidR="00B92504" w:rsidRPr="00B65BB5" w:rsidRDefault="00B92504" w:rsidP="00B92504">
      <w:pPr>
        <w:spacing w:before="100" w:beforeAutospacing="1" w:after="100" w:afterAutospacing="1"/>
      </w:pPr>
      <w:r w:rsidRPr="00B65BB5">
        <w:t>CASE</w:t>
      </w:r>
    </w:p>
    <w:p w:rsidR="00B92504" w:rsidRPr="00B65BB5" w:rsidRDefault="00B92504" w:rsidP="00B92504">
      <w:pPr>
        <w:spacing w:before="100" w:beforeAutospacing="1" w:after="100" w:afterAutospacing="1"/>
      </w:pPr>
      <w:r w:rsidRPr="00B65BB5">
        <w:t>WHEN (expression1 IS NOT NULL) THEN expression1</w:t>
      </w:r>
    </w:p>
    <w:p w:rsidR="00B92504" w:rsidRPr="00B65BB5" w:rsidRDefault="00B92504" w:rsidP="00B92504">
      <w:pPr>
        <w:spacing w:before="100" w:beforeAutospacing="1" w:after="100" w:afterAutospacing="1"/>
      </w:pPr>
      <w:r w:rsidRPr="00B65BB5">
        <w:t xml:space="preserve">WHEN (expression2 IS NOT NULL) THEN expression2 </w:t>
      </w:r>
    </w:p>
    <w:p w:rsidR="00B92504" w:rsidRPr="00B65BB5" w:rsidRDefault="00B92504" w:rsidP="00B92504">
      <w:pPr>
        <w:spacing w:before="100" w:beforeAutospacing="1" w:after="100" w:afterAutospacing="1"/>
      </w:pPr>
      <w:r w:rsidRPr="00B65BB5">
        <w:lastRenderedPageBreak/>
        <w:t xml:space="preserve">... </w:t>
      </w:r>
    </w:p>
    <w:p w:rsidR="00B92504" w:rsidRPr="00B65BB5" w:rsidRDefault="00B92504" w:rsidP="00B92504">
      <w:pPr>
        <w:spacing w:before="100" w:beforeAutospacing="1" w:after="100" w:afterAutospacing="1"/>
      </w:pPr>
      <w:r w:rsidRPr="00B65BB5">
        <w:t>ELSE expressionN</w:t>
      </w:r>
    </w:p>
    <w:p w:rsidR="00B92504" w:rsidRPr="00B65BB5" w:rsidRDefault="00B92504" w:rsidP="00B92504">
      <w:pPr>
        <w:spacing w:before="100" w:beforeAutospacing="1" w:after="100" w:afterAutospacing="1"/>
      </w:pPr>
      <w:r w:rsidRPr="00B65BB5">
        <w:t>END</w:t>
      </w:r>
    </w:p>
    <w:p w:rsidR="00B92504" w:rsidRPr="00B65BB5" w:rsidRDefault="00B92504" w:rsidP="00B92504">
      <w:pPr>
        <w:spacing w:before="100" w:beforeAutospacing="1" w:after="100" w:afterAutospacing="1"/>
      </w:pPr>
      <w:r w:rsidRPr="00B65BB5">
        <w:t>ISNULL and COALESCE though equivalent, can behave differently. An expression involving ISNULL with non-null parameters is considered to be NOT NULL, while expressions involving COALESCE with non-null parameters is considered to be NULL.</w:t>
      </w:r>
    </w:p>
    <w:p w:rsidR="00B92504" w:rsidRDefault="00B92504" w:rsidP="00B92504"/>
    <w:p w:rsidR="00B92504" w:rsidRDefault="00B92504" w:rsidP="00B92504"/>
    <w:p w:rsidR="00B92504" w:rsidRDefault="00B92504" w:rsidP="00B92504">
      <w:pPr>
        <w:pStyle w:val="Heading2"/>
        <w:rPr>
          <w:sz w:val="32"/>
          <w:szCs w:val="32"/>
        </w:rPr>
      </w:pPr>
      <w:r>
        <w:rPr>
          <w:sz w:val="32"/>
          <w:szCs w:val="32"/>
        </w:rPr>
        <w:t>SQL ISNULL(), NVL(), IFNULL() and COALESCE() Functions</w:t>
      </w:r>
    </w:p>
    <w:p w:rsidR="00B92504" w:rsidRDefault="00B92504" w:rsidP="00B92504">
      <w:pPr>
        <w:pStyle w:val="NormalWeb"/>
        <w:shd w:val="clear" w:color="auto" w:fill="FFFFFF"/>
        <w:rPr>
          <w:color w:val="000000"/>
          <w:sz w:val="18"/>
          <w:szCs w:val="18"/>
        </w:rPr>
      </w:pPr>
      <w:r>
        <w:rPr>
          <w:color w:val="000000"/>
          <w:sz w:val="18"/>
          <w:szCs w:val="18"/>
        </w:rPr>
        <w:t>Look at the following "Products" table:</w:t>
      </w:r>
    </w:p>
    <w:tbl>
      <w:tblPr>
        <w:tblW w:w="5000" w:type="pct"/>
        <w:tblCellMar>
          <w:top w:w="15" w:type="dxa"/>
          <w:left w:w="15" w:type="dxa"/>
          <w:bottom w:w="15" w:type="dxa"/>
          <w:right w:w="15" w:type="dxa"/>
        </w:tblCellMar>
        <w:tblLook w:val="04A0" w:firstRow="1" w:lastRow="0" w:firstColumn="1" w:lastColumn="0" w:noHBand="0" w:noVBand="1"/>
      </w:tblPr>
      <w:tblGrid>
        <w:gridCol w:w="917"/>
        <w:gridCol w:w="2327"/>
        <w:gridCol w:w="1621"/>
        <w:gridCol w:w="2235"/>
        <w:gridCol w:w="2350"/>
      </w:tblGrid>
      <w:tr w:rsidR="00B92504" w:rsidTr="002C4C9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92504" w:rsidRDefault="00B92504" w:rsidP="002C4C9A">
            <w:pPr>
              <w:rPr>
                <w:rFonts w:ascii="Verdana" w:hAnsi="Verdana"/>
                <w:b/>
                <w:bCs/>
                <w:color w:val="FFFFFF"/>
                <w:sz w:val="18"/>
                <w:szCs w:val="18"/>
              </w:rPr>
            </w:pPr>
            <w:r>
              <w:rPr>
                <w:rFonts w:ascii="Verdana" w:hAnsi="Verdana"/>
                <w:b/>
                <w:bCs/>
                <w:color w:val="FFFFFF"/>
                <w:sz w:val="18"/>
                <w:szCs w:val="18"/>
              </w:rPr>
              <w:t>P_Id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92504" w:rsidRDefault="00B92504" w:rsidP="002C4C9A">
            <w:pPr>
              <w:rPr>
                <w:rFonts w:ascii="Verdana" w:hAnsi="Verdana"/>
                <w:b/>
                <w:bCs/>
                <w:color w:val="FFFFFF"/>
                <w:sz w:val="18"/>
                <w:szCs w:val="18"/>
              </w:rPr>
            </w:pPr>
            <w:r>
              <w:rPr>
                <w:rFonts w:ascii="Verdana" w:hAnsi="Verdan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92504" w:rsidRDefault="00B92504" w:rsidP="002C4C9A">
            <w:pPr>
              <w:rPr>
                <w:rFonts w:ascii="Verdana" w:hAnsi="Verdana"/>
                <w:b/>
                <w:bCs/>
                <w:color w:val="FFFFFF"/>
                <w:sz w:val="18"/>
                <w:szCs w:val="18"/>
              </w:rPr>
            </w:pPr>
            <w:r>
              <w:rPr>
                <w:rFonts w:ascii="Verdana" w:hAnsi="Verdana"/>
                <w:b/>
                <w:bCs/>
                <w:color w:val="FFFFFF"/>
                <w:sz w:val="18"/>
                <w:szCs w:val="18"/>
              </w:rPr>
              <w:t>UnitPrice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92504" w:rsidRDefault="00B92504" w:rsidP="002C4C9A">
            <w:pPr>
              <w:rPr>
                <w:rFonts w:ascii="Verdana" w:hAnsi="Verdana"/>
                <w:b/>
                <w:bCs/>
                <w:color w:val="FFFFFF"/>
                <w:sz w:val="18"/>
                <w:szCs w:val="18"/>
              </w:rPr>
            </w:pPr>
            <w:r>
              <w:rPr>
                <w:rFonts w:ascii="Verdana" w:hAnsi="Verdana"/>
                <w:b/>
                <w:bCs/>
                <w:color w:val="FFFFFF"/>
                <w:sz w:val="18"/>
                <w:szCs w:val="18"/>
              </w:rPr>
              <w:t>UnitsInStock</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92504" w:rsidRDefault="00B92504" w:rsidP="002C4C9A">
            <w:pPr>
              <w:rPr>
                <w:rFonts w:ascii="Verdana" w:hAnsi="Verdana"/>
                <w:b/>
                <w:bCs/>
                <w:color w:val="FFFFFF"/>
                <w:sz w:val="18"/>
                <w:szCs w:val="18"/>
              </w:rPr>
            </w:pPr>
            <w:r>
              <w:rPr>
                <w:rFonts w:ascii="Verdana" w:hAnsi="Verdana"/>
                <w:b/>
                <w:bCs/>
                <w:color w:val="FFFFFF"/>
                <w:sz w:val="18"/>
                <w:szCs w:val="18"/>
              </w:rPr>
              <w:t>UnitsOnOrder</w:t>
            </w:r>
          </w:p>
        </w:tc>
      </w:tr>
      <w:tr w:rsidR="00B92504" w:rsidTr="002C4C9A">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Jarlsberg</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10.45</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16</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15</w:t>
            </w:r>
          </w:p>
        </w:tc>
      </w:tr>
      <w:tr w:rsidR="00B92504" w:rsidTr="002C4C9A">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Mascarpone</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32.56</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23</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p>
        </w:tc>
      </w:tr>
      <w:tr w:rsidR="00B92504" w:rsidTr="002C4C9A">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Gorgonzola</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15.67</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9</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2504" w:rsidRDefault="00B92504" w:rsidP="002C4C9A">
            <w:pPr>
              <w:spacing w:line="336" w:lineRule="auto"/>
              <w:rPr>
                <w:rFonts w:ascii="Verdana" w:hAnsi="Verdana"/>
                <w:color w:val="000000"/>
                <w:sz w:val="18"/>
                <w:szCs w:val="18"/>
              </w:rPr>
            </w:pPr>
            <w:r>
              <w:rPr>
                <w:rFonts w:ascii="Verdana" w:hAnsi="Verdana"/>
                <w:color w:val="000000"/>
                <w:sz w:val="18"/>
                <w:szCs w:val="18"/>
              </w:rPr>
              <w:t>20</w:t>
            </w:r>
          </w:p>
        </w:tc>
      </w:tr>
    </w:tbl>
    <w:p w:rsidR="00B92504" w:rsidRPr="008502B6" w:rsidRDefault="00B92504" w:rsidP="00B92504">
      <w:pPr>
        <w:pStyle w:val="NormalWeb"/>
        <w:shd w:val="clear" w:color="auto" w:fill="FFFFFF"/>
        <w:rPr>
          <w:rFonts w:ascii="Verdana" w:hAnsi="Verdana"/>
          <w:color w:val="000000"/>
        </w:rPr>
      </w:pPr>
      <w:r w:rsidRPr="008502B6">
        <w:rPr>
          <w:color w:val="000000"/>
        </w:rPr>
        <w:t>Suppose that the "UnitsOnOrder" column is optional, and may contain NULL values.</w:t>
      </w:r>
    </w:p>
    <w:p w:rsidR="00B92504" w:rsidRPr="008502B6" w:rsidRDefault="00B92504" w:rsidP="00B92504">
      <w:pPr>
        <w:pStyle w:val="NormalWeb"/>
        <w:shd w:val="clear" w:color="auto" w:fill="FFFFFF"/>
        <w:rPr>
          <w:color w:val="000000"/>
        </w:rPr>
      </w:pPr>
      <w:r w:rsidRPr="008502B6">
        <w:rPr>
          <w:color w:val="000000"/>
        </w:rPr>
        <w:t>We have the following SELECT statement:</w:t>
      </w:r>
    </w:p>
    <w:p w:rsidR="00B92504" w:rsidRPr="008502B6" w:rsidRDefault="00B92504" w:rsidP="00B92504">
      <w:pPr>
        <w:shd w:val="clear" w:color="auto" w:fill="F6F4F0"/>
        <w:rPr>
          <w:rFonts w:ascii="Verdana" w:hAnsi="Verdana"/>
          <w:color w:val="444444"/>
        </w:rPr>
      </w:pPr>
      <w:r w:rsidRPr="008502B6">
        <w:rPr>
          <w:rFonts w:ascii="Verdana" w:hAnsi="Verdana"/>
          <w:color w:val="444444"/>
        </w:rPr>
        <w:t>SELECT ProductName,UnitPrice*(UnitsInStock+UnitsOnOrder)</w:t>
      </w:r>
      <w:r w:rsidRPr="008502B6">
        <w:rPr>
          <w:rFonts w:ascii="Verdana" w:hAnsi="Verdana"/>
          <w:color w:val="444444"/>
        </w:rPr>
        <w:br/>
        <w:t>FROM Products</w:t>
      </w:r>
    </w:p>
    <w:p w:rsidR="00B92504" w:rsidRPr="008502B6" w:rsidRDefault="00B92504" w:rsidP="00B92504">
      <w:pPr>
        <w:pStyle w:val="NormalWeb"/>
        <w:shd w:val="clear" w:color="auto" w:fill="FFFFFF"/>
        <w:rPr>
          <w:rFonts w:ascii="Verdana" w:hAnsi="Verdana"/>
          <w:color w:val="000000"/>
        </w:rPr>
      </w:pPr>
      <w:r w:rsidRPr="008502B6">
        <w:rPr>
          <w:color w:val="000000"/>
        </w:rPr>
        <w:t>In the example above, if any of the "UnitsOnOrder" values are NULL, the result is NULL.</w:t>
      </w:r>
    </w:p>
    <w:p w:rsidR="00B92504" w:rsidRPr="008502B6" w:rsidRDefault="00B92504" w:rsidP="00B92504">
      <w:pPr>
        <w:pStyle w:val="NormalWeb"/>
        <w:shd w:val="clear" w:color="auto" w:fill="FFFFFF"/>
        <w:rPr>
          <w:color w:val="000000"/>
        </w:rPr>
      </w:pPr>
      <w:r w:rsidRPr="008502B6">
        <w:rPr>
          <w:color w:val="000000"/>
        </w:rPr>
        <w:t>Microsoft's ISNULL() function is used to specify how we want to treat NULL values.</w:t>
      </w:r>
    </w:p>
    <w:p w:rsidR="00B92504" w:rsidRPr="008502B6" w:rsidRDefault="00B92504" w:rsidP="00B92504">
      <w:pPr>
        <w:pStyle w:val="NormalWeb"/>
        <w:shd w:val="clear" w:color="auto" w:fill="FFFFFF"/>
        <w:rPr>
          <w:color w:val="000000"/>
        </w:rPr>
      </w:pPr>
      <w:r w:rsidRPr="008502B6">
        <w:rPr>
          <w:color w:val="000000"/>
        </w:rPr>
        <w:t>The NVL(), IFNULL(), and COALESCE() functions can also be used to achieve the same result.</w:t>
      </w:r>
    </w:p>
    <w:p w:rsidR="00B92504" w:rsidRPr="008502B6" w:rsidRDefault="00B92504" w:rsidP="00B92504">
      <w:pPr>
        <w:pStyle w:val="NormalWeb"/>
        <w:shd w:val="clear" w:color="auto" w:fill="FFFFFF"/>
        <w:rPr>
          <w:color w:val="000000"/>
        </w:rPr>
      </w:pPr>
      <w:r w:rsidRPr="008502B6">
        <w:rPr>
          <w:color w:val="000000"/>
        </w:rPr>
        <w:t>In this case we want NULL values to be zero.</w:t>
      </w:r>
    </w:p>
    <w:p w:rsidR="00B92504" w:rsidRPr="008502B6" w:rsidRDefault="00B92504" w:rsidP="00B92504">
      <w:pPr>
        <w:pStyle w:val="NormalWeb"/>
        <w:shd w:val="clear" w:color="auto" w:fill="FFFFFF"/>
        <w:rPr>
          <w:color w:val="000000"/>
        </w:rPr>
      </w:pPr>
      <w:r w:rsidRPr="008502B6">
        <w:rPr>
          <w:color w:val="000000"/>
        </w:rPr>
        <w:t>Below, if "UnitsOnOrder" is NULL it will not harm the calculation, because ISNULL() returns a zero if the value is NULL:</w:t>
      </w:r>
    </w:p>
    <w:p w:rsidR="00B92504" w:rsidRPr="008502B6" w:rsidRDefault="00B92504" w:rsidP="00B92504">
      <w:pPr>
        <w:pStyle w:val="NormalWeb"/>
        <w:shd w:val="clear" w:color="auto" w:fill="FFFFFF"/>
        <w:rPr>
          <w:color w:val="000000"/>
        </w:rPr>
      </w:pPr>
      <w:r w:rsidRPr="008502B6">
        <w:rPr>
          <w:b/>
          <w:bCs/>
          <w:color w:val="000000"/>
        </w:rPr>
        <w:t>SQL Server / MS Access</w:t>
      </w:r>
    </w:p>
    <w:p w:rsidR="00B92504" w:rsidRPr="008502B6" w:rsidRDefault="00B92504" w:rsidP="00B92504">
      <w:pPr>
        <w:shd w:val="clear" w:color="auto" w:fill="F6F4F0"/>
        <w:rPr>
          <w:rFonts w:ascii="Verdana" w:hAnsi="Verdana"/>
          <w:color w:val="444444"/>
        </w:rPr>
      </w:pPr>
      <w:r w:rsidRPr="008502B6">
        <w:rPr>
          <w:rFonts w:ascii="Verdana" w:hAnsi="Verdana"/>
          <w:color w:val="444444"/>
        </w:rPr>
        <w:lastRenderedPageBreak/>
        <w:t>SELECT ProductName,UnitPrice*(UnitsInStock+ISNULL(UnitsOnOrder,0))</w:t>
      </w:r>
      <w:r w:rsidRPr="008502B6">
        <w:rPr>
          <w:rFonts w:ascii="Verdana" w:hAnsi="Verdana"/>
          <w:color w:val="444444"/>
        </w:rPr>
        <w:br/>
        <w:t>FROM Products</w:t>
      </w:r>
    </w:p>
    <w:p w:rsidR="00B92504" w:rsidRPr="008502B6" w:rsidRDefault="00B92504" w:rsidP="00B92504">
      <w:pPr>
        <w:pStyle w:val="NormalWeb"/>
        <w:shd w:val="clear" w:color="auto" w:fill="FFFFFF"/>
        <w:rPr>
          <w:rFonts w:ascii="Verdana" w:hAnsi="Verdana"/>
          <w:color w:val="000000"/>
        </w:rPr>
      </w:pPr>
      <w:r w:rsidRPr="008502B6">
        <w:rPr>
          <w:b/>
          <w:bCs/>
          <w:color w:val="000000"/>
        </w:rPr>
        <w:t>Oracle</w:t>
      </w:r>
    </w:p>
    <w:p w:rsidR="00B92504" w:rsidRPr="008502B6" w:rsidRDefault="00B92504" w:rsidP="00B92504">
      <w:pPr>
        <w:pStyle w:val="NormalWeb"/>
        <w:shd w:val="clear" w:color="auto" w:fill="FFFFFF"/>
        <w:rPr>
          <w:color w:val="000000"/>
        </w:rPr>
      </w:pPr>
      <w:r w:rsidRPr="008502B6">
        <w:rPr>
          <w:color w:val="000000"/>
        </w:rPr>
        <w:t>Oracle does not have an ISNULL() function. However, we can use the NVL() function to achieve the same result:</w:t>
      </w:r>
    </w:p>
    <w:p w:rsidR="00B92504" w:rsidRPr="008502B6" w:rsidRDefault="00B92504" w:rsidP="00B92504">
      <w:pPr>
        <w:shd w:val="clear" w:color="auto" w:fill="F6F4F0"/>
        <w:rPr>
          <w:rFonts w:ascii="Verdana" w:hAnsi="Verdana"/>
          <w:color w:val="444444"/>
        </w:rPr>
      </w:pPr>
      <w:r w:rsidRPr="008502B6">
        <w:rPr>
          <w:rFonts w:ascii="Verdana" w:hAnsi="Verdana"/>
          <w:color w:val="444444"/>
        </w:rPr>
        <w:t>SELECT ProductName,UnitPrice*(UnitsInStock+NVL(UnitsOnOrder,0))</w:t>
      </w:r>
      <w:r w:rsidRPr="008502B6">
        <w:rPr>
          <w:rFonts w:ascii="Verdana" w:hAnsi="Verdana"/>
          <w:color w:val="444444"/>
        </w:rPr>
        <w:br/>
        <w:t>FROM Products</w:t>
      </w:r>
    </w:p>
    <w:p w:rsidR="00B92504" w:rsidRPr="008502B6" w:rsidRDefault="00B92504" w:rsidP="00B92504">
      <w:pPr>
        <w:shd w:val="clear" w:color="auto" w:fill="FFFFFF"/>
        <w:spacing w:before="100" w:beforeAutospacing="1" w:after="100" w:afterAutospacing="1" w:line="336" w:lineRule="auto"/>
        <w:rPr>
          <w:rFonts w:ascii="Verdana" w:hAnsi="Verdana"/>
          <w:color w:val="000000"/>
        </w:rPr>
      </w:pPr>
      <w:r w:rsidRPr="008502B6">
        <w:rPr>
          <w:rFonts w:ascii="Verdana" w:hAnsi="Verdana"/>
          <w:b/>
          <w:bCs/>
          <w:color w:val="000000"/>
        </w:rPr>
        <w:t>MySQL</w:t>
      </w:r>
    </w:p>
    <w:p w:rsidR="00B92504" w:rsidRPr="008502B6" w:rsidRDefault="00B92504" w:rsidP="00B92504">
      <w:pPr>
        <w:shd w:val="clear" w:color="auto" w:fill="FFFFFF"/>
        <w:spacing w:before="100" w:beforeAutospacing="1" w:after="100" w:afterAutospacing="1" w:line="336" w:lineRule="auto"/>
        <w:rPr>
          <w:rFonts w:ascii="Verdana" w:hAnsi="Verdana"/>
          <w:color w:val="000000"/>
        </w:rPr>
      </w:pPr>
      <w:r w:rsidRPr="008502B6">
        <w:rPr>
          <w:rFonts w:ascii="Verdana" w:hAnsi="Verdana"/>
          <w:color w:val="000000"/>
        </w:rPr>
        <w:t>MySQL does have an ISNULL() function. However, it works a little bit different from Microsoft's ISNULL() function.</w:t>
      </w:r>
    </w:p>
    <w:p w:rsidR="00B92504" w:rsidRPr="008502B6" w:rsidRDefault="00B92504" w:rsidP="00B92504">
      <w:pPr>
        <w:shd w:val="clear" w:color="auto" w:fill="FFFFFF"/>
        <w:spacing w:before="100" w:beforeAutospacing="1" w:after="100" w:afterAutospacing="1" w:line="336" w:lineRule="auto"/>
        <w:rPr>
          <w:rFonts w:ascii="Verdana" w:hAnsi="Verdana"/>
          <w:color w:val="000000"/>
        </w:rPr>
      </w:pPr>
      <w:r w:rsidRPr="008502B6">
        <w:rPr>
          <w:rFonts w:ascii="Verdana" w:hAnsi="Verdana"/>
          <w:color w:val="000000"/>
        </w:rPr>
        <w:t>In MySQL we can use the IFNULL() function, like this:</w:t>
      </w:r>
    </w:p>
    <w:p w:rsidR="00B92504" w:rsidRPr="008502B6" w:rsidRDefault="00B92504" w:rsidP="00B92504">
      <w:pPr>
        <w:shd w:val="clear" w:color="auto" w:fill="F6F4F0"/>
        <w:rPr>
          <w:rFonts w:ascii="Verdana" w:hAnsi="Verdana"/>
          <w:color w:val="444444"/>
        </w:rPr>
      </w:pPr>
      <w:r w:rsidRPr="008502B6">
        <w:rPr>
          <w:rFonts w:ascii="Verdana" w:hAnsi="Verdana"/>
          <w:color w:val="444444"/>
        </w:rPr>
        <w:t>SELECT ProductName,UnitPrice*(UnitsInStock+IFNULL(UnitsOnOrder,0))</w:t>
      </w:r>
      <w:r w:rsidRPr="008502B6">
        <w:rPr>
          <w:rFonts w:ascii="Verdana" w:hAnsi="Verdana"/>
          <w:color w:val="444444"/>
        </w:rPr>
        <w:br/>
        <w:t>FROM Products</w:t>
      </w:r>
    </w:p>
    <w:p w:rsidR="00B92504" w:rsidRPr="008502B6" w:rsidRDefault="00B92504" w:rsidP="00B92504">
      <w:pPr>
        <w:shd w:val="clear" w:color="auto" w:fill="FFFFFF"/>
        <w:spacing w:before="100" w:beforeAutospacing="1" w:after="100" w:afterAutospacing="1" w:line="336" w:lineRule="auto"/>
        <w:rPr>
          <w:rFonts w:ascii="Verdana" w:hAnsi="Verdana"/>
          <w:color w:val="000000"/>
        </w:rPr>
      </w:pPr>
      <w:r w:rsidRPr="008502B6">
        <w:rPr>
          <w:rFonts w:ascii="Verdana" w:hAnsi="Verdana"/>
          <w:color w:val="000000"/>
        </w:rPr>
        <w:t>or we can use the COALESCE() function, like this:</w:t>
      </w:r>
    </w:p>
    <w:p w:rsidR="00B92504" w:rsidRPr="008502B6" w:rsidRDefault="00B92504" w:rsidP="00B92504">
      <w:pPr>
        <w:shd w:val="clear" w:color="auto" w:fill="F6F4F0"/>
        <w:spacing w:after="100"/>
        <w:rPr>
          <w:rFonts w:ascii="Verdana" w:hAnsi="Verdana"/>
          <w:color w:val="444444"/>
        </w:rPr>
      </w:pPr>
      <w:r w:rsidRPr="008502B6">
        <w:rPr>
          <w:rFonts w:ascii="Verdana" w:hAnsi="Verdana"/>
          <w:color w:val="444444"/>
        </w:rPr>
        <w:t>SELECT ProductName,UnitPrice*(UnitsInStock+COALESCE(UnitsOnOrder,0))</w:t>
      </w:r>
      <w:r w:rsidRPr="008502B6">
        <w:rPr>
          <w:rFonts w:ascii="Verdana" w:hAnsi="Verdana"/>
          <w:color w:val="444444"/>
        </w:rPr>
        <w:br/>
        <w:t>FROM Products</w:t>
      </w:r>
    </w:p>
    <w:p w:rsidR="00B92504" w:rsidRPr="008502B6" w:rsidRDefault="00B92504" w:rsidP="00B92504"/>
    <w:p w:rsidR="00B92504" w:rsidRPr="008502B6" w:rsidRDefault="00B92504" w:rsidP="00B92504">
      <w:pPr>
        <w:pStyle w:val="NormalWeb"/>
        <w:rPr>
          <w:rFonts w:ascii="Arial" w:hAnsi="Arial" w:cs="Arial"/>
        </w:rPr>
      </w:pPr>
      <w:r w:rsidRPr="008502B6">
        <w:rPr>
          <w:rFonts w:ascii="Arial" w:hAnsi="Arial" w:cs="Arial"/>
        </w:rPr>
        <w:t xml:space="preserve">The </w:t>
      </w:r>
      <w:r w:rsidRPr="008502B6">
        <w:rPr>
          <w:rFonts w:ascii="Arial" w:hAnsi="Arial" w:cs="Arial"/>
          <w:b/>
          <w:bCs/>
        </w:rPr>
        <w:t>COALESCE</w:t>
      </w:r>
      <w:r w:rsidRPr="008502B6">
        <w:rPr>
          <w:rFonts w:ascii="Arial" w:hAnsi="Arial" w:cs="Arial"/>
        </w:rPr>
        <w:t xml:space="preserve"> function in SQL returns the first non-NULL expression among its arguments. </w:t>
      </w:r>
    </w:p>
    <w:p w:rsidR="00B92504" w:rsidRPr="008502B6" w:rsidRDefault="00B92504" w:rsidP="00B92504">
      <w:pPr>
        <w:pStyle w:val="NormalWeb"/>
        <w:rPr>
          <w:rFonts w:ascii="Arial" w:hAnsi="Arial" w:cs="Arial"/>
        </w:rPr>
      </w:pPr>
      <w:r w:rsidRPr="008502B6">
        <w:rPr>
          <w:rFonts w:ascii="Arial" w:hAnsi="Arial" w:cs="Arial"/>
        </w:rPr>
        <w:t xml:space="preserve">It is the same as the following </w:t>
      </w:r>
      <w:hyperlink r:id="rId71" w:history="1">
        <w:r w:rsidRPr="008502B6">
          <w:rPr>
            <w:rStyle w:val="Hyperlink"/>
            <w:rFonts w:ascii="Arial" w:eastAsiaTheme="majorEastAsia" w:hAnsi="Arial" w:cs="Arial"/>
            <w:b/>
            <w:bCs/>
          </w:rPr>
          <w:t>CASE</w:t>
        </w:r>
      </w:hyperlink>
      <w:r w:rsidRPr="008502B6">
        <w:rPr>
          <w:rFonts w:ascii="Arial" w:hAnsi="Arial" w:cs="Arial"/>
        </w:rPr>
        <w:t xml:space="preserve"> statement: </w:t>
      </w:r>
    </w:p>
    <w:p w:rsidR="00B92504" w:rsidRPr="008502B6" w:rsidRDefault="00B92504" w:rsidP="00B92504">
      <w:pPr>
        <w:pStyle w:val="NormalWeb"/>
        <w:rPr>
          <w:rFonts w:ascii="Arial" w:hAnsi="Arial" w:cs="Arial"/>
        </w:rPr>
      </w:pPr>
      <w:r w:rsidRPr="008502B6">
        <w:rPr>
          <w:rFonts w:ascii="Arial" w:hAnsi="Arial" w:cs="Arial"/>
          <w:b/>
          <w:bCs/>
          <w:color w:val="008000"/>
        </w:rPr>
        <w:t>SELECT CASE ("column_name")</w:t>
      </w:r>
      <w:r w:rsidRPr="008502B6">
        <w:rPr>
          <w:rFonts w:ascii="Arial" w:hAnsi="Arial" w:cs="Arial"/>
          <w:b/>
          <w:bCs/>
          <w:color w:val="008000"/>
        </w:rPr>
        <w:br/>
        <w:t>WHEN "expression 1 is not NULL" THEN "expression 1"</w:t>
      </w:r>
      <w:r w:rsidRPr="008502B6">
        <w:rPr>
          <w:rFonts w:ascii="Arial" w:hAnsi="Arial" w:cs="Arial"/>
          <w:b/>
          <w:bCs/>
          <w:color w:val="008000"/>
        </w:rPr>
        <w:br/>
        <w:t>WHEN "expression 2 is not NULL" THEN "expression 2"</w:t>
      </w:r>
      <w:r w:rsidRPr="008502B6">
        <w:rPr>
          <w:rFonts w:ascii="Arial" w:hAnsi="Arial" w:cs="Arial"/>
          <w:b/>
          <w:bCs/>
          <w:color w:val="008000"/>
        </w:rPr>
        <w:br/>
        <w:t>...</w:t>
      </w:r>
      <w:r w:rsidRPr="008502B6">
        <w:rPr>
          <w:rFonts w:ascii="Arial" w:hAnsi="Arial" w:cs="Arial"/>
          <w:b/>
          <w:bCs/>
          <w:color w:val="008000"/>
        </w:rPr>
        <w:br/>
        <w:t>[ELSE "NULL"]</w:t>
      </w:r>
      <w:r w:rsidRPr="008502B6">
        <w:rPr>
          <w:rFonts w:ascii="Arial" w:hAnsi="Arial" w:cs="Arial"/>
          <w:b/>
          <w:bCs/>
          <w:color w:val="008000"/>
        </w:rPr>
        <w:br/>
        <w:t>END</w:t>
      </w:r>
      <w:r w:rsidRPr="008502B6">
        <w:rPr>
          <w:rFonts w:ascii="Arial" w:hAnsi="Arial" w:cs="Arial"/>
          <w:b/>
          <w:bCs/>
          <w:color w:val="008000"/>
        </w:rPr>
        <w:br/>
        <w:t>FROM "table_name"</w:t>
      </w:r>
    </w:p>
    <w:p w:rsidR="00B92504" w:rsidRPr="008502B6" w:rsidRDefault="00B92504" w:rsidP="00B92504">
      <w:pPr>
        <w:pStyle w:val="NormalWeb"/>
        <w:rPr>
          <w:rFonts w:ascii="Arial" w:hAnsi="Arial" w:cs="Arial"/>
        </w:rPr>
      </w:pPr>
      <w:r w:rsidRPr="008502B6">
        <w:rPr>
          <w:rFonts w:ascii="Arial" w:hAnsi="Arial" w:cs="Arial"/>
        </w:rPr>
        <w:t xml:space="preserve">For examples, say we have the following table, </w:t>
      </w:r>
    </w:p>
    <w:p w:rsidR="00B92504" w:rsidRPr="008502B6" w:rsidRDefault="00B92504" w:rsidP="00B92504">
      <w:pPr>
        <w:pStyle w:val="NormalWeb"/>
        <w:rPr>
          <w:rFonts w:ascii="Arial" w:hAnsi="Arial" w:cs="Arial"/>
        </w:rPr>
      </w:pPr>
      <w:r w:rsidRPr="008502B6">
        <w:rPr>
          <w:rFonts w:ascii="Arial" w:hAnsi="Arial" w:cs="Arial"/>
        </w:rPr>
        <w:t xml:space="preserve">Table </w:t>
      </w:r>
      <w:r w:rsidRPr="008502B6">
        <w:rPr>
          <w:rFonts w:ascii="Arial" w:hAnsi="Arial" w:cs="Arial"/>
          <w:b/>
          <w:bCs/>
          <w:i/>
          <w:iCs/>
        </w:rPr>
        <w:t>Contact_Info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
        <w:gridCol w:w="1892"/>
        <w:gridCol w:w="1331"/>
        <w:gridCol w:w="1573"/>
      </w:tblGrid>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Business_Phone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Cell_Phone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Home_Phone</w:t>
            </w:r>
          </w:p>
        </w:tc>
      </w:tr>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Jeff</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531-2531</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622-7813</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565-9901</w:t>
            </w:r>
          </w:p>
        </w:tc>
      </w:tr>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Laura</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772-5588</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312-4088</w:t>
            </w:r>
          </w:p>
        </w:tc>
      </w:tr>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rPr>
              <w:t>594-7477</w:t>
            </w:r>
          </w:p>
        </w:tc>
      </w:tr>
    </w:tbl>
    <w:p w:rsidR="00B92504" w:rsidRPr="008502B6" w:rsidRDefault="00B92504" w:rsidP="00B92504">
      <w:pPr>
        <w:pStyle w:val="NormalWeb"/>
        <w:rPr>
          <w:rFonts w:ascii="Arial" w:hAnsi="Arial" w:cs="Arial"/>
        </w:rPr>
      </w:pPr>
      <w:r w:rsidRPr="008502B6">
        <w:rPr>
          <w:rFonts w:ascii="Arial" w:hAnsi="Arial" w:cs="Arial"/>
        </w:rPr>
        <w:t xml:space="preserve">and we want to find out the best way to contact each person according to the following rules: </w:t>
      </w:r>
    </w:p>
    <w:p w:rsidR="00B92504" w:rsidRPr="008502B6" w:rsidRDefault="00B92504" w:rsidP="00B92504">
      <w:pPr>
        <w:pStyle w:val="NormalWeb"/>
        <w:rPr>
          <w:rFonts w:ascii="Arial" w:hAnsi="Arial" w:cs="Arial"/>
        </w:rPr>
      </w:pPr>
      <w:r w:rsidRPr="008502B6">
        <w:rPr>
          <w:rFonts w:ascii="Arial" w:hAnsi="Arial" w:cs="Arial"/>
        </w:rPr>
        <w:t xml:space="preserve">1. If a person has a business phone, use the business phone number. </w:t>
      </w:r>
    </w:p>
    <w:p w:rsidR="00B92504" w:rsidRPr="008502B6" w:rsidRDefault="00B92504" w:rsidP="00B92504">
      <w:pPr>
        <w:pStyle w:val="NormalWeb"/>
        <w:rPr>
          <w:rFonts w:ascii="Arial" w:hAnsi="Arial" w:cs="Arial"/>
        </w:rPr>
      </w:pPr>
      <w:r w:rsidRPr="008502B6">
        <w:rPr>
          <w:rFonts w:ascii="Arial" w:hAnsi="Arial" w:cs="Arial"/>
        </w:rPr>
        <w:t xml:space="preserve">2. If a person does not have a business phone and has a cell phone, use the cell phone number. </w:t>
      </w:r>
    </w:p>
    <w:p w:rsidR="00B92504" w:rsidRPr="008502B6" w:rsidRDefault="00B92504" w:rsidP="00B92504">
      <w:pPr>
        <w:pStyle w:val="NormalWeb"/>
        <w:rPr>
          <w:rFonts w:ascii="Arial" w:hAnsi="Arial" w:cs="Arial"/>
        </w:rPr>
      </w:pPr>
      <w:r w:rsidRPr="008502B6">
        <w:rPr>
          <w:rFonts w:ascii="Arial" w:hAnsi="Arial" w:cs="Arial"/>
        </w:rPr>
        <w:t xml:space="preserve">3. If a person does not have a business phone, does not have a cell phone, and has a home phone, use the home phone number. </w:t>
      </w:r>
    </w:p>
    <w:p w:rsidR="00B92504" w:rsidRPr="008502B6" w:rsidRDefault="00B92504" w:rsidP="00B92504">
      <w:pPr>
        <w:pStyle w:val="NormalWeb"/>
        <w:rPr>
          <w:rFonts w:ascii="Arial" w:hAnsi="Arial" w:cs="Arial"/>
        </w:rPr>
      </w:pPr>
      <w:r w:rsidRPr="008502B6">
        <w:rPr>
          <w:rFonts w:ascii="Arial" w:hAnsi="Arial" w:cs="Arial"/>
        </w:rPr>
        <w:t xml:space="preserve">We can use the </w:t>
      </w:r>
      <w:r w:rsidRPr="008502B6">
        <w:rPr>
          <w:rFonts w:ascii="Arial" w:hAnsi="Arial" w:cs="Arial"/>
          <w:b/>
          <w:bCs/>
        </w:rPr>
        <w:t>COALESCE</w:t>
      </w:r>
      <w:r w:rsidRPr="008502B6">
        <w:rPr>
          <w:rFonts w:ascii="Arial" w:hAnsi="Arial" w:cs="Arial"/>
        </w:rPr>
        <w:t xml:space="preserve"> function to achieve our goal: </w:t>
      </w:r>
    </w:p>
    <w:p w:rsidR="00B92504" w:rsidRPr="008502B6" w:rsidRDefault="00B92504" w:rsidP="00B92504">
      <w:pPr>
        <w:pStyle w:val="NormalWeb"/>
        <w:rPr>
          <w:rFonts w:ascii="Arial" w:hAnsi="Arial" w:cs="Arial"/>
        </w:rPr>
      </w:pPr>
      <w:r w:rsidRPr="008502B6">
        <w:rPr>
          <w:rFonts w:ascii="Arial" w:hAnsi="Arial" w:cs="Arial"/>
          <w:b/>
          <w:bCs/>
          <w:color w:val="0000FF"/>
        </w:rPr>
        <w:t xml:space="preserve">SELECT Name, COALESCE(Business_Phone, Cell_Phone, Home_Phone) Contact_Phone </w:t>
      </w:r>
      <w:r w:rsidRPr="008502B6">
        <w:rPr>
          <w:rFonts w:ascii="Arial" w:hAnsi="Arial" w:cs="Arial"/>
          <w:b/>
          <w:bCs/>
          <w:color w:val="0000FF"/>
        </w:rPr>
        <w:br/>
        <w:t>FROM Contact_Info;</w:t>
      </w:r>
      <w:r w:rsidRPr="008502B6">
        <w:rPr>
          <w:rFonts w:ascii="Arial" w:hAnsi="Arial" w:cs="Arial"/>
        </w:rPr>
        <w:t xml:space="preserve"> </w:t>
      </w:r>
    </w:p>
    <w:p w:rsidR="00B92504" w:rsidRPr="008502B6" w:rsidRDefault="00B92504" w:rsidP="00B92504">
      <w:pPr>
        <w:pStyle w:val="NormalWeb"/>
        <w:rPr>
          <w:rFonts w:ascii="Arial" w:hAnsi="Arial" w:cs="Arial"/>
        </w:rPr>
      </w:pPr>
      <w:r w:rsidRPr="008502B6">
        <w:rPr>
          <w:rFonts w:ascii="Arial" w:hAnsi="Arial" w:cs="Arial"/>
          <w:i/>
          <w:iCs/>
        </w:rPr>
        <w:t>Result:</w:t>
      </w:r>
      <w:r w:rsidRPr="008502B6">
        <w:rPr>
          <w:rFonts w:ascii="Arial" w:hAnsi="Arial" w:cs="Arial"/>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
        <w:gridCol w:w="1866"/>
      </w:tblGrid>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Contact_Phone</w:t>
            </w:r>
          </w:p>
        </w:tc>
      </w:tr>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Jeff</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531-2531</w:t>
            </w:r>
          </w:p>
        </w:tc>
      </w:tr>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Laura</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772-5588</w:t>
            </w:r>
          </w:p>
        </w:tc>
      </w:tr>
      <w:tr w:rsidR="00B92504" w:rsidRPr="008502B6" w:rsidTr="002C4C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Arial" w:hAnsi="Arial" w:cs="Arial"/>
              </w:rPr>
            </w:pPr>
            <w:r w:rsidRPr="008502B6">
              <w:rPr>
                <w:rFonts w:ascii="Arial" w:hAnsi="Arial" w:cs="Arial"/>
                <w:b/>
                <w:bCs/>
                <w:color w:val="4169E1"/>
              </w:rPr>
              <w:t>594-7477</w:t>
            </w:r>
          </w:p>
        </w:tc>
      </w:tr>
    </w:tbl>
    <w:p w:rsidR="00B92504" w:rsidRPr="008502B6" w:rsidRDefault="00B92504" w:rsidP="00B92504"/>
    <w:p w:rsidR="00B92504" w:rsidRPr="008502B6" w:rsidRDefault="00B92504" w:rsidP="00B92504">
      <w:pPr>
        <w:shd w:val="clear" w:color="auto" w:fill="FFFFFF"/>
        <w:spacing w:before="100" w:beforeAutospacing="1" w:after="240"/>
        <w:rPr>
          <w:rFonts w:ascii="Verdana" w:hAnsi="Verdana"/>
        </w:rPr>
      </w:pPr>
      <w:r w:rsidRPr="008502B6">
        <w:rPr>
          <w:rFonts w:ascii="Verdana" w:hAnsi="Verdana"/>
          <w:b/>
          <w:bCs/>
          <w:u w:val="single"/>
        </w:rPr>
        <w:t>Problem</w:t>
      </w:r>
      <w:r w:rsidRPr="008502B6">
        <w:rPr>
          <w:rFonts w:ascii="Verdana" w:hAnsi="Verdana"/>
        </w:rPr>
        <w:br/>
        <w:t>Many times people come across the Coalesce function and think that it is just a more powerful form of ISNULL. In actuality, I have found it to be one of the most useful functions with the least documentation. In this tip, I will show you the basic use of Coalesce and also some features you probably never new existed.</w:t>
      </w:r>
    </w:p>
    <w:p w:rsidR="00B92504" w:rsidRPr="008502B6" w:rsidRDefault="00B92504" w:rsidP="00B92504">
      <w:pPr>
        <w:shd w:val="clear" w:color="auto" w:fill="FFFFFF"/>
        <w:spacing w:before="100" w:beforeAutospacing="1" w:after="100" w:afterAutospacing="1"/>
        <w:rPr>
          <w:rFonts w:ascii="Verdana" w:hAnsi="Verdana"/>
        </w:rPr>
      </w:pPr>
      <w:r w:rsidRPr="008502B6">
        <w:rPr>
          <w:rFonts w:ascii="Verdana" w:hAnsi="Verdana"/>
          <w:b/>
          <w:bCs/>
          <w:u w:val="single"/>
        </w:rPr>
        <w:t>Solution</w:t>
      </w:r>
      <w:r w:rsidRPr="008502B6">
        <w:rPr>
          <w:rFonts w:ascii="Verdana" w:hAnsi="Verdana"/>
        </w:rPr>
        <w:br/>
        <w:t xml:space="preserve">Let's start with the documented use of coalesce. According to MSDN, coalesce returns the first non-null expression among its arguments. </w:t>
      </w:r>
    </w:p>
    <w:p w:rsidR="00B92504" w:rsidRPr="008502B6" w:rsidRDefault="00B92504" w:rsidP="00B92504">
      <w:pPr>
        <w:shd w:val="clear" w:color="auto" w:fill="FFFFFF"/>
        <w:spacing w:before="100" w:beforeAutospacing="1" w:after="100" w:afterAutospacing="1"/>
        <w:rPr>
          <w:rFonts w:ascii="Verdana" w:hAnsi="Verdana"/>
        </w:rPr>
      </w:pPr>
      <w:r w:rsidRPr="008502B6">
        <w:rPr>
          <w:rFonts w:ascii="Verdana" w:hAnsi="Verdana"/>
        </w:rPr>
        <w:t xml:space="preserve">For example,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510"/>
      </w:tblGrid>
      <w:tr w:rsidR="00B92504" w:rsidRPr="008502B6" w:rsidTr="002C4C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8502B6" w:rsidRDefault="00B92504" w:rsidP="002C4C9A">
            <w:pPr>
              <w:rPr>
                <w:rFonts w:ascii="Verdana" w:hAnsi="Verdana"/>
              </w:rPr>
            </w:pPr>
            <w:r w:rsidRPr="008502B6">
              <w:rPr>
                <w:rFonts w:ascii="Courier New" w:hAnsi="Courier New" w:cs="Courier New"/>
                <w:color w:val="0000FF"/>
              </w:rPr>
              <w:lastRenderedPageBreak/>
              <w:t xml:space="preserve">SELECT </w:t>
            </w:r>
            <w:r w:rsidRPr="008502B6">
              <w:rPr>
                <w:rFonts w:ascii="Courier New" w:hAnsi="Courier New" w:cs="Courier New"/>
                <w:color w:val="FF00FF"/>
              </w:rPr>
              <w:t>COALESCE</w:t>
            </w:r>
            <w:r w:rsidRPr="008502B6">
              <w:rPr>
                <w:rFonts w:ascii="Courier New" w:hAnsi="Courier New" w:cs="Courier New"/>
                <w:color w:val="808080"/>
              </w:rPr>
              <w:t xml:space="preserve">(NULL, NULL, NULL, </w:t>
            </w:r>
            <w:r w:rsidRPr="008502B6">
              <w:rPr>
                <w:rFonts w:ascii="Courier New" w:hAnsi="Courier New" w:cs="Courier New"/>
                <w:color w:val="FF00FF"/>
              </w:rPr>
              <w:t>GETDATE</w:t>
            </w:r>
            <w:r w:rsidRPr="008502B6">
              <w:rPr>
                <w:rFonts w:ascii="Courier New" w:hAnsi="Courier New" w:cs="Courier New"/>
                <w:color w:val="808080"/>
              </w:rPr>
              <w:t xml:space="preserve">()) </w:t>
            </w:r>
          </w:p>
        </w:tc>
      </w:tr>
    </w:tbl>
    <w:p w:rsidR="00B92504" w:rsidRPr="00EC4771" w:rsidRDefault="00B92504" w:rsidP="00B92504">
      <w:pPr>
        <w:shd w:val="clear" w:color="auto" w:fill="FFFFFF"/>
        <w:spacing w:before="100" w:beforeAutospacing="1" w:after="100" w:afterAutospacing="1"/>
        <w:rPr>
          <w:rFonts w:ascii="Verdana" w:hAnsi="Verdana"/>
          <w:sz w:val="20"/>
          <w:szCs w:val="20"/>
        </w:rPr>
      </w:pPr>
      <w:r w:rsidRPr="008502B6">
        <w:rPr>
          <w:rFonts w:ascii="Verdana" w:hAnsi="Verdana"/>
        </w:rPr>
        <w:t>will return the current date. It bypasses the first NULL values and returns the first non-null value.</w:t>
      </w:r>
      <w:r w:rsidRPr="008502B6">
        <w:rPr>
          <w:rFonts w:ascii="Verdana" w:hAnsi="Verdana"/>
        </w:rPr>
        <w:br/>
      </w:r>
      <w:r w:rsidRPr="00EC4771">
        <w:rPr>
          <w:rFonts w:ascii="Verdana" w:hAnsi="Verdana"/>
          <w:sz w:val="20"/>
          <w:szCs w:val="20"/>
        </w:rPr>
        <w:br/>
      </w:r>
      <w:r w:rsidRPr="00EC4771">
        <w:rPr>
          <w:rFonts w:ascii="Verdana" w:hAnsi="Verdana"/>
          <w:b/>
          <w:bCs/>
          <w:sz w:val="20"/>
          <w:szCs w:val="20"/>
        </w:rPr>
        <w:t>Using Coalesce to Pivot</w:t>
      </w:r>
      <w:r w:rsidRPr="00EC4771">
        <w:rPr>
          <w:rFonts w:ascii="Verdana" w:hAnsi="Verdana"/>
          <w:sz w:val="20"/>
          <w:szCs w:val="20"/>
        </w:rPr>
        <w:br/>
        <w:t xml:space="preserve">If you run the following statement against the AdventureWorks database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510"/>
      </w:tblGrid>
      <w:tr w:rsidR="00B92504" w:rsidRPr="00EC4771" w:rsidTr="002C4C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EC4771" w:rsidRDefault="00B92504" w:rsidP="002C4C9A">
            <w:pPr>
              <w:rPr>
                <w:rFonts w:ascii="Verdana" w:hAnsi="Verdana"/>
                <w:sz w:val="20"/>
                <w:szCs w:val="20"/>
              </w:rPr>
            </w:pPr>
            <w:r w:rsidRPr="00EC4771">
              <w:rPr>
                <w:rFonts w:ascii="Courier New" w:hAnsi="Courier New" w:cs="Courier New"/>
                <w:color w:val="0000FF"/>
                <w:sz w:val="18"/>
                <w:szCs w:val="18"/>
              </w:rPr>
              <w:t xml:space="preserve">SELECT </w:t>
            </w:r>
            <w:r w:rsidRPr="00EC4771">
              <w:rPr>
                <w:rFonts w:ascii="Courier New" w:hAnsi="Courier New" w:cs="Courier New"/>
                <w:color w:val="000000"/>
                <w:sz w:val="18"/>
                <w:szCs w:val="18"/>
              </w:rPr>
              <w:t xml:space="preserve">Name </w:t>
            </w:r>
            <w:r w:rsidRPr="00EC4771">
              <w:rPr>
                <w:rFonts w:ascii="Courier New" w:hAnsi="Courier New" w:cs="Courier New"/>
                <w:color w:val="000000"/>
                <w:sz w:val="18"/>
                <w:szCs w:val="18"/>
              </w:rPr>
              <w:br/>
            </w:r>
            <w:r w:rsidRPr="00EC4771">
              <w:rPr>
                <w:rFonts w:ascii="Courier New" w:hAnsi="Courier New" w:cs="Courier New"/>
                <w:color w:val="0000FF"/>
                <w:sz w:val="18"/>
                <w:szCs w:val="18"/>
              </w:rPr>
              <w:t xml:space="preserve">FROM </w:t>
            </w:r>
            <w:r w:rsidRPr="00EC4771">
              <w:rPr>
                <w:rFonts w:ascii="Courier New" w:hAnsi="Courier New" w:cs="Courier New"/>
                <w:color w:val="000000"/>
                <w:sz w:val="18"/>
                <w:szCs w:val="18"/>
              </w:rPr>
              <w:t xml:space="preserve">HumanResources.Department </w:t>
            </w:r>
            <w:r w:rsidRPr="00EC4771">
              <w:rPr>
                <w:rFonts w:ascii="Courier New" w:hAnsi="Courier New" w:cs="Courier New"/>
                <w:color w:val="000000"/>
                <w:sz w:val="18"/>
                <w:szCs w:val="18"/>
              </w:rPr>
              <w:br/>
            </w:r>
            <w:r w:rsidRPr="00EC4771">
              <w:rPr>
                <w:rFonts w:ascii="Courier New" w:hAnsi="Courier New" w:cs="Courier New"/>
                <w:color w:val="0000FF"/>
                <w:sz w:val="18"/>
                <w:szCs w:val="18"/>
              </w:rPr>
              <w:t xml:space="preserve">WHERE </w:t>
            </w:r>
            <w:r w:rsidRPr="00EC4771">
              <w:rPr>
                <w:rFonts w:ascii="Courier New" w:hAnsi="Courier New" w:cs="Courier New"/>
                <w:color w:val="808080"/>
                <w:sz w:val="18"/>
                <w:szCs w:val="18"/>
              </w:rPr>
              <w:t>(</w:t>
            </w:r>
            <w:r w:rsidRPr="00EC4771">
              <w:rPr>
                <w:rFonts w:ascii="Courier New" w:hAnsi="Courier New" w:cs="Courier New"/>
                <w:color w:val="000000"/>
                <w:sz w:val="18"/>
                <w:szCs w:val="18"/>
              </w:rPr>
              <w:t xml:space="preserve">GroupName </w:t>
            </w:r>
            <w:r w:rsidRPr="00EC4771">
              <w:rPr>
                <w:rFonts w:ascii="Courier New" w:hAnsi="Courier New" w:cs="Courier New"/>
                <w:color w:val="0000FF"/>
                <w:sz w:val="18"/>
                <w:szCs w:val="18"/>
              </w:rPr>
              <w:t xml:space="preserve">= </w:t>
            </w:r>
            <w:r w:rsidRPr="00EC4771">
              <w:rPr>
                <w:rFonts w:ascii="Courier New" w:hAnsi="Courier New" w:cs="Courier New"/>
                <w:color w:val="FF0000"/>
                <w:sz w:val="18"/>
                <w:szCs w:val="18"/>
              </w:rPr>
              <w:t>'Executive General and Administration'</w:t>
            </w:r>
            <w:r w:rsidRPr="00EC4771">
              <w:rPr>
                <w:rFonts w:ascii="Courier New" w:hAnsi="Courier New" w:cs="Courier New"/>
                <w:color w:val="808080"/>
                <w:sz w:val="18"/>
                <w:szCs w:val="18"/>
              </w:rPr>
              <w:t>)</w:t>
            </w:r>
            <w:r w:rsidRPr="00EC4771">
              <w:rPr>
                <w:rFonts w:ascii="Verdana" w:hAnsi="Verdana"/>
                <w:sz w:val="20"/>
                <w:szCs w:val="20"/>
              </w:rPr>
              <w:t xml:space="preserve"> </w:t>
            </w:r>
          </w:p>
        </w:tc>
      </w:tr>
    </w:tbl>
    <w:p w:rsidR="00B92504" w:rsidRPr="00EC4771"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sz w:val="20"/>
          <w:szCs w:val="20"/>
        </w:rPr>
        <w:t>you will come up with a standard result set such as this.</w:t>
      </w:r>
    </w:p>
    <w:p w:rsidR="00B92504" w:rsidRPr="00EC4771" w:rsidRDefault="00B92504" w:rsidP="00B92504">
      <w:pPr>
        <w:shd w:val="clear" w:color="auto" w:fill="FFFFFF"/>
        <w:spacing w:before="100" w:beforeAutospacing="1" w:after="100" w:afterAutospacing="1"/>
        <w:rPr>
          <w:rFonts w:ascii="Verdana" w:hAnsi="Verdana"/>
          <w:sz w:val="20"/>
          <w:szCs w:val="20"/>
        </w:rPr>
      </w:pPr>
      <w:r>
        <w:rPr>
          <w:rFonts w:ascii="Verdana" w:hAnsi="Verdana"/>
          <w:noProof/>
          <w:sz w:val="20"/>
          <w:szCs w:val="20"/>
        </w:rPr>
        <w:drawing>
          <wp:inline distT="0" distB="0" distL="0" distR="0" wp14:anchorId="69645D6D" wp14:editId="4A611582">
            <wp:extent cx="1691640" cy="1127760"/>
            <wp:effectExtent l="0" t="0" r="0" b="0"/>
            <wp:docPr id="38" name="Picture 38" descr="http://www.mssqltips.com/tipimages/1521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ssqltips.com/tipimages/1521_image00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91640" cy="1127760"/>
                    </a:xfrm>
                    <a:prstGeom prst="rect">
                      <a:avLst/>
                    </a:prstGeom>
                    <a:noFill/>
                    <a:ln>
                      <a:noFill/>
                    </a:ln>
                  </pic:spPr>
                </pic:pic>
              </a:graphicData>
            </a:graphic>
          </wp:inline>
        </w:drawing>
      </w:r>
    </w:p>
    <w:p w:rsidR="00B92504"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sz w:val="20"/>
          <w:szCs w:val="20"/>
        </w:rPr>
        <w:t xml:space="preserve">If you want to pivot the data you could run the following command. </w:t>
      </w:r>
    </w:p>
    <w:p w:rsidR="00B27702" w:rsidRPr="00EC4771" w:rsidRDefault="00B27702" w:rsidP="00B92504">
      <w:pPr>
        <w:shd w:val="clear" w:color="auto" w:fill="FFFFFF"/>
        <w:spacing w:before="100" w:beforeAutospacing="1" w:after="100" w:afterAutospacing="1"/>
        <w:rPr>
          <w:rFonts w:ascii="Verdana" w:hAnsi="Verdana"/>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510"/>
      </w:tblGrid>
      <w:tr w:rsidR="00B92504" w:rsidRPr="00EC4771" w:rsidTr="002C4C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EC4771" w:rsidRDefault="00B92504" w:rsidP="002C4C9A">
            <w:pPr>
              <w:rPr>
                <w:rFonts w:ascii="Verdana" w:hAnsi="Verdana"/>
                <w:sz w:val="20"/>
                <w:szCs w:val="20"/>
              </w:rPr>
            </w:pPr>
            <w:r w:rsidRPr="00EC4771">
              <w:rPr>
                <w:rFonts w:ascii="Courier New" w:hAnsi="Courier New" w:cs="Courier New"/>
                <w:color w:val="0000FF"/>
                <w:sz w:val="18"/>
                <w:szCs w:val="18"/>
              </w:rPr>
              <w:t xml:space="preserve">DECLARE </w:t>
            </w:r>
            <w:r w:rsidRPr="00EC4771">
              <w:rPr>
                <w:rFonts w:ascii="Courier New" w:hAnsi="Courier New" w:cs="Courier New"/>
                <w:color w:val="434343"/>
                <w:sz w:val="18"/>
                <w:szCs w:val="18"/>
              </w:rPr>
              <w:t xml:space="preserve">@DepartmentName </w:t>
            </w:r>
            <w:r w:rsidRPr="00EC4771">
              <w:rPr>
                <w:rFonts w:ascii="Courier New" w:hAnsi="Courier New" w:cs="Courier New"/>
                <w:color w:val="0000FF"/>
                <w:sz w:val="18"/>
                <w:szCs w:val="18"/>
              </w:rPr>
              <w:t>VARCHAR</w:t>
            </w:r>
            <w:r w:rsidRPr="00EC4771">
              <w:rPr>
                <w:rFonts w:ascii="Courier New" w:hAnsi="Courier New" w:cs="Courier New"/>
                <w:color w:val="808080"/>
                <w:sz w:val="18"/>
                <w:szCs w:val="18"/>
              </w:rPr>
              <w:t>(</w:t>
            </w:r>
            <w:r w:rsidRPr="00EC4771">
              <w:rPr>
                <w:rFonts w:ascii="Courier New" w:hAnsi="Courier New" w:cs="Courier New"/>
                <w:color w:val="000000"/>
                <w:sz w:val="18"/>
                <w:szCs w:val="18"/>
              </w:rPr>
              <w:t>1000</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SELECT </w:t>
            </w:r>
            <w:r w:rsidRPr="00EC4771">
              <w:rPr>
                <w:rFonts w:ascii="Courier New" w:hAnsi="Courier New" w:cs="Courier New"/>
                <w:color w:val="434343"/>
                <w:sz w:val="18"/>
                <w:szCs w:val="18"/>
              </w:rPr>
              <w:t xml:space="preserve">@DepartmentName </w:t>
            </w:r>
            <w:r w:rsidRPr="00EC4771">
              <w:rPr>
                <w:rFonts w:ascii="Courier New" w:hAnsi="Courier New" w:cs="Courier New"/>
                <w:color w:val="0000FF"/>
                <w:sz w:val="18"/>
                <w:szCs w:val="18"/>
              </w:rPr>
              <w:t xml:space="preserve">= </w:t>
            </w:r>
            <w:r w:rsidRPr="00EC4771">
              <w:rPr>
                <w:rFonts w:ascii="Courier New" w:hAnsi="Courier New" w:cs="Courier New"/>
                <w:color w:val="FF00FF"/>
                <w:sz w:val="18"/>
                <w:szCs w:val="18"/>
              </w:rPr>
              <w:t>COALESCE</w:t>
            </w:r>
            <w:r w:rsidRPr="00EC4771">
              <w:rPr>
                <w:rFonts w:ascii="Courier New" w:hAnsi="Courier New" w:cs="Courier New"/>
                <w:color w:val="808080"/>
                <w:sz w:val="18"/>
                <w:szCs w:val="18"/>
              </w:rPr>
              <w:t>(</w:t>
            </w:r>
            <w:r w:rsidRPr="00EC4771">
              <w:rPr>
                <w:rFonts w:ascii="Courier New" w:hAnsi="Courier New" w:cs="Courier New"/>
                <w:color w:val="434343"/>
                <w:sz w:val="18"/>
                <w:szCs w:val="18"/>
              </w:rPr>
              <w:t>@DepartmentName</w:t>
            </w:r>
            <w:r w:rsidRPr="00EC4771">
              <w:rPr>
                <w:rFonts w:ascii="Courier New" w:hAnsi="Courier New" w:cs="Courier New"/>
                <w:color w:val="808080"/>
                <w:sz w:val="18"/>
                <w:szCs w:val="18"/>
              </w:rPr>
              <w:t>,</w:t>
            </w:r>
            <w:r w:rsidRPr="00EC4771">
              <w:rPr>
                <w:rFonts w:ascii="Courier New" w:hAnsi="Courier New" w:cs="Courier New"/>
                <w:color w:val="FF0000"/>
                <w:sz w:val="18"/>
                <w:szCs w:val="18"/>
              </w:rPr>
              <w:t>''</w:t>
            </w:r>
            <w:r w:rsidRPr="00EC4771">
              <w:rPr>
                <w:rFonts w:ascii="Courier New" w:hAnsi="Courier New" w:cs="Courier New"/>
                <w:color w:val="808080"/>
                <w:sz w:val="18"/>
                <w:szCs w:val="18"/>
              </w:rPr>
              <w:t xml:space="preserve">) + </w:t>
            </w:r>
            <w:r w:rsidRPr="00EC4771">
              <w:rPr>
                <w:rFonts w:ascii="Courier New" w:hAnsi="Courier New" w:cs="Courier New"/>
                <w:color w:val="000000"/>
                <w:sz w:val="18"/>
                <w:szCs w:val="18"/>
              </w:rPr>
              <w:t xml:space="preserve">Name </w:t>
            </w:r>
            <w:r w:rsidRPr="00EC4771">
              <w:rPr>
                <w:rFonts w:ascii="Courier New" w:hAnsi="Courier New" w:cs="Courier New"/>
                <w:color w:val="808080"/>
                <w:sz w:val="18"/>
                <w:szCs w:val="18"/>
              </w:rPr>
              <w:t xml:space="preserve">+ </w:t>
            </w:r>
            <w:r w:rsidRPr="00EC4771">
              <w:rPr>
                <w:rFonts w:ascii="Courier New" w:hAnsi="Courier New" w:cs="Courier New"/>
                <w:color w:val="FF0000"/>
                <w:sz w:val="18"/>
                <w:szCs w:val="18"/>
              </w:rPr>
              <w:t xml:space="preserve">';' </w:t>
            </w:r>
            <w:r w:rsidRPr="00EC4771">
              <w:rPr>
                <w:rFonts w:ascii="Courier New" w:hAnsi="Courier New" w:cs="Courier New"/>
                <w:color w:val="FF0000"/>
                <w:sz w:val="18"/>
                <w:szCs w:val="18"/>
              </w:rPr>
              <w:br/>
            </w:r>
            <w:r w:rsidRPr="00EC4771">
              <w:rPr>
                <w:rFonts w:ascii="Courier New" w:hAnsi="Courier New" w:cs="Courier New"/>
                <w:color w:val="0000FF"/>
                <w:sz w:val="18"/>
                <w:szCs w:val="18"/>
              </w:rPr>
              <w:t xml:space="preserve">FROM </w:t>
            </w:r>
            <w:r w:rsidRPr="00EC4771">
              <w:rPr>
                <w:rFonts w:ascii="Courier New" w:hAnsi="Courier New" w:cs="Courier New"/>
                <w:color w:val="000000"/>
                <w:sz w:val="18"/>
                <w:szCs w:val="18"/>
              </w:rPr>
              <w:t xml:space="preserve">HumanResources.Department </w:t>
            </w:r>
            <w:r w:rsidRPr="00EC4771">
              <w:rPr>
                <w:rFonts w:ascii="Courier New" w:hAnsi="Courier New" w:cs="Courier New"/>
                <w:color w:val="000000"/>
                <w:sz w:val="18"/>
                <w:szCs w:val="18"/>
              </w:rPr>
              <w:br/>
            </w:r>
            <w:r w:rsidRPr="00EC4771">
              <w:rPr>
                <w:rFonts w:ascii="Courier New" w:hAnsi="Courier New" w:cs="Courier New"/>
                <w:color w:val="0000FF"/>
                <w:sz w:val="18"/>
                <w:szCs w:val="18"/>
              </w:rPr>
              <w:t xml:space="preserve">WHERE </w:t>
            </w:r>
            <w:r w:rsidRPr="00EC4771">
              <w:rPr>
                <w:rFonts w:ascii="Courier New" w:hAnsi="Courier New" w:cs="Courier New"/>
                <w:color w:val="808080"/>
                <w:sz w:val="18"/>
                <w:szCs w:val="18"/>
              </w:rPr>
              <w:t>(</w:t>
            </w:r>
            <w:r w:rsidRPr="00EC4771">
              <w:rPr>
                <w:rFonts w:ascii="Courier New" w:hAnsi="Courier New" w:cs="Courier New"/>
                <w:color w:val="000000"/>
                <w:sz w:val="18"/>
                <w:szCs w:val="18"/>
              </w:rPr>
              <w:t xml:space="preserve">GroupName </w:t>
            </w:r>
            <w:r w:rsidRPr="00EC4771">
              <w:rPr>
                <w:rFonts w:ascii="Courier New" w:hAnsi="Courier New" w:cs="Courier New"/>
                <w:color w:val="0000FF"/>
                <w:sz w:val="18"/>
                <w:szCs w:val="18"/>
              </w:rPr>
              <w:t xml:space="preserve">= </w:t>
            </w:r>
            <w:r w:rsidRPr="00EC4771">
              <w:rPr>
                <w:rFonts w:ascii="Courier New" w:hAnsi="Courier New" w:cs="Courier New"/>
                <w:color w:val="FF0000"/>
                <w:sz w:val="18"/>
                <w:szCs w:val="18"/>
              </w:rPr>
              <w:t>'Executive General and Administration'</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SELECT </w:t>
            </w:r>
            <w:r w:rsidRPr="00EC4771">
              <w:rPr>
                <w:rFonts w:ascii="Courier New" w:hAnsi="Courier New" w:cs="Courier New"/>
                <w:color w:val="434343"/>
                <w:sz w:val="18"/>
                <w:szCs w:val="18"/>
              </w:rPr>
              <w:t xml:space="preserve">@DepartmentName </w:t>
            </w:r>
            <w:r w:rsidRPr="00EC4771">
              <w:rPr>
                <w:rFonts w:ascii="Courier New" w:hAnsi="Courier New" w:cs="Courier New"/>
                <w:color w:val="0000FF"/>
                <w:sz w:val="18"/>
                <w:szCs w:val="18"/>
              </w:rPr>
              <w:t xml:space="preserve">AS </w:t>
            </w:r>
            <w:r w:rsidRPr="00EC4771">
              <w:rPr>
                <w:rFonts w:ascii="Courier New" w:hAnsi="Courier New" w:cs="Courier New"/>
                <w:color w:val="000000"/>
                <w:sz w:val="18"/>
                <w:szCs w:val="18"/>
              </w:rPr>
              <w:t>DepartmentNames</w:t>
            </w:r>
            <w:r w:rsidRPr="00EC4771">
              <w:rPr>
                <w:rFonts w:ascii="Verdana" w:hAnsi="Verdana"/>
                <w:sz w:val="20"/>
                <w:szCs w:val="20"/>
              </w:rPr>
              <w:t xml:space="preserve"> </w:t>
            </w:r>
          </w:p>
        </w:tc>
      </w:tr>
    </w:tbl>
    <w:p w:rsidR="00B92504" w:rsidRPr="00EC4771"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sz w:val="20"/>
          <w:szCs w:val="20"/>
        </w:rPr>
        <w:t>and get the following result set.</w:t>
      </w:r>
    </w:p>
    <w:p w:rsidR="00B92504" w:rsidRPr="00EC4771" w:rsidRDefault="00B92504" w:rsidP="00B92504">
      <w:pPr>
        <w:shd w:val="clear" w:color="auto" w:fill="FFFFFF"/>
        <w:spacing w:before="100" w:beforeAutospacing="1" w:after="100" w:afterAutospacing="1"/>
        <w:rPr>
          <w:rFonts w:ascii="Verdana" w:hAnsi="Verdana"/>
          <w:sz w:val="20"/>
          <w:szCs w:val="20"/>
        </w:rPr>
      </w:pPr>
      <w:r>
        <w:rPr>
          <w:rFonts w:ascii="Verdana" w:hAnsi="Verdana"/>
          <w:noProof/>
          <w:sz w:val="20"/>
          <w:szCs w:val="20"/>
        </w:rPr>
        <w:drawing>
          <wp:inline distT="0" distB="0" distL="0" distR="0" wp14:anchorId="0983002F" wp14:editId="01AACA65">
            <wp:extent cx="4572000" cy="426720"/>
            <wp:effectExtent l="0" t="0" r="0" b="0"/>
            <wp:docPr id="37" name="Picture 37" descr="http://www.mssqltips.com/tipimages/1521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ssqltips.com/tipimages/1521_image002.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0" cy="426720"/>
                    </a:xfrm>
                    <a:prstGeom prst="rect">
                      <a:avLst/>
                    </a:prstGeom>
                    <a:noFill/>
                    <a:ln>
                      <a:noFill/>
                    </a:ln>
                  </pic:spPr>
                </pic:pic>
              </a:graphicData>
            </a:graphic>
          </wp:inline>
        </w:drawing>
      </w:r>
    </w:p>
    <w:p w:rsidR="00B92504" w:rsidRPr="00EC4771"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b/>
          <w:bCs/>
          <w:sz w:val="20"/>
          <w:szCs w:val="20"/>
        </w:rPr>
        <w:t>Using Coalesce to Execute Multiple SQL Statements</w:t>
      </w:r>
      <w:r w:rsidRPr="00EC4771">
        <w:rPr>
          <w:rFonts w:ascii="Verdana" w:hAnsi="Verdana"/>
          <w:sz w:val="20"/>
          <w:szCs w:val="20"/>
        </w:rPr>
        <w:br/>
        <w:t>Once you can pivot data using the coalesce statement, it is now possible to run multiple SQL statements by pivoting the data and using a semicolon to separate the operations. Let's say you want to find the values for any column in the Person schema that has the column name “Name”. If you execute the following script it will give you just that.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510"/>
      </w:tblGrid>
      <w:tr w:rsidR="00B92504" w:rsidRPr="00EC4771" w:rsidTr="002C4C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EC4771" w:rsidRDefault="00B92504" w:rsidP="002C4C9A">
            <w:pPr>
              <w:spacing w:before="100" w:beforeAutospacing="1" w:after="100" w:afterAutospacing="1"/>
              <w:rPr>
                <w:rFonts w:ascii="Verdana" w:hAnsi="Verdana"/>
                <w:sz w:val="20"/>
                <w:szCs w:val="20"/>
              </w:rPr>
            </w:pPr>
            <w:r w:rsidRPr="00EC4771">
              <w:rPr>
                <w:rFonts w:ascii="Courier New" w:hAnsi="Courier New" w:cs="Courier New"/>
                <w:color w:val="0000FF"/>
                <w:sz w:val="18"/>
                <w:szCs w:val="18"/>
              </w:rPr>
              <w:t xml:space="preserve">DECLARE </w:t>
            </w:r>
            <w:r w:rsidRPr="00EC4771">
              <w:rPr>
                <w:rFonts w:ascii="Courier New" w:hAnsi="Courier New" w:cs="Courier New"/>
                <w:color w:val="434343"/>
                <w:sz w:val="18"/>
                <w:szCs w:val="18"/>
              </w:rPr>
              <w:t xml:space="preserve">@SQL </w:t>
            </w:r>
            <w:r w:rsidRPr="00EC4771">
              <w:rPr>
                <w:rFonts w:ascii="Courier New" w:hAnsi="Courier New" w:cs="Courier New"/>
                <w:color w:val="0000FF"/>
                <w:sz w:val="18"/>
                <w:szCs w:val="18"/>
              </w:rPr>
              <w:t>VARCHAR</w:t>
            </w:r>
            <w:r w:rsidRPr="00EC4771">
              <w:rPr>
                <w:rFonts w:ascii="Courier New" w:hAnsi="Courier New" w:cs="Courier New"/>
                <w:color w:val="808080"/>
                <w:sz w:val="18"/>
                <w:szCs w:val="18"/>
              </w:rPr>
              <w:t>(</w:t>
            </w:r>
            <w:r w:rsidRPr="00EC4771">
              <w:rPr>
                <w:rFonts w:ascii="Courier New" w:hAnsi="Courier New" w:cs="Courier New"/>
                <w:color w:val="0000FF"/>
                <w:sz w:val="18"/>
                <w:szCs w:val="18"/>
              </w:rPr>
              <w:t>MAX</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CREATE TABLE </w:t>
            </w:r>
            <w:r w:rsidRPr="00EC4771">
              <w:rPr>
                <w:rFonts w:ascii="Courier New" w:hAnsi="Courier New" w:cs="Courier New"/>
                <w:color w:val="434343"/>
                <w:sz w:val="18"/>
                <w:szCs w:val="18"/>
              </w:rPr>
              <w:t xml:space="preserve">#TMP </w:t>
            </w:r>
            <w:r w:rsidRPr="00EC4771">
              <w:rPr>
                <w:rFonts w:ascii="Courier New" w:hAnsi="Courier New" w:cs="Courier New"/>
                <w:color w:val="434343"/>
                <w:sz w:val="18"/>
                <w:szCs w:val="18"/>
              </w:rPr>
              <w:br/>
            </w:r>
            <w:r w:rsidRPr="00EC4771">
              <w:rPr>
                <w:rFonts w:ascii="Courier New" w:hAnsi="Courier New" w:cs="Courier New"/>
                <w:color w:val="808080"/>
                <w:sz w:val="18"/>
                <w:szCs w:val="18"/>
              </w:rPr>
              <w:t>(</w:t>
            </w:r>
            <w:r w:rsidRPr="00EC4771">
              <w:rPr>
                <w:rFonts w:ascii="Courier New" w:hAnsi="Courier New" w:cs="Courier New"/>
                <w:color w:val="000000"/>
                <w:sz w:val="18"/>
                <w:szCs w:val="18"/>
              </w:rPr>
              <w:t xml:space="preserve">Clmn </w:t>
            </w:r>
            <w:r w:rsidRPr="00EC4771">
              <w:rPr>
                <w:rFonts w:ascii="Courier New" w:hAnsi="Courier New" w:cs="Courier New"/>
                <w:color w:val="0000FF"/>
                <w:sz w:val="18"/>
                <w:szCs w:val="18"/>
              </w:rPr>
              <w:t>VARCHAR</w:t>
            </w:r>
            <w:r w:rsidRPr="00EC4771">
              <w:rPr>
                <w:rFonts w:ascii="Courier New" w:hAnsi="Courier New" w:cs="Courier New"/>
                <w:color w:val="808080"/>
                <w:sz w:val="18"/>
                <w:szCs w:val="18"/>
              </w:rPr>
              <w:t>(</w:t>
            </w:r>
            <w:r w:rsidRPr="00EC4771">
              <w:rPr>
                <w:rFonts w:ascii="Courier New" w:hAnsi="Courier New" w:cs="Courier New"/>
                <w:color w:val="000000"/>
                <w:sz w:val="18"/>
                <w:szCs w:val="18"/>
              </w:rPr>
              <w:t>500</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000000"/>
                <w:sz w:val="18"/>
                <w:szCs w:val="18"/>
              </w:rPr>
              <w:lastRenderedPageBreak/>
              <w:t xml:space="preserve">Val </w:t>
            </w:r>
            <w:r w:rsidRPr="00EC4771">
              <w:rPr>
                <w:rFonts w:ascii="Courier New" w:hAnsi="Courier New" w:cs="Courier New"/>
                <w:color w:val="0000FF"/>
                <w:sz w:val="18"/>
                <w:szCs w:val="18"/>
              </w:rPr>
              <w:t>VARCHAR</w:t>
            </w:r>
            <w:r w:rsidRPr="00EC4771">
              <w:rPr>
                <w:rFonts w:ascii="Courier New" w:hAnsi="Courier New" w:cs="Courier New"/>
                <w:color w:val="808080"/>
                <w:sz w:val="18"/>
                <w:szCs w:val="18"/>
              </w:rPr>
              <w:t>(</w:t>
            </w:r>
            <w:r w:rsidRPr="00EC4771">
              <w:rPr>
                <w:rFonts w:ascii="Courier New" w:hAnsi="Courier New" w:cs="Courier New"/>
                <w:color w:val="000000"/>
                <w:sz w:val="18"/>
                <w:szCs w:val="18"/>
              </w:rPr>
              <w:t>50</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SELECT </w:t>
            </w:r>
            <w:r w:rsidRPr="00EC4771">
              <w:rPr>
                <w:rFonts w:ascii="Courier New" w:hAnsi="Courier New" w:cs="Courier New"/>
                <w:color w:val="434343"/>
                <w:sz w:val="18"/>
                <w:szCs w:val="18"/>
              </w:rPr>
              <w:t>@SQL</w:t>
            </w:r>
            <w:r w:rsidRPr="00EC4771">
              <w:rPr>
                <w:rFonts w:ascii="Courier New" w:hAnsi="Courier New" w:cs="Courier New"/>
                <w:color w:val="0000FF"/>
                <w:sz w:val="18"/>
                <w:szCs w:val="18"/>
              </w:rPr>
              <w:t>=</w:t>
            </w:r>
            <w:r w:rsidRPr="00EC4771">
              <w:rPr>
                <w:rFonts w:ascii="Courier New" w:hAnsi="Courier New" w:cs="Courier New"/>
                <w:color w:val="FF00FF"/>
                <w:sz w:val="18"/>
                <w:szCs w:val="18"/>
              </w:rPr>
              <w:t>COALESCE</w:t>
            </w:r>
            <w:r w:rsidRPr="00EC4771">
              <w:rPr>
                <w:rFonts w:ascii="Courier New" w:hAnsi="Courier New" w:cs="Courier New"/>
                <w:color w:val="808080"/>
                <w:sz w:val="18"/>
                <w:szCs w:val="18"/>
              </w:rPr>
              <w:t>(</w:t>
            </w:r>
            <w:r w:rsidRPr="00EC4771">
              <w:rPr>
                <w:rFonts w:ascii="Courier New" w:hAnsi="Courier New" w:cs="Courier New"/>
                <w:color w:val="434343"/>
                <w:sz w:val="18"/>
                <w:szCs w:val="18"/>
              </w:rPr>
              <w:t>@SQL</w:t>
            </w:r>
            <w:r w:rsidRPr="00EC4771">
              <w:rPr>
                <w:rFonts w:ascii="Courier New" w:hAnsi="Courier New" w:cs="Courier New"/>
                <w:color w:val="808080"/>
                <w:sz w:val="18"/>
                <w:szCs w:val="18"/>
              </w:rPr>
              <w:t>,</w:t>
            </w:r>
            <w:r w:rsidRPr="00EC4771">
              <w:rPr>
                <w:rFonts w:ascii="Courier New" w:hAnsi="Courier New" w:cs="Courier New"/>
                <w:color w:val="FF0000"/>
                <w:sz w:val="18"/>
                <w:szCs w:val="18"/>
              </w:rPr>
              <w:t>''</w:t>
            </w:r>
            <w:r w:rsidRPr="00EC4771">
              <w:rPr>
                <w:rFonts w:ascii="Courier New" w:hAnsi="Courier New" w:cs="Courier New"/>
                <w:color w:val="808080"/>
                <w:sz w:val="18"/>
                <w:szCs w:val="18"/>
              </w:rPr>
              <w:t>)+</w:t>
            </w:r>
            <w:r w:rsidRPr="00EC4771">
              <w:rPr>
                <w:rFonts w:ascii="Courier New" w:hAnsi="Courier New" w:cs="Courier New"/>
                <w:color w:val="FF00FF"/>
                <w:sz w:val="18"/>
                <w:szCs w:val="18"/>
              </w:rPr>
              <w:t>CAST</w:t>
            </w:r>
            <w:r w:rsidRPr="00EC4771">
              <w:rPr>
                <w:rFonts w:ascii="Courier New" w:hAnsi="Courier New" w:cs="Courier New"/>
                <w:color w:val="808080"/>
                <w:sz w:val="18"/>
                <w:szCs w:val="18"/>
              </w:rPr>
              <w:t>(</w:t>
            </w:r>
            <w:r w:rsidRPr="00EC4771">
              <w:rPr>
                <w:rFonts w:ascii="Courier New" w:hAnsi="Courier New" w:cs="Courier New"/>
                <w:color w:val="FF0000"/>
                <w:sz w:val="18"/>
                <w:szCs w:val="18"/>
              </w:rPr>
              <w:t xml:space="preserve">'INSERT INTO #TMP Select ''' </w:t>
            </w:r>
            <w:r w:rsidRPr="00EC4771">
              <w:rPr>
                <w:rFonts w:ascii="Courier New" w:hAnsi="Courier New" w:cs="Courier New"/>
                <w:color w:val="808080"/>
                <w:sz w:val="18"/>
                <w:szCs w:val="18"/>
              </w:rPr>
              <w:t xml:space="preserve">+ </w:t>
            </w:r>
            <w:r w:rsidRPr="00EC4771">
              <w:rPr>
                <w:rFonts w:ascii="Courier New" w:hAnsi="Courier New" w:cs="Courier New"/>
                <w:color w:val="000000"/>
                <w:sz w:val="18"/>
                <w:szCs w:val="18"/>
              </w:rPr>
              <w:t xml:space="preserve">TABLE_SCHEMA </w:t>
            </w:r>
            <w:r w:rsidRPr="00EC4771">
              <w:rPr>
                <w:rFonts w:ascii="Courier New" w:hAnsi="Courier New" w:cs="Courier New"/>
                <w:color w:val="808080"/>
                <w:sz w:val="18"/>
                <w:szCs w:val="18"/>
              </w:rPr>
              <w:t xml:space="preserve">+ </w:t>
            </w:r>
            <w:r w:rsidRPr="00EC4771">
              <w:rPr>
                <w:rFonts w:ascii="Courier New" w:hAnsi="Courier New" w:cs="Courier New"/>
                <w:color w:val="FF0000"/>
                <w:sz w:val="18"/>
                <w:szCs w:val="18"/>
              </w:rPr>
              <w:t xml:space="preserve">'.' </w:t>
            </w:r>
            <w:r w:rsidRPr="00EC4771">
              <w:rPr>
                <w:rFonts w:ascii="Courier New" w:hAnsi="Courier New" w:cs="Courier New"/>
                <w:color w:val="808080"/>
                <w:sz w:val="18"/>
                <w:szCs w:val="18"/>
              </w:rPr>
              <w:t xml:space="preserve">+ </w:t>
            </w:r>
            <w:r w:rsidRPr="00EC4771">
              <w:rPr>
                <w:rFonts w:ascii="Courier New" w:hAnsi="Courier New" w:cs="Courier New"/>
                <w:color w:val="000000"/>
                <w:sz w:val="18"/>
                <w:szCs w:val="18"/>
              </w:rPr>
              <w:t xml:space="preserve">TABLE_NAME </w:t>
            </w:r>
            <w:r w:rsidRPr="00EC4771">
              <w:rPr>
                <w:rFonts w:ascii="Courier New" w:hAnsi="Courier New" w:cs="Courier New"/>
                <w:color w:val="808080"/>
                <w:sz w:val="18"/>
                <w:szCs w:val="18"/>
              </w:rPr>
              <w:t xml:space="preserve">+ </w:t>
            </w:r>
            <w:r w:rsidRPr="00EC4771">
              <w:rPr>
                <w:rFonts w:ascii="Courier New" w:hAnsi="Courier New" w:cs="Courier New"/>
                <w:color w:val="FF0000"/>
                <w:sz w:val="18"/>
                <w:szCs w:val="18"/>
              </w:rPr>
              <w:t xml:space="preserve">'.' </w:t>
            </w:r>
            <w:r w:rsidRPr="00EC4771">
              <w:rPr>
                <w:rFonts w:ascii="Courier New" w:hAnsi="Courier New" w:cs="Courier New"/>
                <w:color w:val="FF0000"/>
                <w:sz w:val="18"/>
                <w:szCs w:val="18"/>
              </w:rPr>
              <w:br/>
            </w:r>
            <w:r w:rsidRPr="00EC4771">
              <w:rPr>
                <w:rFonts w:ascii="Courier New" w:hAnsi="Courier New" w:cs="Courier New"/>
                <w:color w:val="808080"/>
                <w:sz w:val="18"/>
                <w:szCs w:val="18"/>
              </w:rPr>
              <w:t xml:space="preserve">+ </w:t>
            </w:r>
            <w:r w:rsidRPr="00EC4771">
              <w:rPr>
                <w:rFonts w:ascii="Courier New" w:hAnsi="Courier New" w:cs="Courier New"/>
                <w:color w:val="000000"/>
                <w:sz w:val="18"/>
                <w:szCs w:val="18"/>
              </w:rPr>
              <w:t xml:space="preserve">COLUMN_NAME </w:t>
            </w:r>
            <w:r w:rsidRPr="00EC4771">
              <w:rPr>
                <w:rFonts w:ascii="Courier New" w:hAnsi="Courier New" w:cs="Courier New"/>
                <w:color w:val="808080"/>
                <w:sz w:val="18"/>
                <w:szCs w:val="18"/>
              </w:rPr>
              <w:t xml:space="preserve">+ </w:t>
            </w:r>
            <w:r w:rsidRPr="00EC4771">
              <w:rPr>
                <w:rFonts w:ascii="Courier New" w:hAnsi="Courier New" w:cs="Courier New"/>
                <w:color w:val="FF0000"/>
                <w:sz w:val="18"/>
                <w:szCs w:val="18"/>
              </w:rPr>
              <w:t xml:space="preserve">''' AS Clmn, Name FROM ' </w:t>
            </w:r>
            <w:r w:rsidRPr="00EC4771">
              <w:rPr>
                <w:rFonts w:ascii="Courier New" w:hAnsi="Courier New" w:cs="Courier New"/>
                <w:color w:val="808080"/>
                <w:sz w:val="18"/>
                <w:szCs w:val="18"/>
              </w:rPr>
              <w:t xml:space="preserve">+ </w:t>
            </w:r>
            <w:r w:rsidRPr="00EC4771">
              <w:rPr>
                <w:rFonts w:ascii="Courier New" w:hAnsi="Courier New" w:cs="Courier New"/>
                <w:color w:val="000000"/>
                <w:sz w:val="18"/>
                <w:szCs w:val="18"/>
              </w:rPr>
              <w:t xml:space="preserve">TABLE_SCHEMA </w:t>
            </w:r>
            <w:r w:rsidRPr="00EC4771">
              <w:rPr>
                <w:rFonts w:ascii="Courier New" w:hAnsi="Courier New" w:cs="Courier New"/>
                <w:color w:val="808080"/>
                <w:sz w:val="18"/>
                <w:szCs w:val="18"/>
              </w:rPr>
              <w:t xml:space="preserve">+ </w:t>
            </w:r>
            <w:r w:rsidRPr="00EC4771">
              <w:rPr>
                <w:rFonts w:ascii="Courier New" w:hAnsi="Courier New" w:cs="Courier New"/>
                <w:color w:val="FF0000"/>
                <w:sz w:val="18"/>
                <w:szCs w:val="18"/>
              </w:rPr>
              <w:t xml:space="preserve">'.[' </w:t>
            </w:r>
            <w:r w:rsidRPr="00EC4771">
              <w:rPr>
                <w:rFonts w:ascii="Courier New" w:hAnsi="Courier New" w:cs="Courier New"/>
                <w:color w:val="808080"/>
                <w:sz w:val="18"/>
                <w:szCs w:val="18"/>
              </w:rPr>
              <w:t xml:space="preserve">+ </w:t>
            </w:r>
            <w:r w:rsidRPr="00EC4771">
              <w:rPr>
                <w:rFonts w:ascii="Courier New" w:hAnsi="Courier New" w:cs="Courier New"/>
                <w:color w:val="000000"/>
                <w:sz w:val="18"/>
                <w:szCs w:val="18"/>
              </w:rPr>
              <w:t xml:space="preserve">TABLE_NAME </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FF0000"/>
                <w:sz w:val="18"/>
                <w:szCs w:val="18"/>
              </w:rPr>
              <w:t xml:space="preserve">'];' </w:t>
            </w:r>
            <w:r w:rsidRPr="00EC4771">
              <w:rPr>
                <w:rFonts w:ascii="Courier New" w:hAnsi="Courier New" w:cs="Courier New"/>
                <w:color w:val="0000FF"/>
                <w:sz w:val="18"/>
                <w:szCs w:val="18"/>
              </w:rPr>
              <w:t>AS VARCHAR</w:t>
            </w:r>
            <w:r w:rsidRPr="00EC4771">
              <w:rPr>
                <w:rFonts w:ascii="Courier New" w:hAnsi="Courier New" w:cs="Courier New"/>
                <w:color w:val="808080"/>
                <w:sz w:val="18"/>
                <w:szCs w:val="18"/>
              </w:rPr>
              <w:t>(</w:t>
            </w:r>
            <w:r w:rsidRPr="00EC4771">
              <w:rPr>
                <w:rFonts w:ascii="Courier New" w:hAnsi="Courier New" w:cs="Courier New"/>
                <w:color w:val="0000FF"/>
                <w:sz w:val="18"/>
                <w:szCs w:val="18"/>
              </w:rPr>
              <w:t>MAX</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FROM </w:t>
            </w:r>
            <w:r w:rsidRPr="00EC4771">
              <w:rPr>
                <w:rFonts w:ascii="Courier New" w:hAnsi="Courier New" w:cs="Courier New"/>
                <w:color w:val="000000"/>
                <w:sz w:val="18"/>
                <w:szCs w:val="18"/>
              </w:rPr>
              <w:t xml:space="preserve">INFORMATION_SCHEMA.COLUMNS </w:t>
            </w:r>
            <w:r w:rsidRPr="00EC4771">
              <w:rPr>
                <w:rFonts w:ascii="Courier New" w:hAnsi="Courier New" w:cs="Courier New"/>
                <w:color w:val="000000"/>
                <w:sz w:val="18"/>
                <w:szCs w:val="18"/>
              </w:rPr>
              <w:br/>
            </w:r>
            <w:r w:rsidRPr="00EC4771">
              <w:rPr>
                <w:rFonts w:ascii="Courier New" w:hAnsi="Courier New" w:cs="Courier New"/>
                <w:color w:val="0000FF"/>
                <w:sz w:val="18"/>
                <w:szCs w:val="18"/>
              </w:rPr>
              <w:t xml:space="preserve">JOIN </w:t>
            </w:r>
            <w:r w:rsidRPr="00EC4771">
              <w:rPr>
                <w:rFonts w:ascii="Courier New" w:hAnsi="Courier New" w:cs="Courier New"/>
                <w:color w:val="000000"/>
                <w:sz w:val="18"/>
                <w:szCs w:val="18"/>
              </w:rPr>
              <w:t xml:space="preserve">sysobjects B </w:t>
            </w:r>
            <w:r w:rsidRPr="00EC4771">
              <w:rPr>
                <w:rFonts w:ascii="Courier New" w:hAnsi="Courier New" w:cs="Courier New"/>
                <w:color w:val="0000FF"/>
                <w:sz w:val="18"/>
                <w:szCs w:val="18"/>
              </w:rPr>
              <w:t xml:space="preserve">ON </w:t>
            </w:r>
            <w:r w:rsidRPr="00EC4771">
              <w:rPr>
                <w:rFonts w:ascii="Courier New" w:hAnsi="Courier New" w:cs="Courier New"/>
                <w:color w:val="000000"/>
                <w:sz w:val="18"/>
                <w:szCs w:val="18"/>
              </w:rPr>
              <w:t xml:space="preserve">INFORMATION_SCHEMA.COLUMNS.TABLE_NAME </w:t>
            </w:r>
            <w:r w:rsidRPr="00EC4771">
              <w:rPr>
                <w:rFonts w:ascii="Courier New" w:hAnsi="Courier New" w:cs="Courier New"/>
                <w:color w:val="0000FF"/>
                <w:sz w:val="18"/>
                <w:szCs w:val="18"/>
              </w:rPr>
              <w:t xml:space="preserve">= </w:t>
            </w:r>
            <w:r w:rsidRPr="00EC4771">
              <w:rPr>
                <w:rFonts w:ascii="Courier New" w:hAnsi="Courier New" w:cs="Courier New"/>
                <w:color w:val="000000"/>
                <w:sz w:val="18"/>
                <w:szCs w:val="18"/>
              </w:rPr>
              <w:t xml:space="preserve">B.NAME </w:t>
            </w:r>
            <w:r w:rsidRPr="00EC4771">
              <w:rPr>
                <w:rFonts w:ascii="Courier New" w:hAnsi="Courier New" w:cs="Courier New"/>
                <w:color w:val="000000"/>
                <w:sz w:val="18"/>
                <w:szCs w:val="18"/>
              </w:rPr>
              <w:br/>
            </w:r>
            <w:r w:rsidRPr="00EC4771">
              <w:rPr>
                <w:rFonts w:ascii="Courier New" w:hAnsi="Courier New" w:cs="Courier New"/>
                <w:color w:val="0000FF"/>
                <w:sz w:val="18"/>
                <w:szCs w:val="18"/>
              </w:rPr>
              <w:t xml:space="preserve">WHERE </w:t>
            </w:r>
            <w:r w:rsidRPr="00EC4771">
              <w:rPr>
                <w:rFonts w:ascii="Courier New" w:hAnsi="Courier New" w:cs="Courier New"/>
                <w:color w:val="000000"/>
                <w:sz w:val="18"/>
                <w:szCs w:val="18"/>
              </w:rPr>
              <w:t xml:space="preserve">COLUMN_NAME </w:t>
            </w:r>
            <w:r w:rsidRPr="00EC4771">
              <w:rPr>
                <w:rFonts w:ascii="Courier New" w:hAnsi="Courier New" w:cs="Courier New"/>
                <w:color w:val="0000FF"/>
                <w:sz w:val="18"/>
                <w:szCs w:val="18"/>
              </w:rPr>
              <w:t xml:space="preserve">= </w:t>
            </w:r>
            <w:r w:rsidRPr="00EC4771">
              <w:rPr>
                <w:rFonts w:ascii="Courier New" w:hAnsi="Courier New" w:cs="Courier New"/>
                <w:color w:val="FF0000"/>
                <w:sz w:val="18"/>
                <w:szCs w:val="18"/>
              </w:rPr>
              <w:t xml:space="preserve">'Name' </w:t>
            </w:r>
            <w:r w:rsidRPr="00EC4771">
              <w:rPr>
                <w:rFonts w:ascii="Courier New" w:hAnsi="Courier New" w:cs="Courier New"/>
                <w:color w:val="FF0000"/>
                <w:sz w:val="18"/>
                <w:szCs w:val="18"/>
              </w:rPr>
              <w:br/>
            </w:r>
            <w:r w:rsidRPr="00EC4771">
              <w:rPr>
                <w:rFonts w:ascii="Courier New" w:hAnsi="Courier New" w:cs="Courier New"/>
                <w:color w:val="808080"/>
                <w:sz w:val="18"/>
                <w:szCs w:val="18"/>
              </w:rPr>
              <w:t xml:space="preserve">AND </w:t>
            </w:r>
            <w:r w:rsidRPr="00EC4771">
              <w:rPr>
                <w:rFonts w:ascii="Courier New" w:hAnsi="Courier New" w:cs="Courier New"/>
                <w:color w:val="000000"/>
                <w:sz w:val="18"/>
                <w:szCs w:val="18"/>
              </w:rPr>
              <w:t xml:space="preserve">xtype </w:t>
            </w:r>
            <w:r w:rsidRPr="00EC4771">
              <w:rPr>
                <w:rFonts w:ascii="Courier New" w:hAnsi="Courier New" w:cs="Courier New"/>
                <w:color w:val="0000FF"/>
                <w:sz w:val="18"/>
                <w:szCs w:val="18"/>
              </w:rPr>
              <w:t xml:space="preserve">= </w:t>
            </w:r>
            <w:r w:rsidRPr="00EC4771">
              <w:rPr>
                <w:rFonts w:ascii="Courier New" w:hAnsi="Courier New" w:cs="Courier New"/>
                <w:color w:val="FF0000"/>
                <w:sz w:val="18"/>
                <w:szCs w:val="18"/>
              </w:rPr>
              <w:t xml:space="preserve">'U' </w:t>
            </w:r>
            <w:r w:rsidRPr="00EC4771">
              <w:rPr>
                <w:rFonts w:ascii="Courier New" w:hAnsi="Courier New" w:cs="Courier New"/>
                <w:color w:val="FF0000"/>
                <w:sz w:val="18"/>
                <w:szCs w:val="18"/>
              </w:rPr>
              <w:br/>
            </w:r>
            <w:r w:rsidRPr="00EC4771">
              <w:rPr>
                <w:rFonts w:ascii="Courier New" w:hAnsi="Courier New" w:cs="Courier New"/>
                <w:color w:val="808080"/>
                <w:sz w:val="18"/>
                <w:szCs w:val="18"/>
              </w:rPr>
              <w:t xml:space="preserve">AND </w:t>
            </w:r>
            <w:r w:rsidRPr="00EC4771">
              <w:rPr>
                <w:rFonts w:ascii="Courier New" w:hAnsi="Courier New" w:cs="Courier New"/>
                <w:color w:val="000000"/>
                <w:sz w:val="18"/>
                <w:szCs w:val="18"/>
              </w:rPr>
              <w:t xml:space="preserve">TABLE_SCHEMA </w:t>
            </w:r>
            <w:r w:rsidRPr="00EC4771">
              <w:rPr>
                <w:rFonts w:ascii="Courier New" w:hAnsi="Courier New" w:cs="Courier New"/>
                <w:color w:val="0000FF"/>
                <w:sz w:val="18"/>
                <w:szCs w:val="18"/>
              </w:rPr>
              <w:t xml:space="preserve">= </w:t>
            </w:r>
            <w:r w:rsidRPr="00EC4771">
              <w:rPr>
                <w:rFonts w:ascii="Courier New" w:hAnsi="Courier New" w:cs="Courier New"/>
                <w:color w:val="FF0000"/>
                <w:sz w:val="18"/>
                <w:szCs w:val="18"/>
              </w:rPr>
              <w:t xml:space="preserve">'Person' </w:t>
            </w:r>
            <w:r w:rsidRPr="00EC4771">
              <w:rPr>
                <w:rFonts w:ascii="Courier New" w:hAnsi="Courier New" w:cs="Courier New"/>
                <w:color w:val="FF0000"/>
                <w:sz w:val="18"/>
                <w:szCs w:val="18"/>
              </w:rPr>
              <w:br/>
            </w:r>
            <w:r w:rsidRPr="00EC4771">
              <w:rPr>
                <w:rFonts w:ascii="Courier New" w:hAnsi="Courier New" w:cs="Courier New"/>
                <w:color w:val="FF0000"/>
                <w:sz w:val="18"/>
                <w:szCs w:val="18"/>
              </w:rPr>
              <w:br/>
            </w:r>
            <w:r w:rsidRPr="00EC4771">
              <w:rPr>
                <w:rFonts w:ascii="Courier New" w:hAnsi="Courier New" w:cs="Courier New"/>
                <w:color w:val="0000FF"/>
                <w:sz w:val="18"/>
                <w:szCs w:val="18"/>
              </w:rPr>
              <w:t xml:space="preserve">PRINT </w:t>
            </w:r>
            <w:r w:rsidRPr="00EC4771">
              <w:rPr>
                <w:rFonts w:ascii="Courier New" w:hAnsi="Courier New" w:cs="Courier New"/>
                <w:color w:val="434343"/>
                <w:sz w:val="18"/>
                <w:szCs w:val="18"/>
              </w:rPr>
              <w:t xml:space="preserve">@SQL </w:t>
            </w:r>
            <w:r w:rsidRPr="00EC4771">
              <w:rPr>
                <w:rFonts w:ascii="Courier New" w:hAnsi="Courier New" w:cs="Courier New"/>
                <w:color w:val="434343"/>
                <w:sz w:val="18"/>
                <w:szCs w:val="18"/>
              </w:rPr>
              <w:br/>
            </w:r>
            <w:r w:rsidRPr="00EC4771">
              <w:rPr>
                <w:rFonts w:ascii="Courier New" w:hAnsi="Courier New" w:cs="Courier New"/>
                <w:color w:val="0000FF"/>
                <w:sz w:val="18"/>
                <w:szCs w:val="18"/>
              </w:rPr>
              <w:t>EXEC</w:t>
            </w:r>
            <w:r w:rsidRPr="00EC4771">
              <w:rPr>
                <w:rFonts w:ascii="Courier New" w:hAnsi="Courier New" w:cs="Courier New"/>
                <w:color w:val="808080"/>
                <w:sz w:val="18"/>
                <w:szCs w:val="18"/>
              </w:rPr>
              <w:t>(</w:t>
            </w:r>
            <w:r w:rsidRPr="00EC4771">
              <w:rPr>
                <w:rFonts w:ascii="Courier New" w:hAnsi="Courier New" w:cs="Courier New"/>
                <w:color w:val="434343"/>
                <w:sz w:val="18"/>
                <w:szCs w:val="18"/>
              </w:rPr>
              <w:t>@SQL</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SELECT </w:t>
            </w:r>
            <w:r w:rsidRPr="00EC4771">
              <w:rPr>
                <w:rFonts w:ascii="Courier New" w:hAnsi="Courier New" w:cs="Courier New"/>
                <w:color w:val="808080"/>
                <w:sz w:val="18"/>
                <w:szCs w:val="18"/>
              </w:rPr>
              <w:t xml:space="preserve">* </w:t>
            </w:r>
            <w:r w:rsidRPr="00EC4771">
              <w:rPr>
                <w:rFonts w:ascii="Courier New" w:hAnsi="Courier New" w:cs="Courier New"/>
                <w:color w:val="0000FF"/>
                <w:sz w:val="18"/>
                <w:szCs w:val="18"/>
              </w:rPr>
              <w:t xml:space="preserve">FROM </w:t>
            </w:r>
            <w:r w:rsidRPr="00EC4771">
              <w:rPr>
                <w:rFonts w:ascii="Courier New" w:hAnsi="Courier New" w:cs="Courier New"/>
                <w:color w:val="434343"/>
                <w:sz w:val="18"/>
                <w:szCs w:val="18"/>
              </w:rPr>
              <w:t xml:space="preserve">#TMP </w:t>
            </w:r>
            <w:r w:rsidRPr="00EC4771">
              <w:rPr>
                <w:rFonts w:ascii="Courier New" w:hAnsi="Courier New" w:cs="Courier New"/>
                <w:color w:val="434343"/>
                <w:sz w:val="18"/>
                <w:szCs w:val="18"/>
              </w:rPr>
              <w:br/>
            </w:r>
            <w:r w:rsidRPr="00EC4771">
              <w:rPr>
                <w:rFonts w:ascii="Courier New" w:hAnsi="Courier New" w:cs="Courier New"/>
                <w:color w:val="0000FF"/>
                <w:sz w:val="18"/>
                <w:szCs w:val="18"/>
              </w:rPr>
              <w:t xml:space="preserve">DROP TABLE </w:t>
            </w:r>
            <w:r w:rsidRPr="00EC4771">
              <w:rPr>
                <w:rFonts w:ascii="Courier New" w:hAnsi="Courier New" w:cs="Courier New"/>
                <w:color w:val="434343"/>
                <w:sz w:val="18"/>
                <w:szCs w:val="18"/>
              </w:rPr>
              <w:t>#TMP</w:t>
            </w:r>
            <w:r w:rsidRPr="00EC4771">
              <w:rPr>
                <w:rFonts w:ascii="Verdana" w:hAnsi="Verdana"/>
                <w:sz w:val="20"/>
                <w:szCs w:val="20"/>
              </w:rPr>
              <w:t xml:space="preserve"> </w:t>
            </w:r>
          </w:p>
        </w:tc>
      </w:tr>
    </w:tbl>
    <w:p w:rsidR="00B92504" w:rsidRPr="00EC4771"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sz w:val="20"/>
          <w:szCs w:val="20"/>
        </w:rPr>
        <w:lastRenderedPageBreak/>
        <w:t>here is the result set.</w:t>
      </w:r>
    </w:p>
    <w:p w:rsidR="00B92504" w:rsidRPr="00EC4771" w:rsidRDefault="00B92504" w:rsidP="00B92504">
      <w:pPr>
        <w:shd w:val="clear" w:color="auto" w:fill="FFFFFF"/>
        <w:spacing w:before="100" w:beforeAutospacing="1" w:after="100" w:afterAutospacing="1"/>
        <w:rPr>
          <w:rFonts w:ascii="Verdana" w:hAnsi="Verdana"/>
          <w:sz w:val="20"/>
          <w:szCs w:val="20"/>
        </w:rPr>
      </w:pPr>
      <w:r>
        <w:rPr>
          <w:rFonts w:ascii="Verdana" w:hAnsi="Verdana"/>
          <w:noProof/>
          <w:sz w:val="20"/>
          <w:szCs w:val="20"/>
        </w:rPr>
        <w:drawing>
          <wp:inline distT="0" distB="0" distL="0" distR="0" wp14:anchorId="10232477" wp14:editId="2F3A9D4F">
            <wp:extent cx="3543300" cy="2377440"/>
            <wp:effectExtent l="0" t="0" r="0" b="0"/>
            <wp:docPr id="36" name="Picture 36" descr="http://www.mssqltips.com/tipimages/1521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ssqltips.com/tipimages/1521_image003.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43300" cy="2377440"/>
                    </a:xfrm>
                    <a:prstGeom prst="rect">
                      <a:avLst/>
                    </a:prstGeom>
                    <a:noFill/>
                    <a:ln>
                      <a:noFill/>
                    </a:ln>
                  </pic:spPr>
                </pic:pic>
              </a:graphicData>
            </a:graphic>
          </wp:inline>
        </w:drawing>
      </w:r>
    </w:p>
    <w:p w:rsidR="00B92504" w:rsidRPr="00EC4771"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sz w:val="20"/>
          <w:szCs w:val="20"/>
        </w:rPr>
        <w:t>My personal favorite is being able to kill all the transactions in a database using three lines of code. If you have ever tried to restore a database and could not obtain exclusive access, you know how useful this can be.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510"/>
      </w:tblGrid>
      <w:tr w:rsidR="00B92504" w:rsidRPr="00EC4771" w:rsidTr="002C4C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504" w:rsidRPr="00EC4771" w:rsidRDefault="00B92504" w:rsidP="002C4C9A">
            <w:pPr>
              <w:rPr>
                <w:rFonts w:ascii="Verdana" w:hAnsi="Verdana"/>
                <w:sz w:val="20"/>
                <w:szCs w:val="20"/>
              </w:rPr>
            </w:pPr>
            <w:r w:rsidRPr="00EC4771">
              <w:rPr>
                <w:rFonts w:ascii="Courier New" w:hAnsi="Courier New" w:cs="Courier New"/>
                <w:color w:val="0000FF"/>
                <w:sz w:val="18"/>
                <w:szCs w:val="18"/>
              </w:rPr>
              <w:t xml:space="preserve">DECLARE </w:t>
            </w:r>
            <w:r w:rsidRPr="00EC4771">
              <w:rPr>
                <w:rFonts w:ascii="Courier New" w:hAnsi="Courier New" w:cs="Courier New"/>
                <w:color w:val="434343"/>
                <w:sz w:val="18"/>
                <w:szCs w:val="18"/>
              </w:rPr>
              <w:t xml:space="preserve">@SQL </w:t>
            </w:r>
            <w:r w:rsidRPr="00EC4771">
              <w:rPr>
                <w:rFonts w:ascii="Courier New" w:hAnsi="Courier New" w:cs="Courier New"/>
                <w:color w:val="0000FF"/>
                <w:sz w:val="18"/>
                <w:szCs w:val="18"/>
              </w:rPr>
              <w:t>VARCHAR</w:t>
            </w:r>
            <w:r w:rsidRPr="00EC4771">
              <w:rPr>
                <w:rFonts w:ascii="Courier New" w:hAnsi="Courier New" w:cs="Courier New"/>
                <w:color w:val="808080"/>
                <w:sz w:val="18"/>
                <w:szCs w:val="18"/>
              </w:rPr>
              <w:t>(</w:t>
            </w:r>
            <w:r w:rsidRPr="00EC4771">
              <w:rPr>
                <w:rFonts w:ascii="Courier New" w:hAnsi="Courier New" w:cs="Courier New"/>
                <w:color w:val="000000"/>
                <w:sz w:val="18"/>
                <w:szCs w:val="18"/>
              </w:rPr>
              <w:t>8000</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SELECT </w:t>
            </w:r>
            <w:r w:rsidRPr="00EC4771">
              <w:rPr>
                <w:rFonts w:ascii="Courier New" w:hAnsi="Courier New" w:cs="Courier New"/>
                <w:color w:val="434343"/>
                <w:sz w:val="18"/>
                <w:szCs w:val="18"/>
              </w:rPr>
              <w:t>@SQL</w:t>
            </w:r>
            <w:r w:rsidRPr="00EC4771">
              <w:rPr>
                <w:rFonts w:ascii="Courier New" w:hAnsi="Courier New" w:cs="Courier New"/>
                <w:color w:val="0000FF"/>
                <w:sz w:val="18"/>
                <w:szCs w:val="18"/>
              </w:rPr>
              <w:t>=</w:t>
            </w:r>
            <w:r w:rsidRPr="00EC4771">
              <w:rPr>
                <w:rFonts w:ascii="Courier New" w:hAnsi="Courier New" w:cs="Courier New"/>
                <w:color w:val="FF00FF"/>
                <w:sz w:val="18"/>
                <w:szCs w:val="18"/>
              </w:rPr>
              <w:t>COALESCE</w:t>
            </w:r>
            <w:r w:rsidRPr="00EC4771">
              <w:rPr>
                <w:rFonts w:ascii="Courier New" w:hAnsi="Courier New" w:cs="Courier New"/>
                <w:color w:val="808080"/>
                <w:sz w:val="18"/>
                <w:szCs w:val="18"/>
              </w:rPr>
              <w:t>(</w:t>
            </w:r>
            <w:r w:rsidRPr="00EC4771">
              <w:rPr>
                <w:rFonts w:ascii="Courier New" w:hAnsi="Courier New" w:cs="Courier New"/>
                <w:color w:val="434343"/>
                <w:sz w:val="18"/>
                <w:szCs w:val="18"/>
              </w:rPr>
              <w:t>@SQL</w:t>
            </w:r>
            <w:r w:rsidRPr="00EC4771">
              <w:rPr>
                <w:rFonts w:ascii="Courier New" w:hAnsi="Courier New" w:cs="Courier New"/>
                <w:color w:val="808080"/>
                <w:sz w:val="18"/>
                <w:szCs w:val="18"/>
              </w:rPr>
              <w:t>,</w:t>
            </w:r>
            <w:r w:rsidRPr="00EC4771">
              <w:rPr>
                <w:rFonts w:ascii="Courier New" w:hAnsi="Courier New" w:cs="Courier New"/>
                <w:color w:val="FF0000"/>
                <w:sz w:val="18"/>
                <w:szCs w:val="18"/>
              </w:rPr>
              <w:t>''</w:t>
            </w:r>
            <w:r w:rsidRPr="00EC4771">
              <w:rPr>
                <w:rFonts w:ascii="Courier New" w:hAnsi="Courier New" w:cs="Courier New"/>
                <w:color w:val="808080"/>
                <w:sz w:val="18"/>
                <w:szCs w:val="18"/>
              </w:rPr>
              <w:t>)+</w:t>
            </w:r>
            <w:r w:rsidRPr="00EC4771">
              <w:rPr>
                <w:rFonts w:ascii="Courier New" w:hAnsi="Courier New" w:cs="Courier New"/>
                <w:color w:val="FF0000"/>
                <w:sz w:val="18"/>
                <w:szCs w:val="18"/>
              </w:rPr>
              <w:t>'Kill '</w:t>
            </w:r>
            <w:r w:rsidRPr="00EC4771">
              <w:rPr>
                <w:rFonts w:ascii="Courier New" w:hAnsi="Courier New" w:cs="Courier New"/>
                <w:color w:val="808080"/>
                <w:sz w:val="18"/>
                <w:szCs w:val="18"/>
              </w:rPr>
              <w:t>+</w:t>
            </w:r>
            <w:r w:rsidRPr="00EC4771">
              <w:rPr>
                <w:rFonts w:ascii="Courier New" w:hAnsi="Courier New" w:cs="Courier New"/>
                <w:color w:val="FF00FF"/>
                <w:sz w:val="18"/>
                <w:szCs w:val="18"/>
              </w:rPr>
              <w:t>CAST</w:t>
            </w:r>
            <w:r w:rsidRPr="00EC4771">
              <w:rPr>
                <w:rFonts w:ascii="Courier New" w:hAnsi="Courier New" w:cs="Courier New"/>
                <w:color w:val="808080"/>
                <w:sz w:val="18"/>
                <w:szCs w:val="18"/>
              </w:rPr>
              <w:t>(</w:t>
            </w:r>
            <w:r w:rsidRPr="00EC4771">
              <w:rPr>
                <w:rFonts w:ascii="Courier New" w:hAnsi="Courier New" w:cs="Courier New"/>
                <w:color w:val="000000"/>
                <w:sz w:val="18"/>
                <w:szCs w:val="18"/>
              </w:rPr>
              <w:t xml:space="preserve">spid </w:t>
            </w:r>
            <w:r w:rsidRPr="00EC4771">
              <w:rPr>
                <w:rFonts w:ascii="Courier New" w:hAnsi="Courier New" w:cs="Courier New"/>
                <w:color w:val="0000FF"/>
                <w:sz w:val="18"/>
                <w:szCs w:val="18"/>
              </w:rPr>
              <w:t>AS VARCHAR</w:t>
            </w:r>
            <w:r w:rsidRPr="00EC4771">
              <w:rPr>
                <w:rFonts w:ascii="Courier New" w:hAnsi="Courier New" w:cs="Courier New"/>
                <w:color w:val="808080"/>
                <w:sz w:val="18"/>
                <w:szCs w:val="18"/>
              </w:rPr>
              <w:t>(</w:t>
            </w:r>
            <w:r w:rsidRPr="00EC4771">
              <w:rPr>
                <w:rFonts w:ascii="Courier New" w:hAnsi="Courier New" w:cs="Courier New"/>
                <w:color w:val="000000"/>
                <w:sz w:val="18"/>
                <w:szCs w:val="18"/>
              </w:rPr>
              <w:t>10</w:t>
            </w:r>
            <w:r w:rsidRPr="00EC4771">
              <w:rPr>
                <w:rFonts w:ascii="Courier New" w:hAnsi="Courier New" w:cs="Courier New"/>
                <w:color w:val="808080"/>
                <w:sz w:val="18"/>
                <w:szCs w:val="18"/>
              </w:rPr>
              <w:t xml:space="preserve">))+ </w:t>
            </w:r>
            <w:r w:rsidRPr="00EC4771">
              <w:rPr>
                <w:rFonts w:ascii="Courier New" w:hAnsi="Courier New" w:cs="Courier New"/>
                <w:color w:val="FF0000"/>
                <w:sz w:val="18"/>
                <w:szCs w:val="18"/>
              </w:rPr>
              <w:t xml:space="preserve">'; ' </w:t>
            </w:r>
            <w:r w:rsidRPr="00EC4771">
              <w:rPr>
                <w:rFonts w:ascii="Courier New" w:hAnsi="Courier New" w:cs="Courier New"/>
                <w:color w:val="FF0000"/>
                <w:sz w:val="18"/>
                <w:szCs w:val="18"/>
              </w:rPr>
              <w:br/>
            </w:r>
            <w:r w:rsidRPr="00EC4771">
              <w:rPr>
                <w:rFonts w:ascii="Courier New" w:hAnsi="Courier New" w:cs="Courier New"/>
                <w:color w:val="0000FF"/>
                <w:sz w:val="18"/>
                <w:szCs w:val="18"/>
              </w:rPr>
              <w:t xml:space="preserve">FROM </w:t>
            </w:r>
            <w:r w:rsidRPr="00EC4771">
              <w:rPr>
                <w:rFonts w:ascii="Courier New" w:hAnsi="Courier New" w:cs="Courier New"/>
                <w:color w:val="000000"/>
                <w:sz w:val="18"/>
                <w:szCs w:val="18"/>
              </w:rPr>
              <w:t xml:space="preserve">sys.sysprocesses </w:t>
            </w:r>
            <w:r w:rsidRPr="00EC4771">
              <w:rPr>
                <w:rFonts w:ascii="Courier New" w:hAnsi="Courier New" w:cs="Courier New"/>
                <w:color w:val="000000"/>
                <w:sz w:val="18"/>
                <w:szCs w:val="18"/>
              </w:rPr>
              <w:br/>
            </w:r>
            <w:r w:rsidRPr="00EC4771">
              <w:rPr>
                <w:rFonts w:ascii="Courier New" w:hAnsi="Courier New" w:cs="Courier New"/>
                <w:color w:val="0000FF"/>
                <w:sz w:val="18"/>
                <w:szCs w:val="18"/>
              </w:rPr>
              <w:t xml:space="preserve">WHERE </w:t>
            </w:r>
            <w:r w:rsidRPr="00EC4771">
              <w:rPr>
                <w:rFonts w:ascii="Courier New" w:hAnsi="Courier New" w:cs="Courier New"/>
                <w:color w:val="000000"/>
                <w:sz w:val="18"/>
                <w:szCs w:val="18"/>
              </w:rPr>
              <w:t>DBID</w:t>
            </w:r>
            <w:r w:rsidRPr="00EC4771">
              <w:rPr>
                <w:rFonts w:ascii="Courier New" w:hAnsi="Courier New" w:cs="Courier New"/>
                <w:color w:val="0000FF"/>
                <w:sz w:val="18"/>
                <w:szCs w:val="18"/>
              </w:rPr>
              <w:t>=</w:t>
            </w:r>
            <w:r w:rsidRPr="00EC4771">
              <w:rPr>
                <w:rFonts w:ascii="Courier New" w:hAnsi="Courier New" w:cs="Courier New"/>
                <w:color w:val="FF00FF"/>
                <w:sz w:val="18"/>
                <w:szCs w:val="18"/>
              </w:rPr>
              <w:t>DB_ID</w:t>
            </w:r>
            <w:r w:rsidRPr="00EC4771">
              <w:rPr>
                <w:rFonts w:ascii="Courier New" w:hAnsi="Courier New" w:cs="Courier New"/>
                <w:color w:val="808080"/>
                <w:sz w:val="18"/>
                <w:szCs w:val="18"/>
              </w:rPr>
              <w:t>(</w:t>
            </w:r>
            <w:r w:rsidRPr="00EC4771">
              <w:rPr>
                <w:rFonts w:ascii="Courier New" w:hAnsi="Courier New" w:cs="Courier New"/>
                <w:color w:val="FF0000"/>
                <w:sz w:val="18"/>
                <w:szCs w:val="18"/>
              </w:rPr>
              <w:t>'AdventureWorks'</w:t>
            </w:r>
            <w:r w:rsidRPr="00EC4771">
              <w:rPr>
                <w:rFonts w:ascii="Courier New" w:hAnsi="Courier New" w:cs="Courier New"/>
                <w:color w:val="808080"/>
                <w:sz w:val="18"/>
                <w:szCs w:val="18"/>
              </w:rPr>
              <w:t xml:space="preserve">) </w:t>
            </w:r>
            <w:r w:rsidRPr="00EC4771">
              <w:rPr>
                <w:rFonts w:ascii="Courier New" w:hAnsi="Courier New" w:cs="Courier New"/>
                <w:color w:val="808080"/>
                <w:sz w:val="18"/>
                <w:szCs w:val="18"/>
              </w:rPr>
              <w:br/>
            </w:r>
            <w:r w:rsidRPr="00EC4771">
              <w:rPr>
                <w:rFonts w:ascii="Courier New" w:hAnsi="Courier New" w:cs="Courier New"/>
                <w:color w:val="808080"/>
                <w:sz w:val="18"/>
                <w:szCs w:val="18"/>
              </w:rPr>
              <w:br/>
            </w:r>
            <w:r w:rsidRPr="00EC4771">
              <w:rPr>
                <w:rFonts w:ascii="Courier New" w:hAnsi="Courier New" w:cs="Courier New"/>
                <w:color w:val="0000FF"/>
                <w:sz w:val="18"/>
                <w:szCs w:val="18"/>
              </w:rPr>
              <w:t xml:space="preserve">PRINT </w:t>
            </w:r>
            <w:r w:rsidRPr="00EC4771">
              <w:rPr>
                <w:rFonts w:ascii="Courier New" w:hAnsi="Courier New" w:cs="Courier New"/>
                <w:color w:val="434343"/>
                <w:sz w:val="18"/>
                <w:szCs w:val="18"/>
              </w:rPr>
              <w:t xml:space="preserve">@SQL </w:t>
            </w:r>
            <w:r w:rsidRPr="00EC4771">
              <w:rPr>
                <w:rFonts w:ascii="Courier New" w:hAnsi="Courier New" w:cs="Courier New"/>
                <w:color w:val="008000"/>
                <w:sz w:val="18"/>
                <w:szCs w:val="18"/>
              </w:rPr>
              <w:t>--EXEC(@SQL) Replace the print statement with exec to execute</w:t>
            </w:r>
            <w:r w:rsidRPr="00EC4771">
              <w:rPr>
                <w:rFonts w:ascii="Verdana" w:hAnsi="Verdana"/>
                <w:sz w:val="20"/>
                <w:szCs w:val="20"/>
              </w:rPr>
              <w:t xml:space="preserve"> </w:t>
            </w:r>
          </w:p>
        </w:tc>
      </w:tr>
    </w:tbl>
    <w:p w:rsidR="00B92504" w:rsidRPr="00EC4771"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sz w:val="20"/>
          <w:szCs w:val="20"/>
        </w:rPr>
        <w:t xml:space="preserve">will give you a result set such as the following. </w:t>
      </w:r>
    </w:p>
    <w:p w:rsidR="00B92504" w:rsidRPr="00EC4771" w:rsidRDefault="00B92504" w:rsidP="00B92504">
      <w:pPr>
        <w:shd w:val="clear" w:color="auto" w:fill="FFFFFF"/>
        <w:spacing w:before="100" w:beforeAutospacing="1" w:after="100" w:afterAutospacing="1"/>
        <w:rPr>
          <w:rFonts w:ascii="Verdana" w:hAnsi="Verdana"/>
          <w:sz w:val="20"/>
          <w:szCs w:val="20"/>
        </w:rPr>
      </w:pPr>
      <w:r>
        <w:rPr>
          <w:rFonts w:ascii="Verdana" w:hAnsi="Verdana"/>
          <w:noProof/>
          <w:sz w:val="20"/>
          <w:szCs w:val="20"/>
        </w:rPr>
        <w:drawing>
          <wp:inline distT="0" distB="0" distL="0" distR="0" wp14:anchorId="76B1B364" wp14:editId="1A3BFF69">
            <wp:extent cx="2316480" cy="662940"/>
            <wp:effectExtent l="0" t="0" r="0" b="0"/>
            <wp:docPr id="35" name="Picture 35" descr="http://www.mssqltips.com/tipimages/152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ssqltips.com/tipimages/1521_c1.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16480" cy="662940"/>
                    </a:xfrm>
                    <a:prstGeom prst="rect">
                      <a:avLst/>
                    </a:prstGeom>
                    <a:noFill/>
                    <a:ln>
                      <a:noFill/>
                    </a:ln>
                  </pic:spPr>
                </pic:pic>
              </a:graphicData>
            </a:graphic>
          </wp:inline>
        </w:drawing>
      </w:r>
    </w:p>
    <w:p w:rsidR="00B92504" w:rsidRPr="00EC4771" w:rsidRDefault="00B92504" w:rsidP="00B92504">
      <w:pPr>
        <w:shd w:val="clear" w:color="auto" w:fill="FFFFFF"/>
        <w:spacing w:before="100" w:beforeAutospacing="1" w:after="100" w:afterAutospacing="1"/>
        <w:rPr>
          <w:rFonts w:ascii="Verdana" w:hAnsi="Verdana"/>
          <w:sz w:val="20"/>
          <w:szCs w:val="20"/>
        </w:rPr>
      </w:pPr>
      <w:r w:rsidRPr="00EC4771">
        <w:rPr>
          <w:rFonts w:ascii="Verdana" w:hAnsi="Verdana"/>
          <w:b/>
          <w:bCs/>
          <w:sz w:val="20"/>
          <w:szCs w:val="20"/>
          <w:u w:val="single"/>
        </w:rPr>
        <w:lastRenderedPageBreak/>
        <w:t>Next Steps</w:t>
      </w:r>
      <w:r w:rsidRPr="00EC4771">
        <w:rPr>
          <w:rFonts w:ascii="Verdana" w:hAnsi="Verdana"/>
          <w:sz w:val="20"/>
          <w:szCs w:val="20"/>
        </w:rPr>
        <w:t xml:space="preserve"> </w:t>
      </w:r>
    </w:p>
    <w:p w:rsidR="00B92504" w:rsidRPr="00EC4771" w:rsidRDefault="00B92504" w:rsidP="00201C54">
      <w:pPr>
        <w:numPr>
          <w:ilvl w:val="0"/>
          <w:numId w:val="13"/>
        </w:numPr>
        <w:shd w:val="clear" w:color="auto" w:fill="FFFFFF"/>
        <w:spacing w:before="100" w:beforeAutospacing="1" w:after="100" w:afterAutospacing="1"/>
        <w:rPr>
          <w:rFonts w:ascii="Verdana" w:hAnsi="Verdana"/>
          <w:sz w:val="20"/>
          <w:szCs w:val="20"/>
        </w:rPr>
      </w:pPr>
      <w:r w:rsidRPr="00EC4771">
        <w:rPr>
          <w:rFonts w:ascii="Verdana" w:hAnsi="Verdana"/>
          <w:sz w:val="20"/>
          <w:szCs w:val="20"/>
        </w:rPr>
        <w:t xml:space="preserve">Whenever I think I may need a cursor, I always try to find a solution using Coalesce first. </w:t>
      </w:r>
    </w:p>
    <w:p w:rsidR="00B92504" w:rsidRPr="00EC4771" w:rsidRDefault="00B92504" w:rsidP="00201C54">
      <w:pPr>
        <w:numPr>
          <w:ilvl w:val="0"/>
          <w:numId w:val="13"/>
        </w:numPr>
        <w:shd w:val="clear" w:color="auto" w:fill="FFFFFF"/>
        <w:spacing w:before="100" w:beforeAutospacing="1" w:after="100" w:afterAutospacing="1"/>
        <w:rPr>
          <w:rFonts w:ascii="Verdana" w:hAnsi="Verdana"/>
          <w:sz w:val="20"/>
          <w:szCs w:val="20"/>
        </w:rPr>
      </w:pPr>
      <w:r w:rsidRPr="00EC4771">
        <w:rPr>
          <w:rFonts w:ascii="Verdana" w:hAnsi="Verdana"/>
          <w:sz w:val="20"/>
          <w:szCs w:val="20"/>
        </w:rPr>
        <w:t>I am sure I just scratched the surface on the many ways this function can be used. Go try and see what all you can come up with. A little innovative thinking can save several lines of code.</w:t>
      </w:r>
    </w:p>
    <w:p w:rsidR="00B92504" w:rsidRDefault="00B92504" w:rsidP="00B92504"/>
    <w:p w:rsidR="00B92504" w:rsidRPr="004B78B0" w:rsidRDefault="00B92504" w:rsidP="004B78B0"/>
    <w:p w:rsidR="00E616C9" w:rsidRPr="004B78B0" w:rsidRDefault="00E616C9" w:rsidP="004B78B0"/>
    <w:p w:rsidR="00E616C9" w:rsidRPr="0011496D" w:rsidRDefault="00E616C9" w:rsidP="004B78B0">
      <w:pPr>
        <w:rPr>
          <w:b/>
          <w:sz w:val="36"/>
          <w:szCs w:val="36"/>
          <w:u w:val="single"/>
        </w:rPr>
      </w:pPr>
      <w:r w:rsidRPr="0011496D">
        <w:rPr>
          <w:b/>
          <w:sz w:val="36"/>
          <w:szCs w:val="36"/>
          <w:u w:val="single"/>
        </w:rPr>
        <w:t>ISNULL:</w:t>
      </w:r>
    </w:p>
    <w:p w:rsidR="00E616C9" w:rsidRPr="004B78B0" w:rsidRDefault="00E616C9" w:rsidP="004B78B0"/>
    <w:p w:rsidR="005B0BDD" w:rsidRPr="004B78B0" w:rsidRDefault="005B0BDD" w:rsidP="004B78B0">
      <w:r w:rsidRPr="004B78B0">
        <w:t>If a column may contain a null, always use the ISNULL function to return a 0 so that your summation queries will not crash. Here’s a quick example that you can run on the pubs database:</w:t>
      </w:r>
    </w:p>
    <w:p w:rsidR="005B0BDD" w:rsidRPr="004B78B0" w:rsidRDefault="005B0BDD" w:rsidP="004B78B0">
      <w:r w:rsidRPr="004B78B0">
        <w:t>USE pubs</w:t>
      </w:r>
    </w:p>
    <w:p w:rsidR="005B0BDD" w:rsidRPr="004B78B0" w:rsidRDefault="005B0BDD" w:rsidP="004B78B0">
      <w:r w:rsidRPr="004B78B0">
        <w:t>GO</w:t>
      </w:r>
    </w:p>
    <w:p w:rsidR="005B0BDD" w:rsidRPr="004B78B0" w:rsidRDefault="005B0BDD" w:rsidP="004B78B0">
      <w:r w:rsidRPr="004B78B0">
        <w:t>SELECT SUM(ISNULL(price, 0))</w:t>
      </w:r>
    </w:p>
    <w:p w:rsidR="005B0BDD" w:rsidRPr="004B78B0" w:rsidRDefault="005B0BDD" w:rsidP="004B78B0">
      <w:r w:rsidRPr="004B78B0">
        <w:t>FROM titles</w:t>
      </w:r>
    </w:p>
    <w:p w:rsidR="005B0BDD" w:rsidRPr="004B78B0" w:rsidRDefault="005B0BDD" w:rsidP="004B78B0">
      <w:r w:rsidRPr="004B78B0">
        <w:t>GO</w:t>
      </w:r>
    </w:p>
    <w:p w:rsidR="005B0BDD" w:rsidRPr="004B78B0" w:rsidRDefault="005B0BDD" w:rsidP="004B78B0">
      <w:r w:rsidRPr="004B78B0">
        <w:br/>
      </w:r>
      <w:r w:rsidRPr="004B78B0">
        <w:br/>
      </w:r>
      <w:r w:rsidRPr="002B14AB">
        <w:rPr>
          <w:b/>
        </w:rPr>
        <w:t>ISNULL is a T-</w:t>
      </w:r>
      <w:hyperlink r:id="rId76" w:history="1">
        <w:r w:rsidRPr="002B14AB">
          <w:rPr>
            <w:rStyle w:val="Hyperlink"/>
            <w:b/>
          </w:rPr>
          <w:t>SQL</w:t>
        </w:r>
      </w:hyperlink>
      <w:r w:rsidRPr="002B14AB">
        <w:rPr>
          <w:b/>
        </w:rPr>
        <w:t xml:space="preserve"> function that is often used to replace NULL values with another value</w:t>
      </w:r>
      <w:r w:rsidRPr="004B78B0">
        <w:t>. In the above example, it is used to turn all NULL values into 0. ISNULL always returns its first argument except when it is NULL, in which case it returns its second argument.</w:t>
      </w:r>
    </w:p>
    <w:p w:rsidR="005B0BDD" w:rsidRPr="004B78B0" w:rsidRDefault="005B0BDD" w:rsidP="004B78B0"/>
    <w:p w:rsidR="005B0BDD" w:rsidRPr="004B4672" w:rsidRDefault="005B0BDD" w:rsidP="004B78B0">
      <w:pPr>
        <w:rPr>
          <w:b/>
          <w:color w:val="FF0000"/>
        </w:rPr>
      </w:pPr>
      <w:r w:rsidRPr="004B4672">
        <w:rPr>
          <w:b/>
          <w:color w:val="FF0000"/>
        </w:rPr>
        <w:t xml:space="preserve">NULL and the COUNT function </w:t>
      </w:r>
    </w:p>
    <w:p w:rsidR="005B0BDD" w:rsidRPr="004B78B0" w:rsidRDefault="005B0BDD" w:rsidP="004B78B0">
      <w:r w:rsidRPr="004B4672">
        <w:rPr>
          <w:b/>
          <w:color w:val="FF0000"/>
        </w:rPr>
        <w:t xml:space="preserve">Most aggregate functions eliminate null values in calculations; one exception is the COUNT function. When using the COUNT function on a column containing NULL values, the NULL values will be eliminated from the calculation. However, if the COUNT function is used with an </w:t>
      </w:r>
      <w:hyperlink r:id="rId77" w:history="1">
        <w:r w:rsidRPr="004B4672">
          <w:rPr>
            <w:rStyle w:val="Hyperlink"/>
            <w:b/>
            <w:color w:val="FF0000"/>
          </w:rPr>
          <w:t>asterisk</w:t>
        </w:r>
      </w:hyperlink>
      <w:r w:rsidRPr="004B4672">
        <w:rPr>
          <w:b/>
          <w:color w:val="FF0000"/>
        </w:rPr>
        <w:t>, it will count all rows regardless of whether NULL values are present.</w:t>
      </w:r>
      <w:r w:rsidRPr="007D0A4F">
        <w:rPr>
          <w:b/>
        </w:rPr>
        <w:br/>
      </w:r>
      <w:r w:rsidRPr="004B78B0">
        <w:br/>
        <w:t>If you want the COUNT function to count all rows of a given column, including the null values, use the ISNULL function. The ISNULL function can replace the null value with a valid value.</w:t>
      </w:r>
      <w:r w:rsidRPr="004B78B0">
        <w:br/>
      </w:r>
      <w:r w:rsidRPr="004B78B0">
        <w:br/>
        <w:t>In fact, the ISNULL function is very valuable for aggregate functions where NULL values affect the results in an erroneous fashion. Remember that when using an asterisk, the COUNT function will calculate all rows. The following sample codes illustrate the impact of null values in the AVG and COUNT aggregate functions:</w:t>
      </w:r>
    </w:p>
    <w:p w:rsidR="005B0BDD" w:rsidRPr="004B78B0" w:rsidRDefault="005B0BDD" w:rsidP="004B78B0"/>
    <w:p w:rsidR="005B0BDD" w:rsidRPr="004B78B0" w:rsidRDefault="005B0BDD" w:rsidP="004B78B0"/>
    <w:p w:rsidR="005B0BDD" w:rsidRPr="004B78B0" w:rsidRDefault="005B0BDD" w:rsidP="004B78B0">
      <w:r w:rsidRPr="004B78B0">
        <w:t xml:space="preserve">SELECT  AVG(col1)         - NULL values are eliminated. </w:t>
      </w:r>
    </w:p>
    <w:p w:rsidR="005B0BDD" w:rsidRPr="004B78B0" w:rsidRDefault="005B0BDD" w:rsidP="004B78B0">
      <w:r w:rsidRPr="004B78B0">
        <w:t>AVG(ISNULL(col1,0)) A2    - With the IsNULL function, NULL is replaced with 0.</w:t>
      </w:r>
    </w:p>
    <w:p w:rsidR="005B0BDD" w:rsidRPr="004B78B0" w:rsidRDefault="005B0BDD" w:rsidP="004B78B0">
      <w:r w:rsidRPr="004B78B0">
        <w:t>COUNT(col1) C1,           - NULL values are eliminated.</w:t>
      </w:r>
    </w:p>
    <w:p w:rsidR="005B0BDD" w:rsidRPr="004B78B0" w:rsidRDefault="005B0BDD" w:rsidP="004B78B0">
      <w:r w:rsidRPr="004B78B0">
        <w:t>COUNT(ISNULL(col1,0)) C2, - With the IsNULL function, NULL is replaced with 0.</w:t>
      </w:r>
    </w:p>
    <w:p w:rsidR="005B0BDD" w:rsidRPr="004B78B0" w:rsidRDefault="005B0BDD" w:rsidP="004B78B0">
      <w:r w:rsidRPr="004B78B0">
        <w:t xml:space="preserve">COUNT(*) C3               - count(*)calculates all rows, even those with NULLs           </w:t>
      </w:r>
    </w:p>
    <w:p w:rsidR="005B0BDD" w:rsidRPr="004B78B0" w:rsidRDefault="005B0BDD" w:rsidP="004B78B0">
      <w:r w:rsidRPr="004B78B0">
        <w:t>FROM tabcount</w:t>
      </w:r>
    </w:p>
    <w:p w:rsidR="005B0BDD" w:rsidRPr="004B78B0" w:rsidRDefault="005B0BDD" w:rsidP="004B78B0"/>
    <w:p w:rsidR="00742655" w:rsidRPr="00650E11" w:rsidRDefault="007A7573" w:rsidP="004B78B0">
      <w:pPr>
        <w:rPr>
          <w:b/>
          <w:u w:val="single"/>
        </w:rPr>
      </w:pPr>
      <w:r w:rsidRPr="00650E11">
        <w:rPr>
          <w:b/>
          <w:u w:val="single"/>
        </w:rPr>
        <w:t>IS NULL:</w:t>
      </w:r>
    </w:p>
    <w:p w:rsidR="007A7573" w:rsidRPr="004B78B0" w:rsidRDefault="007A7573" w:rsidP="004B78B0">
      <w:r w:rsidRPr="004B78B0">
        <w:t xml:space="preserve">To test if a field is NULL, you need to use  IS NULL </w:t>
      </w:r>
    </w:p>
    <w:p w:rsidR="00E667E1" w:rsidRPr="004B78B0" w:rsidRDefault="00E667E1" w:rsidP="004B78B0">
      <w:r w:rsidRPr="004B78B0">
        <w:t>How can we test for NULL values?</w:t>
      </w:r>
    </w:p>
    <w:p w:rsidR="00E667E1" w:rsidRPr="004B78B0" w:rsidRDefault="00E667E1" w:rsidP="004B78B0">
      <w:r w:rsidRPr="004B78B0">
        <w:t xml:space="preserve">It is </w:t>
      </w:r>
      <w:r w:rsidRPr="00755EDF">
        <w:rPr>
          <w:b/>
        </w:rPr>
        <w:t>not possible</w:t>
      </w:r>
      <w:r w:rsidRPr="004B78B0">
        <w:t xml:space="preserve"> to test for NULL values with comparison operators, such as =, &lt;, or &lt;&gt;.</w:t>
      </w:r>
    </w:p>
    <w:p w:rsidR="00E667E1" w:rsidRPr="004B78B0" w:rsidRDefault="00E667E1" w:rsidP="004B78B0">
      <w:r w:rsidRPr="004B78B0">
        <w:t>We will have to use the IS NULL and IS NOT NULL operators instead.</w:t>
      </w:r>
    </w:p>
    <w:p w:rsidR="00DD714E" w:rsidRPr="004B78B0" w:rsidRDefault="00DD714E" w:rsidP="004B78B0">
      <w:r w:rsidRPr="004B78B0">
        <w:t xml:space="preserve">It is </w:t>
      </w:r>
      <w:r w:rsidRPr="00894D76">
        <w:rPr>
          <w:b/>
        </w:rPr>
        <w:t>not</w:t>
      </w:r>
      <w:r w:rsidRPr="004B78B0">
        <w:t xml:space="preserve"> possible to compare NULL and 0; they are not equivalent</w:t>
      </w:r>
    </w:p>
    <w:p w:rsidR="00E667E1" w:rsidRPr="004B78B0" w:rsidRDefault="00E667E1" w:rsidP="004B78B0"/>
    <w:p w:rsidR="0027216C" w:rsidRPr="008D14E2" w:rsidRDefault="0027216C" w:rsidP="0027216C">
      <w:pPr>
        <w:rPr>
          <w:b/>
          <w:u w:val="single"/>
        </w:rPr>
      </w:pPr>
      <w:r w:rsidRPr="008D14E2">
        <w:rPr>
          <w:b/>
          <w:u w:val="single"/>
        </w:rPr>
        <w:t>NULLIF</w:t>
      </w:r>
    </w:p>
    <w:p w:rsidR="0027216C" w:rsidRPr="00E25705" w:rsidRDefault="0027216C" w:rsidP="0027216C">
      <w:pPr>
        <w:spacing w:before="100" w:beforeAutospacing="1" w:after="100" w:afterAutospacing="1"/>
        <w:jc w:val="both"/>
        <w:rPr>
          <w:lang w:val="en"/>
        </w:rPr>
      </w:pPr>
      <w:r w:rsidRPr="00E25705">
        <w:rPr>
          <w:lang w:val="en"/>
        </w:rPr>
        <w:t>NULLIF ( expression , expression )</w:t>
      </w:r>
    </w:p>
    <w:p w:rsidR="0027216C" w:rsidRPr="00E25705" w:rsidRDefault="0027216C" w:rsidP="0027216C">
      <w:pPr>
        <w:spacing w:before="100" w:beforeAutospacing="1" w:after="100" w:afterAutospacing="1"/>
        <w:jc w:val="both"/>
        <w:rPr>
          <w:lang w:val="en"/>
        </w:rPr>
      </w:pPr>
      <w:r w:rsidRPr="00E25705">
        <w:rPr>
          <w:lang w:val="en"/>
        </w:rPr>
        <w:t>Returns a null value if the two specified expressions are equal. NULLIF returns the first expression if the two expressions are not equal. If the expressions are equal, NULLIF returns a null value of the type of the first expression. NULLIF is equivalent to a searched CASE function in which the two expressions are equal and the resulting expression is NULL.</w:t>
      </w:r>
    </w:p>
    <w:p w:rsidR="0027216C" w:rsidRPr="00E25705" w:rsidRDefault="0027216C" w:rsidP="0027216C">
      <w:pPr>
        <w:spacing w:before="100" w:beforeAutospacing="1" w:after="100" w:afterAutospacing="1"/>
        <w:jc w:val="both"/>
        <w:rPr>
          <w:lang w:val="en"/>
        </w:rPr>
      </w:pPr>
      <w:r w:rsidRPr="00E25705">
        <w:rPr>
          <w:lang w:val="en"/>
        </w:rPr>
        <w:t>Following is good example of NULLIF and CASE from BOL:</w:t>
      </w:r>
      <w:r w:rsidRPr="00E25705">
        <w:rPr>
          <w:lang w:val="en"/>
        </w:rPr>
        <w:br/>
      </w:r>
      <w:r w:rsidRPr="00E25705">
        <w:rPr>
          <w:rFonts w:ascii="Courier New" w:hAnsi="Courier New" w:cs="Courier New"/>
          <w:color w:val="0000FF"/>
          <w:sz w:val="18"/>
          <w:szCs w:val="18"/>
          <w:lang w:val="en"/>
        </w:rPr>
        <w:t xml:space="preserve">USE </w:t>
      </w:r>
      <w:r w:rsidRPr="00E25705">
        <w:rPr>
          <w:rFonts w:ascii="Courier New" w:hAnsi="Courier New" w:cs="Courier New"/>
          <w:color w:val="000000"/>
          <w:sz w:val="18"/>
          <w:szCs w:val="18"/>
          <w:lang w:val="en"/>
        </w:rPr>
        <w:t>AdventureWorks</w:t>
      </w:r>
      <w:r w:rsidRPr="00E25705">
        <w:rPr>
          <w:rFonts w:ascii="Courier New" w:hAnsi="Courier New" w:cs="Courier New"/>
          <w:color w:val="808080"/>
          <w:sz w:val="18"/>
          <w:szCs w:val="18"/>
          <w:lang w:val="en"/>
        </w:rPr>
        <w:t>;</w:t>
      </w:r>
      <w:r w:rsidRPr="00E25705">
        <w:rPr>
          <w:rFonts w:ascii="Courier New" w:hAnsi="Courier New" w:cs="Courier New"/>
          <w:color w:val="808080"/>
          <w:sz w:val="18"/>
          <w:szCs w:val="18"/>
          <w:lang w:val="en"/>
        </w:rPr>
        <w:br/>
      </w:r>
      <w:r w:rsidRPr="00E25705">
        <w:rPr>
          <w:rFonts w:ascii="Courier New" w:hAnsi="Courier New" w:cs="Courier New"/>
          <w:color w:val="000000"/>
          <w:sz w:val="18"/>
          <w:szCs w:val="18"/>
          <w:lang w:val="en"/>
        </w:rPr>
        <w:t>GO</w:t>
      </w:r>
      <w:r w:rsidRPr="00E25705">
        <w:rPr>
          <w:rFonts w:ascii="Courier New" w:hAnsi="Courier New" w:cs="Courier New"/>
          <w:color w:val="000000"/>
          <w:sz w:val="18"/>
          <w:szCs w:val="18"/>
          <w:lang w:val="en"/>
        </w:rPr>
        <w:br/>
      </w:r>
      <w:r w:rsidRPr="00E25705">
        <w:rPr>
          <w:rFonts w:ascii="Courier New" w:hAnsi="Courier New" w:cs="Courier New"/>
          <w:color w:val="0000FF"/>
          <w:sz w:val="18"/>
          <w:szCs w:val="18"/>
          <w:lang w:val="en"/>
        </w:rPr>
        <w:t xml:space="preserve">SELECT </w:t>
      </w:r>
      <w:r w:rsidRPr="00E25705">
        <w:rPr>
          <w:rFonts w:ascii="Courier New" w:hAnsi="Courier New" w:cs="Courier New"/>
          <w:color w:val="000000"/>
          <w:sz w:val="18"/>
          <w:szCs w:val="18"/>
          <w:lang w:val="en"/>
        </w:rPr>
        <w:t>ProductID</w:t>
      </w:r>
      <w:r w:rsidRPr="00E25705">
        <w:rPr>
          <w:rFonts w:ascii="Courier New" w:hAnsi="Courier New" w:cs="Courier New"/>
          <w:color w:val="808080"/>
          <w:sz w:val="18"/>
          <w:szCs w:val="18"/>
          <w:lang w:val="en"/>
        </w:rPr>
        <w:t xml:space="preserve">, </w:t>
      </w:r>
      <w:r w:rsidRPr="00E25705">
        <w:rPr>
          <w:rFonts w:ascii="Courier New" w:hAnsi="Courier New" w:cs="Courier New"/>
          <w:color w:val="000000"/>
          <w:sz w:val="18"/>
          <w:szCs w:val="18"/>
          <w:lang w:val="en"/>
        </w:rPr>
        <w:t>MakeFlag</w:t>
      </w:r>
      <w:r w:rsidRPr="00E25705">
        <w:rPr>
          <w:rFonts w:ascii="Courier New" w:hAnsi="Courier New" w:cs="Courier New"/>
          <w:color w:val="808080"/>
          <w:sz w:val="18"/>
          <w:szCs w:val="18"/>
          <w:lang w:val="en"/>
        </w:rPr>
        <w:t xml:space="preserve">, </w:t>
      </w:r>
      <w:r w:rsidRPr="00E25705">
        <w:rPr>
          <w:rFonts w:ascii="Courier New" w:hAnsi="Courier New" w:cs="Courier New"/>
          <w:color w:val="000000"/>
          <w:sz w:val="18"/>
          <w:szCs w:val="18"/>
          <w:lang w:val="en"/>
        </w:rPr>
        <w:t>FinishedGoodsFlag</w:t>
      </w:r>
      <w:r w:rsidRPr="00E25705">
        <w:rPr>
          <w:rFonts w:ascii="Courier New" w:hAnsi="Courier New" w:cs="Courier New"/>
          <w:color w:val="808080"/>
          <w:sz w:val="18"/>
          <w:szCs w:val="18"/>
          <w:lang w:val="en"/>
        </w:rPr>
        <w:t>,</w:t>
      </w:r>
      <w:r w:rsidRPr="00E25705">
        <w:rPr>
          <w:rFonts w:ascii="Courier New" w:hAnsi="Courier New" w:cs="Courier New"/>
          <w:color w:val="808080"/>
          <w:sz w:val="18"/>
          <w:szCs w:val="18"/>
          <w:lang w:val="en"/>
        </w:rPr>
        <w:br/>
      </w:r>
      <w:r w:rsidRPr="00E25705">
        <w:rPr>
          <w:rFonts w:ascii="Courier New" w:hAnsi="Courier New" w:cs="Courier New"/>
          <w:color w:val="FF00FF"/>
          <w:sz w:val="18"/>
          <w:szCs w:val="18"/>
          <w:lang w:val="en"/>
        </w:rPr>
        <w:t>NULLIF</w:t>
      </w:r>
      <w:r w:rsidRPr="00E25705">
        <w:rPr>
          <w:rFonts w:ascii="Courier New" w:hAnsi="Courier New" w:cs="Courier New"/>
          <w:color w:val="808080"/>
          <w:sz w:val="18"/>
          <w:szCs w:val="18"/>
          <w:lang w:val="en"/>
        </w:rPr>
        <w:t>(</w:t>
      </w:r>
      <w:r w:rsidRPr="00E25705">
        <w:rPr>
          <w:rFonts w:ascii="Courier New" w:hAnsi="Courier New" w:cs="Courier New"/>
          <w:color w:val="000000"/>
          <w:sz w:val="18"/>
          <w:szCs w:val="18"/>
          <w:lang w:val="en"/>
        </w:rPr>
        <w:t>MakeFlag</w:t>
      </w:r>
      <w:r w:rsidRPr="00E25705">
        <w:rPr>
          <w:rFonts w:ascii="Courier New" w:hAnsi="Courier New" w:cs="Courier New"/>
          <w:color w:val="808080"/>
          <w:sz w:val="18"/>
          <w:szCs w:val="18"/>
          <w:lang w:val="en"/>
        </w:rPr>
        <w:t>,</w:t>
      </w:r>
      <w:r w:rsidRPr="00E25705">
        <w:rPr>
          <w:rFonts w:ascii="Courier New" w:hAnsi="Courier New" w:cs="Courier New"/>
          <w:color w:val="000000"/>
          <w:sz w:val="18"/>
          <w:szCs w:val="18"/>
          <w:lang w:val="en"/>
        </w:rPr>
        <w:t>FinishedGoodsFlag</w:t>
      </w:r>
      <w:r w:rsidRPr="00E25705">
        <w:rPr>
          <w:rFonts w:ascii="Courier New" w:hAnsi="Courier New" w:cs="Courier New"/>
          <w:color w:val="808080"/>
          <w:sz w:val="18"/>
          <w:szCs w:val="18"/>
          <w:lang w:val="en"/>
        </w:rPr>
        <w:t>)</w:t>
      </w:r>
      <w:r w:rsidRPr="00E25705">
        <w:rPr>
          <w:rFonts w:ascii="Courier New" w:hAnsi="Courier New" w:cs="Courier New"/>
          <w:color w:val="0000FF"/>
          <w:sz w:val="18"/>
          <w:szCs w:val="18"/>
          <w:lang w:val="en"/>
        </w:rPr>
        <w:t xml:space="preserve">AS </w:t>
      </w:r>
      <w:r w:rsidRPr="00E25705">
        <w:rPr>
          <w:rFonts w:ascii="Courier New" w:hAnsi="Courier New" w:cs="Courier New"/>
          <w:color w:val="FF0000"/>
          <w:sz w:val="18"/>
          <w:szCs w:val="18"/>
          <w:lang w:val="en"/>
        </w:rPr>
        <w:t>'Null if Equal'</w:t>
      </w:r>
      <w:r w:rsidRPr="00E25705">
        <w:rPr>
          <w:rFonts w:ascii="Courier New" w:hAnsi="Courier New" w:cs="Courier New"/>
          <w:color w:val="FF0000"/>
          <w:sz w:val="18"/>
          <w:szCs w:val="18"/>
          <w:lang w:val="en"/>
        </w:rPr>
        <w:br/>
      </w:r>
      <w:r w:rsidRPr="00E25705">
        <w:rPr>
          <w:rFonts w:ascii="Courier New" w:hAnsi="Courier New" w:cs="Courier New"/>
          <w:color w:val="0000FF"/>
          <w:sz w:val="18"/>
          <w:szCs w:val="18"/>
          <w:lang w:val="en"/>
        </w:rPr>
        <w:t xml:space="preserve">FROM </w:t>
      </w:r>
      <w:r w:rsidRPr="00E25705">
        <w:rPr>
          <w:rFonts w:ascii="Courier New" w:hAnsi="Courier New" w:cs="Courier New"/>
          <w:color w:val="000000"/>
          <w:sz w:val="18"/>
          <w:szCs w:val="18"/>
          <w:lang w:val="en"/>
        </w:rPr>
        <w:t>Production.Product</w:t>
      </w:r>
      <w:r w:rsidRPr="00E25705">
        <w:rPr>
          <w:rFonts w:ascii="Courier New" w:hAnsi="Courier New" w:cs="Courier New"/>
          <w:color w:val="000000"/>
          <w:sz w:val="18"/>
          <w:szCs w:val="18"/>
          <w:lang w:val="en"/>
        </w:rPr>
        <w:br/>
      </w:r>
      <w:r w:rsidRPr="00E25705">
        <w:rPr>
          <w:rFonts w:ascii="Courier New" w:hAnsi="Courier New" w:cs="Courier New"/>
          <w:color w:val="0000FF"/>
          <w:sz w:val="18"/>
          <w:szCs w:val="18"/>
          <w:lang w:val="en"/>
        </w:rPr>
        <w:t xml:space="preserve">WHERE </w:t>
      </w:r>
      <w:r w:rsidRPr="00E25705">
        <w:rPr>
          <w:rFonts w:ascii="Courier New" w:hAnsi="Courier New" w:cs="Courier New"/>
          <w:color w:val="000000"/>
          <w:sz w:val="18"/>
          <w:szCs w:val="18"/>
          <w:lang w:val="en"/>
        </w:rPr>
        <w:t xml:space="preserve">ProductID </w:t>
      </w:r>
      <w:r w:rsidRPr="00E25705">
        <w:rPr>
          <w:rFonts w:ascii="Courier New" w:hAnsi="Courier New" w:cs="Courier New"/>
          <w:color w:val="808080"/>
          <w:sz w:val="18"/>
          <w:szCs w:val="18"/>
          <w:lang w:val="en"/>
        </w:rPr>
        <w:t xml:space="preserve">&lt; </w:t>
      </w:r>
      <w:r w:rsidRPr="00E25705">
        <w:rPr>
          <w:rFonts w:ascii="Courier New" w:hAnsi="Courier New" w:cs="Courier New"/>
          <w:color w:val="000000"/>
          <w:sz w:val="18"/>
          <w:szCs w:val="18"/>
          <w:lang w:val="en"/>
        </w:rPr>
        <w:t>10</w:t>
      </w:r>
      <w:r w:rsidRPr="00E25705">
        <w:rPr>
          <w:rFonts w:ascii="Courier New" w:hAnsi="Courier New" w:cs="Courier New"/>
          <w:color w:val="808080"/>
          <w:sz w:val="18"/>
          <w:szCs w:val="18"/>
          <w:lang w:val="en"/>
        </w:rPr>
        <w:t>;</w:t>
      </w:r>
      <w:r w:rsidRPr="00E25705">
        <w:rPr>
          <w:rFonts w:ascii="Courier New" w:hAnsi="Courier New" w:cs="Courier New"/>
          <w:color w:val="808080"/>
          <w:sz w:val="18"/>
          <w:szCs w:val="18"/>
          <w:lang w:val="en"/>
        </w:rPr>
        <w:br/>
      </w:r>
      <w:r w:rsidRPr="00E25705">
        <w:rPr>
          <w:rFonts w:ascii="Courier New" w:hAnsi="Courier New" w:cs="Courier New"/>
          <w:color w:val="000000"/>
          <w:sz w:val="18"/>
          <w:szCs w:val="18"/>
          <w:lang w:val="en"/>
        </w:rPr>
        <w:t>GO</w:t>
      </w:r>
      <w:r w:rsidRPr="00E25705">
        <w:rPr>
          <w:rFonts w:ascii="Courier New" w:hAnsi="Courier New" w:cs="Courier New"/>
          <w:color w:val="000000"/>
          <w:sz w:val="18"/>
          <w:szCs w:val="18"/>
          <w:lang w:val="en"/>
        </w:rPr>
        <w:br/>
      </w:r>
      <w:r w:rsidRPr="00E25705">
        <w:rPr>
          <w:rFonts w:ascii="Courier New" w:hAnsi="Courier New" w:cs="Courier New"/>
          <w:color w:val="0000FF"/>
          <w:sz w:val="18"/>
          <w:szCs w:val="18"/>
          <w:lang w:val="en"/>
        </w:rPr>
        <w:t xml:space="preserve">SELECT </w:t>
      </w:r>
      <w:r w:rsidRPr="00E25705">
        <w:rPr>
          <w:rFonts w:ascii="Courier New" w:hAnsi="Courier New" w:cs="Courier New"/>
          <w:color w:val="000000"/>
          <w:sz w:val="18"/>
          <w:szCs w:val="18"/>
          <w:lang w:val="en"/>
        </w:rPr>
        <w:t>ProductID</w:t>
      </w:r>
      <w:r w:rsidRPr="00E25705">
        <w:rPr>
          <w:rFonts w:ascii="Courier New" w:hAnsi="Courier New" w:cs="Courier New"/>
          <w:color w:val="808080"/>
          <w:sz w:val="18"/>
          <w:szCs w:val="18"/>
          <w:lang w:val="en"/>
        </w:rPr>
        <w:t xml:space="preserve">, </w:t>
      </w:r>
      <w:r w:rsidRPr="00E25705">
        <w:rPr>
          <w:rFonts w:ascii="Courier New" w:hAnsi="Courier New" w:cs="Courier New"/>
          <w:color w:val="000000"/>
          <w:sz w:val="18"/>
          <w:szCs w:val="18"/>
          <w:lang w:val="en"/>
        </w:rPr>
        <w:t>MakeFlag</w:t>
      </w:r>
      <w:r w:rsidRPr="00E25705">
        <w:rPr>
          <w:rFonts w:ascii="Courier New" w:hAnsi="Courier New" w:cs="Courier New"/>
          <w:color w:val="808080"/>
          <w:sz w:val="18"/>
          <w:szCs w:val="18"/>
          <w:lang w:val="en"/>
        </w:rPr>
        <w:t xml:space="preserve">, </w:t>
      </w:r>
      <w:r w:rsidRPr="00E25705">
        <w:rPr>
          <w:rFonts w:ascii="Courier New" w:hAnsi="Courier New" w:cs="Courier New"/>
          <w:color w:val="000000"/>
          <w:sz w:val="18"/>
          <w:szCs w:val="18"/>
          <w:lang w:val="en"/>
        </w:rPr>
        <w:t>FinishedGoodsFlag</w:t>
      </w:r>
      <w:r w:rsidRPr="00E25705">
        <w:rPr>
          <w:rFonts w:ascii="Courier New" w:hAnsi="Courier New" w:cs="Courier New"/>
          <w:color w:val="808080"/>
          <w:sz w:val="18"/>
          <w:szCs w:val="18"/>
          <w:lang w:val="en"/>
        </w:rPr>
        <w:t>,</w:t>
      </w:r>
      <w:r w:rsidRPr="00E25705">
        <w:rPr>
          <w:rFonts w:ascii="Courier New" w:hAnsi="Courier New" w:cs="Courier New"/>
          <w:color w:val="FF0000"/>
          <w:sz w:val="18"/>
          <w:szCs w:val="18"/>
          <w:lang w:val="en"/>
        </w:rPr>
        <w:t xml:space="preserve">'Null if Equal' </w:t>
      </w:r>
      <w:r w:rsidRPr="00E25705">
        <w:rPr>
          <w:rFonts w:ascii="Courier New" w:hAnsi="Courier New" w:cs="Courier New"/>
          <w:color w:val="0000FF"/>
          <w:sz w:val="18"/>
          <w:szCs w:val="18"/>
          <w:lang w:val="en"/>
        </w:rPr>
        <w:t>=</w:t>
      </w:r>
      <w:r w:rsidRPr="00E25705">
        <w:rPr>
          <w:rFonts w:ascii="Courier New" w:hAnsi="Courier New" w:cs="Courier New"/>
          <w:color w:val="0000FF"/>
          <w:sz w:val="18"/>
          <w:szCs w:val="18"/>
          <w:lang w:val="en"/>
        </w:rPr>
        <w:br/>
      </w:r>
      <w:r w:rsidRPr="00E25705">
        <w:rPr>
          <w:rFonts w:ascii="Courier New" w:hAnsi="Courier New" w:cs="Courier New"/>
          <w:color w:val="FF00FF"/>
          <w:sz w:val="18"/>
          <w:szCs w:val="18"/>
          <w:lang w:val="en"/>
        </w:rPr>
        <w:t>CASE</w:t>
      </w:r>
      <w:r w:rsidRPr="00E25705">
        <w:rPr>
          <w:rFonts w:ascii="Courier New" w:hAnsi="Courier New" w:cs="Courier New"/>
          <w:color w:val="FF00FF"/>
          <w:sz w:val="18"/>
          <w:szCs w:val="18"/>
          <w:lang w:val="en"/>
        </w:rPr>
        <w:br/>
      </w:r>
      <w:r w:rsidRPr="00E25705">
        <w:rPr>
          <w:rFonts w:ascii="Courier New" w:hAnsi="Courier New" w:cs="Courier New"/>
          <w:color w:val="0000FF"/>
          <w:sz w:val="18"/>
          <w:szCs w:val="18"/>
          <w:lang w:val="en"/>
        </w:rPr>
        <w:t xml:space="preserve">WHEN </w:t>
      </w:r>
      <w:r w:rsidRPr="00E25705">
        <w:rPr>
          <w:rFonts w:ascii="Courier New" w:hAnsi="Courier New" w:cs="Courier New"/>
          <w:color w:val="000000"/>
          <w:sz w:val="18"/>
          <w:szCs w:val="18"/>
          <w:lang w:val="en"/>
        </w:rPr>
        <w:t xml:space="preserve">MakeFlag </w:t>
      </w:r>
      <w:r w:rsidRPr="00E25705">
        <w:rPr>
          <w:rFonts w:ascii="Courier New" w:hAnsi="Courier New" w:cs="Courier New"/>
          <w:color w:val="0000FF"/>
          <w:sz w:val="18"/>
          <w:szCs w:val="18"/>
          <w:lang w:val="en"/>
        </w:rPr>
        <w:t xml:space="preserve">= </w:t>
      </w:r>
      <w:r w:rsidRPr="00E25705">
        <w:rPr>
          <w:rFonts w:ascii="Courier New" w:hAnsi="Courier New" w:cs="Courier New"/>
          <w:color w:val="000000"/>
          <w:sz w:val="18"/>
          <w:szCs w:val="18"/>
          <w:lang w:val="en"/>
        </w:rPr>
        <w:t xml:space="preserve">FinishedGoodsFlag </w:t>
      </w:r>
      <w:r w:rsidRPr="00E25705">
        <w:rPr>
          <w:rFonts w:ascii="Courier New" w:hAnsi="Courier New" w:cs="Courier New"/>
          <w:color w:val="0000FF"/>
          <w:sz w:val="18"/>
          <w:szCs w:val="18"/>
          <w:lang w:val="en"/>
        </w:rPr>
        <w:t xml:space="preserve">THEN </w:t>
      </w:r>
      <w:r w:rsidRPr="00E25705">
        <w:rPr>
          <w:rFonts w:ascii="Courier New" w:hAnsi="Courier New" w:cs="Courier New"/>
          <w:color w:val="808080"/>
          <w:sz w:val="18"/>
          <w:szCs w:val="18"/>
          <w:lang w:val="en"/>
        </w:rPr>
        <w:t>NULL</w:t>
      </w:r>
      <w:r w:rsidRPr="00E25705">
        <w:rPr>
          <w:rFonts w:ascii="Courier New" w:hAnsi="Courier New" w:cs="Courier New"/>
          <w:color w:val="808080"/>
          <w:sz w:val="18"/>
          <w:szCs w:val="18"/>
          <w:lang w:val="en"/>
        </w:rPr>
        <w:br/>
      </w:r>
      <w:r w:rsidRPr="00E25705">
        <w:rPr>
          <w:rFonts w:ascii="Courier New" w:hAnsi="Courier New" w:cs="Courier New"/>
          <w:color w:val="0000FF"/>
          <w:sz w:val="18"/>
          <w:szCs w:val="18"/>
          <w:lang w:val="en"/>
        </w:rPr>
        <w:t xml:space="preserve">ELSE </w:t>
      </w:r>
      <w:r w:rsidRPr="00E25705">
        <w:rPr>
          <w:rFonts w:ascii="Courier New" w:hAnsi="Courier New" w:cs="Courier New"/>
          <w:color w:val="000000"/>
          <w:sz w:val="18"/>
          <w:szCs w:val="18"/>
          <w:lang w:val="en"/>
        </w:rPr>
        <w:t>MakeFlag</w:t>
      </w:r>
      <w:r w:rsidRPr="00E25705">
        <w:rPr>
          <w:rFonts w:ascii="Courier New" w:hAnsi="Courier New" w:cs="Courier New"/>
          <w:color w:val="000000"/>
          <w:sz w:val="18"/>
          <w:szCs w:val="18"/>
          <w:lang w:val="en"/>
        </w:rPr>
        <w:br/>
      </w:r>
      <w:r w:rsidRPr="00E25705">
        <w:rPr>
          <w:rFonts w:ascii="Courier New" w:hAnsi="Courier New" w:cs="Courier New"/>
          <w:color w:val="0000FF"/>
          <w:sz w:val="18"/>
          <w:szCs w:val="18"/>
          <w:lang w:val="en"/>
        </w:rPr>
        <w:t>END</w:t>
      </w:r>
      <w:r w:rsidRPr="00E25705">
        <w:rPr>
          <w:rFonts w:ascii="Courier New" w:hAnsi="Courier New" w:cs="Courier New"/>
          <w:color w:val="0000FF"/>
          <w:sz w:val="18"/>
          <w:szCs w:val="18"/>
          <w:lang w:val="en"/>
        </w:rPr>
        <w:br/>
        <w:t xml:space="preserve">FROM </w:t>
      </w:r>
      <w:r w:rsidRPr="00E25705">
        <w:rPr>
          <w:rFonts w:ascii="Courier New" w:hAnsi="Courier New" w:cs="Courier New"/>
          <w:color w:val="000000"/>
          <w:sz w:val="18"/>
          <w:szCs w:val="18"/>
          <w:lang w:val="en"/>
        </w:rPr>
        <w:t>Production.Product</w:t>
      </w:r>
      <w:r w:rsidRPr="00E25705">
        <w:rPr>
          <w:rFonts w:ascii="Courier New" w:hAnsi="Courier New" w:cs="Courier New"/>
          <w:color w:val="000000"/>
          <w:sz w:val="18"/>
          <w:szCs w:val="18"/>
          <w:lang w:val="en"/>
        </w:rPr>
        <w:br/>
      </w:r>
      <w:r w:rsidRPr="00E25705">
        <w:rPr>
          <w:rFonts w:ascii="Courier New" w:hAnsi="Courier New" w:cs="Courier New"/>
          <w:color w:val="0000FF"/>
          <w:sz w:val="18"/>
          <w:szCs w:val="18"/>
          <w:lang w:val="en"/>
        </w:rPr>
        <w:t xml:space="preserve">WHERE </w:t>
      </w:r>
      <w:r w:rsidRPr="00E25705">
        <w:rPr>
          <w:rFonts w:ascii="Courier New" w:hAnsi="Courier New" w:cs="Courier New"/>
          <w:color w:val="000000"/>
          <w:sz w:val="18"/>
          <w:szCs w:val="18"/>
          <w:lang w:val="en"/>
        </w:rPr>
        <w:t xml:space="preserve">ProductID </w:t>
      </w:r>
      <w:r w:rsidRPr="00E25705">
        <w:rPr>
          <w:rFonts w:ascii="Courier New" w:hAnsi="Courier New" w:cs="Courier New"/>
          <w:color w:val="808080"/>
          <w:sz w:val="18"/>
          <w:szCs w:val="18"/>
          <w:lang w:val="en"/>
        </w:rPr>
        <w:t xml:space="preserve">&lt; </w:t>
      </w:r>
      <w:r w:rsidRPr="00E25705">
        <w:rPr>
          <w:rFonts w:ascii="Courier New" w:hAnsi="Courier New" w:cs="Courier New"/>
          <w:color w:val="000000"/>
          <w:sz w:val="18"/>
          <w:szCs w:val="18"/>
          <w:lang w:val="en"/>
        </w:rPr>
        <w:t>10</w:t>
      </w:r>
      <w:r w:rsidRPr="00E25705">
        <w:rPr>
          <w:rFonts w:ascii="Courier New" w:hAnsi="Courier New" w:cs="Courier New"/>
          <w:color w:val="808080"/>
          <w:sz w:val="18"/>
          <w:szCs w:val="18"/>
          <w:lang w:val="en"/>
        </w:rPr>
        <w:t>;</w:t>
      </w:r>
      <w:r w:rsidRPr="00E25705">
        <w:rPr>
          <w:rFonts w:ascii="Courier New" w:hAnsi="Courier New" w:cs="Courier New"/>
          <w:color w:val="808080"/>
          <w:sz w:val="18"/>
          <w:szCs w:val="18"/>
          <w:lang w:val="en"/>
        </w:rPr>
        <w:br/>
      </w:r>
      <w:r w:rsidRPr="00E25705">
        <w:rPr>
          <w:rFonts w:ascii="Courier New" w:hAnsi="Courier New" w:cs="Courier New"/>
          <w:color w:val="000000"/>
          <w:sz w:val="18"/>
          <w:szCs w:val="18"/>
          <w:lang w:val="en"/>
        </w:rPr>
        <w:t>GO</w:t>
      </w:r>
    </w:p>
    <w:p w:rsidR="0027216C" w:rsidRDefault="0027216C" w:rsidP="0027216C"/>
    <w:p w:rsidR="0027216C" w:rsidRDefault="0027216C" w:rsidP="0027216C"/>
    <w:p w:rsidR="00E667E1" w:rsidRPr="004B78B0" w:rsidRDefault="00E667E1" w:rsidP="004B78B0"/>
    <w:p w:rsidR="007A7573" w:rsidRPr="004B78B0" w:rsidRDefault="007A7573" w:rsidP="004B78B0"/>
    <w:p w:rsidR="00532135" w:rsidRDefault="00F76EBB" w:rsidP="004B78B0">
      <w:pPr>
        <w:rPr>
          <w:b/>
          <w:u w:val="single"/>
        </w:rPr>
      </w:pPr>
      <w:r w:rsidRPr="00F76EBB">
        <w:rPr>
          <w:b/>
          <w:u w:val="single"/>
        </w:rPr>
        <w:t>UNION:</w:t>
      </w:r>
    </w:p>
    <w:p w:rsidR="00F76EBB" w:rsidRDefault="00F76EBB" w:rsidP="004B78B0">
      <w:pPr>
        <w:rPr>
          <w:b/>
          <w:u w:val="single"/>
        </w:rPr>
      </w:pPr>
      <w:r>
        <w:rPr>
          <w:b/>
          <w:u w:val="single"/>
        </w:rPr>
        <w:t>Difference between UNION and FULL OUTER JOIN</w:t>
      </w:r>
    </w:p>
    <w:p w:rsidR="0090320C" w:rsidRDefault="00F76EBB" w:rsidP="004B78B0">
      <w:pPr>
        <w:rPr>
          <w:rStyle w:val="spnmessagetext"/>
          <w:rFonts w:ascii="Verdana" w:hAnsi="Verdana"/>
          <w:spacing w:val="2"/>
          <w:sz w:val="20"/>
          <w:szCs w:val="20"/>
        </w:rPr>
      </w:pPr>
      <w:r>
        <w:rPr>
          <w:rStyle w:val="spnmessagetext"/>
          <w:rFonts w:ascii="Verdana" w:hAnsi="Verdana"/>
          <w:spacing w:val="2"/>
          <w:sz w:val="20"/>
          <w:szCs w:val="20"/>
        </w:rPr>
        <w:t>The UNION Statement will retrieve all the lines from both tables. If in table A you have 10 lines and in table B you have 30 lines, it will return 40 lines. But in full outer join, you will only get 30 lines, and also in full outer join, you need a join on the 2 tables.</w:t>
      </w:r>
    </w:p>
    <w:p w:rsidR="0090320C" w:rsidRDefault="0090320C" w:rsidP="004B78B0">
      <w:pPr>
        <w:rPr>
          <w:rStyle w:val="spnmessagetext"/>
          <w:rFonts w:ascii="Verdana" w:hAnsi="Verdana"/>
          <w:spacing w:val="2"/>
          <w:sz w:val="20"/>
          <w:szCs w:val="20"/>
        </w:rPr>
      </w:pPr>
    </w:p>
    <w:p w:rsidR="0090320C" w:rsidRPr="007F5EE7" w:rsidRDefault="0090320C" w:rsidP="0090320C">
      <w:pPr>
        <w:spacing w:before="100" w:beforeAutospacing="1"/>
        <w:rPr>
          <w:b/>
          <w:bCs/>
          <w:color w:val="000000"/>
        </w:rPr>
      </w:pPr>
      <w:r w:rsidRPr="007F5EE7">
        <w:rPr>
          <w:rFonts w:ascii="Courier New" w:hAnsi="Courier New" w:cs="Courier New"/>
          <w:b/>
          <w:bCs/>
          <w:color w:val="008000"/>
          <w:sz w:val="20"/>
          <w:szCs w:val="20"/>
        </w:rPr>
        <w:t>------------</w:t>
      </w:r>
    </w:p>
    <w:p w:rsidR="0090320C" w:rsidRPr="007F5EE7" w:rsidRDefault="0090320C" w:rsidP="0090320C">
      <w:pPr>
        <w:rPr>
          <w:rFonts w:ascii="Calibri" w:hAnsi="Calibri"/>
          <w:b/>
          <w:bCs/>
          <w:color w:val="000000"/>
        </w:rPr>
      </w:pPr>
      <w:r w:rsidRPr="007F5EE7">
        <w:rPr>
          <w:rFonts w:ascii="Courier New" w:hAnsi="Courier New" w:cs="Courier New"/>
          <w:b/>
          <w:bCs/>
          <w:color w:val="008000"/>
          <w:sz w:val="20"/>
          <w:szCs w:val="20"/>
        </w:rPr>
        <w:t xml:space="preserve">-- SQL SERVER COMPARE 2 TABLES FOR ROW &amp; COLUMN DIFFERENCES </w:t>
      </w:r>
    </w:p>
    <w:p w:rsidR="0090320C" w:rsidRPr="007F5EE7" w:rsidRDefault="0090320C" w:rsidP="0090320C">
      <w:pPr>
        <w:rPr>
          <w:rFonts w:ascii="Calibri" w:hAnsi="Calibri"/>
          <w:b/>
          <w:bCs/>
          <w:color w:val="000000"/>
        </w:rPr>
      </w:pPr>
      <w:r w:rsidRPr="007F5EE7">
        <w:rPr>
          <w:rFonts w:ascii="Courier New" w:hAnsi="Courier New" w:cs="Courier New"/>
          <w:b/>
          <w:bCs/>
          <w:color w:val="008000"/>
          <w:sz w:val="20"/>
          <w:szCs w:val="20"/>
        </w:rPr>
        <w:t>------------</w:t>
      </w:r>
      <w:r w:rsidRPr="007F5EE7">
        <w:rPr>
          <w:rFonts w:ascii="Courier New" w:hAnsi="Courier New" w:cs="Courier New"/>
          <w:b/>
          <w:bCs/>
          <w:color w:val="008000"/>
          <w:sz w:val="20"/>
          <w:szCs w:val="20"/>
        </w:rPr>
        <w:br/>
      </w:r>
      <w:r w:rsidRPr="007F5EE7">
        <w:rPr>
          <w:rFonts w:ascii="Calibri" w:hAnsi="Calibri"/>
          <w:b/>
          <w:bCs/>
          <w:color w:val="000000"/>
        </w:rPr>
        <w:br/>
      </w:r>
      <w:r w:rsidRPr="007F5EE7">
        <w:rPr>
          <w:rFonts w:ascii="Courier New" w:hAnsi="Courier New" w:cs="Courier New"/>
          <w:b/>
          <w:bCs/>
          <w:color w:val="008000"/>
          <w:sz w:val="20"/>
          <w:szCs w:val="20"/>
        </w:rPr>
        <w:t>-- TEMPLATE - SQL Server T-SQL compare two tables</w:t>
      </w:r>
      <w:r w:rsidRPr="007F5EE7">
        <w:rPr>
          <w:rFonts w:ascii="Calibri" w:hAnsi="Calibri"/>
          <w:b/>
          <w:bCs/>
          <w:color w:val="000000"/>
        </w:rPr>
        <w:br/>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Label</w:t>
      </w:r>
      <w:r w:rsidRPr="007F5EE7">
        <w:rPr>
          <w:rFonts w:ascii="Courier New" w:hAnsi="Courier New" w:cs="Courier New"/>
          <w:b/>
          <w:bCs/>
          <w:color w:val="808080"/>
          <w:sz w:val="20"/>
          <w:szCs w:val="20"/>
        </w:rPr>
        <w:t>=</w:t>
      </w:r>
      <w:r w:rsidRPr="007F5EE7">
        <w:rPr>
          <w:rFonts w:ascii="Courier New" w:hAnsi="Courier New" w:cs="Courier New"/>
          <w:b/>
          <w:bCs/>
          <w:color w:val="FF0000"/>
          <w:sz w:val="20"/>
          <w:szCs w:val="20"/>
        </w:rPr>
        <w:t>'Found IN Table1, NOT IN Table2'</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w:t>
      </w:r>
      <w:r w:rsidRPr="007F5EE7">
        <w:rPr>
          <w:rFonts w:ascii="Calibri" w:hAnsi="Calibri"/>
          <w:b/>
          <w:bCs/>
          <w:color w:val="000000"/>
        </w:rPr>
        <w:br/>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Table1</w:t>
      </w:r>
      <w:r w:rsidRPr="007F5EE7">
        <w:rPr>
          <w:rFonts w:ascii="Calibri" w:hAnsi="Calibri"/>
          <w:b/>
          <w:bCs/>
          <w:color w:val="000000"/>
        </w:rPr>
        <w:br/>
      </w:r>
      <w:r w:rsidRPr="007F5EE7">
        <w:rPr>
          <w:rFonts w:ascii="Courier New" w:hAnsi="Courier New" w:cs="Courier New"/>
          <w:b/>
          <w:bCs/>
          <w:color w:val="000000"/>
          <w:sz w:val="20"/>
          <w:szCs w:val="20"/>
        </w:rPr>
        <w:lastRenderedPageBreak/>
        <w:t> </w:t>
      </w:r>
      <w:r w:rsidRPr="007F5EE7">
        <w:rPr>
          <w:rFonts w:ascii="Courier New" w:hAnsi="Courier New" w:cs="Courier New"/>
          <w:b/>
          <w:bCs/>
          <w:color w:val="0000FF"/>
          <w:sz w:val="20"/>
          <w:szCs w:val="20"/>
        </w:rPr>
        <w:t>EXCEPT</w:t>
      </w:r>
      <w:r w:rsidRPr="007F5EE7">
        <w:rPr>
          <w:rFonts w:ascii="Calibri" w:hAnsi="Calibri"/>
          <w:b/>
          <w:bCs/>
          <w:color w:val="000000"/>
        </w:rPr>
        <w:br/>
      </w:r>
      <w:r w:rsidRPr="007F5EE7">
        <w:rPr>
          <w:rFonts w:ascii="Courier New" w:hAnsi="Courier New" w:cs="Courier New"/>
          <w:b/>
          <w:bCs/>
          <w:color w:val="000000"/>
          <w:sz w:val="20"/>
          <w:szCs w:val="20"/>
        </w:rPr>
        <w:t> </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Table2</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x</w:t>
      </w:r>
      <w:r w:rsidRPr="007F5EE7">
        <w:rPr>
          <w:rFonts w:ascii="Calibri" w:hAnsi="Calibri"/>
          <w:b/>
          <w:bCs/>
          <w:color w:val="000000"/>
        </w:rPr>
        <w:br/>
      </w:r>
      <w:r w:rsidRPr="007F5EE7">
        <w:rPr>
          <w:rFonts w:ascii="Courier New" w:hAnsi="Courier New" w:cs="Courier New"/>
          <w:b/>
          <w:bCs/>
          <w:color w:val="0000FF"/>
          <w:sz w:val="20"/>
          <w:szCs w:val="20"/>
        </w:rPr>
        <w:t>UNION</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ALL</w:t>
      </w:r>
      <w:r w:rsidRPr="007F5EE7">
        <w:rPr>
          <w:rFonts w:ascii="Calibri" w:hAnsi="Calibri"/>
          <w:b/>
          <w:bCs/>
          <w:color w:val="000000"/>
        </w:rPr>
        <w:br/>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Label</w:t>
      </w:r>
      <w:r w:rsidRPr="007F5EE7">
        <w:rPr>
          <w:rFonts w:ascii="Courier New" w:hAnsi="Courier New" w:cs="Courier New"/>
          <w:b/>
          <w:bCs/>
          <w:color w:val="808080"/>
          <w:sz w:val="20"/>
          <w:szCs w:val="20"/>
        </w:rPr>
        <w:t>=</w:t>
      </w:r>
      <w:r w:rsidRPr="007F5EE7">
        <w:rPr>
          <w:rFonts w:ascii="Courier New" w:hAnsi="Courier New" w:cs="Courier New"/>
          <w:b/>
          <w:bCs/>
          <w:color w:val="FF0000"/>
          <w:sz w:val="20"/>
          <w:szCs w:val="20"/>
        </w:rPr>
        <w:t>'Found IN Table2, NOT IN Table1'</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alibri" w:hAnsi="Calibri"/>
          <w:b/>
          <w:bCs/>
          <w:color w:val="000000"/>
        </w:rPr>
        <w:br/>
      </w:r>
      <w:r w:rsidRPr="007F5EE7">
        <w:rPr>
          <w:rFonts w:ascii="Courier New" w:hAnsi="Courier New" w:cs="Courier New"/>
          <w:b/>
          <w:bCs/>
          <w:color w:val="808080"/>
          <w:sz w:val="20"/>
          <w:szCs w:val="20"/>
        </w:rPr>
        <w:t>(</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Table2</w:t>
      </w:r>
      <w:r w:rsidRPr="007F5EE7">
        <w:rPr>
          <w:rFonts w:ascii="Calibri" w:hAnsi="Calibri"/>
          <w:b/>
          <w:bCs/>
          <w:color w:val="000000"/>
        </w:rPr>
        <w:br/>
      </w:r>
      <w:r w:rsidRPr="007F5EE7">
        <w:rPr>
          <w:rFonts w:ascii="Courier New" w:hAnsi="Courier New" w:cs="Courier New"/>
          <w:b/>
          <w:bCs/>
          <w:color w:val="000000"/>
          <w:sz w:val="20"/>
          <w:szCs w:val="20"/>
        </w:rPr>
        <w:t> </w:t>
      </w:r>
      <w:r w:rsidRPr="007F5EE7">
        <w:rPr>
          <w:rFonts w:ascii="Courier New" w:hAnsi="Courier New" w:cs="Courier New"/>
          <w:b/>
          <w:bCs/>
          <w:color w:val="0000FF"/>
          <w:sz w:val="20"/>
          <w:szCs w:val="20"/>
        </w:rPr>
        <w:t>EXCEPT</w:t>
      </w:r>
      <w:r w:rsidRPr="007F5EE7">
        <w:rPr>
          <w:rFonts w:ascii="Calibri" w:hAnsi="Calibri"/>
          <w:b/>
          <w:bCs/>
          <w:color w:val="000000"/>
        </w:rPr>
        <w:br/>
      </w:r>
      <w:r w:rsidRPr="007F5EE7">
        <w:rPr>
          <w:rFonts w:ascii="Courier New" w:hAnsi="Courier New" w:cs="Courier New"/>
          <w:b/>
          <w:bCs/>
          <w:color w:val="000000"/>
          <w:sz w:val="20"/>
          <w:szCs w:val="20"/>
        </w:rPr>
        <w:t> </w:t>
      </w:r>
      <w:r w:rsidRPr="007F5EE7">
        <w:rPr>
          <w:rFonts w:ascii="Courier New" w:hAnsi="Courier New" w:cs="Courier New"/>
          <w:b/>
          <w:bCs/>
          <w:color w:val="0000FF"/>
          <w:sz w:val="20"/>
          <w:szCs w:val="20"/>
        </w:rPr>
        <w:t>SELECT</w:t>
      </w:r>
      <w:r w:rsidRPr="007F5EE7">
        <w:rPr>
          <w:rFonts w:ascii="Courier New" w:hAnsi="Courier New" w:cs="Courier New"/>
          <w:b/>
          <w:bCs/>
          <w:color w:val="000000"/>
          <w:sz w:val="20"/>
          <w:szCs w:val="20"/>
        </w:rPr>
        <w:t xml:space="preserve"> </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w:t>
      </w:r>
      <w:r w:rsidRPr="007F5EE7">
        <w:rPr>
          <w:rFonts w:ascii="Courier New" w:hAnsi="Courier New" w:cs="Courier New"/>
          <w:b/>
          <w:bCs/>
          <w:color w:val="0000FF"/>
          <w:sz w:val="20"/>
          <w:szCs w:val="20"/>
        </w:rPr>
        <w:t>FROM</w:t>
      </w:r>
      <w:r w:rsidRPr="007F5EE7">
        <w:rPr>
          <w:rFonts w:ascii="Courier New" w:hAnsi="Courier New" w:cs="Courier New"/>
          <w:b/>
          <w:bCs/>
          <w:color w:val="000000"/>
          <w:sz w:val="20"/>
          <w:szCs w:val="20"/>
        </w:rPr>
        <w:t xml:space="preserve"> Table1</w:t>
      </w:r>
      <w:r w:rsidRPr="007F5EE7">
        <w:rPr>
          <w:rFonts w:ascii="Courier New" w:hAnsi="Courier New" w:cs="Courier New"/>
          <w:b/>
          <w:bCs/>
          <w:color w:val="808080"/>
          <w:sz w:val="20"/>
          <w:szCs w:val="20"/>
        </w:rPr>
        <w:t>)</w:t>
      </w:r>
      <w:r w:rsidRPr="007F5EE7">
        <w:rPr>
          <w:rFonts w:ascii="Courier New" w:hAnsi="Courier New" w:cs="Courier New"/>
          <w:b/>
          <w:bCs/>
          <w:color w:val="000000"/>
          <w:sz w:val="20"/>
          <w:szCs w:val="20"/>
        </w:rPr>
        <w:t xml:space="preserve"> y</w:t>
      </w:r>
    </w:p>
    <w:p w:rsidR="0090320C" w:rsidRPr="007F5EE7" w:rsidRDefault="0090320C" w:rsidP="0090320C">
      <w:pPr>
        <w:rPr>
          <w:rFonts w:ascii="Calibri" w:hAnsi="Calibri"/>
          <w:b/>
          <w:bCs/>
          <w:color w:val="000000"/>
        </w:rPr>
      </w:pPr>
      <w:r w:rsidRPr="007F5EE7">
        <w:rPr>
          <w:rFonts w:ascii="Courier New" w:hAnsi="Courier New" w:cs="Courier New"/>
          <w:b/>
          <w:bCs/>
          <w:color w:val="0000FF"/>
          <w:sz w:val="20"/>
          <w:szCs w:val="20"/>
        </w:rPr>
        <w:t>GO</w:t>
      </w:r>
    </w:p>
    <w:p w:rsidR="00F76EBB" w:rsidRPr="00F76EBB" w:rsidRDefault="00F76EBB" w:rsidP="004B78B0">
      <w:pPr>
        <w:rPr>
          <w:b/>
          <w:u w:val="single"/>
        </w:rPr>
      </w:pPr>
      <w:r>
        <w:rPr>
          <w:rFonts w:ascii="Verdana" w:hAnsi="Verdana"/>
          <w:spacing w:val="2"/>
          <w:sz w:val="20"/>
          <w:szCs w:val="20"/>
        </w:rPr>
        <w:br/>
      </w:r>
      <w:r>
        <w:rPr>
          <w:rFonts w:ascii="Verdana" w:hAnsi="Verdana"/>
          <w:spacing w:val="2"/>
          <w:sz w:val="20"/>
          <w:szCs w:val="20"/>
        </w:rPr>
        <w:br/>
      </w:r>
    </w:p>
    <w:p w:rsidR="00FD5FFD" w:rsidRPr="004B78B0" w:rsidRDefault="00FD5FFD" w:rsidP="004B78B0"/>
    <w:p w:rsidR="0090320C" w:rsidRDefault="0090320C" w:rsidP="004B78B0">
      <w:pPr>
        <w:rPr>
          <w:b/>
          <w:u w:val="single"/>
        </w:rPr>
      </w:pPr>
    </w:p>
    <w:p w:rsidR="007D1CC6" w:rsidRDefault="007D1CC6" w:rsidP="007D1CC6">
      <w:pPr>
        <w:rPr>
          <w:b/>
          <w:sz w:val="28"/>
          <w:szCs w:val="28"/>
          <w:u w:val="single"/>
        </w:rPr>
      </w:pPr>
      <w:r>
        <w:rPr>
          <w:b/>
          <w:sz w:val="28"/>
          <w:szCs w:val="28"/>
          <w:u w:val="single"/>
        </w:rPr>
        <w:t>LINKED SERVERS:</w:t>
      </w:r>
    </w:p>
    <w:p w:rsidR="007D1CC6" w:rsidRPr="00B975FF" w:rsidRDefault="007D1CC6" w:rsidP="007D1CC6">
      <w:pPr>
        <w:spacing w:before="100" w:beforeAutospacing="1" w:after="100" w:afterAutospacing="1"/>
      </w:pPr>
      <w:r w:rsidRPr="00B975FF">
        <w:t>The following illustration shows the basics of a linked server configuration.</w:t>
      </w:r>
    </w:p>
    <w:p w:rsidR="007D1CC6" w:rsidRPr="00B975FF" w:rsidRDefault="007D1CC6" w:rsidP="007D1CC6">
      <w:r>
        <w:rPr>
          <w:noProof/>
        </w:rPr>
        <w:drawing>
          <wp:inline distT="0" distB="0" distL="0" distR="0" wp14:anchorId="187EF876" wp14:editId="5A0E88E1">
            <wp:extent cx="4084320" cy="3398520"/>
            <wp:effectExtent l="0" t="0" r="0" b="0"/>
            <wp:docPr id="39" name="Picture 39" descr="Client tier, server tier, and database server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vr" descr="Client tier, server tier, and database server tie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84320" cy="3398520"/>
                    </a:xfrm>
                    <a:prstGeom prst="rect">
                      <a:avLst/>
                    </a:prstGeom>
                    <a:noFill/>
                    <a:ln>
                      <a:noFill/>
                    </a:ln>
                  </pic:spPr>
                </pic:pic>
              </a:graphicData>
            </a:graphic>
          </wp:inline>
        </w:drawing>
      </w:r>
    </w:p>
    <w:p w:rsidR="007D1CC6" w:rsidRPr="00B975FF" w:rsidRDefault="007D1CC6" w:rsidP="007D1CC6">
      <w:pPr>
        <w:spacing w:before="100" w:beforeAutospacing="1" w:after="100" w:afterAutospacing="1"/>
      </w:pPr>
      <w:r w:rsidRPr="00B975FF">
        <w:t xml:space="preserve">Typically, linked servers are used to handle distributed queries. When a client application executes a distributed query through a linked server, SQL Server parses the command and sends requests to OLE DB. The rowset request may be in the form of executing a query against the provider or opening a base table from the provider. </w:t>
      </w:r>
    </w:p>
    <w:p w:rsidR="007D1CC6" w:rsidRPr="00B975FF" w:rsidRDefault="007D1CC6" w:rsidP="007D1CC6">
      <w:pPr>
        <w:spacing w:before="100" w:beforeAutospacing="1" w:after="100" w:afterAutospacing="1"/>
      </w:pPr>
      <w:r w:rsidRPr="00B975FF">
        <w:t xml:space="preserve">For a data source to return data through a linked server, the OLE DB provider (DLL) for that data source must be present on the same server as the instance of SQL Server. </w:t>
      </w:r>
    </w:p>
    <w:p w:rsidR="007D1CC6" w:rsidRDefault="007D1CC6" w:rsidP="007D1CC6">
      <w:pPr>
        <w:pStyle w:val="NormalWeb"/>
        <w:rPr>
          <w:lang w:val="en"/>
        </w:rPr>
      </w:pPr>
      <w:r>
        <w:rPr>
          <w:lang w:val="en"/>
        </w:rPr>
        <w:t xml:space="preserve">If you have a magic wand or a special relationship with some data fairy, all of your data is in the same database on the same server. Most of us aren’t that lucky. Sometimes, the data we need is a </w:t>
      </w:r>
      <w:r>
        <w:rPr>
          <w:lang w:val="en"/>
        </w:rPr>
        <w:lastRenderedPageBreak/>
        <w:t>non-database format or resides on a different server. SQL Server is flexible enough to offer a number of ways to get the data you need. One of the easiest methods is to directly link to the data via a linked server. (Microsoft SQL Server 2005 Express Edition also supports linked servers.)</w:t>
      </w:r>
    </w:p>
    <w:p w:rsidR="007D1CC6" w:rsidRDefault="007D1CC6" w:rsidP="007D1CC6">
      <w:pPr>
        <w:pStyle w:val="Heading3"/>
        <w:rPr>
          <w:lang w:val="en"/>
        </w:rPr>
      </w:pPr>
      <w:r>
        <w:rPr>
          <w:lang w:val="en"/>
        </w:rPr>
        <w:t>What’s a linked server?</w:t>
      </w:r>
    </w:p>
    <w:p w:rsidR="007D1CC6" w:rsidRPr="00614F52" w:rsidRDefault="007D1CC6" w:rsidP="007D1CC6">
      <w:pPr>
        <w:pStyle w:val="NormalWeb"/>
        <w:rPr>
          <w:b/>
          <w:lang w:val="en"/>
        </w:rPr>
      </w:pPr>
      <w:r>
        <w:rPr>
          <w:lang w:val="en"/>
        </w:rPr>
        <w:t xml:space="preserve">A linked server is simply a connection to an Object Linking and Embedding Database (OLEDB) data source. Technically, OLEDB is a Microsoft standard API for retrieving data from a wide variety of data. If that’s clear as mud, don’t worry. The good news is that it’s flexible enough to link to database and non-database formats, such as a spreadsheet or e-mail client. Simply put, SQL Server supports any OLEDB provider (also called a driver). There’s more good news: You can use Transact-SQL or Management Studio to make the connection. After you create a linked server, SQL Server can log into another database server. </w:t>
      </w:r>
      <w:r w:rsidRPr="00614F52">
        <w:rPr>
          <w:b/>
          <w:lang w:val="en"/>
        </w:rPr>
        <w:t>That means you can run queries on a remote server. You have two types of linked server queries at your disposal: ad hoc and permanent.</w:t>
      </w:r>
    </w:p>
    <w:p w:rsidR="007D1CC6" w:rsidRDefault="007D1CC6" w:rsidP="007D1CC6">
      <w:pPr>
        <w:pStyle w:val="Heading3"/>
        <w:rPr>
          <w:lang w:val="en"/>
        </w:rPr>
      </w:pPr>
      <w:r>
        <w:rPr>
          <w:lang w:val="en"/>
        </w:rPr>
        <w:t>Ad hoc links</w:t>
      </w:r>
    </w:p>
    <w:p w:rsidR="007D1CC6" w:rsidRDefault="007D1CC6" w:rsidP="007D1CC6">
      <w:pPr>
        <w:pStyle w:val="NormalWeb"/>
        <w:rPr>
          <w:lang w:val="en"/>
        </w:rPr>
      </w:pPr>
      <w:r>
        <w:rPr>
          <w:lang w:val="en"/>
        </w:rPr>
        <w:t xml:space="preserve">Technically, you won’t use the term </w:t>
      </w:r>
      <w:r>
        <w:rPr>
          <w:rStyle w:val="Emphasis"/>
          <w:lang w:val="en"/>
        </w:rPr>
        <w:t xml:space="preserve">linked server </w:t>
      </w:r>
      <w:r>
        <w:rPr>
          <w:lang w:val="en"/>
        </w:rPr>
        <w:t>to identify an ad hoc query. That term really refers to a SQL Server object. However, you will often see the term used to refer to an ad hoc linked query. An ad hoc query opens and closes the connection. A permanent linked server is always available. Use OPENROWSET for infrequent linked tasks, using the following syntax:</w:t>
      </w:r>
    </w:p>
    <w:p w:rsidR="007D1CC6" w:rsidRDefault="007D1CC6" w:rsidP="007D1CC6">
      <w:pPr>
        <w:pStyle w:val="HTMLPreformatted"/>
        <w:rPr>
          <w:lang w:val="en"/>
        </w:rPr>
      </w:pPr>
      <w:r>
        <w:rPr>
          <w:lang w:val="en"/>
        </w:rPr>
        <w:t>OPENROWSET('providername', 'datasource', 'username', 'password', object)</w:t>
      </w:r>
    </w:p>
    <w:p w:rsidR="007D1CC6" w:rsidRDefault="007D1CC6" w:rsidP="007D1CC6">
      <w:pPr>
        <w:pStyle w:val="NormalWeb"/>
        <w:rPr>
          <w:lang w:val="en"/>
        </w:rPr>
      </w:pPr>
      <w:r>
        <w:rPr>
          <w:lang w:val="en"/>
        </w:rPr>
        <w:t xml:space="preserve">An OPENROWSET link consumes less space in your database. Use valid Transact-SQL statements to manipulate the retrieved data. The arguments are self-explanatory, but remember that </w:t>
      </w:r>
      <w:r>
        <w:rPr>
          <w:rStyle w:val="Emphasis"/>
          <w:lang w:val="en"/>
        </w:rPr>
        <w:t>datasource</w:t>
      </w:r>
      <w:r>
        <w:rPr>
          <w:lang w:val="en"/>
        </w:rPr>
        <w:t xml:space="preserve"> is the source’s full path, not just a filename. In addition, the </w:t>
      </w:r>
      <w:r>
        <w:rPr>
          <w:rStyle w:val="Emphasis"/>
          <w:lang w:val="en"/>
        </w:rPr>
        <w:t>provider</w:t>
      </w:r>
      <w:r>
        <w:rPr>
          <w:lang w:val="en"/>
        </w:rPr>
        <w:t xml:space="preserve"> provides the instructions that SQL Server needs to get in and grab data. They’re specific to the foreign software you’re accessing.</w:t>
      </w:r>
    </w:p>
    <w:p w:rsidR="007D1CC6" w:rsidRDefault="007D1CC6" w:rsidP="007D1CC6">
      <w:pPr>
        <w:pStyle w:val="NormalWeb"/>
        <w:rPr>
          <w:lang w:val="en"/>
        </w:rPr>
      </w:pPr>
      <w:r>
        <w:rPr>
          <w:lang w:val="en"/>
        </w:rPr>
        <w:t>Now, let’s look at a simple ad hock query that selects all the records from the Employees table in the Microsoft Access sample database, Northwind:</w:t>
      </w:r>
    </w:p>
    <w:p w:rsidR="007D1CC6" w:rsidRDefault="007D1CC6" w:rsidP="007D1CC6">
      <w:pPr>
        <w:pStyle w:val="HTMLPreformatted"/>
        <w:rPr>
          <w:lang w:val="en"/>
        </w:rPr>
      </w:pPr>
      <w:r>
        <w:rPr>
          <w:lang w:val="en"/>
        </w:rPr>
        <w:t>SELECT *</w:t>
      </w:r>
    </w:p>
    <w:p w:rsidR="007D1CC6" w:rsidRDefault="007D1CC6" w:rsidP="007D1CC6">
      <w:pPr>
        <w:pStyle w:val="HTMLPreformatted"/>
        <w:rPr>
          <w:lang w:val="en"/>
        </w:rPr>
      </w:pPr>
      <w:r>
        <w:rPr>
          <w:lang w:val="en"/>
        </w:rPr>
        <w:t>FROM OPENROWSET('Microsoft.Jet.OLEDB.4.0',</w:t>
      </w:r>
    </w:p>
    <w:p w:rsidR="007D1CC6" w:rsidRDefault="007D1CC6" w:rsidP="007D1CC6">
      <w:pPr>
        <w:pStyle w:val="HTMLPreformatted"/>
        <w:rPr>
          <w:lang w:val="en"/>
        </w:rPr>
      </w:pPr>
      <w:r>
        <w:rPr>
          <w:lang w:val="en"/>
        </w:rPr>
        <w:t>'C:Program FilesMicrosoft OfficeOffice11Office11SamplesNorthwind.mdb';</w:t>
      </w:r>
    </w:p>
    <w:p w:rsidR="007D1CC6" w:rsidRDefault="007D1CC6" w:rsidP="007D1CC6">
      <w:pPr>
        <w:pStyle w:val="HTMLPreformatted"/>
        <w:rPr>
          <w:lang w:val="en"/>
        </w:rPr>
      </w:pPr>
      <w:r>
        <w:rPr>
          <w:lang w:val="en"/>
        </w:rPr>
        <w:t>'admin';'', Employees)</w:t>
      </w:r>
    </w:p>
    <w:p w:rsidR="007D1CC6" w:rsidRDefault="007D1CC6" w:rsidP="007D1CC6">
      <w:pPr>
        <w:pStyle w:val="HTMLPreformatted"/>
        <w:rPr>
          <w:lang w:val="en"/>
        </w:rPr>
      </w:pPr>
      <w:r>
        <w:rPr>
          <w:lang w:val="en"/>
        </w:rPr>
        <w:t>AS EmployeesFromAccess</w:t>
      </w:r>
    </w:p>
    <w:p w:rsidR="007D1CC6" w:rsidRDefault="007D1CC6" w:rsidP="007D1CC6">
      <w:pPr>
        <w:pStyle w:val="NormalWeb"/>
        <w:rPr>
          <w:lang w:val="en"/>
        </w:rPr>
      </w:pPr>
      <w:r>
        <w:rPr>
          <w:rStyle w:val="Strong"/>
          <w:lang w:val="en"/>
        </w:rPr>
        <w:t>Figure A</w:t>
      </w:r>
      <w:r>
        <w:rPr>
          <w:lang w:val="en"/>
        </w:rPr>
        <w:t xml:space="preserve"> shows the quickly retrieved results, which depend on the user (admin) having the appropriate permissions. (If you want to run this query, be sure to update the path to Northwind.mdb to accommodate your system.) The provider string is specific to the data engine, Jet. The AS keyword provides a name for the new table inside SQL Server.</w:t>
      </w:r>
    </w:p>
    <w:p w:rsidR="007D1CC6" w:rsidRDefault="007D1CC6" w:rsidP="007D1CC6">
      <w:pPr>
        <w:pStyle w:val="Heading4"/>
        <w:rPr>
          <w:lang w:val="en"/>
        </w:rPr>
      </w:pPr>
      <w:r>
        <w:rPr>
          <w:lang w:val="en"/>
        </w:rPr>
        <w:t>Figure A: Use OPENROWSET for infrequent queries of foreign data (Express edition).</w:t>
      </w:r>
    </w:p>
    <w:p w:rsidR="007D1CC6" w:rsidRDefault="007D1CC6" w:rsidP="007D1CC6">
      <w:pPr>
        <w:pStyle w:val="NormalWeb"/>
        <w:rPr>
          <w:lang w:val="en"/>
        </w:rPr>
      </w:pPr>
      <w:r>
        <w:rPr>
          <w:noProof/>
        </w:rPr>
        <w:lastRenderedPageBreak/>
        <w:drawing>
          <wp:inline distT="0" distB="0" distL="0" distR="0" wp14:anchorId="7AA5FA8C" wp14:editId="4C89D2C1">
            <wp:extent cx="4762500" cy="2560320"/>
            <wp:effectExtent l="0" t="0" r="0" b="0"/>
            <wp:docPr id="40" name="Picture 40" descr="http://i.i.com.com/cnwk.1d/i/tr/downloads/images/linked_server/linked_server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com.com/cnwk.1d/i/tr/downloads/images/linked_server/linked_server_a.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62500" cy="2560320"/>
                    </a:xfrm>
                    <a:prstGeom prst="rect">
                      <a:avLst/>
                    </a:prstGeom>
                    <a:noFill/>
                    <a:ln>
                      <a:noFill/>
                    </a:ln>
                  </pic:spPr>
                </pic:pic>
              </a:graphicData>
            </a:graphic>
          </wp:inline>
        </w:drawing>
      </w:r>
    </w:p>
    <w:p w:rsidR="007D1CC6" w:rsidRDefault="007D1CC6" w:rsidP="007D1CC6">
      <w:pPr>
        <w:pStyle w:val="NormalWeb"/>
        <w:rPr>
          <w:lang w:val="en"/>
        </w:rPr>
      </w:pPr>
      <w:r>
        <w:rPr>
          <w:lang w:val="en"/>
        </w:rPr>
        <w:t>If the ad hoc query returns an error, you probably need to enable the ad hoc query feature. (SQL Server disables it by default.) To enable ad hoc queries, run the SQL Server Configuration Manager (the SQL Server Surface Area Configuration utility in the Express edition). Click the Surface Area Configuration For Features link and check the Enable OPENROWSET And OPENDATASOURCE Support option. Then, click OK and close the utility. Alternatively, run the sp_configure stored procedure.</w:t>
      </w:r>
    </w:p>
    <w:p w:rsidR="007D1CC6" w:rsidRDefault="007D1CC6" w:rsidP="007D1CC6">
      <w:pPr>
        <w:pStyle w:val="Heading3"/>
        <w:rPr>
          <w:lang w:val="en"/>
        </w:rPr>
      </w:pPr>
      <w:r>
        <w:rPr>
          <w:lang w:val="en"/>
        </w:rPr>
        <w:t>Permanent links</w:t>
      </w:r>
    </w:p>
    <w:p w:rsidR="007D1CC6" w:rsidRDefault="007D1CC6" w:rsidP="007D1CC6">
      <w:pPr>
        <w:pStyle w:val="NormalWeb"/>
        <w:rPr>
          <w:lang w:val="en"/>
        </w:rPr>
      </w:pPr>
      <w:r>
        <w:rPr>
          <w:lang w:val="en"/>
        </w:rPr>
        <w:t>SQL Server’s linked server object creates a permanent link to a remote server. When the user logs in, SQL Server also logs into the remote server. The first step to retrieving foreign data via a linked server is to let SQL Server know that you plan to talk to another source (server). To do so, execute SQL Server’s sp_addlinkedserver stored procedure, using the following syntax:</w:t>
      </w:r>
    </w:p>
    <w:p w:rsidR="007D1CC6" w:rsidRDefault="007D1CC6" w:rsidP="007D1CC6">
      <w:pPr>
        <w:pStyle w:val="HTMLPreformatted"/>
        <w:rPr>
          <w:lang w:val="en"/>
        </w:rPr>
      </w:pPr>
      <w:r>
        <w:rPr>
          <w:lang w:val="en"/>
        </w:rPr>
        <w:t>sp_addlinkedserver server, productname, provider, datasource, location, providerstring, catalog</w:t>
      </w:r>
    </w:p>
    <w:p w:rsidR="007D1CC6" w:rsidRDefault="007D1CC6" w:rsidP="007D1CC6">
      <w:pPr>
        <w:pStyle w:val="NormalWeb"/>
        <w:rPr>
          <w:lang w:val="en"/>
        </w:rPr>
      </w:pPr>
      <w:r>
        <w:rPr>
          <w:lang w:val="en"/>
        </w:rPr>
        <w:t xml:space="preserve">Refer to </w:t>
      </w:r>
      <w:r>
        <w:rPr>
          <w:rStyle w:val="Strong"/>
          <w:lang w:val="en"/>
        </w:rPr>
        <w:t>Table A</w:t>
      </w:r>
      <w:r>
        <w:rPr>
          <w:lang w:val="en"/>
        </w:rPr>
        <w:t xml:space="preserve"> for an explanation of each of the procedure’s arguments. Notice that a few of the arguments are limited to code.</w:t>
      </w:r>
    </w:p>
    <w:p w:rsidR="007D1CC6" w:rsidRDefault="007D1CC6" w:rsidP="007D1CC6">
      <w:pPr>
        <w:pStyle w:val="Heading4"/>
        <w:rPr>
          <w:lang w:val="en"/>
        </w:rPr>
      </w:pPr>
      <w:r>
        <w:rPr>
          <w:lang w:val="en"/>
        </w:rPr>
        <w:t>Table A: sp_addlinkedserver stored procedure arguments</w:t>
      </w: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10"/>
        <w:gridCol w:w="1803"/>
        <w:gridCol w:w="928"/>
        <w:gridCol w:w="1796"/>
        <w:gridCol w:w="1463"/>
      </w:tblGrid>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Argument</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Explanation</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t>Default</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Management Studio</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Parameter Constant</w:t>
            </w:r>
          </w:p>
        </w:tc>
      </w:tr>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server</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The local name of the linked server you’re creating</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t>None</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Linked Server</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@server</w:t>
            </w:r>
          </w:p>
        </w:tc>
      </w:tr>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productname</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 xml:space="preserve">The product name of the </w:t>
            </w:r>
            <w:r>
              <w:lastRenderedPageBreak/>
              <w:t>OLEDB data source you’re adding as a linked server</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lastRenderedPageBreak/>
              <w:t>NULL</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Product Name</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@srvproduct</w:t>
            </w:r>
          </w:p>
        </w:tc>
      </w:tr>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provider</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The source’s unique OLEDB identifier</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t>NULL</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Provider Name</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@provider</w:t>
            </w:r>
          </w:p>
        </w:tc>
      </w:tr>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datasource</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The name of the data source</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t>NULL</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Data Source</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@datasrc</w:t>
            </w:r>
          </w:p>
        </w:tc>
      </w:tr>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location</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The location of the linked source file</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t>NULL</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N/A</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@location</w:t>
            </w:r>
          </w:p>
        </w:tc>
      </w:tr>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providerstring</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The OLEDB string that identifies the source</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t>NULL</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N/A</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@provstr</w:t>
            </w:r>
          </w:p>
        </w:tc>
      </w:tr>
      <w:tr w:rsidR="007D1CC6" w:rsidTr="002C4C9A">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7D1CC6" w:rsidRDefault="007D1CC6" w:rsidP="002C4C9A">
            <w:r>
              <w:t>catalog</w:t>
            </w:r>
          </w:p>
        </w:tc>
        <w:tc>
          <w:tcPr>
            <w:tcW w:w="2205" w:type="dxa"/>
            <w:tcBorders>
              <w:top w:val="outset" w:sz="6" w:space="0" w:color="auto"/>
              <w:left w:val="outset" w:sz="6" w:space="0" w:color="auto"/>
              <w:bottom w:val="outset" w:sz="6" w:space="0" w:color="auto"/>
              <w:right w:val="outset" w:sz="6" w:space="0" w:color="auto"/>
            </w:tcBorders>
            <w:hideMark/>
          </w:tcPr>
          <w:p w:rsidR="007D1CC6" w:rsidRDefault="007D1CC6" w:rsidP="002C4C9A">
            <w:r>
              <w:t>Catalog used with the connection</w:t>
            </w:r>
          </w:p>
        </w:tc>
        <w:tc>
          <w:tcPr>
            <w:tcW w:w="975" w:type="dxa"/>
            <w:tcBorders>
              <w:top w:val="outset" w:sz="6" w:space="0" w:color="auto"/>
              <w:left w:val="outset" w:sz="6" w:space="0" w:color="auto"/>
              <w:bottom w:val="outset" w:sz="6" w:space="0" w:color="auto"/>
              <w:right w:val="outset" w:sz="6" w:space="0" w:color="auto"/>
            </w:tcBorders>
            <w:hideMark/>
          </w:tcPr>
          <w:p w:rsidR="007D1CC6" w:rsidRDefault="007D1CC6" w:rsidP="002C4C9A">
            <w:r>
              <w:t>NULL</w:t>
            </w:r>
          </w:p>
        </w:tc>
        <w:tc>
          <w:tcPr>
            <w:tcW w:w="2115" w:type="dxa"/>
            <w:tcBorders>
              <w:top w:val="outset" w:sz="6" w:space="0" w:color="auto"/>
              <w:left w:val="outset" w:sz="6" w:space="0" w:color="auto"/>
              <w:bottom w:val="outset" w:sz="6" w:space="0" w:color="auto"/>
              <w:right w:val="outset" w:sz="6" w:space="0" w:color="auto"/>
            </w:tcBorders>
            <w:hideMark/>
          </w:tcPr>
          <w:p w:rsidR="007D1CC6" w:rsidRDefault="007D1CC6" w:rsidP="002C4C9A">
            <w:r>
              <w:t>N/A</w:t>
            </w:r>
          </w:p>
        </w:tc>
        <w:tc>
          <w:tcPr>
            <w:tcW w:w="1515" w:type="dxa"/>
            <w:tcBorders>
              <w:top w:val="outset" w:sz="6" w:space="0" w:color="auto"/>
              <w:left w:val="outset" w:sz="6" w:space="0" w:color="auto"/>
              <w:bottom w:val="outset" w:sz="6" w:space="0" w:color="auto"/>
              <w:right w:val="outset" w:sz="6" w:space="0" w:color="auto"/>
            </w:tcBorders>
            <w:hideMark/>
          </w:tcPr>
          <w:p w:rsidR="007D1CC6" w:rsidRDefault="007D1CC6" w:rsidP="002C4C9A">
            <w:r>
              <w:t>@catalog</w:t>
            </w:r>
          </w:p>
        </w:tc>
      </w:tr>
    </w:tbl>
    <w:p w:rsidR="007D1CC6" w:rsidRDefault="007D1CC6" w:rsidP="007D1CC6">
      <w:pPr>
        <w:pStyle w:val="NormalWeb"/>
        <w:rPr>
          <w:lang w:val="en"/>
        </w:rPr>
      </w:pPr>
      <w:r>
        <w:rPr>
          <w:lang w:val="en"/>
        </w:rPr>
        <w:t>The arguments aren’t optional, but you won’t use them all together, which explains the NULL value defaults. The provider determines which arguments you need. When using SQL Server, you need only the first two arguments.</w:t>
      </w:r>
    </w:p>
    <w:p w:rsidR="007D1CC6" w:rsidRDefault="007D1CC6" w:rsidP="007D1CC6">
      <w:pPr>
        <w:pStyle w:val="NormalWeb"/>
        <w:rPr>
          <w:lang w:val="en"/>
        </w:rPr>
      </w:pPr>
      <w:r>
        <w:rPr>
          <w:lang w:val="en"/>
        </w:rPr>
        <w:t>Now, let’s suppose you want to create a permanent link to another SQL Server database on the Human Resources server. To do so, you’d use the following statement:</w:t>
      </w:r>
    </w:p>
    <w:p w:rsidR="007D1CC6" w:rsidRDefault="007D1CC6" w:rsidP="007D1CC6">
      <w:pPr>
        <w:pStyle w:val="HTMLPreformatted"/>
        <w:rPr>
          <w:lang w:val="en"/>
        </w:rPr>
      </w:pPr>
      <w:r>
        <w:rPr>
          <w:lang w:val="en"/>
        </w:rPr>
        <w:t>EXEC sp_addlinkedserver @server = 'EmployeeStats',</w:t>
      </w:r>
    </w:p>
    <w:p w:rsidR="007D1CC6" w:rsidRDefault="007D1CC6" w:rsidP="007D1CC6">
      <w:pPr>
        <w:pStyle w:val="HTMLPreformatted"/>
        <w:rPr>
          <w:lang w:val="en"/>
        </w:rPr>
      </w:pPr>
      <w:r>
        <w:rPr>
          <w:lang w:val="en"/>
        </w:rPr>
        <w:t>@provider = 'SQL Server',</w:t>
      </w:r>
    </w:p>
    <w:p w:rsidR="007D1CC6" w:rsidRDefault="007D1CC6" w:rsidP="007D1CC6">
      <w:pPr>
        <w:pStyle w:val="HTMLPreformatted"/>
        <w:rPr>
          <w:lang w:val="en"/>
        </w:rPr>
      </w:pPr>
      <w:r>
        <w:rPr>
          <w:lang w:val="en"/>
        </w:rPr>
        <w:t>@datasrc = 'Human Resources'</w:t>
      </w:r>
    </w:p>
    <w:p w:rsidR="007D1CC6" w:rsidRDefault="007D1CC6" w:rsidP="007D1CC6">
      <w:pPr>
        <w:pStyle w:val="NormalWeb"/>
        <w:rPr>
          <w:lang w:val="en"/>
        </w:rPr>
      </w:pPr>
      <w:r>
        <w:rPr>
          <w:lang w:val="en"/>
        </w:rPr>
        <w:t>The linked server’s name, EmployeeStats, is a string that you provide to represent the server. It doesn’t exist until you name and create it. The following syntax statements represent the creation of a linked server to several common data sources:</w:t>
      </w:r>
    </w:p>
    <w:p w:rsidR="007D1CC6" w:rsidRDefault="007D1CC6" w:rsidP="007D1CC6">
      <w:pPr>
        <w:pStyle w:val="NormalWeb"/>
        <w:rPr>
          <w:lang w:val="en"/>
        </w:rPr>
      </w:pPr>
      <w:r>
        <w:rPr>
          <w:rStyle w:val="Strong"/>
          <w:lang w:val="en"/>
        </w:rPr>
        <w:t>Microsoft Access</w:t>
      </w:r>
    </w:p>
    <w:p w:rsidR="007D1CC6" w:rsidRDefault="007D1CC6" w:rsidP="007D1CC6">
      <w:pPr>
        <w:pStyle w:val="HTMLPreformatted"/>
        <w:rPr>
          <w:lang w:val="en"/>
        </w:rPr>
      </w:pPr>
      <w:r>
        <w:rPr>
          <w:lang w:val="en"/>
        </w:rPr>
        <w:t>EXEC sp_addlinkedserver @server = 'NorthwindDemo',</w:t>
      </w:r>
    </w:p>
    <w:p w:rsidR="007D1CC6" w:rsidRDefault="007D1CC6" w:rsidP="007D1CC6">
      <w:pPr>
        <w:pStyle w:val="HTMLPreformatted"/>
        <w:rPr>
          <w:lang w:val="en"/>
        </w:rPr>
      </w:pPr>
      <w:r>
        <w:rPr>
          <w:lang w:val="en"/>
        </w:rPr>
        <w:t>@srvproduct = 'Microsoft.Jet.OLEDB.4.0',</w:t>
      </w:r>
    </w:p>
    <w:p w:rsidR="007D1CC6" w:rsidRDefault="007D1CC6" w:rsidP="007D1CC6">
      <w:pPr>
        <w:pStyle w:val="HTMLPreformatted"/>
        <w:rPr>
          <w:lang w:val="en"/>
        </w:rPr>
      </w:pPr>
      <w:r>
        <w:rPr>
          <w:lang w:val="en"/>
        </w:rPr>
        <w:t>@provider = 'Microsoft.Jet.OLEDB.4.0',</w:t>
      </w:r>
    </w:p>
    <w:p w:rsidR="007D1CC6" w:rsidRDefault="007D1CC6" w:rsidP="007D1CC6">
      <w:pPr>
        <w:pStyle w:val="HTMLPreformatted"/>
        <w:rPr>
          <w:lang w:val="en"/>
        </w:rPr>
      </w:pPr>
      <w:r>
        <w:rPr>
          <w:lang w:val="en"/>
        </w:rPr>
        <w:t>@datasrc = 'C:LinkedNorthwind.mdb'</w:t>
      </w:r>
    </w:p>
    <w:p w:rsidR="007D1CC6" w:rsidRDefault="007D1CC6" w:rsidP="007D1CC6">
      <w:pPr>
        <w:pStyle w:val="NormalWeb"/>
        <w:rPr>
          <w:lang w:val="en"/>
        </w:rPr>
      </w:pPr>
      <w:r>
        <w:rPr>
          <w:rStyle w:val="Strong"/>
          <w:lang w:val="en"/>
        </w:rPr>
        <w:t>Microsoft Excel</w:t>
      </w:r>
    </w:p>
    <w:p w:rsidR="007D1CC6" w:rsidRDefault="007D1CC6" w:rsidP="007D1CC6">
      <w:pPr>
        <w:pStyle w:val="HTMLPreformatted"/>
        <w:rPr>
          <w:lang w:val="en"/>
        </w:rPr>
      </w:pPr>
      <w:r>
        <w:rPr>
          <w:lang w:val="en"/>
        </w:rPr>
        <w:lastRenderedPageBreak/>
        <w:t>EXEC sp_addlinkedserver @server = 'ExcelEmployeeData',</w:t>
      </w:r>
    </w:p>
    <w:p w:rsidR="007D1CC6" w:rsidRDefault="007D1CC6" w:rsidP="007D1CC6">
      <w:pPr>
        <w:pStyle w:val="HTMLPreformatted"/>
        <w:rPr>
          <w:lang w:val="en"/>
        </w:rPr>
      </w:pPr>
      <w:r>
        <w:rPr>
          <w:lang w:val="en"/>
        </w:rPr>
        <w:t>@srvproduct = 'Microsoft.Jet.OLEDB.4.0',</w:t>
      </w:r>
    </w:p>
    <w:p w:rsidR="007D1CC6" w:rsidRDefault="007D1CC6" w:rsidP="007D1CC6">
      <w:pPr>
        <w:pStyle w:val="HTMLPreformatted"/>
        <w:rPr>
          <w:lang w:val="en"/>
        </w:rPr>
      </w:pPr>
      <w:r>
        <w:rPr>
          <w:lang w:val="en"/>
        </w:rPr>
        <w:t>@provider = 'Microsoft.Jet.OLEDB.4.0',</w:t>
      </w:r>
    </w:p>
    <w:p w:rsidR="007D1CC6" w:rsidRDefault="007D1CC6" w:rsidP="007D1CC6">
      <w:pPr>
        <w:pStyle w:val="HTMLPreformatted"/>
        <w:rPr>
          <w:lang w:val="en"/>
        </w:rPr>
      </w:pPr>
      <w:r>
        <w:rPr>
          <w:lang w:val="en"/>
        </w:rPr>
        <w:t>@datasrc = 'C:LinkedEmployees.xls'</w:t>
      </w:r>
    </w:p>
    <w:p w:rsidR="007D1CC6" w:rsidRDefault="007D1CC6" w:rsidP="007D1CC6">
      <w:pPr>
        <w:pStyle w:val="NormalWeb"/>
        <w:rPr>
          <w:lang w:val="en"/>
        </w:rPr>
      </w:pPr>
      <w:r>
        <w:rPr>
          <w:rStyle w:val="Strong"/>
          <w:lang w:val="en"/>
        </w:rPr>
        <w:t>Oracle</w:t>
      </w:r>
    </w:p>
    <w:p w:rsidR="007D1CC6" w:rsidRDefault="007D1CC6" w:rsidP="007D1CC6">
      <w:pPr>
        <w:pStyle w:val="HTMLPreformatted"/>
        <w:rPr>
          <w:lang w:val="en"/>
        </w:rPr>
      </w:pPr>
      <w:r>
        <w:rPr>
          <w:lang w:val="en"/>
        </w:rPr>
        <w:t>EXEC sp_addlinkedserver @server = 'OracleDemo',</w:t>
      </w:r>
    </w:p>
    <w:p w:rsidR="007D1CC6" w:rsidRDefault="007D1CC6" w:rsidP="007D1CC6">
      <w:pPr>
        <w:pStyle w:val="HTMLPreformatted"/>
        <w:rPr>
          <w:lang w:val="en"/>
        </w:rPr>
      </w:pPr>
      <w:r>
        <w:rPr>
          <w:lang w:val="en"/>
        </w:rPr>
        <w:t>@srvproduct = 'Oracle',</w:t>
      </w:r>
    </w:p>
    <w:p w:rsidR="007D1CC6" w:rsidRDefault="007D1CC6" w:rsidP="007D1CC6">
      <w:pPr>
        <w:pStyle w:val="HTMLPreformatted"/>
        <w:rPr>
          <w:lang w:val="en"/>
        </w:rPr>
      </w:pPr>
      <w:r>
        <w:rPr>
          <w:lang w:val="en"/>
        </w:rPr>
        <w:t>@provider = 'MSDAORA',</w:t>
      </w:r>
    </w:p>
    <w:p w:rsidR="007D1CC6" w:rsidRDefault="007D1CC6" w:rsidP="007D1CC6">
      <w:pPr>
        <w:pStyle w:val="HTMLPreformatted"/>
        <w:rPr>
          <w:lang w:val="en"/>
        </w:rPr>
      </w:pPr>
      <w:r>
        <w:rPr>
          <w:lang w:val="en"/>
        </w:rPr>
        <w:t>@datasrc = 'OracleAlias'</w:t>
      </w:r>
    </w:p>
    <w:p w:rsidR="007D1CC6" w:rsidRDefault="007D1CC6" w:rsidP="007D1CC6">
      <w:pPr>
        <w:pStyle w:val="NormalWeb"/>
        <w:rPr>
          <w:lang w:val="en"/>
        </w:rPr>
      </w:pPr>
      <w:r>
        <w:rPr>
          <w:lang w:val="en"/>
        </w:rPr>
        <w:t>Oracle is a bit different because you must create an alias that points to the Oracle server rather than specify an actual file (@datasrc). Every situation is different. Your best defense is experience and an informed technical staff.</w:t>
      </w:r>
    </w:p>
    <w:p w:rsidR="007D1CC6" w:rsidRDefault="007D1CC6" w:rsidP="007D1CC6">
      <w:pPr>
        <w:pStyle w:val="NormalWeb"/>
        <w:rPr>
          <w:lang w:val="en"/>
        </w:rPr>
      </w:pPr>
      <w:r>
        <w:rPr>
          <w:lang w:val="en"/>
        </w:rPr>
        <w:t>SQL Server throws a monkey wrench into the works because it doesn’t return an error if you use the wrong syntax. Instead, any attempt to use the linked server simply fails, but the failure might not be obvious. My best recommendation is to test a query that you know should return data. If you get nothing, you know the linked server isn’t really connecting and the problem is most likely the arguments you fed sp_addlinkedserver to create the linked server.</w:t>
      </w:r>
    </w:p>
    <w:p w:rsidR="00D20690" w:rsidRDefault="00D20690" w:rsidP="007D1CC6">
      <w:pPr>
        <w:pStyle w:val="NormalWeb"/>
        <w:rPr>
          <w:lang w:val="en"/>
        </w:rPr>
      </w:pPr>
    </w:p>
    <w:p w:rsidR="00D20690" w:rsidRDefault="00D20690" w:rsidP="00D20690">
      <w:pPr>
        <w:pStyle w:val="NormalWeb"/>
      </w:pPr>
      <w:r w:rsidRPr="00480ADA">
        <w:rPr>
          <w:b/>
        </w:rPr>
        <w:t>Typically, SUM(..) OVER(..) is most useful for calculating a percentage of a total for each row.</w:t>
      </w:r>
      <w:r>
        <w:t xml:space="preserve"> For example, for each Order we can calculate the percentage of that order's orderAmount compared to the customer's total orderAmount:</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select customerID,  productID, orderDate, orderAmount, </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orderAmount / sum(orderAmount) OVER (Partition by CustomerID) as Pct</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from Orders</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customerID  productID   orderDate               orderAmount   Pct</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 ----------------------- ------------  -------</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1           2007-01-01 00:00:00.000 20.00         0.2197</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2007-01-02 00:00:00.000 30.00         0.3296</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2007-01-05 00:00:00.000 23.00         0.2527</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3           2007-01-04 00:00:00.000 18.00         0.1978</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2007-01-03 00:00:00.000 74.00         0.6271</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2007-01-06 00:00:00.000 34.00         0.2881</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2           2007-01-08 00:00:00.000 10.00         0.0847</w:t>
      </w: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D20690" w:rsidRDefault="00D20690" w:rsidP="00D20690">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(7 row(s) affected)</w:t>
      </w:r>
    </w:p>
    <w:p w:rsidR="00D20690" w:rsidRDefault="00D20690" w:rsidP="00D20690">
      <w:pPr>
        <w:pStyle w:val="NormalWeb"/>
        <w:rPr>
          <w:spacing w:val="2"/>
          <w:sz w:val="20"/>
          <w:szCs w:val="20"/>
        </w:rPr>
      </w:pPr>
      <w:r>
        <w:t>Of course, be sure that you don't encounter any divide by zero errors by using a CASE if necessary.</w:t>
      </w:r>
    </w:p>
    <w:p w:rsidR="00D20690" w:rsidRDefault="00D20690" w:rsidP="007D1CC6">
      <w:pPr>
        <w:pStyle w:val="NormalWeb"/>
        <w:rPr>
          <w:lang w:val="en"/>
        </w:rPr>
      </w:pPr>
    </w:p>
    <w:p w:rsidR="00D20690" w:rsidRPr="00510C84" w:rsidRDefault="00510C84" w:rsidP="007D1CC6">
      <w:pPr>
        <w:pStyle w:val="NormalWeb"/>
        <w:rPr>
          <w:b/>
          <w:sz w:val="36"/>
          <w:szCs w:val="36"/>
          <w:u w:val="single"/>
          <w:lang w:val="en"/>
        </w:rPr>
      </w:pPr>
      <w:r w:rsidRPr="00510C84">
        <w:rPr>
          <w:b/>
          <w:sz w:val="36"/>
          <w:szCs w:val="36"/>
          <w:u w:val="single"/>
          <w:lang w:val="en"/>
        </w:rPr>
        <w:t>KPIs</w:t>
      </w:r>
    </w:p>
    <w:p w:rsidR="007D1CC6" w:rsidRPr="00B975FF" w:rsidRDefault="007D1CC6" w:rsidP="007D1CC6"/>
    <w:p w:rsidR="00770A74" w:rsidRDefault="00770A74" w:rsidP="00201C54">
      <w:pPr>
        <w:numPr>
          <w:ilvl w:val="0"/>
          <w:numId w:val="14"/>
        </w:numPr>
        <w:spacing w:before="100" w:beforeAutospacing="1" w:after="240"/>
        <w:rPr>
          <w:rFonts w:ascii="Trebuchet MS" w:hAnsi="Trebuchet MS"/>
          <w:sz w:val="18"/>
          <w:szCs w:val="18"/>
        </w:rPr>
      </w:pPr>
      <w:r>
        <w:rPr>
          <w:rFonts w:ascii="Trebuchet MS" w:hAnsi="Trebuchet MS"/>
          <w:sz w:val="18"/>
          <w:szCs w:val="18"/>
        </w:rPr>
        <w:t>Gross Profit Margins</w:t>
      </w:r>
    </w:p>
    <w:p w:rsidR="00770A74" w:rsidRDefault="00770A74" w:rsidP="00201C54">
      <w:pPr>
        <w:numPr>
          <w:ilvl w:val="0"/>
          <w:numId w:val="14"/>
        </w:numPr>
        <w:spacing w:before="100" w:beforeAutospacing="1" w:after="240"/>
        <w:rPr>
          <w:rFonts w:ascii="Trebuchet MS" w:hAnsi="Trebuchet MS"/>
          <w:sz w:val="18"/>
          <w:szCs w:val="18"/>
        </w:rPr>
      </w:pPr>
      <w:r>
        <w:rPr>
          <w:rFonts w:ascii="Trebuchet MS" w:hAnsi="Trebuchet MS"/>
          <w:sz w:val="18"/>
          <w:szCs w:val="18"/>
        </w:rPr>
        <w:t>Net Profit Margins</w:t>
      </w:r>
    </w:p>
    <w:p w:rsidR="00770A74" w:rsidRDefault="00770A74" w:rsidP="00201C54">
      <w:pPr>
        <w:numPr>
          <w:ilvl w:val="0"/>
          <w:numId w:val="14"/>
        </w:numPr>
        <w:spacing w:before="100" w:beforeAutospacing="1" w:after="240"/>
        <w:rPr>
          <w:rFonts w:ascii="Trebuchet MS" w:hAnsi="Trebuchet MS"/>
          <w:sz w:val="18"/>
          <w:szCs w:val="18"/>
        </w:rPr>
      </w:pPr>
      <w:r>
        <w:rPr>
          <w:rFonts w:ascii="Trebuchet MS" w:hAnsi="Trebuchet MS"/>
          <w:sz w:val="18"/>
          <w:szCs w:val="18"/>
        </w:rPr>
        <w:t>Current Ratio</w:t>
      </w:r>
    </w:p>
    <w:p w:rsidR="00770A74" w:rsidRDefault="00770A74" w:rsidP="00201C54">
      <w:pPr>
        <w:numPr>
          <w:ilvl w:val="0"/>
          <w:numId w:val="14"/>
        </w:numPr>
        <w:spacing w:before="100" w:beforeAutospacing="1" w:after="240"/>
        <w:rPr>
          <w:rFonts w:ascii="Trebuchet MS" w:hAnsi="Trebuchet MS"/>
          <w:sz w:val="18"/>
          <w:szCs w:val="18"/>
        </w:rPr>
      </w:pPr>
      <w:r>
        <w:rPr>
          <w:rFonts w:ascii="Trebuchet MS" w:hAnsi="Trebuchet MS"/>
          <w:sz w:val="18"/>
          <w:szCs w:val="18"/>
        </w:rPr>
        <w:t>Inventory Turnover</w:t>
      </w:r>
    </w:p>
    <w:p w:rsidR="00770A74" w:rsidRDefault="00770A74" w:rsidP="00201C54">
      <w:pPr>
        <w:numPr>
          <w:ilvl w:val="0"/>
          <w:numId w:val="14"/>
        </w:numPr>
        <w:spacing w:before="100" w:beforeAutospacing="1" w:after="240"/>
        <w:rPr>
          <w:rFonts w:ascii="Trebuchet MS" w:hAnsi="Trebuchet MS"/>
          <w:sz w:val="18"/>
          <w:szCs w:val="18"/>
        </w:rPr>
      </w:pPr>
      <w:r>
        <w:rPr>
          <w:rFonts w:ascii="Trebuchet MS" w:hAnsi="Trebuchet MS"/>
          <w:sz w:val="18"/>
          <w:szCs w:val="18"/>
        </w:rPr>
        <w:t>Return on Equity</w:t>
      </w:r>
    </w:p>
    <w:p w:rsidR="00770A74" w:rsidRDefault="00770A74" w:rsidP="00201C54">
      <w:pPr>
        <w:numPr>
          <w:ilvl w:val="0"/>
          <w:numId w:val="14"/>
        </w:numPr>
        <w:spacing w:before="100" w:beforeAutospacing="1" w:after="240"/>
        <w:rPr>
          <w:rFonts w:ascii="Trebuchet MS" w:hAnsi="Trebuchet MS"/>
          <w:sz w:val="18"/>
          <w:szCs w:val="18"/>
        </w:rPr>
      </w:pPr>
      <w:r>
        <w:rPr>
          <w:rFonts w:ascii="Trebuchet MS" w:hAnsi="Trebuchet MS"/>
          <w:sz w:val="18"/>
          <w:szCs w:val="18"/>
        </w:rPr>
        <w:t>Accounts Payable Turnover</w:t>
      </w:r>
    </w:p>
    <w:p w:rsidR="00770A74" w:rsidRDefault="00770A74" w:rsidP="00201C54">
      <w:pPr>
        <w:numPr>
          <w:ilvl w:val="0"/>
          <w:numId w:val="14"/>
        </w:numPr>
        <w:spacing w:before="100" w:beforeAutospacing="1" w:after="240"/>
        <w:rPr>
          <w:rFonts w:ascii="Trebuchet MS" w:hAnsi="Trebuchet MS"/>
          <w:sz w:val="18"/>
          <w:szCs w:val="18"/>
        </w:rPr>
      </w:pPr>
      <w:r>
        <w:rPr>
          <w:rFonts w:ascii="Trebuchet MS" w:hAnsi="Trebuchet MS"/>
          <w:sz w:val="18"/>
          <w:szCs w:val="18"/>
        </w:rPr>
        <w:t>Debt-to-equity Ratio</w:t>
      </w:r>
    </w:p>
    <w:p w:rsidR="00770A74" w:rsidRDefault="00770A74"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Net Working Capital</w:t>
      </w:r>
    </w:p>
    <w:p w:rsidR="00770A74" w:rsidRDefault="00770A74"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Labor loader gross margin</w:t>
      </w:r>
    </w:p>
    <w:p w:rsidR="00305EB9" w:rsidRDefault="00305EB9"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AR Days outstanding</w:t>
      </w:r>
    </w:p>
    <w:p w:rsidR="00305EB9" w:rsidRDefault="00305EB9"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AR Aging</w:t>
      </w:r>
    </w:p>
    <w:p w:rsidR="00B86401" w:rsidRDefault="00B86401"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Application Conversion Ratio</w:t>
      </w:r>
    </w:p>
    <w:p w:rsidR="00B86401" w:rsidRDefault="00B86401"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Closing Ratio</w:t>
      </w:r>
    </w:p>
    <w:p w:rsidR="00B86401" w:rsidRDefault="00B86401"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Closing %</w:t>
      </w:r>
    </w:p>
    <w:p w:rsidR="00B86401" w:rsidRDefault="00B86401"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Approval ratio</w:t>
      </w:r>
    </w:p>
    <w:p w:rsidR="00B86401" w:rsidRDefault="00B86401"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ROI</w:t>
      </w:r>
    </w:p>
    <w:p w:rsidR="00B86401" w:rsidRDefault="00913B49"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Top Agencies</w:t>
      </w:r>
    </w:p>
    <w:p w:rsidR="00913B49" w:rsidRDefault="00913B49"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YOY Retention</w:t>
      </w:r>
    </w:p>
    <w:p w:rsidR="00493B1C" w:rsidRPr="00770A74" w:rsidRDefault="00493B1C" w:rsidP="00201C54">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YOY Attrition</w:t>
      </w:r>
      <w:bookmarkStart w:id="38" w:name="_GoBack"/>
      <w:bookmarkEnd w:id="38"/>
    </w:p>
    <w:p w:rsidR="0090320C" w:rsidRDefault="0090320C" w:rsidP="004B78B0">
      <w:pPr>
        <w:rPr>
          <w:b/>
          <w:u w:val="single"/>
        </w:rPr>
      </w:pPr>
    </w:p>
    <w:p w:rsidR="00686F86" w:rsidRDefault="00686F86" w:rsidP="004B78B0">
      <w:pPr>
        <w:rPr>
          <w:b/>
          <w:u w:val="single"/>
        </w:rPr>
      </w:pPr>
    </w:p>
    <w:p w:rsidR="00686F86" w:rsidRPr="00686F86" w:rsidRDefault="00686F86" w:rsidP="004B78B0">
      <w:pPr>
        <w:rPr>
          <w:b/>
          <w:sz w:val="32"/>
          <w:szCs w:val="32"/>
          <w:u w:val="single"/>
        </w:rPr>
      </w:pPr>
      <w:r w:rsidRPr="00686F86">
        <w:rPr>
          <w:b/>
          <w:sz w:val="32"/>
          <w:szCs w:val="32"/>
          <w:u w:val="single"/>
        </w:rPr>
        <w:t xml:space="preserve">T-SQL </w:t>
      </w:r>
      <w:r w:rsidR="00066BA7">
        <w:rPr>
          <w:b/>
          <w:sz w:val="32"/>
          <w:szCs w:val="32"/>
          <w:u w:val="single"/>
        </w:rPr>
        <w:t>Query Tuning</w:t>
      </w:r>
    </w:p>
    <w:p w:rsidR="00686F86" w:rsidRPr="00686F86" w:rsidRDefault="00686F86" w:rsidP="004B78B0">
      <w:pPr>
        <w:rPr>
          <w:b/>
          <w:sz w:val="32"/>
          <w:szCs w:val="32"/>
          <w:u w:val="single"/>
        </w:rPr>
      </w:pPr>
    </w:p>
    <w:p w:rsidR="00686F86" w:rsidRDefault="0076166A" w:rsidP="004B78B0">
      <w:pPr>
        <w:rPr>
          <w:rFonts w:ascii="Arial" w:hAnsi="Arial" w:cs="Arial"/>
          <w:color w:val="333333"/>
          <w:sz w:val="19"/>
          <w:szCs w:val="19"/>
        </w:rPr>
      </w:pPr>
      <w:r>
        <w:rPr>
          <w:rFonts w:ascii="Arial" w:hAnsi="Arial" w:cs="Arial"/>
          <w:color w:val="333333"/>
          <w:sz w:val="19"/>
          <w:szCs w:val="19"/>
        </w:rPr>
        <w:t>Execution plans can tell you how a query will be executed, or how a query was executed. They are, therefore, the DBA's primary means of troubleshooting a poorly performing query. Rather than guess at why a given query is performing thousands of scans, putting your I/O through the roof, you can use the execution plan to identify the exact piece of SQL code that is causing the problem. For example, it may be scanning an entire table-worth of data when, with the proper index, it could simply backpack out only the rows you need. All this and more is displayed in the execution plan.</w:t>
      </w:r>
    </w:p>
    <w:p w:rsidR="00B46CC3" w:rsidRDefault="00B46CC3" w:rsidP="004B78B0">
      <w:pPr>
        <w:rPr>
          <w:rFonts w:ascii="Arial" w:hAnsi="Arial" w:cs="Arial"/>
          <w:color w:val="333333"/>
          <w:sz w:val="19"/>
          <w:szCs w:val="19"/>
        </w:rPr>
      </w:pPr>
    </w:p>
    <w:p w:rsidR="00B46CC3" w:rsidRDefault="00B46CC3" w:rsidP="004B78B0">
      <w:pPr>
        <w:rPr>
          <w:rFonts w:ascii="Helvetica" w:hAnsi="Helvetica" w:cs="Helvetica"/>
          <w:sz w:val="18"/>
          <w:szCs w:val="18"/>
        </w:rPr>
      </w:pPr>
      <w:r>
        <w:rPr>
          <w:rFonts w:ascii="Helvetica" w:hAnsi="Helvetica" w:cs="Helvetica"/>
          <w:sz w:val="18"/>
          <w:szCs w:val="18"/>
        </w:rPr>
        <w:t>All graphical plans are read from the right to the left and from the top to the bottom. That's important to know so that you can understand other concepts such as understanding how a hash join works.</w:t>
      </w:r>
    </w:p>
    <w:p w:rsidR="00FB3110" w:rsidRDefault="00FB3110" w:rsidP="004B78B0">
      <w:pPr>
        <w:rPr>
          <w:rFonts w:ascii="Helvetica" w:hAnsi="Helvetica" w:cs="Helvetica"/>
          <w:sz w:val="18"/>
          <w:szCs w:val="18"/>
        </w:rPr>
      </w:pPr>
    </w:p>
    <w:p w:rsidR="00F52BA6" w:rsidRDefault="00F52BA6" w:rsidP="00F52BA6">
      <w:pPr>
        <w:pStyle w:val="Heading3"/>
        <w:rPr>
          <w:rFonts w:ascii="Helvetica" w:hAnsi="Helvetica" w:cs="Helvetica"/>
        </w:rPr>
      </w:pPr>
      <w:r>
        <w:rPr>
          <w:rStyle w:val="mw-headline"/>
          <w:rFonts w:ascii="Helvetica" w:hAnsi="Helvetica" w:cs="Helvetica"/>
        </w:rPr>
        <w:t>Execution Plan Example</w:t>
      </w:r>
    </w:p>
    <w:p w:rsidR="00F52BA6" w:rsidRDefault="00F52BA6" w:rsidP="00F52BA6">
      <w:pPr>
        <w:pStyle w:val="NormalWeb"/>
        <w:rPr>
          <w:rFonts w:ascii="Helvetica" w:hAnsi="Helvetica" w:cs="Helvetica"/>
          <w:sz w:val="18"/>
          <w:szCs w:val="18"/>
        </w:rPr>
      </w:pPr>
      <w:r>
        <w:rPr>
          <w:rFonts w:ascii="Helvetica" w:hAnsi="Helvetica" w:cs="Helvetica"/>
          <w:sz w:val="18"/>
          <w:szCs w:val="18"/>
        </w:rPr>
        <w:lastRenderedPageBreak/>
        <w:t xml:space="preserve">Working through an execution plan to understand what is happening in the query and what needs to get fixed is the primary reason for generating execution plans. Take the following query for example: </w:t>
      </w:r>
    </w:p>
    <w:p w:rsidR="00F52BA6" w:rsidRDefault="00493B1C" w:rsidP="00F52BA6">
      <w:pPr>
        <w:rPr>
          <w:rFonts w:ascii="Consolas" w:hAnsi="Consolas" w:cs="Consolas"/>
          <w:sz w:val="18"/>
          <w:szCs w:val="18"/>
        </w:rPr>
      </w:pPr>
      <w:hyperlink r:id="rId80" w:anchor="viewSource" w:tooltip="view source" w:history="1">
        <w:r w:rsidR="00F52BA6">
          <w:rPr>
            <w:rStyle w:val="Hyperlink"/>
            <w:rFonts w:ascii="Consolas" w:eastAsiaTheme="majorEastAsia" w:hAnsi="Consolas" w:cs="Consolas"/>
            <w:sz w:val="18"/>
            <w:szCs w:val="18"/>
          </w:rPr>
          <w:t>view source</w:t>
        </w:r>
      </w:hyperlink>
    </w:p>
    <w:p w:rsidR="00F52BA6" w:rsidRDefault="00F52BA6" w:rsidP="00F52BA6">
      <w:pPr>
        <w:rPr>
          <w:rFonts w:ascii="Consolas" w:hAnsi="Consolas" w:cs="Consolas"/>
          <w:sz w:val="18"/>
          <w:szCs w:val="18"/>
        </w:rPr>
      </w:pPr>
      <w:r>
        <w:rPr>
          <w:rFonts w:ascii="Consolas" w:hAnsi="Consolas" w:cs="Consolas"/>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2pt" o:ole="">
            <v:imagedata r:id="rId81" o:title=""/>
          </v:shape>
          <w:control r:id="rId82" w:name="highlighter_242173_clipboard" w:shapeid="_x0000_i1044"/>
        </w:object>
      </w:r>
    </w:p>
    <w:p w:rsidR="00F52BA6" w:rsidRDefault="00493B1C" w:rsidP="00F52BA6">
      <w:pPr>
        <w:rPr>
          <w:rFonts w:ascii="Consolas" w:hAnsi="Consolas" w:cs="Consolas"/>
          <w:sz w:val="18"/>
          <w:szCs w:val="18"/>
        </w:rPr>
      </w:pPr>
      <w:hyperlink r:id="rId83" w:anchor="printSource" w:tooltip="print" w:history="1">
        <w:r w:rsidR="00F52BA6">
          <w:rPr>
            <w:rStyle w:val="Hyperlink"/>
            <w:rFonts w:ascii="Consolas" w:eastAsiaTheme="majorEastAsia" w:hAnsi="Consolas" w:cs="Consolas"/>
            <w:sz w:val="18"/>
            <w:szCs w:val="18"/>
          </w:rPr>
          <w:t>print</w:t>
        </w:r>
      </w:hyperlink>
      <w:hyperlink r:id="rId84" w:anchor="about" w:tooltip="?" w:history="1">
        <w:r w:rsidR="00F52BA6">
          <w:rPr>
            <w:rStyle w:val="Hyperlink"/>
            <w:rFonts w:ascii="Consolas" w:eastAsiaTheme="majorEastAsia" w:hAnsi="Consolas" w:cs="Consolas"/>
            <w:sz w:val="18"/>
            <w:szCs w:val="18"/>
          </w:rPr>
          <w:t>?</w:t>
        </w:r>
      </w:hyperlink>
    </w:p>
    <w:p w:rsidR="00F52BA6" w:rsidRDefault="00F52BA6" w:rsidP="00F52BA6">
      <w:pPr>
        <w:rPr>
          <w:rFonts w:ascii="Consolas" w:hAnsi="Consolas" w:cs="Consolas"/>
          <w:sz w:val="18"/>
          <w:szCs w:val="18"/>
        </w:rPr>
      </w:pPr>
      <w:r>
        <w:rPr>
          <w:rStyle w:val="HTMLCode"/>
        </w:rPr>
        <w:t>01.SELECT</w:t>
      </w:r>
      <w:r>
        <w:rPr>
          <w:rStyle w:val="block"/>
          <w:rFonts w:ascii="Consolas" w:hAnsi="Consolas" w:cs="Consolas"/>
          <w:sz w:val="18"/>
          <w:szCs w:val="18"/>
        </w:rPr>
        <w:t xml:space="preserve">  </w:t>
      </w:r>
      <w:r>
        <w:rPr>
          <w:rStyle w:val="HTMLCode"/>
        </w:rPr>
        <w:t>soh.[SalesOrderID]</w:t>
      </w:r>
    </w:p>
    <w:p w:rsidR="00F52BA6" w:rsidRDefault="00F52BA6" w:rsidP="00F52BA6">
      <w:pPr>
        <w:rPr>
          <w:rFonts w:ascii="Consolas" w:hAnsi="Consolas" w:cs="Consolas"/>
          <w:sz w:val="18"/>
          <w:szCs w:val="18"/>
        </w:rPr>
      </w:pPr>
      <w:r>
        <w:rPr>
          <w:rStyle w:val="HTMLCode"/>
        </w:rPr>
        <w:t>02.    </w:t>
      </w:r>
      <w:r>
        <w:rPr>
          <w:rStyle w:val="block"/>
          <w:rFonts w:ascii="Courier New" w:hAnsi="Courier New" w:cs="Courier New"/>
          <w:color w:val="009900"/>
          <w:sz w:val="18"/>
          <w:szCs w:val="18"/>
          <w:bdr w:val="single" w:sz="6" w:space="11" w:color="CCCCCC" w:frame="1"/>
          <w:shd w:val="clear" w:color="auto" w:fill="F8F8F8"/>
        </w:rPr>
        <w:t>,soh.[OrderDate]</w:t>
      </w:r>
    </w:p>
    <w:p w:rsidR="00F52BA6" w:rsidRDefault="00F52BA6" w:rsidP="00F52BA6">
      <w:pPr>
        <w:rPr>
          <w:rFonts w:ascii="Consolas" w:hAnsi="Consolas" w:cs="Consolas"/>
          <w:sz w:val="18"/>
          <w:szCs w:val="18"/>
        </w:rPr>
      </w:pPr>
      <w:r>
        <w:rPr>
          <w:rStyle w:val="HTMLCode"/>
        </w:rPr>
        <w:t>03.    ,soh.[ShipDate]</w:t>
      </w:r>
    </w:p>
    <w:p w:rsidR="00F52BA6" w:rsidRDefault="00F52BA6" w:rsidP="00F52BA6">
      <w:pPr>
        <w:rPr>
          <w:rFonts w:ascii="Consolas" w:hAnsi="Consolas" w:cs="Consolas"/>
          <w:sz w:val="18"/>
          <w:szCs w:val="18"/>
        </w:rPr>
      </w:pPr>
      <w:r>
        <w:rPr>
          <w:rStyle w:val="HTMLCode"/>
        </w:rPr>
        <w:t>04.    </w:t>
      </w:r>
      <w:r>
        <w:rPr>
          <w:rStyle w:val="block"/>
          <w:rFonts w:ascii="Courier New" w:hAnsi="Courier New" w:cs="Courier New"/>
          <w:color w:val="009900"/>
          <w:sz w:val="18"/>
          <w:szCs w:val="18"/>
          <w:bdr w:val="single" w:sz="6" w:space="11" w:color="CCCCCC" w:frame="1"/>
          <w:shd w:val="clear" w:color="auto" w:fill="F8F8F8"/>
        </w:rPr>
        <w:t>,sod.[ProductID]</w:t>
      </w:r>
    </w:p>
    <w:p w:rsidR="00F52BA6" w:rsidRDefault="00F52BA6" w:rsidP="00F52BA6">
      <w:pPr>
        <w:rPr>
          <w:rFonts w:ascii="Consolas" w:hAnsi="Consolas" w:cs="Consolas"/>
          <w:sz w:val="18"/>
          <w:szCs w:val="18"/>
        </w:rPr>
      </w:pPr>
      <w:r>
        <w:rPr>
          <w:rStyle w:val="HTMLCode"/>
        </w:rPr>
        <w:t>05.    ,sod.[OrderQty]</w:t>
      </w:r>
    </w:p>
    <w:p w:rsidR="00F52BA6" w:rsidRDefault="00F52BA6" w:rsidP="00F52BA6">
      <w:pPr>
        <w:rPr>
          <w:rFonts w:ascii="Consolas" w:hAnsi="Consolas" w:cs="Consolas"/>
          <w:sz w:val="18"/>
          <w:szCs w:val="18"/>
        </w:rPr>
      </w:pPr>
      <w:r>
        <w:rPr>
          <w:rStyle w:val="HTMLCode"/>
        </w:rPr>
        <w:t>06.    </w:t>
      </w:r>
      <w:r>
        <w:rPr>
          <w:rStyle w:val="block"/>
          <w:rFonts w:ascii="Courier New" w:hAnsi="Courier New" w:cs="Courier New"/>
          <w:color w:val="009900"/>
          <w:sz w:val="18"/>
          <w:szCs w:val="18"/>
          <w:bdr w:val="single" w:sz="6" w:space="11" w:color="CCCCCC" w:frame="1"/>
          <w:shd w:val="clear" w:color="auto" w:fill="F8F8F8"/>
        </w:rPr>
        <w:t>,sod.[UnitPrice]</w:t>
      </w:r>
    </w:p>
    <w:p w:rsidR="00F52BA6" w:rsidRDefault="00F52BA6" w:rsidP="00F52BA6">
      <w:pPr>
        <w:rPr>
          <w:rFonts w:ascii="Consolas" w:hAnsi="Consolas" w:cs="Consolas"/>
          <w:sz w:val="18"/>
          <w:szCs w:val="18"/>
        </w:rPr>
      </w:pPr>
      <w:r>
        <w:rPr>
          <w:rStyle w:val="HTMLCode"/>
        </w:rPr>
        <w:t>07.    ,soh.[CustomerID]</w:t>
      </w:r>
    </w:p>
    <w:p w:rsidR="00F52BA6" w:rsidRDefault="00F52BA6" w:rsidP="00F52BA6">
      <w:pPr>
        <w:rPr>
          <w:rFonts w:ascii="Consolas" w:hAnsi="Consolas" w:cs="Consolas"/>
          <w:sz w:val="18"/>
          <w:szCs w:val="18"/>
        </w:rPr>
      </w:pPr>
      <w:r>
        <w:rPr>
          <w:rStyle w:val="HTMLCode"/>
        </w:rPr>
        <w:t>08.FROM</w:t>
      </w:r>
      <w:r>
        <w:rPr>
          <w:rStyle w:val="block"/>
          <w:rFonts w:ascii="Consolas" w:hAnsi="Consolas" w:cs="Consolas"/>
          <w:sz w:val="18"/>
          <w:szCs w:val="18"/>
        </w:rPr>
        <w:t xml:space="preserve">    </w:t>
      </w:r>
      <w:r>
        <w:rPr>
          <w:rStyle w:val="block"/>
          <w:rFonts w:ascii="Courier New" w:hAnsi="Courier New" w:cs="Courier New"/>
          <w:color w:val="009900"/>
          <w:sz w:val="18"/>
          <w:szCs w:val="18"/>
          <w:bdr w:val="single" w:sz="6" w:space="11" w:color="CCCCCC" w:frame="1"/>
          <w:shd w:val="clear" w:color="auto" w:fill="F8F8F8"/>
        </w:rPr>
        <w:t xml:space="preserve">[Sales].[SalesOrderHeader] </w:t>
      </w:r>
      <w:r>
        <w:rPr>
          <w:rStyle w:val="HTMLCode"/>
        </w:rPr>
        <w:t>AS</w:t>
      </w:r>
      <w:r>
        <w:rPr>
          <w:rStyle w:val="block"/>
          <w:rFonts w:ascii="Consolas" w:hAnsi="Consolas" w:cs="Consolas"/>
          <w:sz w:val="18"/>
          <w:szCs w:val="18"/>
        </w:rPr>
        <w:t xml:space="preserve"> </w:t>
      </w:r>
      <w:r>
        <w:rPr>
          <w:rStyle w:val="block"/>
          <w:rFonts w:ascii="Courier New" w:hAnsi="Courier New" w:cs="Courier New"/>
          <w:color w:val="009900"/>
          <w:sz w:val="18"/>
          <w:szCs w:val="18"/>
          <w:bdr w:val="single" w:sz="6" w:space="11" w:color="CCCCCC" w:frame="1"/>
          <w:shd w:val="clear" w:color="auto" w:fill="F8F8F8"/>
        </w:rPr>
        <w:t>soh</w:t>
      </w:r>
    </w:p>
    <w:p w:rsidR="00F52BA6" w:rsidRDefault="00F52BA6" w:rsidP="00F52BA6">
      <w:pPr>
        <w:rPr>
          <w:rFonts w:ascii="Consolas" w:hAnsi="Consolas" w:cs="Consolas"/>
          <w:sz w:val="18"/>
          <w:szCs w:val="18"/>
        </w:rPr>
      </w:pPr>
      <w:r>
        <w:rPr>
          <w:rStyle w:val="HTMLCode"/>
        </w:rPr>
        <w:t>09.        JOIN</w:t>
      </w:r>
      <w:r>
        <w:rPr>
          <w:rStyle w:val="block"/>
          <w:rFonts w:ascii="Consolas" w:hAnsi="Consolas" w:cs="Consolas"/>
          <w:sz w:val="18"/>
          <w:szCs w:val="18"/>
        </w:rPr>
        <w:t xml:space="preserve"> </w:t>
      </w:r>
      <w:r>
        <w:rPr>
          <w:rStyle w:val="HTMLCode"/>
        </w:rPr>
        <w:t>[Sales].[SalesOrderDetail] AS</w:t>
      </w:r>
      <w:r>
        <w:rPr>
          <w:rStyle w:val="block"/>
          <w:rFonts w:ascii="Consolas" w:hAnsi="Consolas" w:cs="Consolas"/>
          <w:sz w:val="18"/>
          <w:szCs w:val="18"/>
        </w:rPr>
        <w:t xml:space="preserve"> </w:t>
      </w:r>
      <w:r>
        <w:rPr>
          <w:rStyle w:val="HTMLCode"/>
        </w:rPr>
        <w:t>sod</w:t>
      </w:r>
    </w:p>
    <w:p w:rsidR="00F52BA6" w:rsidRDefault="00F52BA6" w:rsidP="00F52BA6">
      <w:pPr>
        <w:rPr>
          <w:rFonts w:ascii="Consolas" w:hAnsi="Consolas" w:cs="Consolas"/>
          <w:sz w:val="18"/>
          <w:szCs w:val="18"/>
        </w:rPr>
      </w:pPr>
      <w:r>
        <w:rPr>
          <w:rStyle w:val="HTMLCode"/>
        </w:rPr>
        <w:t>10.            ON</w:t>
      </w:r>
      <w:r>
        <w:rPr>
          <w:rStyle w:val="block"/>
          <w:rFonts w:ascii="Consolas" w:hAnsi="Consolas" w:cs="Consolas"/>
          <w:sz w:val="18"/>
          <w:szCs w:val="18"/>
        </w:rPr>
        <w:t xml:space="preserve"> </w:t>
      </w:r>
      <w:r>
        <w:rPr>
          <w:rStyle w:val="block"/>
          <w:rFonts w:ascii="Courier New" w:hAnsi="Courier New" w:cs="Courier New"/>
          <w:color w:val="009900"/>
          <w:sz w:val="18"/>
          <w:szCs w:val="18"/>
          <w:bdr w:val="single" w:sz="6" w:space="11" w:color="CCCCCC" w:frame="1"/>
          <w:shd w:val="clear" w:color="auto" w:fill="F8F8F8"/>
        </w:rPr>
        <w:t>soh.[SalesOrderID] =</w:t>
      </w:r>
      <w:r>
        <w:rPr>
          <w:rStyle w:val="block"/>
          <w:rFonts w:ascii="Consolas" w:hAnsi="Consolas" w:cs="Consolas"/>
          <w:sz w:val="18"/>
          <w:szCs w:val="18"/>
        </w:rPr>
        <w:t xml:space="preserve"> </w:t>
      </w:r>
      <w:r>
        <w:rPr>
          <w:rStyle w:val="block"/>
          <w:rFonts w:ascii="Courier New" w:hAnsi="Courier New" w:cs="Courier New"/>
          <w:color w:val="009900"/>
          <w:sz w:val="18"/>
          <w:szCs w:val="18"/>
          <w:bdr w:val="single" w:sz="6" w:space="11" w:color="CCCCCC" w:frame="1"/>
          <w:shd w:val="clear" w:color="auto" w:fill="F8F8F8"/>
        </w:rPr>
        <w:t>sod.[SalesOrderID]</w:t>
      </w:r>
    </w:p>
    <w:p w:rsidR="00F52BA6" w:rsidRDefault="00F52BA6" w:rsidP="00F52BA6">
      <w:pPr>
        <w:rPr>
          <w:rFonts w:ascii="Consolas" w:hAnsi="Consolas" w:cs="Consolas"/>
          <w:sz w:val="18"/>
          <w:szCs w:val="18"/>
        </w:rPr>
      </w:pPr>
      <w:r>
        <w:rPr>
          <w:rStyle w:val="HTMLCode"/>
        </w:rPr>
        <w:t>11.WHERE</w:t>
      </w:r>
      <w:r>
        <w:rPr>
          <w:rStyle w:val="block"/>
          <w:rFonts w:ascii="Consolas" w:hAnsi="Consolas" w:cs="Consolas"/>
          <w:sz w:val="18"/>
          <w:szCs w:val="18"/>
        </w:rPr>
        <w:t xml:space="preserve"> </w:t>
      </w:r>
      <w:r>
        <w:rPr>
          <w:rStyle w:val="HTMLCode"/>
        </w:rPr>
        <w:t>soh.[CustomerID] =</w:t>
      </w:r>
      <w:r>
        <w:rPr>
          <w:rStyle w:val="block"/>
          <w:rFonts w:ascii="Consolas" w:hAnsi="Consolas" w:cs="Consolas"/>
          <w:sz w:val="18"/>
          <w:szCs w:val="18"/>
        </w:rPr>
        <w:t xml:space="preserve"> </w:t>
      </w:r>
      <w:r>
        <w:rPr>
          <w:rStyle w:val="HTMLCode"/>
        </w:rPr>
        <w:t>29559;</w:t>
      </w:r>
    </w:p>
    <w:p w:rsidR="00F52BA6" w:rsidRDefault="00F52BA6" w:rsidP="00F52BA6">
      <w:pPr>
        <w:pStyle w:val="NormalWeb"/>
        <w:rPr>
          <w:rFonts w:ascii="Helvetica" w:hAnsi="Helvetica" w:cs="Helvetica"/>
          <w:sz w:val="18"/>
          <w:szCs w:val="18"/>
        </w:rPr>
      </w:pPr>
      <w:r>
        <w:rPr>
          <w:rFonts w:ascii="Helvetica" w:hAnsi="Helvetica" w:cs="Helvetica"/>
          <w:sz w:val="18"/>
          <w:szCs w:val="18"/>
        </w:rPr>
        <w:t xml:space="preserve">This generates the following execution plan: </w:t>
      </w:r>
      <w:r>
        <w:rPr>
          <w:rFonts w:ascii="Helvetica" w:hAnsi="Helvetica" w:cs="Helvetica"/>
          <w:noProof/>
          <w:color w:val="325FBC"/>
          <w:sz w:val="18"/>
          <w:szCs w:val="18"/>
        </w:rPr>
        <w:drawing>
          <wp:inline distT="0" distB="0" distL="0" distR="0">
            <wp:extent cx="7007860" cy="2543810"/>
            <wp:effectExtent l="0" t="0" r="0" b="0"/>
            <wp:docPr id="42" name="Picture 42" descr="Actual Execution Plan with Key Lookup">
              <a:hlinkClick xmlns:a="http://schemas.openxmlformats.org/drawingml/2006/main" r:id="rId85" tooltip="&quot;Actual Execution Plan with Key Look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tual Execution Plan with Key Lookup">
                      <a:hlinkClick r:id="rId85" tooltip="&quot;Actual Execution Plan with Key Lookup&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007860" cy="2543810"/>
                    </a:xfrm>
                    <a:prstGeom prst="rect">
                      <a:avLst/>
                    </a:prstGeom>
                    <a:noFill/>
                    <a:ln>
                      <a:noFill/>
                    </a:ln>
                  </pic:spPr>
                </pic:pic>
              </a:graphicData>
            </a:graphic>
          </wp:inline>
        </w:drawing>
      </w:r>
    </w:p>
    <w:p w:rsidR="00F52BA6" w:rsidRDefault="00F52BA6" w:rsidP="00F52BA6">
      <w:pPr>
        <w:pStyle w:val="NormalWeb"/>
        <w:rPr>
          <w:rFonts w:ascii="Helvetica" w:hAnsi="Helvetica" w:cs="Helvetica"/>
          <w:sz w:val="18"/>
          <w:szCs w:val="18"/>
        </w:rPr>
      </w:pPr>
      <w:r>
        <w:rPr>
          <w:rFonts w:ascii="Helvetica" w:hAnsi="Helvetica" w:cs="Helvetica"/>
          <w:sz w:val="18"/>
          <w:szCs w:val="18"/>
        </w:rPr>
        <w:t xml:space="preserve">Starting at the right and the top you see an Index Seek (NonClustered) against the index named [SalesOrderHeader].[IX_SalesOrderHeader_CustomerId]. This feeds data out to a Nested Loop (Inner Join). Working down you can see a Key Lookup (Clustered) operation against the PK_SalesOrderHeader_SalesOrderID. This is a classic key lookup, or what used to be called, a bookmark lookup. More on that later. You can see that the data feeds back up to the Nested Loop and then that feeds on down to another Nested Loop operator. Below that is a Clustered Index Seek (Clustered) against the [PK_SalesOrderDetail_SalesOrderId] primary key. Finally the data flow goes out to the SELECT operator. That's the basic information available within the execution plan. Lots more detail is also available. </w:t>
      </w:r>
    </w:p>
    <w:p w:rsidR="00F52BA6" w:rsidRDefault="00F52BA6" w:rsidP="00F52BA6">
      <w:pPr>
        <w:pStyle w:val="NormalWeb"/>
        <w:rPr>
          <w:rFonts w:ascii="Helvetica" w:hAnsi="Helvetica" w:cs="Helvetica"/>
          <w:sz w:val="18"/>
          <w:szCs w:val="18"/>
        </w:rPr>
      </w:pPr>
      <w:r>
        <w:rPr>
          <w:rFonts w:ascii="Helvetica" w:hAnsi="Helvetica" w:cs="Helvetica"/>
          <w:sz w:val="18"/>
          <w:szCs w:val="18"/>
        </w:rPr>
        <w:lastRenderedPageBreak/>
        <w:t xml:space="preserve">Hover with the mouse over one of the operators and you will get a tool tip, different for each operation type, showing some of the detail behind the operator. Displayed below is the tool tip for the Key Lookup operator: </w:t>
      </w:r>
    </w:p>
    <w:p w:rsidR="00F52BA6" w:rsidRDefault="00F52BA6" w:rsidP="00F52BA6">
      <w:pPr>
        <w:pStyle w:val="NormalWeb"/>
        <w:rPr>
          <w:rFonts w:ascii="Helvetica" w:hAnsi="Helvetica" w:cs="Helvetica"/>
          <w:sz w:val="18"/>
          <w:szCs w:val="18"/>
        </w:rPr>
      </w:pPr>
      <w:r>
        <w:rPr>
          <w:rFonts w:ascii="Helvetica" w:hAnsi="Helvetica" w:cs="Helvetica"/>
          <w:noProof/>
          <w:color w:val="325FBC"/>
          <w:sz w:val="18"/>
          <w:szCs w:val="18"/>
        </w:rPr>
        <w:drawing>
          <wp:inline distT="0" distB="0" distL="0" distR="0">
            <wp:extent cx="2959100" cy="4555490"/>
            <wp:effectExtent l="0" t="0" r="0" b="0"/>
            <wp:docPr id="41" name="Picture 41" descr="Key Lookup Tool Tip">
              <a:hlinkClick xmlns:a="http://schemas.openxmlformats.org/drawingml/2006/main" r:id="rId87" tooltip="&quot;Key Lookup Tool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ey Lookup Tool Tip">
                      <a:hlinkClick r:id="rId87" tooltip="&quot;Key Lookup Tool Tip&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59100" cy="4555490"/>
                    </a:xfrm>
                    <a:prstGeom prst="rect">
                      <a:avLst/>
                    </a:prstGeom>
                    <a:noFill/>
                    <a:ln>
                      <a:noFill/>
                    </a:ln>
                  </pic:spPr>
                </pic:pic>
              </a:graphicData>
            </a:graphic>
          </wp:inline>
        </w:drawing>
      </w:r>
    </w:p>
    <w:p w:rsidR="00F52BA6" w:rsidRDefault="00F52BA6" w:rsidP="00F52BA6">
      <w:pPr>
        <w:pStyle w:val="NormalWeb"/>
        <w:rPr>
          <w:rFonts w:ascii="Helvetica" w:hAnsi="Helvetica" w:cs="Helvetica"/>
          <w:sz w:val="18"/>
          <w:szCs w:val="18"/>
        </w:rPr>
      </w:pPr>
      <w:r>
        <w:rPr>
          <w:rFonts w:ascii="Helvetica" w:hAnsi="Helvetica" w:cs="Helvetica"/>
          <w:sz w:val="18"/>
          <w:szCs w:val="18"/>
        </w:rPr>
        <w:t xml:space="preserve">At the very top of the tool tip is a description of the operator. In this case, "Uses a supplied clustering key to lookup on a table that has a clustered index." Most operators will include this description, telling you what the operator does within the execution plan. After that, most operations will have a varying number, and type, of fields within the tool tip, supplying different kind of information. An example of one of the common fields is Estimated Operator Cost. You'll see this in most tool tips for most operators. A piece of information that is specific to this operator (although not unique to this operator) is the Seek Predicate information at the bottom of the tool tip. </w:t>
      </w:r>
    </w:p>
    <w:p w:rsidR="00F52BA6" w:rsidRDefault="00F52BA6" w:rsidP="00F52BA6">
      <w:pPr>
        <w:pStyle w:val="NormalWeb"/>
        <w:rPr>
          <w:rFonts w:ascii="Helvetica" w:hAnsi="Helvetica" w:cs="Helvetica"/>
          <w:sz w:val="18"/>
          <w:szCs w:val="18"/>
        </w:rPr>
      </w:pPr>
      <w:r>
        <w:rPr>
          <w:rFonts w:ascii="Helvetica" w:hAnsi="Helvetica" w:cs="Helvetica"/>
          <w:sz w:val="18"/>
          <w:szCs w:val="18"/>
        </w:rPr>
        <w:t xml:space="preserve">But the most interesting piece of information for the Key Lookup operator is that it exists within this execution plan. It exists because, while the index on CustomerID is sufficient to get a specific set of rows returned to the application, all the columns needed are not contained on the index. Because the data is stored on the clustered index, and additional set of seeks are required to retrieve the data, which is joined with the information retrieved from the index on CustomerID through the Nested Loop join operation. </w:t>
      </w:r>
    </w:p>
    <w:p w:rsidR="00F52BA6" w:rsidRDefault="00F52BA6" w:rsidP="00F52BA6">
      <w:pPr>
        <w:pStyle w:val="NormalWeb"/>
        <w:rPr>
          <w:rFonts w:ascii="Helvetica" w:hAnsi="Helvetica" w:cs="Helvetica"/>
          <w:sz w:val="18"/>
          <w:szCs w:val="18"/>
        </w:rPr>
      </w:pPr>
      <w:r>
        <w:rPr>
          <w:rFonts w:ascii="Helvetica" w:hAnsi="Helvetica" w:cs="Helvetica"/>
          <w:sz w:val="18"/>
          <w:szCs w:val="18"/>
        </w:rPr>
        <w:t xml:space="preserve">To see even more information about the operators in the execution plan, right click an operator and select "Properties" from the drop down menu. This will open a complete properties sheet. Much of the data on the properties sheet is the same as that available in the Tool Tip, but even more is on display in the property sheet. </w:t>
      </w:r>
    </w:p>
    <w:p w:rsidR="00F52BA6" w:rsidRDefault="00F52BA6" w:rsidP="00F52BA6">
      <w:pPr>
        <w:pStyle w:val="NormalWeb"/>
        <w:rPr>
          <w:rFonts w:ascii="Helvetica" w:hAnsi="Helvetica" w:cs="Helvetica"/>
          <w:sz w:val="18"/>
          <w:szCs w:val="18"/>
        </w:rPr>
      </w:pPr>
      <w:r>
        <w:rPr>
          <w:rFonts w:ascii="Helvetica" w:hAnsi="Helvetica" w:cs="Helvetica"/>
          <w:sz w:val="18"/>
          <w:szCs w:val="18"/>
        </w:rPr>
        <w:t xml:space="preserve">The graphical output in query analyzer is extremely helpful. Moving your mouse pointer over one of the icons will give you details about the type of operation performed. This utility also lets you create and update statistics, and, create, modify or drop existing indexes. If the statistics are missing or out of date the graphical output will show the table or index in red.  </w:t>
      </w:r>
    </w:p>
    <w:p w:rsidR="00F52BA6" w:rsidRDefault="00F52BA6" w:rsidP="00F52BA6">
      <w:pPr>
        <w:pStyle w:val="NormalWeb"/>
        <w:rPr>
          <w:rFonts w:ascii="Helvetica" w:hAnsi="Helvetica" w:cs="Helvetica"/>
          <w:sz w:val="18"/>
          <w:szCs w:val="18"/>
        </w:rPr>
      </w:pPr>
      <w:r>
        <w:rPr>
          <w:rFonts w:ascii="Helvetica" w:hAnsi="Helvetica" w:cs="Helvetica"/>
          <w:sz w:val="18"/>
          <w:szCs w:val="18"/>
        </w:rPr>
        <w:lastRenderedPageBreak/>
        <w:t xml:space="preserve">Getting used to various icons might take you a little while, however, the good news is that each of the icons provides a tool tip giving you a brief explanation of what it is for when you hold your mouse pointer over it. It is not recommended that you memorize the meaning of each icon, after looking at this graphical plan you will be able to tell if your query has a problem. The icon that you rarely want to see is a table scan - it looks like a table with a blue arrow in the middle of it. </w:t>
      </w:r>
    </w:p>
    <w:p w:rsidR="00FB3110" w:rsidRDefault="00FB3110" w:rsidP="004B78B0"/>
    <w:p w:rsidR="0084270B" w:rsidRDefault="0084270B" w:rsidP="004B78B0">
      <w:pPr>
        <w:rPr>
          <w:b/>
          <w:sz w:val="40"/>
          <w:szCs w:val="40"/>
          <w:u w:val="single"/>
        </w:rPr>
      </w:pPr>
      <w:r w:rsidRPr="0084270B">
        <w:rPr>
          <w:b/>
          <w:sz w:val="40"/>
          <w:szCs w:val="40"/>
          <w:u w:val="single"/>
        </w:rPr>
        <w:t>COLLATION</w:t>
      </w:r>
    </w:p>
    <w:p w:rsidR="00470B82" w:rsidRDefault="00470B82" w:rsidP="004B78B0">
      <w:pPr>
        <w:rPr>
          <w:b/>
          <w:sz w:val="40"/>
          <w:szCs w:val="40"/>
          <w:u w:val="single"/>
        </w:rPr>
      </w:pPr>
    </w:p>
    <w:p w:rsidR="00470B82" w:rsidRDefault="00470B82" w:rsidP="004B78B0">
      <w:pPr>
        <w:rPr>
          <w:b/>
          <w:sz w:val="40"/>
          <w:szCs w:val="40"/>
          <w:u w:val="single"/>
        </w:rPr>
      </w:pPr>
    </w:p>
    <w:p w:rsidR="00470B82" w:rsidRDefault="00470B82" w:rsidP="00470B82">
      <w:pPr>
        <w:pStyle w:val="Heading1"/>
      </w:pPr>
      <w:r w:rsidRPr="00470B82">
        <w:rPr>
          <w:color w:val="auto"/>
          <w:sz w:val="48"/>
          <w:szCs w:val="48"/>
        </w:rPr>
        <w:t xml:space="preserve">Predicates </w:t>
      </w:r>
      <w:r>
        <w:t>(Transact-SQL)</w:t>
      </w:r>
    </w:p>
    <w:p w:rsidR="00470B82" w:rsidRDefault="00470B82" w:rsidP="00470B82">
      <w:r>
        <w:fldChar w:fldCharType="begin"/>
      </w:r>
      <w:r>
        <w:instrText xml:space="preserve"> INCLUDEPICTURE "http://i3.msdn.microsoft.com/Areas/Epx/Content/Images/ImageSprite.png" \* MERGEFORMATINET </w:instrText>
      </w:r>
      <w:r>
        <w:fldChar w:fldCharType="separate"/>
      </w:r>
      <w:r w:rsidR="00493B1C">
        <w:pict>
          <v:shape id="vsArrow" o:spid="_x0000_i1043" type="#_x0000_t75" alt="" style="width:24pt;height:24pt"/>
        </w:pict>
      </w:r>
      <w:r>
        <w:fldChar w:fldCharType="end"/>
      </w:r>
    </w:p>
    <w:p w:rsidR="00470B82" w:rsidRDefault="00493B1C" w:rsidP="00201C54">
      <w:pPr>
        <w:numPr>
          <w:ilvl w:val="0"/>
          <w:numId w:val="15"/>
        </w:numPr>
        <w:spacing w:before="100" w:beforeAutospacing="1" w:after="100" w:afterAutospacing="1"/>
        <w:rPr>
          <w:vanish/>
        </w:rPr>
      </w:pPr>
      <w:hyperlink r:id="rId89" w:history="1">
        <w:r w:rsidR="00470B82">
          <w:rPr>
            <w:rStyle w:val="Hyperlink"/>
            <w:vanish/>
          </w:rPr>
          <w:t>SQL Server 2008 R2</w:t>
        </w:r>
      </w:hyperlink>
    </w:p>
    <w:p w:rsidR="00470B82" w:rsidRDefault="00493B1C" w:rsidP="00201C54">
      <w:pPr>
        <w:numPr>
          <w:ilvl w:val="0"/>
          <w:numId w:val="15"/>
        </w:numPr>
        <w:spacing w:before="100" w:beforeAutospacing="1" w:after="100" w:afterAutospacing="1"/>
        <w:rPr>
          <w:vanish/>
        </w:rPr>
      </w:pPr>
      <w:hyperlink r:id="rId90" w:history="1">
        <w:r w:rsidR="00470B82">
          <w:rPr>
            <w:rStyle w:val="Hyperlink"/>
            <w:vanish/>
          </w:rPr>
          <w:t>SQL Server 2008</w:t>
        </w:r>
      </w:hyperlink>
    </w:p>
    <w:p w:rsidR="00470B82" w:rsidRDefault="00493B1C" w:rsidP="00201C54">
      <w:pPr>
        <w:numPr>
          <w:ilvl w:val="0"/>
          <w:numId w:val="15"/>
        </w:numPr>
        <w:spacing w:before="100" w:beforeAutospacing="1" w:after="100" w:afterAutospacing="1"/>
        <w:rPr>
          <w:vanish/>
        </w:rPr>
      </w:pPr>
      <w:hyperlink r:id="rId91" w:history="1">
        <w:r w:rsidR="00470B82">
          <w:rPr>
            <w:rStyle w:val="Hyperlink"/>
            <w:vanish/>
          </w:rPr>
          <w:t>SQL Server 2005</w:t>
        </w:r>
      </w:hyperlink>
    </w:p>
    <w:p w:rsidR="00470B82" w:rsidRDefault="00470B82" w:rsidP="00201C54">
      <w:pPr>
        <w:numPr>
          <w:ilvl w:val="0"/>
          <w:numId w:val="15"/>
        </w:numPr>
        <w:spacing w:before="100" w:beforeAutospacing="1" w:after="100" w:afterAutospacing="1"/>
      </w:pPr>
      <w:r>
        <w:t xml:space="preserve">Is an expression that evaluates to TRUE, FALSE, or UNKNOWN. Predicates are used in the search condition of </w:t>
      </w:r>
      <w:hyperlink r:id="rId92" w:history="1">
        <w:r>
          <w:rPr>
            <w:rStyle w:val="Hyperlink"/>
          </w:rPr>
          <w:t>WHERE</w:t>
        </w:r>
      </w:hyperlink>
      <w:r>
        <w:t xml:space="preserve"> clauses and </w:t>
      </w:r>
      <w:hyperlink r:id="rId93" w:history="1">
        <w:r>
          <w:rPr>
            <w:rStyle w:val="Hyperlink"/>
          </w:rPr>
          <w:t>HAVING</w:t>
        </w:r>
      </w:hyperlink>
      <w:r>
        <w:t xml:space="preserve"> clauses, the join conditions of </w:t>
      </w:r>
      <w:hyperlink r:id="rId94" w:history="1">
        <w:r>
          <w:rPr>
            <w:rStyle w:val="Hyperlink"/>
          </w:rPr>
          <w:t>FROM</w:t>
        </w:r>
      </w:hyperlink>
      <w:r>
        <w:t xml:space="preserve"> clauses, and other constructs where a Boolean value is required.</w:t>
      </w:r>
    </w:p>
    <w:p w:rsidR="00470B82" w:rsidRDefault="00470B82" w:rsidP="004B78B0"/>
    <w:p w:rsidR="002D69FE" w:rsidRDefault="002D69FE" w:rsidP="004B78B0"/>
    <w:p w:rsidR="002D69FE" w:rsidRDefault="002D69FE" w:rsidP="004B78B0"/>
    <w:p w:rsidR="002D69FE" w:rsidRDefault="002D69FE" w:rsidP="002D69FE">
      <w:pPr>
        <w:pStyle w:val="Heading2"/>
        <w:rPr>
          <w:lang w:val="en"/>
        </w:rPr>
      </w:pPr>
      <w:r>
        <w:rPr>
          <w:lang w:val="en"/>
        </w:rPr>
        <w:t>Difference Between Sql Server VARCHAR and NVARCHAR Data Type</w:t>
      </w:r>
      <w:r>
        <w:rPr>
          <w:noProof/>
        </w:rPr>
        <w:drawing>
          <wp:inline distT="0" distB="0" distL="0" distR="0" wp14:anchorId="76D38440" wp14:editId="2B857DD1">
            <wp:extent cx="8255" cy="8255"/>
            <wp:effectExtent l="0" t="0" r="0" b="0"/>
            <wp:docPr id="52" name="Picture 52" descr="Quant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antcas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2D69FE" w:rsidRDefault="002D69FE" w:rsidP="002D69FE">
      <w:pPr>
        <w:rPr>
          <w:lang w:val="en"/>
        </w:rPr>
      </w:pPr>
    </w:p>
    <w:p w:rsidR="002D69FE" w:rsidRDefault="002D69FE" w:rsidP="002D69FE">
      <w:pPr>
        <w:pStyle w:val="NormalWeb"/>
        <w:rPr>
          <w:lang w:val="en"/>
        </w:rPr>
      </w:pPr>
      <w:r>
        <w:rPr>
          <w:lang w:val="en"/>
        </w:rPr>
        <w:t>Below table lists out the major difference between the VARCHAR and NVARCHAR Data Type in Sql Server: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4"/>
        <w:gridCol w:w="4146"/>
        <w:gridCol w:w="4146"/>
      </w:tblGrid>
      <w:tr w:rsidR="002D69FE" w:rsidTr="002D69FE">
        <w:trPr>
          <w:trHeight w:val="299"/>
          <w:tblCellSpacing w:w="0" w:type="dxa"/>
        </w:trPr>
        <w:tc>
          <w:tcPr>
            <w:tcW w:w="0" w:type="auto"/>
            <w:tcBorders>
              <w:top w:val="single" w:sz="8" w:space="0" w:color="auto"/>
              <w:left w:val="single" w:sz="8" w:space="0" w:color="auto"/>
              <w:bottom w:val="single" w:sz="8" w:space="0" w:color="auto"/>
              <w:right w:val="single" w:sz="8" w:space="0" w:color="auto"/>
            </w:tcBorders>
            <w:tcMar>
              <w:top w:w="8" w:type="dxa"/>
              <w:left w:w="8" w:type="dxa"/>
              <w:bottom w:w="8" w:type="dxa"/>
              <w:right w:w="8" w:type="dxa"/>
            </w:tcMar>
            <w:hideMark/>
          </w:tcPr>
          <w:p w:rsidR="002D69FE" w:rsidRDefault="002D69FE"/>
        </w:tc>
        <w:tc>
          <w:tcPr>
            <w:tcW w:w="0" w:type="auto"/>
            <w:tcBorders>
              <w:top w:val="single" w:sz="8" w:space="0" w:color="auto"/>
              <w:left w:val="nil"/>
              <w:bottom w:val="single" w:sz="8" w:space="0" w:color="auto"/>
              <w:right w:val="single" w:sz="8" w:space="0" w:color="auto"/>
            </w:tcBorders>
            <w:tcMar>
              <w:top w:w="0" w:type="dxa"/>
              <w:left w:w="8" w:type="dxa"/>
              <w:bottom w:w="0" w:type="dxa"/>
              <w:right w:w="8" w:type="dxa"/>
            </w:tcMar>
            <w:hideMark/>
          </w:tcPr>
          <w:p w:rsidR="002D69FE" w:rsidRDefault="002D69FE">
            <w:r>
              <w:t>Varchar[(n)]</w:t>
            </w:r>
          </w:p>
        </w:tc>
        <w:tc>
          <w:tcPr>
            <w:tcW w:w="0" w:type="auto"/>
            <w:tcBorders>
              <w:top w:val="single" w:sz="8" w:space="0" w:color="auto"/>
              <w:left w:val="nil"/>
              <w:bottom w:val="single" w:sz="8" w:space="0" w:color="auto"/>
              <w:right w:val="single" w:sz="8" w:space="0" w:color="auto"/>
            </w:tcBorders>
            <w:tcMar>
              <w:top w:w="0" w:type="dxa"/>
              <w:left w:w="8" w:type="dxa"/>
              <w:bottom w:w="0" w:type="dxa"/>
              <w:right w:w="8" w:type="dxa"/>
            </w:tcMar>
            <w:hideMark/>
          </w:tcPr>
          <w:p w:rsidR="002D69FE" w:rsidRDefault="002D69FE">
            <w:r>
              <w:t>NVarchar[(n)]</w:t>
            </w:r>
          </w:p>
        </w:tc>
      </w:tr>
      <w:tr w:rsidR="002D69FE" w:rsidTr="002D69FE">
        <w:trPr>
          <w:trHeight w:val="311"/>
          <w:tblCellSpacing w:w="0" w:type="dxa"/>
        </w:trPr>
        <w:tc>
          <w:tcPr>
            <w:tcW w:w="0" w:type="auto"/>
            <w:tcBorders>
              <w:top w:val="nil"/>
              <w:left w:val="single" w:sz="8" w:space="0" w:color="auto"/>
              <w:bottom w:val="single" w:sz="8" w:space="0" w:color="auto"/>
              <w:right w:val="single" w:sz="8" w:space="0" w:color="auto"/>
            </w:tcBorders>
            <w:tcMar>
              <w:top w:w="8" w:type="dxa"/>
              <w:left w:w="8" w:type="dxa"/>
              <w:bottom w:w="8" w:type="dxa"/>
              <w:right w:w="8" w:type="dxa"/>
            </w:tcMar>
            <w:hideMark/>
          </w:tcPr>
          <w:p w:rsidR="002D69FE" w:rsidRDefault="002D69FE">
            <w:r>
              <w:t>Basic Definition</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 xml:space="preserve">Non-Unicode </w:t>
            </w:r>
            <w:r>
              <w:rPr>
                <w:rStyle w:val="Strong"/>
              </w:rPr>
              <w:t>Var</w:t>
            </w:r>
            <w:r>
              <w:t xml:space="preserve">iable Length </w:t>
            </w:r>
            <w:r>
              <w:rPr>
                <w:rStyle w:val="Strong"/>
              </w:rPr>
              <w:t>char</w:t>
            </w:r>
            <w:r>
              <w:t>acter data type.</w:t>
            </w:r>
          </w:p>
          <w:p w:rsidR="002D69FE" w:rsidRDefault="002D69FE">
            <w:pPr>
              <w:pStyle w:val="NormalWeb"/>
              <w:spacing w:after="0" w:afterAutospacing="0"/>
            </w:pPr>
            <w:r>
              <w:t>Example:</w:t>
            </w:r>
            <w:r>
              <w:br/>
            </w:r>
            <w:r>
              <w:rPr>
                <w:rFonts w:ascii="Courier New" w:hAnsi="Courier New" w:cs="Courier New"/>
                <w:color w:val="0000FF"/>
              </w:rPr>
              <w:t>DECLARE</w:t>
            </w:r>
            <w:r>
              <w:rPr>
                <w:rFonts w:ascii="Courier New" w:hAnsi="Courier New" w:cs="Courier New"/>
              </w:rPr>
              <w:t xml:space="preserve"> @FirstName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t>VARCHAR</w:t>
            </w:r>
            <w:r>
              <w:rPr>
                <w:rFonts w:ascii="Courier New" w:hAnsi="Courier New" w:cs="Courier New"/>
                <w:color w:val="808080"/>
              </w:rPr>
              <w:t>(</w:t>
            </w:r>
            <w:r>
              <w:rPr>
                <w:rFonts w:ascii="Courier New" w:hAnsi="Courier New" w:cs="Courier New"/>
              </w:rPr>
              <w:t>50</w:t>
            </w:r>
            <w:r>
              <w:rPr>
                <w:rFonts w:ascii="Courier New" w:hAnsi="Courier New" w:cs="Courier New"/>
                <w:color w:val="808080"/>
              </w:rPr>
              <w:t>) =</w:t>
            </w:r>
            <w:r>
              <w:rPr>
                <w:rFonts w:ascii="Courier New" w:hAnsi="Courier New" w:cs="Courier New"/>
              </w:rPr>
              <w:t xml:space="preserve"> </w:t>
            </w:r>
            <w:r>
              <w:rPr>
                <w:rFonts w:ascii="Courier New" w:hAnsi="Courier New" w:cs="Courier New"/>
                <w:color w:val="FF0000"/>
              </w:rPr>
              <w:t>‘BASAVARAJ’</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@FirstName</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U</w:t>
            </w:r>
            <w:r>
              <w:rPr>
                <w:rStyle w:val="Strong"/>
              </w:rPr>
              <w:t>N</w:t>
            </w:r>
            <w:r>
              <w:t xml:space="preserve">icode </w:t>
            </w:r>
            <w:r>
              <w:rPr>
                <w:rStyle w:val="Strong"/>
              </w:rPr>
              <w:t>Var</w:t>
            </w:r>
            <w:r>
              <w:t xml:space="preserve">iable Length </w:t>
            </w:r>
            <w:r>
              <w:rPr>
                <w:rStyle w:val="Strong"/>
              </w:rPr>
              <w:t>char</w:t>
            </w:r>
            <w:r>
              <w:t>acter data type. It can store both non-Unicode and Unicode (i.e. Japanese, Korean etc) characters.</w:t>
            </w:r>
          </w:p>
          <w:p w:rsidR="002D69FE" w:rsidRDefault="002D69FE">
            <w:pPr>
              <w:pStyle w:val="NormalWeb"/>
              <w:spacing w:after="0" w:afterAutospacing="0"/>
            </w:pPr>
            <w:r>
              <w:t>Example:</w:t>
            </w:r>
            <w:r>
              <w:br/>
            </w:r>
            <w:r>
              <w:rPr>
                <w:rFonts w:ascii="Courier New" w:hAnsi="Courier New" w:cs="Courier New"/>
                <w:color w:val="0000FF"/>
              </w:rPr>
              <w:t>DECLARE</w:t>
            </w:r>
            <w:r>
              <w:rPr>
                <w:rFonts w:ascii="Courier New" w:hAnsi="Courier New" w:cs="Courier New"/>
              </w:rPr>
              <w:t xml:space="preserve"> @FirstName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t>NVARCHAR</w:t>
            </w:r>
            <w:r>
              <w:rPr>
                <w:rFonts w:ascii="Courier New" w:hAnsi="Courier New" w:cs="Courier New"/>
                <w:color w:val="808080"/>
              </w:rPr>
              <w:t>(</w:t>
            </w:r>
            <w:r>
              <w:rPr>
                <w:rFonts w:ascii="Courier New" w:hAnsi="Courier New" w:cs="Courier New"/>
              </w:rPr>
              <w:t>50</w:t>
            </w:r>
            <w:r>
              <w:rPr>
                <w:rFonts w:ascii="Courier New" w:hAnsi="Courier New" w:cs="Courier New"/>
                <w:color w:val="808080"/>
              </w:rPr>
              <w:t>)=</w:t>
            </w:r>
            <w:r>
              <w:rPr>
                <w:rFonts w:ascii="Courier New" w:hAnsi="Courier New" w:cs="Courier New"/>
              </w:rPr>
              <w:t xml:space="preserve"> </w:t>
            </w:r>
            <w:r>
              <w:rPr>
                <w:rFonts w:ascii="Courier New" w:hAnsi="Courier New" w:cs="Courier New"/>
                <w:color w:val="FF0000"/>
              </w:rPr>
              <w:t>‘BASAVARAJ’</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@FirstName</w:t>
            </w:r>
          </w:p>
        </w:tc>
      </w:tr>
      <w:tr w:rsidR="002D69FE" w:rsidTr="002D69FE">
        <w:trPr>
          <w:trHeight w:val="311"/>
          <w:tblCellSpacing w:w="0" w:type="dxa"/>
        </w:trPr>
        <w:tc>
          <w:tcPr>
            <w:tcW w:w="0" w:type="auto"/>
            <w:tcBorders>
              <w:top w:val="nil"/>
              <w:left w:val="single" w:sz="8" w:space="0" w:color="auto"/>
              <w:bottom w:val="single" w:sz="8" w:space="0" w:color="auto"/>
              <w:right w:val="single" w:sz="8" w:space="0" w:color="auto"/>
            </w:tcBorders>
            <w:tcMar>
              <w:top w:w="0" w:type="dxa"/>
              <w:left w:w="8" w:type="dxa"/>
              <w:bottom w:w="0" w:type="dxa"/>
              <w:right w:w="8" w:type="dxa"/>
            </w:tcMar>
            <w:hideMark/>
          </w:tcPr>
          <w:p w:rsidR="002D69FE" w:rsidRDefault="002D69FE">
            <w:r>
              <w:t xml:space="preserve">No. of Bytes required for each </w:t>
            </w:r>
            <w:r>
              <w:lastRenderedPageBreak/>
              <w:t>character</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pPr>
              <w:pStyle w:val="NormalWeb"/>
              <w:spacing w:after="0" w:afterAutospacing="0"/>
            </w:pPr>
            <w:r>
              <w:lastRenderedPageBreak/>
              <w:t>It takes 1 byte per character</w:t>
            </w:r>
          </w:p>
          <w:p w:rsidR="002D69FE" w:rsidRDefault="002D69FE">
            <w:pPr>
              <w:pStyle w:val="NormalWeb"/>
            </w:pPr>
            <w:r>
              <w:t>Example:</w:t>
            </w:r>
            <w:r>
              <w:rPr>
                <w:rFonts w:ascii="Courier New" w:hAnsi="Courier New" w:cs="Courier New"/>
                <w:color w:val="0000FF"/>
              </w:rPr>
              <w:br/>
              <w:t>DECLARE</w:t>
            </w:r>
            <w:r>
              <w:rPr>
                <w:rFonts w:ascii="Courier New" w:hAnsi="Courier New" w:cs="Courier New"/>
              </w:rPr>
              <w:t xml:space="preserve"> @FirstName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lastRenderedPageBreak/>
              <w:t>VARCHAR</w:t>
            </w:r>
            <w:r>
              <w:rPr>
                <w:rFonts w:ascii="Courier New" w:hAnsi="Courier New" w:cs="Courier New"/>
                <w:color w:val="808080"/>
              </w:rPr>
              <w:t>(</w:t>
            </w:r>
            <w:r>
              <w:rPr>
                <w:rFonts w:ascii="Courier New" w:hAnsi="Courier New" w:cs="Courier New"/>
              </w:rPr>
              <w:t>50</w:t>
            </w:r>
            <w:r>
              <w:rPr>
                <w:rFonts w:ascii="Courier New" w:hAnsi="Courier New" w:cs="Courier New"/>
                <w:color w:val="808080"/>
              </w:rPr>
              <w:t>) =</w:t>
            </w:r>
            <w:r>
              <w:rPr>
                <w:rFonts w:ascii="Courier New" w:hAnsi="Courier New" w:cs="Courier New"/>
              </w:rPr>
              <w:t xml:space="preserve"> </w:t>
            </w:r>
            <w:r>
              <w:rPr>
                <w:rFonts w:ascii="Courier New" w:hAnsi="Courier New" w:cs="Courier New"/>
                <w:color w:val="FF0000"/>
              </w:rPr>
              <w:t>‘BASAVARAJ’</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@FirstName </w:t>
            </w:r>
            <w:r>
              <w:rPr>
                <w:rFonts w:ascii="Courier New" w:hAnsi="Courier New" w:cs="Courier New"/>
                <w:color w:val="0000FF"/>
              </w:rPr>
              <w:t>AS</w:t>
            </w:r>
            <w:r>
              <w:rPr>
                <w:rFonts w:ascii="Courier New" w:hAnsi="Courier New" w:cs="Courier New"/>
              </w:rPr>
              <w:t xml:space="preserve"> FirstName</w:t>
            </w:r>
            <w:r>
              <w:rPr>
                <w:rFonts w:ascii="Courier New" w:hAnsi="Courier New" w:cs="Courier New"/>
                <w:color w:val="808080"/>
              </w:rPr>
              <w:t>,</w:t>
            </w:r>
            <w:r>
              <w:rPr>
                <w:rFonts w:ascii="Courier New" w:hAnsi="Courier New" w:cs="Courier New"/>
                <w:color w:val="FF00FF"/>
              </w:rPr>
              <w:t>DATALENGTH</w:t>
            </w:r>
            <w:r>
              <w:rPr>
                <w:rFonts w:ascii="Courier New" w:hAnsi="Courier New" w:cs="Courier New"/>
                <w:color w:val="808080"/>
              </w:rPr>
              <w:t>(</w:t>
            </w:r>
            <w:r>
              <w:rPr>
                <w:rFonts w:ascii="Courier New" w:hAnsi="Courier New" w:cs="Courier New"/>
              </w:rPr>
              <w:t xml:space="preserve">@FirstName) AS </w:t>
            </w:r>
            <w:r>
              <w:rPr>
                <w:rFonts w:ascii="Courier New" w:hAnsi="Courier New" w:cs="Courier New"/>
                <w:color w:val="0000FF"/>
              </w:rPr>
              <w:t>Length</w:t>
            </w:r>
            <w:r>
              <w:rPr>
                <w:rFonts w:ascii="Courier New" w:hAnsi="Courier New" w:cs="Courier New"/>
                <w:color w:val="0000FF"/>
              </w:rPr>
              <w:br/>
            </w:r>
            <w:r>
              <w:rPr>
                <w:rStyle w:val="Strong"/>
              </w:rPr>
              <w:t>Result:</w:t>
            </w:r>
            <w:r>
              <w:rPr>
                <w:b/>
                <w:bCs/>
              </w:rPr>
              <w:br/>
            </w:r>
            <w:r>
              <w:t>FirstName Length</w:t>
            </w:r>
            <w:r>
              <w:br/>
              <w:t xml:space="preserve">BASAVARAJ </w:t>
            </w:r>
            <w:r>
              <w:rPr>
                <w:rStyle w:val="Strong"/>
                <w:color w:val="1F497D"/>
              </w:rPr>
              <w:t>9</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lastRenderedPageBreak/>
              <w:t>It takes 2 bytes per Unicode/Non-Unicode character.</w:t>
            </w:r>
          </w:p>
          <w:p w:rsidR="002D69FE" w:rsidRDefault="002D69FE">
            <w:pPr>
              <w:pStyle w:val="NormalWeb"/>
              <w:spacing w:after="0" w:afterAutospacing="0"/>
            </w:pPr>
            <w:r>
              <w:t>Example:</w:t>
            </w:r>
            <w:r>
              <w:rPr>
                <w:rFonts w:ascii="Courier New" w:hAnsi="Courier New" w:cs="Courier New"/>
                <w:color w:val="0000FF"/>
              </w:rPr>
              <w:br/>
            </w:r>
            <w:r>
              <w:rPr>
                <w:rFonts w:ascii="Courier New" w:hAnsi="Courier New" w:cs="Courier New"/>
                <w:color w:val="0000FF"/>
              </w:rPr>
              <w:lastRenderedPageBreak/>
              <w:t>DECLARE</w:t>
            </w:r>
            <w:r>
              <w:rPr>
                <w:rFonts w:ascii="Courier New" w:hAnsi="Courier New" w:cs="Courier New"/>
              </w:rPr>
              <w:t xml:space="preserve"> @FirstName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t>NVARCHAR</w:t>
            </w:r>
            <w:r>
              <w:rPr>
                <w:rFonts w:ascii="Courier New" w:hAnsi="Courier New" w:cs="Courier New"/>
                <w:color w:val="808080"/>
              </w:rPr>
              <w:t>(</w:t>
            </w:r>
            <w:r>
              <w:rPr>
                <w:rFonts w:ascii="Courier New" w:hAnsi="Courier New" w:cs="Courier New"/>
              </w:rPr>
              <w:t>50</w:t>
            </w:r>
            <w:r>
              <w:rPr>
                <w:rFonts w:ascii="Courier New" w:hAnsi="Courier New" w:cs="Courier New"/>
                <w:color w:val="808080"/>
              </w:rPr>
              <w:t>)=</w:t>
            </w:r>
            <w:r>
              <w:rPr>
                <w:rFonts w:ascii="Courier New" w:hAnsi="Courier New" w:cs="Courier New"/>
              </w:rPr>
              <w:t xml:space="preserve"> </w:t>
            </w:r>
            <w:r>
              <w:rPr>
                <w:rFonts w:ascii="Courier New" w:hAnsi="Courier New" w:cs="Courier New"/>
                <w:color w:val="FF0000"/>
              </w:rPr>
              <w:t>‘BASAVARAJ’</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@FirstName </w:t>
            </w:r>
            <w:r>
              <w:rPr>
                <w:rFonts w:ascii="Courier New" w:hAnsi="Courier New" w:cs="Courier New"/>
                <w:color w:val="0000FF"/>
              </w:rPr>
              <w:t>AS</w:t>
            </w:r>
            <w:r>
              <w:rPr>
                <w:rFonts w:ascii="Courier New" w:hAnsi="Courier New" w:cs="Courier New"/>
              </w:rPr>
              <w:t xml:space="preserve"> FirstName</w:t>
            </w:r>
            <w:r>
              <w:rPr>
                <w:rFonts w:ascii="Courier New" w:hAnsi="Courier New" w:cs="Courier New"/>
                <w:color w:val="808080"/>
              </w:rPr>
              <w:t>,</w:t>
            </w:r>
            <w:r>
              <w:rPr>
                <w:rFonts w:ascii="Courier New" w:hAnsi="Courier New" w:cs="Courier New"/>
                <w:color w:val="FF00FF"/>
              </w:rPr>
              <w:t>DATALENGTH</w:t>
            </w:r>
            <w:r>
              <w:rPr>
                <w:rFonts w:ascii="Courier New" w:hAnsi="Courier New" w:cs="Courier New"/>
                <w:color w:val="808080"/>
              </w:rPr>
              <w:t>(</w:t>
            </w:r>
            <w:r>
              <w:rPr>
                <w:rFonts w:ascii="Courier New" w:hAnsi="Courier New" w:cs="Courier New"/>
              </w:rPr>
              <w:t>@FirstName</w:t>
            </w:r>
            <w:r>
              <w:rPr>
                <w:rFonts w:ascii="Courier New" w:hAnsi="Courier New" w:cs="Courier New"/>
                <w:color w:val="808080"/>
              </w:rPr>
              <w:t xml:space="preserve">) AS </w:t>
            </w:r>
            <w:r>
              <w:rPr>
                <w:rFonts w:ascii="Courier New" w:hAnsi="Courier New" w:cs="Courier New"/>
                <w:color w:val="0000FF"/>
              </w:rPr>
              <w:t>Length</w:t>
            </w:r>
          </w:p>
          <w:p w:rsidR="002D69FE" w:rsidRDefault="002D69FE">
            <w:pPr>
              <w:pStyle w:val="NormalWeb"/>
            </w:pPr>
            <w:r>
              <w:rPr>
                <w:rStyle w:val="Strong"/>
              </w:rPr>
              <w:t>Result:</w:t>
            </w:r>
            <w:r>
              <w:rPr>
                <w:b/>
                <w:bCs/>
              </w:rPr>
              <w:br/>
            </w:r>
            <w:r>
              <w:t>FirstName Length</w:t>
            </w:r>
            <w:r>
              <w:br/>
              <w:t xml:space="preserve">BASAVARAJ </w:t>
            </w:r>
            <w:r>
              <w:rPr>
                <w:rStyle w:val="Strong"/>
                <w:color w:val="FF0000"/>
              </w:rPr>
              <w:t>18</w:t>
            </w:r>
          </w:p>
        </w:tc>
      </w:tr>
      <w:tr w:rsidR="002D69FE" w:rsidTr="002D69FE">
        <w:trPr>
          <w:trHeight w:val="311"/>
          <w:tblCellSpacing w:w="0" w:type="dxa"/>
        </w:trPr>
        <w:tc>
          <w:tcPr>
            <w:tcW w:w="0" w:type="auto"/>
            <w:tcBorders>
              <w:top w:val="nil"/>
              <w:left w:val="single" w:sz="8" w:space="0" w:color="auto"/>
              <w:bottom w:val="single" w:sz="8" w:space="0" w:color="auto"/>
              <w:right w:val="single" w:sz="8" w:space="0" w:color="auto"/>
            </w:tcBorders>
            <w:tcMar>
              <w:top w:w="8" w:type="dxa"/>
              <w:left w:w="8" w:type="dxa"/>
              <w:bottom w:w="8" w:type="dxa"/>
              <w:right w:w="8" w:type="dxa"/>
            </w:tcMar>
            <w:hideMark/>
          </w:tcPr>
          <w:p w:rsidR="002D69FE" w:rsidRDefault="002D69FE">
            <w:r>
              <w:lastRenderedPageBreak/>
              <w:t xml:space="preserve">Optional Parameter </w:t>
            </w:r>
            <w:r>
              <w:rPr>
                <w:rStyle w:val="Strong"/>
              </w:rPr>
              <w:t>n</w:t>
            </w:r>
            <w:r>
              <w:t xml:space="preserve"> range</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Optional Parameter n value can be from 1 to 8000.Can store maximum 8000 Non-Unicode characters.</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Optional Parameter n value can be from 1 to 4000.Can store maximum 4000 Unicode/Non-Unicode characters</w:t>
            </w:r>
          </w:p>
        </w:tc>
      </w:tr>
      <w:tr w:rsidR="002D69FE" w:rsidTr="002D69FE">
        <w:trPr>
          <w:trHeight w:val="311"/>
          <w:tblCellSpacing w:w="0" w:type="dxa"/>
        </w:trPr>
        <w:tc>
          <w:tcPr>
            <w:tcW w:w="0" w:type="auto"/>
            <w:tcBorders>
              <w:top w:val="nil"/>
              <w:left w:val="single" w:sz="8" w:space="0" w:color="auto"/>
              <w:bottom w:val="single" w:sz="8" w:space="0" w:color="auto"/>
              <w:right w:val="single" w:sz="8" w:space="0" w:color="auto"/>
            </w:tcBorders>
            <w:tcMar>
              <w:top w:w="8" w:type="dxa"/>
              <w:left w:w="8" w:type="dxa"/>
              <w:bottom w:w="8" w:type="dxa"/>
              <w:right w:w="8" w:type="dxa"/>
            </w:tcMar>
            <w:hideMark/>
          </w:tcPr>
          <w:p w:rsidR="002D69FE" w:rsidRDefault="002D69FE">
            <w:r>
              <w:t xml:space="preserve">If Optional Parameter </w:t>
            </w:r>
            <w:r>
              <w:rPr>
                <w:rStyle w:val="Strong"/>
              </w:rPr>
              <w:t>n</w:t>
            </w:r>
            <w:r>
              <w:t xml:space="preserve"> is not specified in the variable declaration or column definition</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 xml:space="preserve">If Optional parameter value </w:t>
            </w:r>
            <w:r>
              <w:rPr>
                <w:rStyle w:val="Emphasis"/>
                <w:b/>
                <w:bCs/>
              </w:rPr>
              <w:t>n</w:t>
            </w:r>
            <w:r>
              <w:t>is not specified in the variable declaration or column definition then it is considered as 1.</w:t>
            </w:r>
          </w:p>
          <w:p w:rsidR="002D69FE" w:rsidRDefault="002D69FE">
            <w:pPr>
              <w:pStyle w:val="NormalWeb"/>
              <w:spacing w:after="0" w:afterAutospacing="0"/>
            </w:pPr>
            <w:r>
              <w:t>Example:</w:t>
            </w:r>
            <w:r>
              <w:rPr>
                <w:rFonts w:ascii="Courier New" w:hAnsi="Courier New" w:cs="Courier New"/>
                <w:color w:val="0000FF"/>
              </w:rPr>
              <w:br/>
              <w:t>DECLARE</w:t>
            </w:r>
            <w:r>
              <w:rPr>
                <w:rFonts w:ascii="Courier New" w:hAnsi="Courier New" w:cs="Courier New"/>
              </w:rPr>
              <w:t xml:space="preserve"> @firstName </w:t>
            </w:r>
            <w:r>
              <w:rPr>
                <w:rFonts w:ascii="Courier New" w:hAnsi="Courier New" w:cs="Courier New"/>
                <w:color w:val="0000FF"/>
              </w:rPr>
              <w:t>VARCHAR</w:t>
            </w:r>
            <w:r>
              <w:rPr>
                <w:rFonts w:ascii="Courier New" w:hAnsi="Courier New" w:cs="Courier New"/>
              </w:rPr>
              <w:t xml:space="preserve"> </w:t>
            </w:r>
            <w:r>
              <w:rPr>
                <w:rFonts w:ascii="Courier New" w:hAnsi="Courier New" w:cs="Courier New"/>
                <w:color w:val="808080"/>
              </w:rPr>
              <w:t>=</w:t>
            </w:r>
            <w:r>
              <w:rPr>
                <w:rFonts w:ascii="Courier New" w:hAnsi="Courier New" w:cs="Courier New"/>
                <w:color w:val="FF0000"/>
              </w:rPr>
              <w:t>‘BASAVARAJ’</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@firstName FirstName</w:t>
            </w:r>
            <w:r>
              <w:rPr>
                <w:rFonts w:ascii="Courier New" w:hAnsi="Courier New" w:cs="Courier New"/>
                <w:color w:val="808080"/>
              </w:rPr>
              <w:t>,</w:t>
            </w:r>
            <w:r>
              <w:rPr>
                <w:rFonts w:ascii="Courier New" w:hAnsi="Courier New" w:cs="Courier New"/>
                <w:color w:val="FF00FF"/>
              </w:rPr>
              <w:t>DATALENGTH</w:t>
            </w:r>
            <w:r>
              <w:rPr>
                <w:rFonts w:ascii="Courier New" w:hAnsi="Courier New" w:cs="Courier New"/>
                <w:color w:val="808080"/>
              </w:rPr>
              <w:t>(</w:t>
            </w:r>
            <w:r>
              <w:rPr>
                <w:rFonts w:ascii="Courier New" w:hAnsi="Courier New" w:cs="Courier New"/>
              </w:rPr>
              <w:t>@firstName</w:t>
            </w:r>
            <w:r>
              <w:rPr>
                <w:rFonts w:ascii="Courier New" w:hAnsi="Courier New" w:cs="Courier New"/>
                <w:color w:val="808080"/>
              </w:rPr>
              <w:t>)</w:t>
            </w:r>
            <w:r>
              <w:rPr>
                <w:rFonts w:ascii="Courier New" w:hAnsi="Courier New" w:cs="Courier New"/>
              </w:rPr>
              <w:t xml:space="preserve"> </w:t>
            </w:r>
            <w:r>
              <w:rPr>
                <w:rFonts w:ascii="Courier New" w:hAnsi="Courier New" w:cs="Courier New"/>
                <w:color w:val="0000FF"/>
              </w:rPr>
              <w:t>Length</w:t>
            </w:r>
          </w:p>
          <w:p w:rsidR="002D69FE" w:rsidRDefault="002D69FE">
            <w:pPr>
              <w:pStyle w:val="NormalWeb"/>
            </w:pPr>
            <w:r>
              <w:rPr>
                <w:rStyle w:val="Strong"/>
              </w:rPr>
              <w:t>Result:</w:t>
            </w:r>
            <w:r>
              <w:rPr>
                <w:b/>
                <w:bCs/>
              </w:rPr>
              <w:br/>
            </w:r>
            <w:r>
              <w:t>FirstName Length</w:t>
            </w:r>
            <w:r>
              <w:br/>
            </w:r>
            <w:r>
              <w:rPr>
                <w:rStyle w:val="Strong"/>
                <w:color w:val="FF0000"/>
              </w:rPr>
              <w:t>B 1</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If Optional parameter value n is not specified in the variable declaration or column definition then it is considered as 1.</w:t>
            </w:r>
          </w:p>
          <w:p w:rsidR="002D69FE" w:rsidRDefault="002D69FE">
            <w:pPr>
              <w:pStyle w:val="NormalWeb"/>
              <w:spacing w:after="0" w:afterAutospacing="0"/>
            </w:pPr>
            <w:r>
              <w:t>Example:</w:t>
            </w:r>
            <w:r>
              <w:br/>
            </w:r>
            <w:r>
              <w:rPr>
                <w:rFonts w:ascii="Courier New" w:hAnsi="Courier New" w:cs="Courier New"/>
                <w:color w:val="0000FF"/>
              </w:rPr>
              <w:t>DECLARE</w:t>
            </w:r>
            <w:r>
              <w:rPr>
                <w:rFonts w:ascii="Courier New" w:hAnsi="Courier New" w:cs="Courier New"/>
              </w:rPr>
              <w:t xml:space="preserve"> @firstName </w:t>
            </w:r>
            <w:r>
              <w:rPr>
                <w:rFonts w:ascii="Courier New" w:hAnsi="Courier New" w:cs="Courier New"/>
                <w:color w:val="0000FF"/>
              </w:rPr>
              <w:t>NVARCHAR</w:t>
            </w:r>
            <w:r>
              <w:rPr>
                <w:rFonts w:ascii="Courier New" w:hAnsi="Courier New" w:cs="Courier New"/>
              </w:rPr>
              <w:t xml:space="preserve"> </w:t>
            </w:r>
            <w:r>
              <w:rPr>
                <w:rFonts w:ascii="Courier New" w:hAnsi="Courier New" w:cs="Courier New"/>
                <w:color w:val="808080"/>
              </w:rPr>
              <w:t>=</w:t>
            </w:r>
            <w:r>
              <w:rPr>
                <w:rFonts w:ascii="Courier New" w:hAnsi="Courier New" w:cs="Courier New"/>
                <w:color w:val="FF0000"/>
              </w:rPr>
              <w:t>‘BASAVARAJ’</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@firstName FirstName</w:t>
            </w:r>
            <w:r>
              <w:rPr>
                <w:rFonts w:ascii="Courier New" w:hAnsi="Courier New" w:cs="Courier New"/>
                <w:color w:val="808080"/>
              </w:rPr>
              <w:t>,</w:t>
            </w:r>
            <w:r>
              <w:rPr>
                <w:rFonts w:ascii="Courier New" w:hAnsi="Courier New" w:cs="Courier New"/>
                <w:color w:val="FF00FF"/>
              </w:rPr>
              <w:t>DATALENGTH</w:t>
            </w:r>
            <w:r>
              <w:rPr>
                <w:rFonts w:ascii="Courier New" w:hAnsi="Courier New" w:cs="Courier New"/>
                <w:color w:val="808080"/>
              </w:rPr>
              <w:t>(</w:t>
            </w:r>
            <w:r>
              <w:rPr>
                <w:rFonts w:ascii="Courier New" w:hAnsi="Courier New" w:cs="Courier New"/>
              </w:rPr>
              <w:t>@firstName</w:t>
            </w:r>
            <w:r>
              <w:rPr>
                <w:rFonts w:ascii="Courier New" w:hAnsi="Courier New" w:cs="Courier New"/>
                <w:color w:val="808080"/>
              </w:rPr>
              <w:t>)</w:t>
            </w:r>
            <w:r>
              <w:rPr>
                <w:rFonts w:ascii="Courier New" w:hAnsi="Courier New" w:cs="Courier New"/>
              </w:rPr>
              <w:t xml:space="preserve"> </w:t>
            </w:r>
            <w:r>
              <w:rPr>
                <w:rFonts w:ascii="Courier New" w:hAnsi="Courier New" w:cs="Courier New"/>
                <w:color w:val="0000FF"/>
              </w:rPr>
              <w:t>Length</w:t>
            </w:r>
          </w:p>
          <w:p w:rsidR="002D69FE" w:rsidRDefault="002D69FE">
            <w:pPr>
              <w:pStyle w:val="NormalWeb"/>
            </w:pPr>
            <w:r>
              <w:rPr>
                <w:rStyle w:val="Strong"/>
              </w:rPr>
              <w:t>Result:</w:t>
            </w:r>
            <w:r>
              <w:rPr>
                <w:b/>
                <w:bCs/>
              </w:rPr>
              <w:br/>
            </w:r>
            <w:r>
              <w:t>FirstName Length</w:t>
            </w:r>
            <w:r>
              <w:br/>
            </w:r>
            <w:r>
              <w:rPr>
                <w:rStyle w:val="Strong"/>
                <w:color w:val="FF0000"/>
              </w:rPr>
              <w:t>B 2</w:t>
            </w:r>
          </w:p>
        </w:tc>
      </w:tr>
      <w:tr w:rsidR="002D69FE" w:rsidTr="002D69FE">
        <w:trPr>
          <w:trHeight w:val="311"/>
          <w:tblCellSpacing w:w="0" w:type="dxa"/>
        </w:trPr>
        <w:tc>
          <w:tcPr>
            <w:tcW w:w="0" w:type="auto"/>
            <w:tcBorders>
              <w:top w:val="nil"/>
              <w:left w:val="single" w:sz="8" w:space="0" w:color="auto"/>
              <w:bottom w:val="single" w:sz="8" w:space="0" w:color="auto"/>
              <w:right w:val="single" w:sz="8" w:space="0" w:color="auto"/>
            </w:tcBorders>
            <w:tcMar>
              <w:top w:w="8" w:type="dxa"/>
              <w:left w:w="8" w:type="dxa"/>
              <w:bottom w:w="8" w:type="dxa"/>
              <w:right w:w="8" w:type="dxa"/>
            </w:tcMar>
            <w:hideMark/>
          </w:tcPr>
          <w:p w:rsidR="002D69FE" w:rsidRDefault="002D69FE">
            <w:r>
              <w:t xml:space="preserve">If Optional Parameter </w:t>
            </w:r>
            <w:r>
              <w:rPr>
                <w:rStyle w:val="Strong"/>
              </w:rPr>
              <w:t>n</w:t>
            </w:r>
            <w:r>
              <w:t xml:space="preserve"> is not</w:t>
            </w:r>
            <w:r>
              <w:br/>
              <w:t>specified in while using</w:t>
            </w:r>
            <w:r>
              <w:br/>
            </w:r>
            <w:r>
              <w:rPr>
                <w:rFonts w:ascii="Segoe UI" w:hAnsi="Segoe UI" w:cs="Segoe UI"/>
                <w:color w:val="000000"/>
                <w:sz w:val="19"/>
                <w:szCs w:val="19"/>
              </w:rPr>
              <w:t>CAST/CONVERT functions</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rPr>
                <w:rFonts w:ascii="Segoe UI" w:hAnsi="Segoe UI" w:cs="Segoe UI"/>
                <w:color w:val="000000"/>
                <w:sz w:val="19"/>
                <w:szCs w:val="19"/>
              </w:rPr>
              <w:t xml:space="preserve">When this optional parameter </w:t>
            </w:r>
            <w:r>
              <w:rPr>
                <w:rStyle w:val="parameter1"/>
                <w:rFonts w:ascii="Segoe UI" w:hAnsi="Segoe UI" w:cs="Segoe UI"/>
                <w:color w:val="000000"/>
                <w:sz w:val="19"/>
                <w:szCs w:val="19"/>
              </w:rPr>
              <w:t>n</w:t>
            </w:r>
            <w:r>
              <w:rPr>
                <w:rFonts w:ascii="Segoe UI" w:hAnsi="Segoe UI" w:cs="Segoe UI"/>
                <w:color w:val="000000"/>
                <w:sz w:val="19"/>
                <w:szCs w:val="19"/>
              </w:rPr>
              <w:t xml:space="preserve"> is not specified while using the CAST/CONVERT functions, then it is considered as 30.Example:</w:t>
            </w:r>
            <w:r>
              <w:rPr>
                <w:rFonts w:ascii="Segoe UI" w:hAnsi="Segoe UI" w:cs="Segoe UI"/>
                <w:color w:val="000000"/>
                <w:sz w:val="19"/>
                <w:szCs w:val="19"/>
              </w:rPr>
              <w:br/>
            </w:r>
            <w:r>
              <w:rPr>
                <w:rFonts w:ascii="Courier New" w:hAnsi="Courier New" w:cs="Courier New"/>
                <w:color w:val="0000FF"/>
              </w:rPr>
              <w:t>DECLARE</w:t>
            </w:r>
            <w:r>
              <w:rPr>
                <w:rFonts w:ascii="Courier New" w:hAnsi="Courier New" w:cs="Courier New"/>
              </w:rPr>
              <w:t xml:space="preserve"> @firstName </w:t>
            </w:r>
            <w:r>
              <w:rPr>
                <w:rFonts w:ascii="Courier New" w:hAnsi="Courier New" w:cs="Courier New"/>
                <w:color w:val="0000FF"/>
              </w:rPr>
              <w:t>VARCHAR</w:t>
            </w:r>
            <w:r>
              <w:rPr>
                <w:rFonts w:ascii="Courier New" w:hAnsi="Courier New" w:cs="Courier New"/>
                <w:color w:val="808080"/>
              </w:rPr>
              <w:t>(</w:t>
            </w:r>
            <w:r>
              <w:rPr>
                <w:rFonts w:ascii="Courier New" w:hAnsi="Courier New" w:cs="Courier New"/>
              </w:rPr>
              <w:t>35</w:t>
            </w:r>
            <w:r>
              <w:rPr>
                <w:rFonts w:ascii="Courier New" w:hAnsi="Courier New" w:cs="Courier New"/>
                <w:color w:val="808080"/>
              </w:rPr>
              <w:t>) =</w:t>
            </w:r>
            <w:r>
              <w:rPr>
                <w:rFonts w:ascii="Courier New" w:hAnsi="Courier New" w:cs="Courier New"/>
                <w:color w:val="FF0000"/>
              </w:rPr>
              <w:t>‘BASAVARAJ PRABHU BIRADAR INDIA ASIA’</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w:t>
            </w:r>
            <w:r>
              <w:rPr>
                <w:rFonts w:ascii="Courier New" w:hAnsi="Courier New" w:cs="Courier New"/>
                <w:color w:val="FF00FF"/>
              </w:rPr>
              <w:t>CAST</w:t>
            </w:r>
            <w:r>
              <w:rPr>
                <w:rFonts w:ascii="Courier New" w:hAnsi="Courier New" w:cs="Courier New"/>
                <w:color w:val="808080"/>
              </w:rPr>
              <w:t>(</w:t>
            </w:r>
            <w:r>
              <w:rPr>
                <w:rFonts w:ascii="Courier New" w:hAnsi="Courier New" w:cs="Courier New"/>
              </w:rPr>
              <w:t xml:space="preserve">@firstName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t>VARCHAR</w:t>
            </w:r>
            <w:r>
              <w:rPr>
                <w:rFonts w:ascii="Courier New" w:hAnsi="Courier New" w:cs="Courier New"/>
                <w:color w:val="808080"/>
              </w:rPr>
              <w:t>)</w:t>
            </w:r>
            <w:r>
              <w:rPr>
                <w:rFonts w:ascii="Courier New" w:hAnsi="Courier New" w:cs="Courier New"/>
              </w:rPr>
              <w:t xml:space="preserve"> FirstName</w:t>
            </w:r>
            <w:r>
              <w:rPr>
                <w:rFonts w:ascii="Courier New" w:hAnsi="Courier New" w:cs="Courier New"/>
                <w:color w:val="808080"/>
              </w:rPr>
              <w:t>,</w:t>
            </w:r>
            <w:r>
              <w:rPr>
                <w:rFonts w:ascii="Courier New" w:hAnsi="Courier New" w:cs="Courier New"/>
                <w:color w:val="FF00FF"/>
              </w:rPr>
              <w:t>DATALENGTH</w:t>
            </w:r>
            <w:r>
              <w:rPr>
                <w:rFonts w:ascii="Courier New" w:hAnsi="Courier New" w:cs="Courier New"/>
                <w:color w:val="808080"/>
              </w:rPr>
              <w:t>(</w:t>
            </w:r>
            <w:r>
              <w:rPr>
                <w:rFonts w:ascii="Courier New" w:hAnsi="Courier New" w:cs="Courier New"/>
                <w:color w:val="FF00FF"/>
              </w:rPr>
              <w:t>CAST</w:t>
            </w:r>
            <w:r>
              <w:rPr>
                <w:rFonts w:ascii="Courier New" w:hAnsi="Courier New" w:cs="Courier New"/>
                <w:color w:val="808080"/>
              </w:rPr>
              <w:t>(</w:t>
            </w:r>
            <w:r>
              <w:rPr>
                <w:rFonts w:ascii="Courier New" w:hAnsi="Courier New" w:cs="Courier New"/>
              </w:rPr>
              <w:t xml:space="preserve">@firstName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t>VARCHAR</w:t>
            </w:r>
            <w:r>
              <w:rPr>
                <w:rFonts w:ascii="Courier New" w:hAnsi="Courier New" w:cs="Courier New"/>
                <w:color w:val="808080"/>
              </w:rPr>
              <w:t>))</w:t>
            </w:r>
            <w:r>
              <w:rPr>
                <w:rFonts w:ascii="Courier New" w:hAnsi="Courier New" w:cs="Courier New"/>
              </w:rPr>
              <w:t xml:space="preserve"> </w:t>
            </w:r>
            <w:r>
              <w:rPr>
                <w:rFonts w:ascii="Courier New" w:hAnsi="Courier New" w:cs="Courier New"/>
                <w:color w:val="0000FF"/>
              </w:rPr>
              <w:t>Length</w:t>
            </w:r>
            <w:r>
              <w:rPr>
                <w:rFonts w:ascii="Courier New" w:hAnsi="Courier New" w:cs="Courier New"/>
                <w:b/>
                <w:bCs/>
                <w:color w:val="0000FF"/>
              </w:rPr>
              <w:br/>
            </w:r>
            <w:r>
              <w:rPr>
                <w:rStyle w:val="Strong"/>
                <w:rFonts w:ascii="Courier New" w:hAnsi="Courier New" w:cs="Courier New"/>
                <w:color w:val="0000FF"/>
              </w:rPr>
              <w:t>Result:</w:t>
            </w:r>
            <w:r>
              <w:rPr>
                <w:rFonts w:ascii="Courier New" w:hAnsi="Courier New" w:cs="Courier New"/>
                <w:b/>
                <w:bCs/>
                <w:color w:val="0000FF"/>
              </w:rPr>
              <w:br/>
            </w:r>
            <w:r>
              <w:t>FirstName Length</w:t>
            </w:r>
            <w:r>
              <w:br/>
              <w:t>BASAVARAJ PRABHU BIRADAR INDIA 30</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rPr>
                <w:rFonts w:ascii="Segoe UI" w:hAnsi="Segoe UI" w:cs="Segoe UI"/>
                <w:color w:val="000000"/>
                <w:sz w:val="19"/>
                <w:szCs w:val="19"/>
              </w:rPr>
              <w:t xml:space="preserve">When this optional parameter </w:t>
            </w:r>
            <w:r>
              <w:rPr>
                <w:rStyle w:val="parameter1"/>
                <w:rFonts w:ascii="Segoe UI" w:hAnsi="Segoe UI" w:cs="Segoe UI"/>
                <w:color w:val="000000"/>
                <w:sz w:val="19"/>
                <w:szCs w:val="19"/>
              </w:rPr>
              <w:t>n</w:t>
            </w:r>
            <w:r>
              <w:rPr>
                <w:rFonts w:ascii="Segoe UI" w:hAnsi="Segoe UI" w:cs="Segoe UI"/>
                <w:color w:val="000000"/>
                <w:sz w:val="19"/>
                <w:szCs w:val="19"/>
              </w:rPr>
              <w:t xml:space="preserve"> is not specified while using the CAST CONVERT functions, then it is considered as 30.Example:</w:t>
            </w:r>
            <w:r>
              <w:rPr>
                <w:rFonts w:ascii="Segoe UI" w:hAnsi="Segoe UI" w:cs="Segoe UI"/>
                <w:color w:val="000000"/>
                <w:sz w:val="19"/>
                <w:szCs w:val="19"/>
              </w:rPr>
              <w:br/>
            </w:r>
            <w:r>
              <w:rPr>
                <w:rFonts w:ascii="Courier New" w:hAnsi="Courier New" w:cs="Courier New"/>
                <w:color w:val="0000FF"/>
              </w:rPr>
              <w:t>DECLARE</w:t>
            </w:r>
            <w:r>
              <w:rPr>
                <w:rFonts w:ascii="Courier New" w:hAnsi="Courier New" w:cs="Courier New"/>
              </w:rPr>
              <w:t xml:space="preserve"> @firstName </w:t>
            </w:r>
            <w:r>
              <w:rPr>
                <w:rFonts w:ascii="Courier New" w:hAnsi="Courier New" w:cs="Courier New"/>
                <w:color w:val="0000FF"/>
              </w:rPr>
              <w:t>NVARCHAR</w:t>
            </w:r>
            <w:r>
              <w:rPr>
                <w:rFonts w:ascii="Courier New" w:hAnsi="Courier New" w:cs="Courier New"/>
                <w:color w:val="808080"/>
              </w:rPr>
              <w:t>(</w:t>
            </w:r>
            <w:r>
              <w:rPr>
                <w:rFonts w:ascii="Courier New" w:hAnsi="Courier New" w:cs="Courier New"/>
              </w:rPr>
              <w:t>35</w:t>
            </w:r>
            <w:r>
              <w:rPr>
                <w:rFonts w:ascii="Courier New" w:hAnsi="Courier New" w:cs="Courier New"/>
                <w:color w:val="808080"/>
              </w:rPr>
              <w:t>) =</w:t>
            </w:r>
            <w:r>
              <w:rPr>
                <w:rFonts w:ascii="Courier New" w:hAnsi="Courier New" w:cs="Courier New"/>
                <w:color w:val="FF0000"/>
              </w:rPr>
              <w:t>‘BASAVARAJ PRABHU BIRADAR INDIA ASIA’</w:t>
            </w:r>
            <w:r>
              <w:rPr>
                <w:rFonts w:ascii="Courier New" w:hAnsi="Courier New" w:cs="Courier New"/>
                <w:color w:val="FF0000"/>
              </w:rPr>
              <w:br/>
            </w:r>
            <w:r>
              <w:rPr>
                <w:rFonts w:ascii="Courier New" w:hAnsi="Courier New" w:cs="Courier New"/>
                <w:color w:val="0000FF"/>
              </w:rPr>
              <w:t>SELECT</w:t>
            </w:r>
            <w:r>
              <w:rPr>
                <w:rFonts w:ascii="Courier New" w:hAnsi="Courier New" w:cs="Courier New"/>
              </w:rPr>
              <w:t xml:space="preserve"> </w:t>
            </w:r>
            <w:r>
              <w:rPr>
                <w:rFonts w:ascii="Courier New" w:hAnsi="Courier New" w:cs="Courier New"/>
                <w:color w:val="FF00FF"/>
              </w:rPr>
              <w:t>CAST</w:t>
            </w:r>
            <w:r>
              <w:rPr>
                <w:rFonts w:ascii="Courier New" w:hAnsi="Courier New" w:cs="Courier New"/>
                <w:color w:val="808080"/>
              </w:rPr>
              <w:t>(</w:t>
            </w:r>
            <w:r>
              <w:rPr>
                <w:rFonts w:ascii="Courier New" w:hAnsi="Courier New" w:cs="Courier New"/>
              </w:rPr>
              <w:t xml:space="preserve">@firstName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t>NVARCHAR</w:t>
            </w:r>
            <w:r>
              <w:rPr>
                <w:rFonts w:ascii="Courier New" w:hAnsi="Courier New" w:cs="Courier New"/>
                <w:color w:val="808080"/>
              </w:rPr>
              <w:t>)</w:t>
            </w:r>
            <w:r>
              <w:rPr>
                <w:rFonts w:ascii="Courier New" w:hAnsi="Courier New" w:cs="Courier New"/>
              </w:rPr>
              <w:t xml:space="preserve"> FirstName</w:t>
            </w:r>
            <w:r>
              <w:rPr>
                <w:rFonts w:ascii="Courier New" w:hAnsi="Courier New" w:cs="Courier New"/>
                <w:color w:val="808080"/>
              </w:rPr>
              <w:t>,</w:t>
            </w:r>
            <w:r>
              <w:rPr>
                <w:rFonts w:ascii="Courier New" w:hAnsi="Courier New" w:cs="Courier New"/>
                <w:color w:val="FF00FF"/>
              </w:rPr>
              <w:t>DATALENGTH</w:t>
            </w:r>
            <w:r>
              <w:rPr>
                <w:rFonts w:ascii="Courier New" w:hAnsi="Courier New" w:cs="Courier New"/>
                <w:color w:val="808080"/>
              </w:rPr>
              <w:t>(</w:t>
            </w:r>
            <w:r>
              <w:rPr>
                <w:rFonts w:ascii="Courier New" w:hAnsi="Courier New" w:cs="Courier New"/>
                <w:color w:val="FF00FF"/>
              </w:rPr>
              <w:t>CAST</w:t>
            </w:r>
            <w:r>
              <w:rPr>
                <w:rFonts w:ascii="Courier New" w:hAnsi="Courier New" w:cs="Courier New"/>
                <w:color w:val="808080"/>
              </w:rPr>
              <w:t>(</w:t>
            </w:r>
            <w:r>
              <w:rPr>
                <w:rFonts w:ascii="Courier New" w:hAnsi="Courier New" w:cs="Courier New"/>
              </w:rPr>
              <w:t xml:space="preserve">@firstName </w:t>
            </w:r>
            <w:r>
              <w:rPr>
                <w:rFonts w:ascii="Courier New" w:hAnsi="Courier New" w:cs="Courier New"/>
                <w:color w:val="0000FF"/>
              </w:rPr>
              <w:t>AS</w:t>
            </w:r>
            <w:r>
              <w:rPr>
                <w:rFonts w:ascii="Courier New" w:hAnsi="Courier New" w:cs="Courier New"/>
              </w:rPr>
              <w:t xml:space="preserve"> </w:t>
            </w:r>
            <w:r>
              <w:rPr>
                <w:rFonts w:ascii="Courier New" w:hAnsi="Courier New" w:cs="Courier New"/>
                <w:color w:val="0000FF"/>
              </w:rPr>
              <w:t>NVARCHAR</w:t>
            </w:r>
            <w:r>
              <w:rPr>
                <w:rFonts w:ascii="Courier New" w:hAnsi="Courier New" w:cs="Courier New"/>
                <w:color w:val="808080"/>
              </w:rPr>
              <w:t>))</w:t>
            </w:r>
            <w:r>
              <w:rPr>
                <w:rFonts w:ascii="Courier New" w:hAnsi="Courier New" w:cs="Courier New"/>
              </w:rPr>
              <w:t xml:space="preserve"> </w:t>
            </w:r>
            <w:r>
              <w:rPr>
                <w:rFonts w:ascii="Courier New" w:hAnsi="Courier New" w:cs="Courier New"/>
                <w:color w:val="0000FF"/>
              </w:rPr>
              <w:t>Length</w:t>
            </w:r>
            <w:r>
              <w:rPr>
                <w:rFonts w:ascii="Courier New" w:hAnsi="Courier New" w:cs="Courier New"/>
                <w:color w:val="0000FF"/>
              </w:rPr>
              <w:br/>
              <w:t>Result:</w:t>
            </w:r>
            <w:r>
              <w:rPr>
                <w:rFonts w:ascii="Courier New" w:hAnsi="Courier New" w:cs="Courier New"/>
                <w:color w:val="0000FF"/>
              </w:rPr>
              <w:br/>
            </w:r>
            <w:r>
              <w:t>FirstName Length</w:t>
            </w:r>
            <w:r>
              <w:br/>
              <w:t>BASAVARAJ PRABHU BIRADAR INDIA 60</w:t>
            </w:r>
          </w:p>
        </w:tc>
      </w:tr>
      <w:tr w:rsidR="002D69FE" w:rsidTr="002D69FE">
        <w:trPr>
          <w:trHeight w:val="311"/>
          <w:tblCellSpacing w:w="0" w:type="dxa"/>
        </w:trPr>
        <w:tc>
          <w:tcPr>
            <w:tcW w:w="0" w:type="auto"/>
            <w:tcBorders>
              <w:top w:val="nil"/>
              <w:left w:val="single" w:sz="8" w:space="0" w:color="auto"/>
              <w:bottom w:val="single" w:sz="8" w:space="0" w:color="auto"/>
              <w:right w:val="single" w:sz="8" w:space="0" w:color="auto"/>
            </w:tcBorders>
            <w:tcMar>
              <w:top w:w="8" w:type="dxa"/>
              <w:left w:w="8" w:type="dxa"/>
              <w:bottom w:w="8" w:type="dxa"/>
              <w:right w:w="8" w:type="dxa"/>
            </w:tcMar>
            <w:hideMark/>
          </w:tcPr>
          <w:p w:rsidR="002D69FE" w:rsidRDefault="002D69FE">
            <w:r>
              <w:t>Which one to use?</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If we know that data to be stored in the column or variable doesn’t have any Unicode characters.</w:t>
            </w:r>
          </w:p>
        </w:tc>
        <w:tc>
          <w:tcPr>
            <w:tcW w:w="0" w:type="auto"/>
            <w:tcBorders>
              <w:top w:val="nil"/>
              <w:left w:val="nil"/>
              <w:bottom w:val="single" w:sz="8" w:space="0" w:color="auto"/>
              <w:right w:val="single" w:sz="8" w:space="0" w:color="auto"/>
            </w:tcBorders>
            <w:tcMar>
              <w:top w:w="8" w:type="dxa"/>
              <w:left w:w="8" w:type="dxa"/>
              <w:bottom w:w="8" w:type="dxa"/>
              <w:right w:w="8" w:type="dxa"/>
            </w:tcMar>
            <w:hideMark/>
          </w:tcPr>
          <w:p w:rsidR="002D69FE" w:rsidRDefault="002D69FE">
            <w:r>
              <w:t>If we know that the data to be stored in the column or variable can have Unicode characters.</w:t>
            </w:r>
          </w:p>
        </w:tc>
      </w:tr>
      <w:tr w:rsidR="002D69FE" w:rsidTr="002D69FE">
        <w:trPr>
          <w:trHeight w:val="299"/>
          <w:tblCellSpacing w:w="0" w:type="dxa"/>
        </w:trPr>
        <w:tc>
          <w:tcPr>
            <w:tcW w:w="0" w:type="auto"/>
            <w:tcBorders>
              <w:top w:val="single" w:sz="8" w:space="0" w:color="auto"/>
              <w:left w:val="single" w:sz="8" w:space="0" w:color="auto"/>
              <w:bottom w:val="single" w:sz="8" w:space="0" w:color="auto"/>
              <w:right w:val="single" w:sz="8" w:space="0" w:color="auto"/>
            </w:tcBorders>
            <w:tcMar>
              <w:top w:w="8" w:type="dxa"/>
              <w:left w:w="8" w:type="dxa"/>
              <w:bottom w:w="8" w:type="dxa"/>
              <w:right w:w="8" w:type="dxa"/>
            </w:tcMar>
            <w:hideMark/>
          </w:tcPr>
          <w:p w:rsidR="002D69FE" w:rsidRDefault="002D69FE">
            <w:r>
              <w:t xml:space="preserve">Storage </w:t>
            </w:r>
            <w:r>
              <w:lastRenderedPageBreak/>
              <w:t>Size</w:t>
            </w:r>
          </w:p>
        </w:tc>
        <w:tc>
          <w:tcPr>
            <w:tcW w:w="0" w:type="auto"/>
            <w:tcBorders>
              <w:top w:val="single" w:sz="8" w:space="0" w:color="auto"/>
              <w:left w:val="nil"/>
              <w:bottom w:val="single" w:sz="8" w:space="0" w:color="auto"/>
              <w:right w:val="single" w:sz="8" w:space="0" w:color="auto"/>
            </w:tcBorders>
            <w:tcMar>
              <w:top w:w="8" w:type="dxa"/>
              <w:left w:w="8" w:type="dxa"/>
              <w:bottom w:w="8" w:type="dxa"/>
              <w:right w:w="8" w:type="dxa"/>
            </w:tcMar>
            <w:hideMark/>
          </w:tcPr>
          <w:p w:rsidR="002D69FE" w:rsidRDefault="002D69FE">
            <w:r>
              <w:lastRenderedPageBreak/>
              <w:t xml:space="preserve">Takes no. of bytes equal to the no. of </w:t>
            </w:r>
            <w:r>
              <w:lastRenderedPageBreak/>
              <w:t>Characters entered plus two bytes extra for defining offset.</w:t>
            </w:r>
          </w:p>
        </w:tc>
        <w:tc>
          <w:tcPr>
            <w:tcW w:w="0" w:type="auto"/>
            <w:tcBorders>
              <w:top w:val="single" w:sz="8" w:space="0" w:color="auto"/>
              <w:left w:val="nil"/>
              <w:bottom w:val="single" w:sz="8" w:space="0" w:color="auto"/>
              <w:right w:val="single" w:sz="8" w:space="0" w:color="auto"/>
            </w:tcBorders>
            <w:tcMar>
              <w:top w:w="8" w:type="dxa"/>
              <w:left w:w="8" w:type="dxa"/>
              <w:bottom w:w="8" w:type="dxa"/>
              <w:right w:w="8" w:type="dxa"/>
            </w:tcMar>
            <w:hideMark/>
          </w:tcPr>
          <w:p w:rsidR="002D69FE" w:rsidRDefault="002D69FE">
            <w:r>
              <w:lastRenderedPageBreak/>
              <w:t xml:space="preserve">Takes no. of bytes equal to twice the no. </w:t>
            </w:r>
            <w:r>
              <w:lastRenderedPageBreak/>
              <w:t>of Characters entered plus two bytes extra for defining offset.</w:t>
            </w:r>
          </w:p>
        </w:tc>
      </w:tr>
    </w:tbl>
    <w:p w:rsidR="002D69FE" w:rsidRDefault="002D69FE" w:rsidP="002D69FE">
      <w:pPr>
        <w:pStyle w:val="NormalWeb"/>
        <w:jc w:val="both"/>
        <w:rPr>
          <w:rStyle w:val="Emphasis"/>
          <w:lang w:val="en"/>
        </w:rPr>
      </w:pPr>
      <w:r>
        <w:rPr>
          <w:rStyle w:val="Emphasis"/>
          <w:lang w:val="en"/>
        </w:rPr>
        <w:lastRenderedPageBreak/>
        <w:t xml:space="preserve">As both of these are variable length datatypes, so irrespective of the length (i.e. optional parameter </w:t>
      </w:r>
      <w:r>
        <w:rPr>
          <w:rStyle w:val="Strong"/>
          <w:i/>
          <w:iCs/>
          <w:lang w:val="en"/>
        </w:rPr>
        <w:t>n</w:t>
      </w:r>
      <w:r>
        <w:rPr>
          <w:rStyle w:val="Emphasis"/>
          <w:lang w:val="en"/>
        </w:rPr>
        <w:t xml:space="preserve"> value) defined in the variable declaration/column definition it will always take the no. of bytes required for the actual charcters stored. The value of </w:t>
      </w:r>
      <w:r>
        <w:rPr>
          <w:rStyle w:val="Strong"/>
          <w:i/>
          <w:iCs/>
          <w:lang w:val="en"/>
        </w:rPr>
        <w:t>n</w:t>
      </w:r>
      <w:r>
        <w:rPr>
          <w:rStyle w:val="Emphasis"/>
          <w:lang w:val="en"/>
        </w:rPr>
        <w:t xml:space="preserve"> defines maximum no. of characters that can be stored. </w:t>
      </w:r>
    </w:p>
    <w:p w:rsidR="00F41666" w:rsidRDefault="00F41666" w:rsidP="002D69FE">
      <w:pPr>
        <w:pStyle w:val="NormalWeb"/>
        <w:jc w:val="both"/>
        <w:rPr>
          <w:rStyle w:val="Emphasis"/>
          <w:b/>
          <w:i w:val="0"/>
          <w:sz w:val="36"/>
          <w:szCs w:val="36"/>
          <w:u w:val="single"/>
          <w:lang w:val="en"/>
        </w:rPr>
      </w:pPr>
      <w:r w:rsidRPr="00F41666">
        <w:rPr>
          <w:rStyle w:val="Emphasis"/>
          <w:b/>
          <w:i w:val="0"/>
          <w:sz w:val="36"/>
          <w:szCs w:val="36"/>
          <w:u w:val="single"/>
          <w:lang w:val="en"/>
        </w:rPr>
        <w:t>TIMESTAMP</w:t>
      </w:r>
      <w:r w:rsidR="00D9307F">
        <w:rPr>
          <w:rStyle w:val="Emphasis"/>
          <w:b/>
          <w:i w:val="0"/>
          <w:sz w:val="36"/>
          <w:szCs w:val="36"/>
          <w:u w:val="single"/>
          <w:lang w:val="en"/>
        </w:rPr>
        <w:t>/ROWVERSION</w:t>
      </w:r>
    </w:p>
    <w:p w:rsidR="00D9307F" w:rsidRDefault="00D9307F" w:rsidP="00D9307F">
      <w:pPr>
        <w:pStyle w:val="NormalWeb"/>
        <w:rPr>
          <w:lang w:val="en"/>
        </w:rPr>
      </w:pPr>
      <w:r>
        <w:rPr>
          <w:b/>
          <w:bCs/>
          <w:lang w:val="en"/>
        </w:rPr>
        <w:t>timestamp</w:t>
      </w:r>
      <w:r>
        <w:rPr>
          <w:lang w:val="en"/>
        </w:rPr>
        <w:t xml:space="preserve"> is </w:t>
      </w:r>
      <w:proofErr w:type="gramStart"/>
      <w:r>
        <w:rPr>
          <w:lang w:val="en"/>
        </w:rPr>
        <w:t>a  data</w:t>
      </w:r>
      <w:proofErr w:type="gramEnd"/>
      <w:r>
        <w:rPr>
          <w:lang w:val="en"/>
        </w:rPr>
        <w:t xml:space="preserve"> type that exposes automatically generated binary numbers, which are guaranteed to be unique within a database. </w:t>
      </w:r>
      <w:r>
        <w:rPr>
          <w:b/>
          <w:bCs/>
          <w:lang w:val="en"/>
        </w:rPr>
        <w:t>timestamp</w:t>
      </w:r>
      <w:r>
        <w:rPr>
          <w:lang w:val="en"/>
        </w:rPr>
        <w:t xml:space="preserve"> is used typically as a mechanism for version-stamping table rows. The storage size is 8 bytes.</w:t>
      </w:r>
    </w:p>
    <w:p w:rsidR="00D9307F" w:rsidRDefault="00D9307F" w:rsidP="00D9307F">
      <w:pPr>
        <w:pStyle w:val="Heading5"/>
        <w:rPr>
          <w:lang w:val="en"/>
        </w:rPr>
      </w:pPr>
      <w:r>
        <w:rPr>
          <w:lang w:val="en"/>
        </w:rPr>
        <w:t>Remarks</w:t>
      </w:r>
    </w:p>
    <w:p w:rsidR="00D9307F" w:rsidRDefault="00D9307F" w:rsidP="00D9307F">
      <w:pPr>
        <w:pStyle w:val="NormalWeb"/>
        <w:rPr>
          <w:lang w:val="en"/>
        </w:rPr>
      </w:pPr>
      <w:r>
        <w:rPr>
          <w:lang w:val="en"/>
        </w:rPr>
        <w:t xml:space="preserve">The Transact-SQL </w:t>
      </w:r>
      <w:r>
        <w:rPr>
          <w:b/>
          <w:bCs/>
          <w:lang w:val="en"/>
        </w:rPr>
        <w:t>timestamp</w:t>
      </w:r>
      <w:r>
        <w:rPr>
          <w:lang w:val="en"/>
        </w:rPr>
        <w:t xml:space="preserve"> data type is not the same as the </w:t>
      </w:r>
      <w:r>
        <w:rPr>
          <w:b/>
          <w:bCs/>
          <w:lang w:val="en"/>
        </w:rPr>
        <w:t>timestamp</w:t>
      </w:r>
      <w:r>
        <w:rPr>
          <w:lang w:val="en"/>
        </w:rPr>
        <w:t xml:space="preserve"> data type defined in the SQL-92 standard. The SQL-92 </w:t>
      </w:r>
      <w:r>
        <w:rPr>
          <w:b/>
          <w:bCs/>
          <w:lang w:val="en"/>
        </w:rPr>
        <w:t>timestamp</w:t>
      </w:r>
      <w:r>
        <w:rPr>
          <w:lang w:val="en"/>
        </w:rPr>
        <w:t xml:space="preserve"> data type is equivalent to the Transact-SQL </w:t>
      </w:r>
      <w:r>
        <w:rPr>
          <w:b/>
          <w:bCs/>
          <w:lang w:val="en"/>
        </w:rPr>
        <w:t>datetime</w:t>
      </w:r>
      <w:r>
        <w:rPr>
          <w:lang w:val="en"/>
        </w:rPr>
        <w:t xml:space="preserve"> data type. </w:t>
      </w:r>
    </w:p>
    <w:p w:rsidR="00D9307F" w:rsidRDefault="00D9307F" w:rsidP="00D9307F">
      <w:pPr>
        <w:pStyle w:val="NormalWeb"/>
        <w:rPr>
          <w:lang w:val="en"/>
        </w:rPr>
      </w:pPr>
      <w:r>
        <w:rPr>
          <w:lang w:val="en"/>
        </w:rPr>
        <w:t xml:space="preserve">A future release of Microsoft® SQL Server™ may modify the behavior of the Transact-SQL </w:t>
      </w:r>
      <w:r>
        <w:rPr>
          <w:b/>
          <w:bCs/>
          <w:lang w:val="en"/>
        </w:rPr>
        <w:t>timestamp</w:t>
      </w:r>
      <w:r>
        <w:rPr>
          <w:lang w:val="en"/>
        </w:rPr>
        <w:t xml:space="preserve"> data type to align it with the behavior defined in the standard. At that time, the current </w:t>
      </w:r>
      <w:r>
        <w:rPr>
          <w:b/>
          <w:bCs/>
          <w:lang w:val="en"/>
        </w:rPr>
        <w:t>timestamp</w:t>
      </w:r>
      <w:r>
        <w:rPr>
          <w:lang w:val="en"/>
        </w:rPr>
        <w:t xml:space="preserve"> data type will be replaced with a </w:t>
      </w:r>
      <w:r>
        <w:rPr>
          <w:b/>
          <w:bCs/>
          <w:lang w:val="en"/>
        </w:rPr>
        <w:t>rowversion</w:t>
      </w:r>
      <w:r>
        <w:rPr>
          <w:lang w:val="en"/>
        </w:rPr>
        <w:t xml:space="preserve"> data type.</w:t>
      </w:r>
    </w:p>
    <w:p w:rsidR="00D9307F" w:rsidRDefault="00D9307F" w:rsidP="00D9307F">
      <w:pPr>
        <w:pStyle w:val="NormalWeb"/>
        <w:rPr>
          <w:lang w:val="en"/>
        </w:rPr>
      </w:pPr>
      <w:r>
        <w:rPr>
          <w:lang w:val="en"/>
        </w:rPr>
        <w:t xml:space="preserve">Microsoft® SQL Server™ 2000 introduces a </w:t>
      </w:r>
      <w:r>
        <w:rPr>
          <w:b/>
          <w:bCs/>
          <w:lang w:val="en"/>
        </w:rPr>
        <w:t>rowversion</w:t>
      </w:r>
      <w:r>
        <w:rPr>
          <w:lang w:val="en"/>
        </w:rPr>
        <w:t xml:space="preserve"> synonym for the </w:t>
      </w:r>
      <w:r>
        <w:rPr>
          <w:b/>
          <w:bCs/>
          <w:lang w:val="en"/>
        </w:rPr>
        <w:t>timestamp</w:t>
      </w:r>
      <w:r>
        <w:rPr>
          <w:lang w:val="en"/>
        </w:rPr>
        <w:t xml:space="preserve"> data type. Use </w:t>
      </w:r>
      <w:r>
        <w:rPr>
          <w:b/>
          <w:bCs/>
          <w:lang w:val="en"/>
        </w:rPr>
        <w:t>rowversion</w:t>
      </w:r>
      <w:r>
        <w:rPr>
          <w:lang w:val="en"/>
        </w:rPr>
        <w:t xml:space="preserve"> instead of </w:t>
      </w:r>
      <w:r>
        <w:rPr>
          <w:b/>
          <w:bCs/>
          <w:lang w:val="en"/>
        </w:rPr>
        <w:t>timestamp</w:t>
      </w:r>
      <w:r>
        <w:rPr>
          <w:lang w:val="en"/>
        </w:rPr>
        <w:t xml:space="preserve"> wherever possible in DDL statements. </w:t>
      </w:r>
      <w:r>
        <w:rPr>
          <w:b/>
          <w:bCs/>
          <w:lang w:val="en"/>
        </w:rPr>
        <w:t>rowversion</w:t>
      </w:r>
      <w:r>
        <w:rPr>
          <w:lang w:val="en"/>
        </w:rPr>
        <w:t xml:space="preserve"> is subject to the behaviors of data type synonyms. For more information, see </w:t>
      </w:r>
      <w:hyperlink r:id="rId96" w:history="1">
        <w:r>
          <w:rPr>
            <w:rStyle w:val="Hyperlink"/>
            <w:lang w:val="en"/>
          </w:rPr>
          <w:t>Data Type Synonyms</w:t>
        </w:r>
      </w:hyperlink>
      <w:r>
        <w:rPr>
          <w:lang w:val="en"/>
        </w:rPr>
        <w:t>.</w:t>
      </w:r>
    </w:p>
    <w:p w:rsidR="00D9307F" w:rsidRDefault="00D9307F" w:rsidP="00D9307F">
      <w:pPr>
        <w:pStyle w:val="NormalWeb"/>
        <w:rPr>
          <w:lang w:val="en"/>
        </w:rPr>
      </w:pPr>
      <w:r>
        <w:rPr>
          <w:lang w:val="en"/>
        </w:rPr>
        <w:t xml:space="preserve">In a CREATE TABLE or ALTER TABLE statement, you do not have to supply a column name for the </w:t>
      </w:r>
      <w:r>
        <w:rPr>
          <w:b/>
          <w:bCs/>
          <w:lang w:val="en"/>
        </w:rPr>
        <w:t>timestamp</w:t>
      </w:r>
      <w:r>
        <w:rPr>
          <w:lang w:val="en"/>
        </w:rPr>
        <w:t xml:space="preserve"> data type:</w:t>
      </w:r>
    </w:p>
    <w:p w:rsidR="00D9307F" w:rsidRDefault="00D9307F" w:rsidP="00D9307F">
      <w:pPr>
        <w:pStyle w:val="HTMLPreformatted"/>
        <w:rPr>
          <w:rStyle w:val="HTMLCode"/>
          <w:lang w:val="en"/>
        </w:rPr>
      </w:pPr>
      <w:r>
        <w:rPr>
          <w:rStyle w:val="HTMLCode"/>
          <w:lang w:val="en"/>
        </w:rPr>
        <w:t>CREATE TABLE ExampleTable (PriKey int PRIMARY KEY, timestamp)</w:t>
      </w:r>
    </w:p>
    <w:p w:rsidR="00D9307F" w:rsidRDefault="00D9307F" w:rsidP="00D9307F">
      <w:pPr>
        <w:pStyle w:val="NormalWeb"/>
        <w:rPr>
          <w:lang w:val="en"/>
        </w:rPr>
      </w:pPr>
      <w:r>
        <w:rPr>
          <w:lang w:val="en"/>
        </w:rPr>
        <w:t xml:space="preserve">If you do not supply a column name, SQL Server generates a column name of </w:t>
      </w:r>
      <w:r>
        <w:rPr>
          <w:b/>
          <w:bCs/>
          <w:lang w:val="en"/>
        </w:rPr>
        <w:t>timestamp</w:t>
      </w:r>
      <w:r>
        <w:rPr>
          <w:lang w:val="en"/>
        </w:rPr>
        <w:t xml:space="preserve">. The </w:t>
      </w:r>
      <w:r>
        <w:rPr>
          <w:b/>
          <w:bCs/>
          <w:lang w:val="en"/>
        </w:rPr>
        <w:t>rowversion</w:t>
      </w:r>
      <w:r>
        <w:rPr>
          <w:lang w:val="en"/>
        </w:rPr>
        <w:t xml:space="preserve"> data type synonym does not follow this behavior. You must supply a column name when you specify </w:t>
      </w:r>
      <w:r>
        <w:rPr>
          <w:b/>
          <w:bCs/>
          <w:lang w:val="en"/>
        </w:rPr>
        <w:t>rowversion</w:t>
      </w:r>
      <w:r>
        <w:rPr>
          <w:lang w:val="en"/>
        </w:rPr>
        <w:t>.</w:t>
      </w:r>
    </w:p>
    <w:p w:rsidR="00D9307F" w:rsidRDefault="00D9307F" w:rsidP="00D9307F">
      <w:pPr>
        <w:pStyle w:val="NormalWeb"/>
        <w:rPr>
          <w:lang w:val="en"/>
        </w:rPr>
      </w:pPr>
      <w:r>
        <w:rPr>
          <w:lang w:val="en"/>
        </w:rPr>
        <w:t xml:space="preserve">A table can have only one </w:t>
      </w:r>
      <w:r>
        <w:rPr>
          <w:b/>
          <w:bCs/>
          <w:lang w:val="en"/>
        </w:rPr>
        <w:t xml:space="preserve">timestamp </w:t>
      </w:r>
      <w:r>
        <w:rPr>
          <w:lang w:val="en"/>
        </w:rPr>
        <w:t xml:space="preserve">column. The value in the </w:t>
      </w:r>
      <w:r>
        <w:rPr>
          <w:b/>
          <w:bCs/>
          <w:lang w:val="en"/>
        </w:rPr>
        <w:t xml:space="preserve">timestamp </w:t>
      </w:r>
      <w:r>
        <w:rPr>
          <w:lang w:val="en"/>
        </w:rPr>
        <w:t xml:space="preserve">column is updated every time a row containing a </w:t>
      </w:r>
      <w:r>
        <w:rPr>
          <w:b/>
          <w:bCs/>
          <w:lang w:val="en"/>
        </w:rPr>
        <w:t xml:space="preserve">timestamp </w:t>
      </w:r>
      <w:r>
        <w:rPr>
          <w:lang w:val="en"/>
        </w:rPr>
        <w:t xml:space="preserve">column is inserted or updated. This property makes a </w:t>
      </w:r>
      <w:r>
        <w:rPr>
          <w:b/>
          <w:bCs/>
          <w:lang w:val="en"/>
        </w:rPr>
        <w:t>timestamp</w:t>
      </w:r>
      <w:r>
        <w:rPr>
          <w:lang w:val="en"/>
        </w:rPr>
        <w:t xml:space="preserve"> column a poor candidate for keys, especially primary keys. Any update made to the row changes the </w:t>
      </w:r>
      <w:r>
        <w:rPr>
          <w:b/>
          <w:bCs/>
          <w:lang w:val="en"/>
        </w:rPr>
        <w:t>timestamp</w:t>
      </w:r>
      <w:r>
        <w:rPr>
          <w:lang w:val="en"/>
        </w:rPr>
        <w:t xml:space="preserve"> value, thereby changing the key value. If the column is in a primary key, the old key value is no longer valid, and foreign keys referencing the old value are no longer valid. If the table is referenced in a dynamic cursor, all updates change the position of the rows in the cursor. If the column is in an index key, all updates to the data row also generate updates of the index.</w:t>
      </w:r>
    </w:p>
    <w:p w:rsidR="00F41666" w:rsidRPr="00F41666" w:rsidRDefault="00F41666" w:rsidP="002D69FE">
      <w:pPr>
        <w:pStyle w:val="NormalWeb"/>
        <w:jc w:val="both"/>
        <w:rPr>
          <w:i/>
          <w:lang w:val="en"/>
        </w:rPr>
      </w:pPr>
    </w:p>
    <w:p w:rsidR="005B6B65" w:rsidRDefault="005B6B65" w:rsidP="005B6B65">
      <w:pPr>
        <w:pStyle w:val="NormalWeb"/>
        <w:rPr>
          <w:lang w:val="en"/>
        </w:rPr>
      </w:pPr>
      <w:r>
        <w:rPr>
          <w:lang w:val="en"/>
        </w:rPr>
        <w:t xml:space="preserve">In </w:t>
      </w:r>
      <w:r>
        <w:rPr>
          <w:rStyle w:val="HTMLAcronym"/>
          <w:lang w:val="en"/>
        </w:rPr>
        <w:t>SQL</w:t>
      </w:r>
      <w:r>
        <w:rPr>
          <w:lang w:val="en"/>
        </w:rPr>
        <w:t xml:space="preserve"> Server, ROWVERSION and TIMESTAMP data types represent </w:t>
      </w:r>
      <w:r>
        <w:rPr>
          <w:rStyle w:val="Strong"/>
          <w:lang w:val="en"/>
        </w:rPr>
        <w:t>automatically generated</w:t>
      </w:r>
      <w:r>
        <w:rPr>
          <w:lang w:val="en"/>
        </w:rPr>
        <w:t xml:space="preserve"> binary numbers, unique within the database. </w:t>
      </w:r>
    </w:p>
    <w:p w:rsidR="005B6B65" w:rsidRDefault="005B6B65" w:rsidP="005B6B65">
      <w:pPr>
        <w:pStyle w:val="NormalWeb"/>
        <w:rPr>
          <w:lang w:val="en"/>
        </w:rPr>
      </w:pPr>
      <w:r>
        <w:rPr>
          <w:lang w:val="en"/>
        </w:rPr>
        <w:t xml:space="preserve">ROWVERSION and TIMESTAMP are </w:t>
      </w:r>
      <w:r>
        <w:rPr>
          <w:rStyle w:val="Strong"/>
          <w:lang w:val="en"/>
        </w:rPr>
        <w:t>synonyms</w:t>
      </w:r>
      <w:r>
        <w:rPr>
          <w:lang w:val="en"/>
        </w:rPr>
        <w:t xml:space="preserve">, ROWVERSION is available since </w:t>
      </w:r>
      <w:r>
        <w:rPr>
          <w:rStyle w:val="HTMLAcronym"/>
          <w:lang w:val="en"/>
        </w:rPr>
        <w:t>SQL</w:t>
      </w:r>
      <w:r>
        <w:rPr>
          <w:lang w:val="en"/>
        </w:rPr>
        <w:t xml:space="preserve"> Server 2005, while TIMESTAMP is deprecated and will be removed in a future version of </w:t>
      </w:r>
      <w:r>
        <w:rPr>
          <w:rStyle w:val="HTMLAcronym"/>
          <w:lang w:val="en"/>
        </w:rPr>
        <w:t>SQL</w:t>
      </w:r>
      <w:r>
        <w:rPr>
          <w:lang w:val="en"/>
        </w:rPr>
        <w:t xml:space="preserve"> Server </w:t>
      </w:r>
      <w:r>
        <w:rPr>
          <w:noProof/>
          <w:color w:val="0000FF"/>
        </w:rPr>
        <w:drawing>
          <wp:inline distT="0" distB="0" distL="0" distR="0">
            <wp:extent cx="132715" cy="132715"/>
            <wp:effectExtent l="0" t="0" r="0" b="0"/>
            <wp:docPr id="43" name="Picture 43" descr="http://www.sqlines.com/_media/exclamation.png">
              <a:hlinkClick xmlns:a="http://schemas.openxmlformats.org/drawingml/2006/main" r:id="rId97" tooltip="&quot;exclama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qlines.com/_media/exclamation.png">
                      <a:hlinkClick r:id="rId97" tooltip="&quot;exclamation.png&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r>
        <w:rPr>
          <w:lang w:val="en"/>
        </w:rPr>
        <w:t xml:space="preserve">. </w:t>
      </w:r>
    </w:p>
    <w:p w:rsidR="005B6B65" w:rsidRDefault="005B6B65" w:rsidP="005B6B65">
      <w:pPr>
        <w:pStyle w:val="NormalWeb"/>
        <w:rPr>
          <w:lang w:val="en"/>
        </w:rPr>
      </w:pPr>
      <w:r>
        <w:rPr>
          <w:lang w:val="en"/>
        </w:rPr>
        <w:t xml:space="preserve">ROWVERSION (TIMESTAMP) is an </w:t>
      </w:r>
      <w:r>
        <w:rPr>
          <w:rStyle w:val="Strong"/>
          <w:lang w:val="en"/>
        </w:rPr>
        <w:t>incrementing</w:t>
      </w:r>
      <w:r>
        <w:rPr>
          <w:lang w:val="en"/>
        </w:rPr>
        <w:t xml:space="preserve"> 8-byte binary number, and unlike Oracle TIMESTAMP data type, it does not store </w:t>
      </w:r>
      <w:r>
        <w:rPr>
          <w:rStyle w:val="Strong"/>
          <w:lang w:val="en"/>
        </w:rPr>
        <w:t>any datetime</w:t>
      </w:r>
      <w:r>
        <w:rPr>
          <w:lang w:val="en"/>
        </w:rPr>
        <w:t xml:space="preserve"> related information. </w:t>
      </w:r>
    </w:p>
    <w:p w:rsidR="005B6B65" w:rsidRDefault="005B6B65" w:rsidP="005B6B65">
      <w:pPr>
        <w:pStyle w:val="NormalWeb"/>
        <w:rPr>
          <w:lang w:val="en"/>
        </w:rPr>
      </w:pPr>
      <w:r>
        <w:rPr>
          <w:lang w:val="en"/>
        </w:rPr>
        <w:t xml:space="preserve">You can use timestamp columns to build custom data replication and synchronization solutions. </w:t>
      </w:r>
    </w:p>
    <w:p w:rsidR="005B6B65" w:rsidRDefault="005B6B65" w:rsidP="005B6B65">
      <w:pPr>
        <w:pStyle w:val="Heading2"/>
        <w:rPr>
          <w:lang w:val="en"/>
        </w:rPr>
      </w:pPr>
      <w:bookmarkStart w:id="39" w:name="rowversion-and-timestamp-overview"/>
      <w:r>
        <w:rPr>
          <w:lang w:val="en"/>
        </w:rPr>
        <w:t>ROWVERSION and TIMESTAMP Overview</w:t>
      </w:r>
      <w:bookmarkEnd w:id="39"/>
    </w:p>
    <w:p w:rsidR="005B6B65" w:rsidRDefault="005B6B65" w:rsidP="005B6B65">
      <w:pPr>
        <w:pStyle w:val="NormalWeb"/>
        <w:rPr>
          <w:lang w:val="en"/>
        </w:rPr>
      </w:pPr>
      <w:r>
        <w:rPr>
          <w:lang w:val="en"/>
        </w:rPr>
        <w:t xml:space="preserve">Summary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9"/>
        <w:gridCol w:w="1767"/>
        <w:gridCol w:w="3301"/>
      </w:tblGrid>
      <w:tr w:rsidR="005B6B65" w:rsidTr="005B6B65">
        <w:trPr>
          <w:tblCellSpacing w:w="15" w:type="dxa"/>
        </w:trPr>
        <w:tc>
          <w:tcPr>
            <w:tcW w:w="0" w:type="auto"/>
            <w:vMerge w:val="restart"/>
            <w:vAlign w:val="center"/>
            <w:hideMark/>
          </w:tcPr>
          <w:p w:rsidR="005B6B65" w:rsidRDefault="005B6B65">
            <w:r>
              <w:rPr>
                <w:rStyle w:val="Strong"/>
              </w:rPr>
              <w:t>Syntax</w:t>
            </w:r>
            <w:r>
              <w:t xml:space="preserve"> </w:t>
            </w:r>
          </w:p>
        </w:tc>
        <w:tc>
          <w:tcPr>
            <w:tcW w:w="0" w:type="auto"/>
            <w:vAlign w:val="center"/>
            <w:hideMark/>
          </w:tcPr>
          <w:p w:rsidR="005B6B65" w:rsidRDefault="005B6B65">
            <w:r>
              <w:t xml:space="preserve">ROWVERSION </w:t>
            </w:r>
          </w:p>
        </w:tc>
        <w:tc>
          <w:tcPr>
            <w:tcW w:w="0" w:type="auto"/>
            <w:vAlign w:val="center"/>
            <w:hideMark/>
          </w:tcPr>
          <w:p w:rsidR="005B6B65" w:rsidRDefault="005B6B65">
            <w:r>
              <w:t xml:space="preserve">Available since </w:t>
            </w:r>
            <w:r>
              <w:rPr>
                <w:rStyle w:val="HTMLAcronym"/>
              </w:rPr>
              <w:t>SQL</w:t>
            </w:r>
            <w:r>
              <w:t xml:space="preserve"> Server 2005 </w:t>
            </w:r>
          </w:p>
        </w:tc>
      </w:tr>
      <w:tr w:rsidR="005B6B65" w:rsidTr="005B6B65">
        <w:trPr>
          <w:tblCellSpacing w:w="15" w:type="dxa"/>
        </w:trPr>
        <w:tc>
          <w:tcPr>
            <w:tcW w:w="0" w:type="auto"/>
            <w:vMerge/>
            <w:vAlign w:val="center"/>
            <w:hideMark/>
          </w:tcPr>
          <w:p w:rsidR="005B6B65" w:rsidRDefault="005B6B65"/>
        </w:tc>
        <w:tc>
          <w:tcPr>
            <w:tcW w:w="0" w:type="auto"/>
            <w:vAlign w:val="center"/>
            <w:hideMark/>
          </w:tcPr>
          <w:p w:rsidR="005B6B65" w:rsidRDefault="005B6B65">
            <w:r>
              <w:t xml:space="preserve">TIMESTAMP </w:t>
            </w:r>
          </w:p>
        </w:tc>
        <w:tc>
          <w:tcPr>
            <w:tcW w:w="0" w:type="auto"/>
            <w:vAlign w:val="center"/>
            <w:hideMark/>
          </w:tcPr>
          <w:p w:rsidR="005B6B65" w:rsidRDefault="005B6B65">
            <w:r>
              <w:t xml:space="preserve">Deprecated </w:t>
            </w:r>
            <w:r>
              <w:rPr>
                <w:noProof/>
                <w:color w:val="0000FF"/>
              </w:rPr>
              <w:drawing>
                <wp:inline distT="0" distB="0" distL="0" distR="0">
                  <wp:extent cx="132715" cy="132715"/>
                  <wp:effectExtent l="0" t="0" r="0" b="0"/>
                  <wp:docPr id="2" name="Picture 2" descr="http://www.sqlines.com/_media/exclamation.png">
                    <a:hlinkClick xmlns:a="http://schemas.openxmlformats.org/drawingml/2006/main" r:id="rId97" tooltip="&quot;exclama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qlines.com/_media/exclamation.png">
                            <a:hlinkClick r:id="rId97" tooltip="&quot;exclamation.png&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tc>
      </w:tr>
      <w:tr w:rsidR="005B6B65" w:rsidTr="005B6B65">
        <w:trPr>
          <w:tblCellSpacing w:w="15" w:type="dxa"/>
        </w:trPr>
        <w:tc>
          <w:tcPr>
            <w:tcW w:w="0" w:type="auto"/>
            <w:vAlign w:val="center"/>
            <w:hideMark/>
          </w:tcPr>
          <w:p w:rsidR="005B6B65" w:rsidRDefault="005B6B65">
            <w:r>
              <w:rPr>
                <w:rStyle w:val="Strong"/>
              </w:rPr>
              <w:t>Generated Numbers</w:t>
            </w:r>
            <w:r>
              <w:t xml:space="preserve"> </w:t>
            </w:r>
          </w:p>
        </w:tc>
        <w:tc>
          <w:tcPr>
            <w:tcW w:w="0" w:type="auto"/>
            <w:gridSpan w:val="2"/>
            <w:vAlign w:val="center"/>
            <w:hideMark/>
          </w:tcPr>
          <w:p w:rsidR="005B6B65" w:rsidRDefault="005B6B65">
            <w:r>
              <w:t xml:space="preserve">Unique within a database </w:t>
            </w:r>
          </w:p>
        </w:tc>
      </w:tr>
      <w:tr w:rsidR="005B6B65" w:rsidTr="005B6B65">
        <w:trPr>
          <w:tblCellSpacing w:w="15" w:type="dxa"/>
        </w:trPr>
        <w:tc>
          <w:tcPr>
            <w:tcW w:w="0" w:type="auto"/>
            <w:vAlign w:val="center"/>
            <w:hideMark/>
          </w:tcPr>
          <w:p w:rsidR="005B6B65" w:rsidRDefault="005B6B65">
            <w:r>
              <w:rPr>
                <w:rStyle w:val="Strong"/>
              </w:rPr>
              <w:t>Storage Size</w:t>
            </w:r>
            <w:r>
              <w:t xml:space="preserve"> </w:t>
            </w:r>
          </w:p>
        </w:tc>
        <w:tc>
          <w:tcPr>
            <w:tcW w:w="0" w:type="auto"/>
            <w:gridSpan w:val="2"/>
            <w:vAlign w:val="center"/>
            <w:hideMark/>
          </w:tcPr>
          <w:p w:rsidR="005B6B65" w:rsidRDefault="005B6B65">
            <w:r>
              <w:t xml:space="preserve">8 bytes </w:t>
            </w:r>
          </w:p>
        </w:tc>
      </w:tr>
      <w:tr w:rsidR="005B6B65" w:rsidTr="005B6B65">
        <w:trPr>
          <w:tblCellSpacing w:w="15" w:type="dxa"/>
        </w:trPr>
        <w:tc>
          <w:tcPr>
            <w:tcW w:w="0" w:type="auto"/>
            <w:vMerge w:val="restart"/>
            <w:vAlign w:val="center"/>
            <w:hideMark/>
          </w:tcPr>
          <w:p w:rsidR="005B6B65" w:rsidRDefault="005B6B65">
            <w:r>
              <w:rPr>
                <w:rStyle w:val="Strong"/>
              </w:rPr>
              <w:t>Internal Representation</w:t>
            </w:r>
            <w:r>
              <w:t xml:space="preserve"> </w:t>
            </w:r>
          </w:p>
        </w:tc>
        <w:tc>
          <w:tcPr>
            <w:tcW w:w="0" w:type="auto"/>
            <w:vAlign w:val="center"/>
            <w:hideMark/>
          </w:tcPr>
          <w:p w:rsidR="005B6B65" w:rsidRDefault="005B6B65">
            <w:r>
              <w:t xml:space="preserve">BINARY(8) </w:t>
            </w:r>
          </w:p>
        </w:tc>
        <w:tc>
          <w:tcPr>
            <w:tcW w:w="0" w:type="auto"/>
            <w:vAlign w:val="center"/>
            <w:hideMark/>
          </w:tcPr>
          <w:p w:rsidR="005B6B65" w:rsidRDefault="005B6B65">
            <w:r>
              <w:t xml:space="preserve">For non-nullable </w:t>
            </w:r>
          </w:p>
        </w:tc>
      </w:tr>
      <w:tr w:rsidR="005B6B65" w:rsidTr="005B6B65">
        <w:trPr>
          <w:tblCellSpacing w:w="15" w:type="dxa"/>
        </w:trPr>
        <w:tc>
          <w:tcPr>
            <w:tcW w:w="0" w:type="auto"/>
            <w:vMerge/>
            <w:vAlign w:val="center"/>
            <w:hideMark/>
          </w:tcPr>
          <w:p w:rsidR="005B6B65" w:rsidRDefault="005B6B65"/>
        </w:tc>
        <w:tc>
          <w:tcPr>
            <w:tcW w:w="0" w:type="auto"/>
            <w:vAlign w:val="center"/>
            <w:hideMark/>
          </w:tcPr>
          <w:p w:rsidR="005B6B65" w:rsidRDefault="005B6B65">
            <w:r>
              <w:t xml:space="preserve">VARBINARY(8) </w:t>
            </w:r>
          </w:p>
        </w:tc>
        <w:tc>
          <w:tcPr>
            <w:tcW w:w="0" w:type="auto"/>
            <w:vAlign w:val="center"/>
            <w:hideMark/>
          </w:tcPr>
          <w:p w:rsidR="005B6B65" w:rsidRDefault="005B6B65">
            <w:r>
              <w:t xml:space="preserve">For nullable </w:t>
            </w:r>
          </w:p>
        </w:tc>
      </w:tr>
      <w:tr w:rsidR="005B6B65" w:rsidTr="005B6B65">
        <w:trPr>
          <w:tblCellSpacing w:w="15" w:type="dxa"/>
        </w:trPr>
        <w:tc>
          <w:tcPr>
            <w:tcW w:w="0" w:type="auto"/>
            <w:vAlign w:val="center"/>
            <w:hideMark/>
          </w:tcPr>
          <w:p w:rsidR="005B6B65" w:rsidRDefault="005B6B65">
            <w:r>
              <w:rPr>
                <w:rStyle w:val="Strong"/>
              </w:rPr>
              <w:t>Number of Columns Allowed</w:t>
            </w:r>
            <w:r>
              <w:t xml:space="preserve"> </w:t>
            </w:r>
          </w:p>
        </w:tc>
        <w:tc>
          <w:tcPr>
            <w:tcW w:w="0" w:type="auto"/>
            <w:gridSpan w:val="2"/>
            <w:vAlign w:val="center"/>
            <w:hideMark/>
          </w:tcPr>
          <w:p w:rsidR="005B6B65" w:rsidRDefault="005B6B65">
            <w:r>
              <w:t xml:space="preserve">One per table </w:t>
            </w:r>
          </w:p>
        </w:tc>
      </w:tr>
    </w:tbl>
    <w:p w:rsidR="005B6B65" w:rsidRDefault="005B6B65" w:rsidP="005B6B65">
      <w:pPr>
        <w:pStyle w:val="NormalWeb"/>
        <w:rPr>
          <w:lang w:val="en"/>
        </w:rPr>
      </w:pPr>
      <w:r>
        <w:rPr>
          <w:rStyle w:val="Strong"/>
          <w:lang w:val="en"/>
        </w:rPr>
        <w:t>Last Update</w:t>
      </w:r>
      <w:r>
        <w:rPr>
          <w:lang w:val="en"/>
        </w:rPr>
        <w:t xml:space="preserve">: Microsoft </w:t>
      </w:r>
      <w:r>
        <w:rPr>
          <w:rStyle w:val="HTMLAcronym"/>
          <w:lang w:val="en"/>
        </w:rPr>
        <w:t>SQL</w:t>
      </w:r>
      <w:r>
        <w:rPr>
          <w:lang w:val="en"/>
        </w:rPr>
        <w:t xml:space="preserve"> Server 2012 </w:t>
      </w:r>
    </w:p>
    <w:p w:rsidR="005B6B65" w:rsidRDefault="005B6B65" w:rsidP="005B6B65">
      <w:pPr>
        <w:pStyle w:val="Heading2"/>
        <w:rPr>
          <w:lang w:val="en"/>
        </w:rPr>
      </w:pPr>
      <w:bookmarkStart w:id="40" w:name="rowversion-and-timestamp-details"/>
      <w:r>
        <w:rPr>
          <w:lang w:val="en"/>
        </w:rPr>
        <w:t>ROWVERSION and TIMESTAMP Details</w:t>
      </w:r>
      <w:bookmarkEnd w:id="40"/>
    </w:p>
    <w:p w:rsidR="005B6B65" w:rsidRDefault="005B6B65" w:rsidP="005B6B65">
      <w:pPr>
        <w:pStyle w:val="NormalWeb"/>
        <w:rPr>
          <w:lang w:val="en"/>
        </w:rPr>
      </w:pPr>
      <w:r>
        <w:rPr>
          <w:lang w:val="en"/>
        </w:rPr>
        <w:t xml:space="preserve">When you insert or update a ROWVERSION/TIMESTAMP column, a new unique number </w:t>
      </w:r>
      <w:r>
        <w:rPr>
          <w:rStyle w:val="Strong"/>
          <w:lang w:val="en"/>
        </w:rPr>
        <w:t>across</w:t>
      </w:r>
      <w:r>
        <w:rPr>
          <w:lang w:val="en"/>
        </w:rPr>
        <w:t xml:space="preserve"> the database is generated and assigned to the column. </w:t>
      </w:r>
    </w:p>
    <w:p w:rsidR="005B6B65" w:rsidRDefault="005B6B65" w:rsidP="005B6B65">
      <w:pPr>
        <w:pStyle w:val="NormalWeb"/>
        <w:rPr>
          <w:lang w:val="en"/>
        </w:rPr>
      </w:pPr>
      <w:r>
        <w:rPr>
          <w:lang w:val="en"/>
        </w:rPr>
        <w:t xml:space="preserve">You can use @@DBTS function to get </w:t>
      </w:r>
      <w:r>
        <w:rPr>
          <w:rStyle w:val="Strong"/>
          <w:lang w:val="en"/>
        </w:rPr>
        <w:t>the current (last used)</w:t>
      </w:r>
      <w:r>
        <w:rPr>
          <w:lang w:val="en"/>
        </w:rPr>
        <w:t xml:space="preserve"> timestamp value: </w:t>
      </w:r>
    </w:p>
    <w:p w:rsidR="005B6B65" w:rsidRDefault="005B6B65" w:rsidP="005B6B65">
      <w:pPr>
        <w:pStyle w:val="NormalWeb"/>
        <w:rPr>
          <w:lang w:val="en"/>
        </w:rPr>
      </w:pPr>
      <w:r>
        <w:rPr>
          <w:rStyle w:val="HTMLAcronym"/>
          <w:b/>
          <w:bCs/>
          <w:lang w:val="en"/>
        </w:rPr>
        <w:t>SQL</w:t>
      </w:r>
      <w:r>
        <w:rPr>
          <w:rStyle w:val="Strong"/>
          <w:lang w:val="en"/>
        </w:rPr>
        <w:t xml:space="preserve"> Server</w:t>
      </w:r>
      <w:r>
        <w:rPr>
          <w:lang w:val="en"/>
        </w:rPr>
        <w:t xml:space="preserve">: </w:t>
      </w:r>
    </w:p>
    <w:p w:rsidR="005B6B65" w:rsidRDefault="005B6B65" w:rsidP="005B6B65">
      <w:pPr>
        <w:pStyle w:val="HTMLPreformatted"/>
        <w:rPr>
          <w:lang w:val="en"/>
        </w:rPr>
      </w:pPr>
      <w:r>
        <w:rPr>
          <w:lang w:val="en"/>
        </w:rPr>
        <w:t xml:space="preserve">  </w:t>
      </w:r>
      <w:r>
        <w:rPr>
          <w:rStyle w:val="co1"/>
          <w:lang w:val="en"/>
        </w:rPr>
        <w:t>-- Get the last-used timestamp value</w:t>
      </w:r>
    </w:p>
    <w:p w:rsidR="005B6B65" w:rsidRDefault="005B6B65" w:rsidP="005B6B65">
      <w:pPr>
        <w:pStyle w:val="HTMLPreformatted"/>
        <w:rPr>
          <w:lang w:val="en"/>
        </w:rPr>
      </w:pPr>
      <w:r>
        <w:rPr>
          <w:lang w:val="en"/>
        </w:rPr>
        <w:t xml:space="preserve">  </w:t>
      </w:r>
      <w:r>
        <w:rPr>
          <w:rStyle w:val="kw1"/>
          <w:lang w:val="en"/>
        </w:rPr>
        <w:t>SELECT</w:t>
      </w:r>
      <w:r>
        <w:rPr>
          <w:lang w:val="en"/>
        </w:rPr>
        <w:t xml:space="preserve"> </w:t>
      </w:r>
      <w:r>
        <w:rPr>
          <w:rStyle w:val="sy0"/>
          <w:lang w:val="en"/>
        </w:rPr>
        <w:t>@@</w:t>
      </w:r>
      <w:r>
        <w:rPr>
          <w:lang w:val="en"/>
        </w:rPr>
        <w:t xml:space="preserve">DBTS; </w:t>
      </w:r>
    </w:p>
    <w:p w:rsidR="005B6B65" w:rsidRDefault="005B6B65" w:rsidP="005B6B65">
      <w:pPr>
        <w:pStyle w:val="HTMLPreformatted"/>
        <w:rPr>
          <w:lang w:val="en"/>
        </w:rPr>
      </w:pPr>
      <w:r>
        <w:rPr>
          <w:lang w:val="en"/>
        </w:rPr>
        <w:t xml:space="preserve">  </w:t>
      </w:r>
      <w:r>
        <w:rPr>
          <w:rStyle w:val="comulti"/>
          <w:lang w:val="en"/>
        </w:rPr>
        <w:t>/* 0x00000000000007D0 */</w:t>
      </w:r>
    </w:p>
    <w:p w:rsidR="005B6B65" w:rsidRDefault="005B6B65" w:rsidP="005B6B65">
      <w:pPr>
        <w:pStyle w:val="NormalWeb"/>
        <w:rPr>
          <w:lang w:val="en"/>
        </w:rPr>
      </w:pPr>
      <w:r>
        <w:rPr>
          <w:lang w:val="en"/>
        </w:rPr>
        <w:t xml:space="preserve">Now let's create 2 table with ROWVERSION columns and insert rows: </w:t>
      </w:r>
    </w:p>
    <w:p w:rsidR="005B6B65" w:rsidRDefault="005B6B65" w:rsidP="005B6B65">
      <w:pPr>
        <w:pStyle w:val="NormalWeb"/>
        <w:rPr>
          <w:lang w:val="en"/>
        </w:rPr>
      </w:pPr>
      <w:r>
        <w:rPr>
          <w:rStyle w:val="HTMLAcronym"/>
          <w:b/>
          <w:bCs/>
          <w:lang w:val="en"/>
        </w:rPr>
        <w:t>SQL</w:t>
      </w:r>
      <w:r>
        <w:rPr>
          <w:rStyle w:val="Strong"/>
          <w:lang w:val="en"/>
        </w:rPr>
        <w:t xml:space="preserve"> Server</w:t>
      </w:r>
      <w:r>
        <w:rPr>
          <w:lang w:val="en"/>
        </w:rPr>
        <w:t xml:space="preserve">: </w:t>
      </w:r>
    </w:p>
    <w:p w:rsidR="005B6B65" w:rsidRDefault="005B6B65" w:rsidP="005B6B65">
      <w:pPr>
        <w:pStyle w:val="HTMLPreformatted"/>
        <w:rPr>
          <w:lang w:val="en"/>
        </w:rPr>
      </w:pPr>
      <w:r>
        <w:rPr>
          <w:lang w:val="en"/>
        </w:rPr>
        <w:lastRenderedPageBreak/>
        <w:t xml:space="preserve">  </w:t>
      </w:r>
      <w:r>
        <w:rPr>
          <w:rStyle w:val="co1"/>
          <w:lang w:val="en"/>
        </w:rPr>
        <w:t>-- First table with ROWVERSION column</w:t>
      </w:r>
    </w:p>
    <w:p w:rsidR="005B6B65" w:rsidRDefault="005B6B65" w:rsidP="005B6B65">
      <w:pPr>
        <w:pStyle w:val="HTMLPreformatted"/>
        <w:rPr>
          <w:lang w:val="en"/>
        </w:rPr>
      </w:pPr>
      <w:r>
        <w:rPr>
          <w:lang w:val="en"/>
        </w:rPr>
        <w:t xml:space="preserve">  </w:t>
      </w:r>
      <w:r>
        <w:rPr>
          <w:rStyle w:val="kw1"/>
          <w:lang w:val="en"/>
        </w:rPr>
        <w:t>CREATE</w:t>
      </w:r>
      <w:r>
        <w:rPr>
          <w:lang w:val="en"/>
        </w:rPr>
        <w:t xml:space="preserve"> </w:t>
      </w:r>
      <w:r>
        <w:rPr>
          <w:rStyle w:val="kw1"/>
          <w:lang w:val="en"/>
        </w:rPr>
        <w:t>TABLE</w:t>
      </w:r>
      <w:r>
        <w:rPr>
          <w:lang w:val="en"/>
        </w:rPr>
        <w:t xml:space="preserve"> states</w:t>
      </w:r>
    </w:p>
    <w:p w:rsidR="005B6B65" w:rsidRDefault="005B6B65" w:rsidP="005B6B65">
      <w:pPr>
        <w:pStyle w:val="HTMLPreformatted"/>
        <w:rPr>
          <w:lang w:val="en"/>
        </w:rPr>
      </w:pPr>
      <w:r>
        <w:rPr>
          <w:lang w:val="en"/>
        </w:rPr>
        <w:t xml:space="preserve">  </w:t>
      </w:r>
      <w:r>
        <w:rPr>
          <w:rStyle w:val="br0"/>
          <w:lang w:val="en"/>
        </w:rPr>
        <w:t>(</w:t>
      </w:r>
    </w:p>
    <w:p w:rsidR="005B6B65" w:rsidRDefault="005B6B65" w:rsidP="005B6B65">
      <w:pPr>
        <w:pStyle w:val="HTMLPreformatted"/>
        <w:rPr>
          <w:lang w:val="en"/>
        </w:rPr>
      </w:pPr>
      <w:r>
        <w:rPr>
          <w:lang w:val="en"/>
        </w:rPr>
        <w:t xml:space="preserve">     id </w:t>
      </w:r>
      <w:proofErr w:type="gramStart"/>
      <w:r>
        <w:rPr>
          <w:rStyle w:val="kw1"/>
          <w:lang w:val="en"/>
        </w:rPr>
        <w:t>CHAR</w:t>
      </w:r>
      <w:r>
        <w:rPr>
          <w:rStyle w:val="br0"/>
          <w:lang w:val="en"/>
        </w:rPr>
        <w:t>(</w:t>
      </w:r>
      <w:proofErr w:type="gramEnd"/>
      <w:r>
        <w:rPr>
          <w:lang w:val="en"/>
        </w:rPr>
        <w:t>2</w:t>
      </w:r>
      <w:r>
        <w:rPr>
          <w:rStyle w:val="br0"/>
          <w:lang w:val="en"/>
        </w:rPr>
        <w:t>)</w:t>
      </w:r>
      <w:r>
        <w:rPr>
          <w:rStyle w:val="sy0"/>
          <w:lang w:val="en"/>
        </w:rPr>
        <w:t>,</w:t>
      </w:r>
    </w:p>
    <w:p w:rsidR="005B6B65" w:rsidRDefault="005B6B65" w:rsidP="005B6B65">
      <w:pPr>
        <w:pStyle w:val="HTMLPreformatted"/>
        <w:rPr>
          <w:lang w:val="en"/>
        </w:rPr>
      </w:pPr>
      <w:r>
        <w:rPr>
          <w:lang w:val="en"/>
        </w:rPr>
        <w:t xml:space="preserve">     name </w:t>
      </w:r>
      <w:proofErr w:type="gramStart"/>
      <w:r>
        <w:rPr>
          <w:rStyle w:val="kw1"/>
          <w:lang w:val="en"/>
        </w:rPr>
        <w:t>VARCHAR</w:t>
      </w:r>
      <w:r>
        <w:rPr>
          <w:rStyle w:val="br0"/>
          <w:lang w:val="en"/>
        </w:rPr>
        <w:t>(</w:t>
      </w:r>
      <w:proofErr w:type="gramEnd"/>
      <w:r>
        <w:rPr>
          <w:lang w:val="en"/>
        </w:rPr>
        <w:t>90</w:t>
      </w:r>
      <w:r>
        <w:rPr>
          <w:rStyle w:val="br0"/>
          <w:lang w:val="en"/>
        </w:rPr>
        <w:t>)</w:t>
      </w:r>
      <w:r>
        <w:rPr>
          <w:rStyle w:val="sy0"/>
          <w:lang w:val="en"/>
        </w:rPr>
        <w:t>,</w:t>
      </w:r>
    </w:p>
    <w:p w:rsidR="005B6B65" w:rsidRDefault="005B6B65" w:rsidP="005B6B65">
      <w:pPr>
        <w:pStyle w:val="HTMLPreformatted"/>
        <w:rPr>
          <w:lang w:val="en"/>
        </w:rPr>
      </w:pPr>
      <w:r>
        <w:rPr>
          <w:lang w:val="en"/>
        </w:rPr>
        <w:t xml:space="preserve">     rv ROWVERSION</w:t>
      </w:r>
    </w:p>
    <w:p w:rsidR="005B6B65" w:rsidRDefault="005B6B65" w:rsidP="005B6B65">
      <w:pPr>
        <w:pStyle w:val="HTMLPreformatted"/>
        <w:rPr>
          <w:lang w:val="en"/>
        </w:rPr>
      </w:pPr>
      <w:r>
        <w:rPr>
          <w:lang w:val="en"/>
        </w:rPr>
        <w:t xml:space="preserve">  </w:t>
      </w:r>
      <w:r>
        <w:rPr>
          <w:rStyle w:val="br0"/>
          <w:lang w:val="en"/>
        </w:rPr>
        <w:t>)</w:t>
      </w:r>
      <w:r>
        <w:rPr>
          <w:lang w:val="en"/>
        </w:rPr>
        <w:t>;</w:t>
      </w:r>
    </w:p>
    <w:p w:rsidR="005B6B65" w:rsidRDefault="005B6B65" w:rsidP="005B6B65">
      <w:pPr>
        <w:pStyle w:val="HTMLPreformatted"/>
        <w:rPr>
          <w:lang w:val="en"/>
        </w:rPr>
      </w:pPr>
      <w:r>
        <w:rPr>
          <w:lang w:val="en"/>
        </w:rPr>
        <w:t> </w:t>
      </w:r>
    </w:p>
    <w:p w:rsidR="005B6B65" w:rsidRDefault="005B6B65" w:rsidP="005B6B65">
      <w:pPr>
        <w:pStyle w:val="HTMLPreformatted"/>
        <w:rPr>
          <w:lang w:val="en"/>
        </w:rPr>
      </w:pPr>
      <w:r>
        <w:rPr>
          <w:lang w:val="en"/>
        </w:rPr>
        <w:t xml:space="preserve">  </w:t>
      </w:r>
      <w:r>
        <w:rPr>
          <w:rStyle w:val="co1"/>
          <w:lang w:val="en"/>
        </w:rPr>
        <w:t>-- Second table with ROWVERSION column</w:t>
      </w:r>
    </w:p>
    <w:p w:rsidR="005B6B65" w:rsidRDefault="005B6B65" w:rsidP="005B6B65">
      <w:pPr>
        <w:pStyle w:val="HTMLPreformatted"/>
        <w:rPr>
          <w:lang w:val="en"/>
        </w:rPr>
      </w:pPr>
      <w:r>
        <w:rPr>
          <w:lang w:val="en"/>
        </w:rPr>
        <w:t xml:space="preserve">  </w:t>
      </w:r>
      <w:r>
        <w:rPr>
          <w:rStyle w:val="kw1"/>
          <w:lang w:val="en"/>
        </w:rPr>
        <w:t>CREATE</w:t>
      </w:r>
      <w:r>
        <w:rPr>
          <w:lang w:val="en"/>
        </w:rPr>
        <w:t xml:space="preserve"> </w:t>
      </w:r>
      <w:r>
        <w:rPr>
          <w:rStyle w:val="kw1"/>
          <w:lang w:val="en"/>
        </w:rPr>
        <w:t>TABLE</w:t>
      </w:r>
      <w:r>
        <w:rPr>
          <w:lang w:val="en"/>
        </w:rPr>
        <w:t xml:space="preserve"> cities</w:t>
      </w:r>
    </w:p>
    <w:p w:rsidR="005B6B65" w:rsidRDefault="005B6B65" w:rsidP="005B6B65">
      <w:pPr>
        <w:pStyle w:val="HTMLPreformatted"/>
        <w:rPr>
          <w:lang w:val="en"/>
        </w:rPr>
      </w:pPr>
      <w:r>
        <w:rPr>
          <w:lang w:val="en"/>
        </w:rPr>
        <w:t xml:space="preserve">  </w:t>
      </w:r>
      <w:r>
        <w:rPr>
          <w:rStyle w:val="br0"/>
          <w:lang w:val="en"/>
        </w:rPr>
        <w:t>(</w:t>
      </w:r>
    </w:p>
    <w:p w:rsidR="005B6B65" w:rsidRDefault="005B6B65" w:rsidP="005B6B65">
      <w:pPr>
        <w:pStyle w:val="HTMLPreformatted"/>
        <w:rPr>
          <w:lang w:val="en"/>
        </w:rPr>
      </w:pPr>
      <w:r>
        <w:rPr>
          <w:lang w:val="en"/>
        </w:rPr>
        <w:t xml:space="preserve">     name </w:t>
      </w:r>
      <w:proofErr w:type="gramStart"/>
      <w:r>
        <w:rPr>
          <w:rStyle w:val="kw1"/>
          <w:lang w:val="en"/>
        </w:rPr>
        <w:t>VARCHAR</w:t>
      </w:r>
      <w:r>
        <w:rPr>
          <w:rStyle w:val="br0"/>
          <w:lang w:val="en"/>
        </w:rPr>
        <w:t>(</w:t>
      </w:r>
      <w:proofErr w:type="gramEnd"/>
      <w:r>
        <w:rPr>
          <w:lang w:val="en"/>
        </w:rPr>
        <w:t>90</w:t>
      </w:r>
      <w:r>
        <w:rPr>
          <w:rStyle w:val="br0"/>
          <w:lang w:val="en"/>
        </w:rPr>
        <w:t>)</w:t>
      </w:r>
      <w:r>
        <w:rPr>
          <w:rStyle w:val="sy0"/>
          <w:lang w:val="en"/>
        </w:rPr>
        <w:t>,</w:t>
      </w:r>
    </w:p>
    <w:p w:rsidR="005B6B65" w:rsidRDefault="005B6B65" w:rsidP="005B6B65">
      <w:pPr>
        <w:pStyle w:val="HTMLPreformatted"/>
        <w:rPr>
          <w:lang w:val="en"/>
        </w:rPr>
      </w:pPr>
      <w:r>
        <w:rPr>
          <w:lang w:val="en"/>
        </w:rPr>
        <w:t xml:space="preserve">     state </w:t>
      </w:r>
      <w:proofErr w:type="gramStart"/>
      <w:r>
        <w:rPr>
          <w:rStyle w:val="kw1"/>
          <w:lang w:val="en"/>
        </w:rPr>
        <w:t>CHAR</w:t>
      </w:r>
      <w:r>
        <w:rPr>
          <w:rStyle w:val="br0"/>
          <w:lang w:val="en"/>
        </w:rPr>
        <w:t>(</w:t>
      </w:r>
      <w:proofErr w:type="gramEnd"/>
      <w:r>
        <w:rPr>
          <w:lang w:val="en"/>
        </w:rPr>
        <w:t>2</w:t>
      </w:r>
      <w:r>
        <w:rPr>
          <w:rStyle w:val="br0"/>
          <w:lang w:val="en"/>
        </w:rPr>
        <w:t>)</w:t>
      </w:r>
      <w:r>
        <w:rPr>
          <w:rStyle w:val="sy0"/>
          <w:lang w:val="en"/>
        </w:rPr>
        <w:t>,</w:t>
      </w:r>
    </w:p>
    <w:p w:rsidR="005B6B65" w:rsidRDefault="005B6B65" w:rsidP="005B6B65">
      <w:pPr>
        <w:pStyle w:val="HTMLPreformatted"/>
        <w:rPr>
          <w:lang w:val="en"/>
        </w:rPr>
      </w:pPr>
      <w:r>
        <w:rPr>
          <w:lang w:val="en"/>
        </w:rPr>
        <w:t xml:space="preserve">     rv ROWVERSION</w:t>
      </w:r>
    </w:p>
    <w:p w:rsidR="005B6B65" w:rsidRDefault="005B6B65" w:rsidP="005B6B65">
      <w:pPr>
        <w:pStyle w:val="HTMLPreformatted"/>
        <w:rPr>
          <w:lang w:val="en"/>
        </w:rPr>
      </w:pPr>
      <w:r>
        <w:rPr>
          <w:lang w:val="en"/>
        </w:rPr>
        <w:t xml:space="preserve">  </w:t>
      </w:r>
      <w:r>
        <w:rPr>
          <w:rStyle w:val="br0"/>
          <w:lang w:val="en"/>
        </w:rPr>
        <w:t>)</w:t>
      </w:r>
      <w:r>
        <w:rPr>
          <w:lang w:val="en"/>
        </w:rPr>
        <w:t>;</w:t>
      </w:r>
    </w:p>
    <w:p w:rsidR="005B6B65" w:rsidRDefault="005B6B65" w:rsidP="005B6B65">
      <w:pPr>
        <w:pStyle w:val="HTMLPreformatted"/>
        <w:rPr>
          <w:lang w:val="en"/>
        </w:rPr>
      </w:pPr>
      <w:r>
        <w:rPr>
          <w:lang w:val="en"/>
        </w:rPr>
        <w:t> </w:t>
      </w:r>
    </w:p>
    <w:p w:rsidR="005B6B65" w:rsidRDefault="005B6B65" w:rsidP="005B6B65">
      <w:pPr>
        <w:pStyle w:val="HTMLPreformatted"/>
        <w:rPr>
          <w:lang w:val="en"/>
        </w:rPr>
      </w:pPr>
      <w:r>
        <w:rPr>
          <w:lang w:val="en"/>
        </w:rPr>
        <w:t xml:space="preserve">  </w:t>
      </w:r>
      <w:r>
        <w:rPr>
          <w:rStyle w:val="kw1"/>
          <w:lang w:val="en"/>
        </w:rPr>
        <w:t>INSERT</w:t>
      </w:r>
      <w:r>
        <w:rPr>
          <w:lang w:val="en"/>
        </w:rPr>
        <w:t xml:space="preserve"> </w:t>
      </w:r>
      <w:r>
        <w:rPr>
          <w:rStyle w:val="kw1"/>
          <w:lang w:val="en"/>
        </w:rPr>
        <w:t>INTO</w:t>
      </w:r>
      <w:r>
        <w:rPr>
          <w:lang w:val="en"/>
        </w:rPr>
        <w:t xml:space="preserve"> states </w:t>
      </w:r>
      <w:r>
        <w:rPr>
          <w:rStyle w:val="br0"/>
          <w:lang w:val="en"/>
        </w:rPr>
        <w:t>(</w:t>
      </w:r>
      <w:r>
        <w:rPr>
          <w:lang w:val="en"/>
        </w:rPr>
        <w:t>id</w:t>
      </w:r>
      <w:r>
        <w:rPr>
          <w:rStyle w:val="sy0"/>
          <w:lang w:val="en"/>
        </w:rPr>
        <w:t>,</w:t>
      </w:r>
      <w:r>
        <w:rPr>
          <w:lang w:val="en"/>
        </w:rPr>
        <w:t xml:space="preserve"> name</w:t>
      </w:r>
      <w:r>
        <w:rPr>
          <w:rStyle w:val="br0"/>
          <w:lang w:val="en"/>
        </w:rPr>
        <w:t>)</w:t>
      </w:r>
      <w:r>
        <w:rPr>
          <w:lang w:val="en"/>
        </w:rPr>
        <w:t xml:space="preserve"> </w:t>
      </w:r>
      <w:r>
        <w:rPr>
          <w:rStyle w:val="kw1"/>
          <w:lang w:val="en"/>
        </w:rPr>
        <w:t>VALUES</w:t>
      </w:r>
      <w:r>
        <w:rPr>
          <w:lang w:val="en"/>
        </w:rPr>
        <w:t xml:space="preserve"> </w:t>
      </w:r>
      <w:r>
        <w:rPr>
          <w:rStyle w:val="br0"/>
          <w:lang w:val="en"/>
        </w:rPr>
        <w:t>(</w:t>
      </w:r>
      <w:r>
        <w:rPr>
          <w:rStyle w:val="st0"/>
          <w:lang w:val="en"/>
        </w:rPr>
        <w:t>'CA'</w:t>
      </w:r>
      <w:r>
        <w:rPr>
          <w:rStyle w:val="sy0"/>
          <w:lang w:val="en"/>
        </w:rPr>
        <w:t>,</w:t>
      </w:r>
      <w:r>
        <w:rPr>
          <w:lang w:val="en"/>
        </w:rPr>
        <w:t xml:space="preserve"> </w:t>
      </w:r>
      <w:r>
        <w:rPr>
          <w:rStyle w:val="st0"/>
          <w:lang w:val="en"/>
        </w:rPr>
        <w:t>'California'</w:t>
      </w:r>
      <w:r>
        <w:rPr>
          <w:rStyle w:val="br0"/>
          <w:lang w:val="en"/>
        </w:rPr>
        <w:t>)</w:t>
      </w:r>
      <w:r>
        <w:rPr>
          <w:lang w:val="en"/>
        </w:rPr>
        <w:t>;</w:t>
      </w:r>
    </w:p>
    <w:p w:rsidR="005B6B65" w:rsidRDefault="005B6B65" w:rsidP="005B6B65">
      <w:pPr>
        <w:pStyle w:val="HTMLPreformatted"/>
        <w:rPr>
          <w:lang w:val="en"/>
        </w:rPr>
      </w:pPr>
      <w:r>
        <w:rPr>
          <w:lang w:val="en"/>
        </w:rPr>
        <w:t xml:space="preserve">  </w:t>
      </w:r>
      <w:r>
        <w:rPr>
          <w:rStyle w:val="kw1"/>
          <w:lang w:val="en"/>
        </w:rPr>
        <w:t>INSERT</w:t>
      </w:r>
      <w:r>
        <w:rPr>
          <w:lang w:val="en"/>
        </w:rPr>
        <w:t xml:space="preserve"> </w:t>
      </w:r>
      <w:r>
        <w:rPr>
          <w:rStyle w:val="kw1"/>
          <w:lang w:val="en"/>
        </w:rPr>
        <w:t>INTO</w:t>
      </w:r>
      <w:r>
        <w:rPr>
          <w:lang w:val="en"/>
        </w:rPr>
        <w:t xml:space="preserve"> cities </w:t>
      </w:r>
      <w:r>
        <w:rPr>
          <w:rStyle w:val="br0"/>
          <w:lang w:val="en"/>
        </w:rPr>
        <w:t>(</w:t>
      </w:r>
      <w:r>
        <w:rPr>
          <w:lang w:val="en"/>
        </w:rPr>
        <w:t>name</w:t>
      </w:r>
      <w:r>
        <w:rPr>
          <w:rStyle w:val="sy0"/>
          <w:lang w:val="en"/>
        </w:rPr>
        <w:t>,</w:t>
      </w:r>
      <w:r>
        <w:rPr>
          <w:lang w:val="en"/>
        </w:rPr>
        <w:t xml:space="preserve"> state</w:t>
      </w:r>
      <w:r>
        <w:rPr>
          <w:rStyle w:val="br0"/>
          <w:lang w:val="en"/>
        </w:rPr>
        <w:t>)</w:t>
      </w:r>
      <w:r>
        <w:rPr>
          <w:lang w:val="en"/>
        </w:rPr>
        <w:t xml:space="preserve"> </w:t>
      </w:r>
      <w:r>
        <w:rPr>
          <w:rStyle w:val="kw1"/>
          <w:lang w:val="en"/>
        </w:rPr>
        <w:t>VALUES</w:t>
      </w:r>
      <w:r>
        <w:rPr>
          <w:lang w:val="en"/>
        </w:rPr>
        <w:t xml:space="preserve"> </w:t>
      </w:r>
      <w:r>
        <w:rPr>
          <w:rStyle w:val="br0"/>
          <w:lang w:val="en"/>
        </w:rPr>
        <w:t>(</w:t>
      </w:r>
      <w:r>
        <w:rPr>
          <w:rStyle w:val="st0"/>
          <w:lang w:val="en"/>
        </w:rPr>
        <w:t>'San Mateo'</w:t>
      </w:r>
      <w:r>
        <w:rPr>
          <w:rStyle w:val="sy0"/>
          <w:lang w:val="en"/>
        </w:rPr>
        <w:t>,</w:t>
      </w:r>
      <w:r>
        <w:rPr>
          <w:lang w:val="en"/>
        </w:rPr>
        <w:t xml:space="preserve"> </w:t>
      </w:r>
      <w:r>
        <w:rPr>
          <w:rStyle w:val="st0"/>
          <w:lang w:val="en"/>
        </w:rPr>
        <w:t>'CA'</w:t>
      </w:r>
      <w:r>
        <w:rPr>
          <w:rStyle w:val="br0"/>
          <w:lang w:val="en"/>
        </w:rPr>
        <w:t>)</w:t>
      </w:r>
      <w:r>
        <w:rPr>
          <w:lang w:val="en"/>
        </w:rPr>
        <w:t>;</w:t>
      </w:r>
    </w:p>
    <w:p w:rsidR="005B6B65" w:rsidRDefault="005B6B65" w:rsidP="005B6B65">
      <w:pPr>
        <w:pStyle w:val="NormalWeb"/>
        <w:rPr>
          <w:lang w:val="en"/>
        </w:rPr>
      </w:pPr>
      <w:r>
        <w:rPr>
          <w:lang w:val="en"/>
        </w:rPr>
        <w:t xml:space="preserve">Now querying the ROWVERSION columns in these 2 tables, you can see that timestamps were </w:t>
      </w:r>
      <w:r>
        <w:rPr>
          <w:rStyle w:val="Strong"/>
          <w:lang w:val="en"/>
        </w:rPr>
        <w:t>sequentially</w:t>
      </w:r>
      <w:r>
        <w:rPr>
          <w:lang w:val="en"/>
        </w:rPr>
        <w:t xml:space="preserve"> generated: </w:t>
      </w:r>
    </w:p>
    <w:p w:rsidR="005B6B65" w:rsidRDefault="005B6B65" w:rsidP="005B6B65">
      <w:pPr>
        <w:pStyle w:val="NormalWeb"/>
        <w:rPr>
          <w:lang w:val="en"/>
        </w:rPr>
      </w:pPr>
      <w:r>
        <w:rPr>
          <w:rStyle w:val="HTMLAcronym"/>
          <w:b/>
          <w:bCs/>
          <w:lang w:val="en"/>
        </w:rPr>
        <w:t>SQL</w:t>
      </w:r>
      <w:r>
        <w:rPr>
          <w:rStyle w:val="Strong"/>
          <w:lang w:val="en"/>
        </w:rPr>
        <w:t xml:space="preserve"> Server</w:t>
      </w:r>
      <w:r>
        <w:rPr>
          <w:lang w:val="en"/>
        </w:rPr>
        <w:t xml:space="preserve">: </w:t>
      </w:r>
    </w:p>
    <w:p w:rsidR="005B6B65" w:rsidRDefault="005B6B65" w:rsidP="005B6B65">
      <w:pPr>
        <w:pStyle w:val="HTMLPreformatted"/>
        <w:rPr>
          <w:lang w:val="en"/>
        </w:rPr>
      </w:pPr>
      <w:r>
        <w:rPr>
          <w:lang w:val="en"/>
        </w:rPr>
        <w:t xml:space="preserve">  </w:t>
      </w:r>
      <w:r>
        <w:rPr>
          <w:rStyle w:val="kw1"/>
          <w:lang w:val="en"/>
        </w:rPr>
        <w:t>SELECT</w:t>
      </w:r>
      <w:r>
        <w:rPr>
          <w:lang w:val="en"/>
        </w:rPr>
        <w:t xml:space="preserve"> rv </w:t>
      </w:r>
      <w:r>
        <w:rPr>
          <w:rStyle w:val="kw1"/>
          <w:lang w:val="en"/>
        </w:rPr>
        <w:t>FROM</w:t>
      </w:r>
      <w:r>
        <w:rPr>
          <w:lang w:val="en"/>
        </w:rPr>
        <w:t xml:space="preserve"> states;</w:t>
      </w:r>
    </w:p>
    <w:p w:rsidR="005B6B65" w:rsidRDefault="005B6B65" w:rsidP="005B6B65">
      <w:pPr>
        <w:pStyle w:val="HTMLPreformatted"/>
        <w:rPr>
          <w:lang w:val="en"/>
        </w:rPr>
      </w:pPr>
      <w:r>
        <w:rPr>
          <w:lang w:val="en"/>
        </w:rPr>
        <w:t xml:space="preserve">  </w:t>
      </w:r>
      <w:r>
        <w:rPr>
          <w:rStyle w:val="comulti"/>
          <w:lang w:val="en"/>
        </w:rPr>
        <w:t>/* 0x00000000000007D1 */</w:t>
      </w:r>
    </w:p>
    <w:p w:rsidR="005B6B65" w:rsidRDefault="005B6B65" w:rsidP="005B6B65">
      <w:pPr>
        <w:pStyle w:val="HTMLPreformatted"/>
        <w:rPr>
          <w:lang w:val="en"/>
        </w:rPr>
      </w:pPr>
      <w:r>
        <w:rPr>
          <w:lang w:val="en"/>
        </w:rPr>
        <w:t> </w:t>
      </w:r>
    </w:p>
    <w:p w:rsidR="005B6B65" w:rsidRDefault="005B6B65" w:rsidP="005B6B65">
      <w:pPr>
        <w:pStyle w:val="HTMLPreformatted"/>
        <w:rPr>
          <w:lang w:val="en"/>
        </w:rPr>
      </w:pPr>
      <w:r>
        <w:rPr>
          <w:lang w:val="en"/>
        </w:rPr>
        <w:t xml:space="preserve">  </w:t>
      </w:r>
      <w:r>
        <w:rPr>
          <w:rStyle w:val="kw1"/>
          <w:lang w:val="en"/>
        </w:rPr>
        <w:t>SELECT</w:t>
      </w:r>
      <w:r>
        <w:rPr>
          <w:lang w:val="en"/>
        </w:rPr>
        <w:t xml:space="preserve"> rv </w:t>
      </w:r>
      <w:r>
        <w:rPr>
          <w:rStyle w:val="kw1"/>
          <w:lang w:val="en"/>
        </w:rPr>
        <w:t>FROM</w:t>
      </w:r>
      <w:r>
        <w:rPr>
          <w:lang w:val="en"/>
        </w:rPr>
        <w:t xml:space="preserve"> cities; </w:t>
      </w:r>
    </w:p>
    <w:p w:rsidR="005B6B65" w:rsidRDefault="005B6B65" w:rsidP="005B6B65">
      <w:pPr>
        <w:pStyle w:val="HTMLPreformatted"/>
        <w:rPr>
          <w:lang w:val="en"/>
        </w:rPr>
      </w:pPr>
      <w:r>
        <w:rPr>
          <w:lang w:val="en"/>
        </w:rPr>
        <w:t xml:space="preserve">  </w:t>
      </w:r>
      <w:r>
        <w:rPr>
          <w:rStyle w:val="comulti"/>
          <w:lang w:val="en"/>
        </w:rPr>
        <w:t>/* 0x00000000000007D2 */</w:t>
      </w:r>
    </w:p>
    <w:p w:rsidR="008868F7" w:rsidRDefault="008868F7" w:rsidP="008868F7">
      <w:pPr>
        <w:rPr>
          <w:rFonts w:ascii="Verdana" w:hAnsi="Verdana"/>
          <w:spacing w:val="2"/>
          <w:sz w:val="20"/>
          <w:szCs w:val="20"/>
        </w:rPr>
      </w:pPr>
    </w:p>
    <w:p w:rsidR="008868F7" w:rsidRDefault="008868F7" w:rsidP="008868F7">
      <w:pPr>
        <w:rPr>
          <w:rFonts w:ascii="Verdana" w:hAnsi="Verdana"/>
          <w:b/>
          <w:spacing w:val="2"/>
          <w:sz w:val="32"/>
          <w:szCs w:val="32"/>
          <w:u w:val="single"/>
        </w:rPr>
      </w:pPr>
      <w:r>
        <w:rPr>
          <w:rFonts w:ascii="Verdana" w:hAnsi="Verdana"/>
          <w:b/>
          <w:spacing w:val="2"/>
          <w:sz w:val="32"/>
          <w:szCs w:val="32"/>
          <w:u w:val="single"/>
        </w:rPr>
        <w:t>DATEDIFF</w:t>
      </w:r>
    </w:p>
    <w:p w:rsidR="009C6733" w:rsidRDefault="009C6733" w:rsidP="008868F7">
      <w:pPr>
        <w:rPr>
          <w:rFonts w:ascii="Verdana" w:hAnsi="Verdana"/>
          <w:b/>
          <w:spacing w:val="2"/>
          <w:sz w:val="32"/>
          <w:szCs w:val="32"/>
          <w:u w:val="single"/>
        </w:rPr>
      </w:pPr>
    </w:p>
    <w:p w:rsidR="009C6733" w:rsidRDefault="009C6733" w:rsidP="008868F7">
      <w:pPr>
        <w:rPr>
          <w:rFonts w:ascii="Verdana" w:hAnsi="Verdana"/>
          <w:b/>
          <w:spacing w:val="2"/>
          <w:sz w:val="32"/>
          <w:szCs w:val="32"/>
          <w:u w:val="single"/>
        </w:rPr>
      </w:pPr>
    </w:p>
    <w:p w:rsidR="009C6733" w:rsidRDefault="009C6733" w:rsidP="009C6733">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--first day of this month, and six months before that.</w:t>
      </w:r>
    </w:p>
    <w:p w:rsidR="009C6733" w:rsidRDefault="009C6733" w:rsidP="009C6733">
      <w:pPr>
        <w:autoSpaceDE w:val="0"/>
        <w:autoSpaceDN w:val="0"/>
        <w:adjustRightInd w:val="0"/>
        <w:rPr>
          <w:rFonts w:ascii="Courier New" w:eastAsiaTheme="minorHAnsi" w:hAnsi="Courier New" w:cs="Courier New"/>
          <w:noProof/>
          <w:color w:val="808080"/>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sz w:val="20"/>
          <w:szCs w:val="20"/>
        </w:rPr>
        <w:t xml:space="preserve"> </w:t>
      </w: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w:t>
      </w:r>
      <w:r>
        <w:rPr>
          <w:rFonts w:ascii="Courier New" w:eastAsiaTheme="minorHAnsi" w:hAnsi="Courier New" w:cs="Courier New"/>
          <w:noProof/>
          <w:color w:val="FF00FF"/>
          <w:sz w:val="20"/>
          <w:szCs w:val="20"/>
        </w:rPr>
        <w:t>DATEDIFF</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0</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getdate</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0</w:t>
      </w:r>
      <w:r>
        <w:rPr>
          <w:rFonts w:ascii="Courier New" w:eastAsiaTheme="minorHAnsi" w:hAnsi="Courier New" w:cs="Courier New"/>
          <w:noProof/>
          <w:color w:val="808080"/>
          <w:sz w:val="20"/>
          <w:szCs w:val="20"/>
        </w:rPr>
        <w:t>),</w:t>
      </w:r>
    </w:p>
    <w:p w:rsidR="009C6733" w:rsidRDefault="009C6733" w:rsidP="009C6733">
      <w:pPr>
        <w:autoSpaceDE w:val="0"/>
        <w:autoSpaceDN w:val="0"/>
        <w:adjustRightInd w:val="0"/>
        <w:rPr>
          <w:rFonts w:ascii="Courier New" w:eastAsiaTheme="minorHAnsi" w:hAnsi="Courier New" w:cs="Courier New"/>
          <w:noProof/>
          <w:color w:val="808080"/>
          <w:sz w:val="20"/>
          <w:szCs w:val="20"/>
        </w:rPr>
      </w:pP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6</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w:t>
      </w:r>
      <w:r>
        <w:rPr>
          <w:rFonts w:ascii="Courier New" w:eastAsiaTheme="minorHAnsi" w:hAnsi="Courier New" w:cs="Courier New"/>
          <w:noProof/>
          <w:color w:val="FF00FF"/>
          <w:sz w:val="20"/>
          <w:szCs w:val="20"/>
        </w:rPr>
        <w:t>DATEDIFF</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0</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getdate</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0</w:t>
      </w:r>
      <w:r>
        <w:rPr>
          <w:rFonts w:ascii="Courier New" w:eastAsiaTheme="minorHAnsi" w:hAnsi="Courier New" w:cs="Courier New"/>
          <w:noProof/>
          <w:color w:val="808080"/>
          <w:sz w:val="20"/>
          <w:szCs w:val="20"/>
        </w:rPr>
        <w:t>))</w:t>
      </w:r>
    </w:p>
    <w:p w:rsidR="009C6733" w:rsidRDefault="009C6733" w:rsidP="009C6733">
      <w:pPr>
        <w:autoSpaceDE w:val="0"/>
        <w:autoSpaceDN w:val="0"/>
        <w:adjustRightInd w:val="0"/>
        <w:rPr>
          <w:rFonts w:ascii="Courier New" w:eastAsiaTheme="minorHAnsi" w:hAnsi="Courier New" w:cs="Courier New"/>
          <w:noProof/>
          <w:color w:val="808080"/>
          <w:sz w:val="20"/>
          <w:szCs w:val="20"/>
        </w:rPr>
      </w:pPr>
    </w:p>
    <w:p w:rsidR="009C6733" w:rsidRDefault="009C6733" w:rsidP="009C6733">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--last day of month 6 montsh ago, last day of previous month</w:t>
      </w:r>
    </w:p>
    <w:p w:rsidR="009C6733" w:rsidRDefault="009C6733" w:rsidP="009C6733">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sz w:val="20"/>
          <w:szCs w:val="20"/>
        </w:rPr>
        <w:t xml:space="preserve"> </w:t>
      </w:r>
    </w:p>
    <w:p w:rsidR="009C6733" w:rsidRDefault="009C6733" w:rsidP="009C6733">
      <w:pPr>
        <w:autoSpaceDE w:val="0"/>
        <w:autoSpaceDN w:val="0"/>
        <w:adjustRightInd w:val="0"/>
        <w:rPr>
          <w:rFonts w:ascii="Courier New" w:eastAsiaTheme="minorHAnsi" w:hAnsi="Courier New" w:cs="Courier New"/>
          <w:noProof/>
          <w:color w:val="808080"/>
          <w:sz w:val="20"/>
          <w:szCs w:val="20"/>
        </w:rPr>
      </w:pP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1</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5</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w:t>
      </w:r>
      <w:r>
        <w:rPr>
          <w:rFonts w:ascii="Courier New" w:eastAsiaTheme="minorHAnsi" w:hAnsi="Courier New" w:cs="Courier New"/>
          <w:noProof/>
          <w:color w:val="FF00FF"/>
          <w:sz w:val="20"/>
          <w:szCs w:val="20"/>
        </w:rPr>
        <w:t>DATEDIFF</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0</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getdate</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0</w:t>
      </w:r>
      <w:r>
        <w:rPr>
          <w:rFonts w:ascii="Courier New" w:eastAsiaTheme="minorHAnsi" w:hAnsi="Courier New" w:cs="Courier New"/>
          <w:noProof/>
          <w:color w:val="808080"/>
          <w:sz w:val="20"/>
          <w:szCs w:val="20"/>
        </w:rPr>
        <w:t>))),</w:t>
      </w:r>
    </w:p>
    <w:p w:rsidR="009C6733" w:rsidRDefault="009C6733" w:rsidP="009C6733">
      <w:pPr>
        <w:spacing w:line="300" w:lineRule="atLeast"/>
        <w:textAlignment w:val="top"/>
        <w:rPr>
          <w:rFonts w:ascii="Courier New" w:eastAsiaTheme="minorHAnsi" w:hAnsi="Courier New" w:cs="Courier New"/>
          <w:noProof/>
          <w:color w:val="808080"/>
          <w:sz w:val="20"/>
          <w:szCs w:val="20"/>
        </w:rPr>
      </w:pP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1</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DATEADD</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w:t>
      </w:r>
      <w:r>
        <w:rPr>
          <w:rFonts w:ascii="Courier New" w:eastAsiaTheme="minorHAnsi" w:hAnsi="Courier New" w:cs="Courier New"/>
          <w:noProof/>
          <w:color w:val="FF00FF"/>
          <w:sz w:val="20"/>
          <w:szCs w:val="20"/>
        </w:rPr>
        <w:t>DATEDIFF</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mm</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0</w:t>
      </w:r>
      <w:r>
        <w:rPr>
          <w:rFonts w:ascii="Courier New" w:eastAsiaTheme="minorHAnsi" w:hAnsi="Courier New" w:cs="Courier New"/>
          <w:noProof/>
          <w:color w:val="808080"/>
          <w:sz w:val="20"/>
          <w:szCs w:val="20"/>
        </w:rPr>
        <w:t>,</w:t>
      </w:r>
      <w:r>
        <w:rPr>
          <w:rFonts w:ascii="Courier New" w:eastAsiaTheme="minorHAnsi" w:hAnsi="Courier New" w:cs="Courier New"/>
          <w:noProof/>
          <w:color w:val="FF00FF"/>
          <w:sz w:val="20"/>
          <w:szCs w:val="20"/>
        </w:rPr>
        <w:t>getdate</w:t>
      </w:r>
      <w:r>
        <w:rPr>
          <w:rFonts w:ascii="Courier New" w:eastAsiaTheme="minorHAnsi" w:hAnsi="Courier New" w:cs="Courier New"/>
          <w:noProof/>
          <w:color w:val="808080"/>
          <w:sz w:val="20"/>
          <w:szCs w:val="20"/>
        </w:rPr>
        <w:t>()),</w:t>
      </w:r>
      <w:r>
        <w:rPr>
          <w:rFonts w:ascii="Courier New" w:eastAsiaTheme="minorHAnsi" w:hAnsi="Courier New" w:cs="Courier New"/>
          <w:noProof/>
          <w:sz w:val="20"/>
          <w:szCs w:val="20"/>
        </w:rPr>
        <w:t xml:space="preserve"> 0</w:t>
      </w:r>
      <w:r>
        <w:rPr>
          <w:rFonts w:ascii="Courier New" w:eastAsiaTheme="minorHAnsi" w:hAnsi="Courier New" w:cs="Courier New"/>
          <w:noProof/>
          <w:color w:val="808080"/>
          <w:sz w:val="20"/>
          <w:szCs w:val="20"/>
        </w:rPr>
        <w:t>))</w:t>
      </w:r>
    </w:p>
    <w:p w:rsidR="009C6733" w:rsidRDefault="009C6733" w:rsidP="008868F7">
      <w:pPr>
        <w:rPr>
          <w:rFonts w:ascii="Verdana" w:hAnsi="Verdana"/>
          <w:b/>
          <w:spacing w:val="2"/>
          <w:sz w:val="32"/>
          <w:szCs w:val="32"/>
          <w:u w:val="single"/>
        </w:rPr>
      </w:pPr>
    </w:p>
    <w:p w:rsidR="009C6733" w:rsidRDefault="009C6733" w:rsidP="008868F7">
      <w:pPr>
        <w:rPr>
          <w:rFonts w:ascii="Verdana" w:hAnsi="Verdana"/>
          <w:b/>
          <w:spacing w:val="2"/>
          <w:sz w:val="32"/>
          <w:szCs w:val="32"/>
          <w:u w:val="single"/>
        </w:rPr>
      </w:pPr>
    </w:p>
    <w:p w:rsidR="009C6733" w:rsidRDefault="009C6733" w:rsidP="008868F7">
      <w:pPr>
        <w:rPr>
          <w:rFonts w:ascii="Verdana" w:hAnsi="Verdana"/>
          <w:b/>
          <w:spacing w:val="2"/>
          <w:sz w:val="32"/>
          <w:szCs w:val="32"/>
          <w:u w:val="single"/>
        </w:rPr>
      </w:pPr>
    </w:p>
    <w:p w:rsidR="008868F7" w:rsidRDefault="008868F7" w:rsidP="008868F7">
      <w:pPr>
        <w:rPr>
          <w:b/>
          <w:u w:val="single"/>
        </w:rPr>
      </w:pP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Closed_Date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--This code will return the previous month</w:t>
      </w:r>
    </w:p>
    <w:p w:rsidR="008868F7" w:rsidRDefault="008868F7" w:rsidP="008868F7">
      <w:pPr>
        <w:rPr>
          <w:rFonts w:ascii="Courier New" w:hAnsi="Courier New" w:cs="Courier New"/>
          <w:noProof/>
          <w:sz w:val="20"/>
          <w:szCs w:val="20"/>
        </w:rPr>
      </w:pPr>
    </w:p>
    <w:p w:rsidR="008868F7" w:rsidRDefault="008868F7" w:rsidP="008868F7">
      <w:pPr>
        <w:rPr>
          <w:b/>
          <w:u w:val="single"/>
        </w:rPr>
      </w:pP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Closed_Date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0  --This code will return the current month</w:t>
      </w:r>
    </w:p>
    <w:p w:rsidR="008868F7" w:rsidRDefault="008868F7" w:rsidP="008868F7">
      <w:pPr>
        <w:rPr>
          <w:b/>
          <w:u w:val="single"/>
        </w:rPr>
      </w:pPr>
    </w:p>
    <w:p w:rsidR="008868F7" w:rsidRDefault="008868F7" w:rsidP="008868F7">
      <w:pPr>
        <w:rPr>
          <w:rFonts w:ascii="Courier New" w:hAnsi="Courier New" w:cs="Courier New"/>
          <w:noProof/>
          <w:color w:val="808080"/>
          <w:sz w:val="20"/>
          <w:szCs w:val="20"/>
        </w:rPr>
      </w:pPr>
      <w:r>
        <w:rPr>
          <w:rFonts w:ascii="Courier New" w:hAnsi="Courier New" w:cs="Courier New"/>
          <w:noProof/>
          <w:color w:val="FF00FF"/>
          <w:sz w:val="20"/>
          <w:szCs w:val="20"/>
        </w:rPr>
        <w:lastRenderedPageBreak/>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Closed_Date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3 </w:t>
      </w:r>
      <w:r>
        <w:rPr>
          <w:rFonts w:ascii="Courier New" w:hAnsi="Courier New" w:cs="Courier New"/>
          <w:noProof/>
          <w:color w:val="808080"/>
          <w:sz w:val="20"/>
          <w:szCs w:val="20"/>
        </w:rPr>
        <w:t>AND</w:t>
      </w:r>
      <w:r>
        <w:rPr>
          <w:rFonts w:ascii="Courier New" w:hAnsi="Courier New" w:cs="Courier New"/>
          <w:noProof/>
          <w:sz w:val="20"/>
          <w:szCs w:val="20"/>
        </w:rPr>
        <w:t xml:space="preserve"> 0 </w:t>
      </w:r>
      <w:r>
        <w:rPr>
          <w:rFonts w:ascii="Courier New" w:hAnsi="Courier New" w:cs="Courier New"/>
          <w:noProof/>
          <w:color w:val="808080"/>
          <w:sz w:val="20"/>
          <w:szCs w:val="20"/>
        </w:rPr>
        <w:t>--This code will return the range of the past 3 months including the current month</w:t>
      </w:r>
    </w:p>
    <w:p w:rsidR="00D948A6" w:rsidRDefault="00D948A6" w:rsidP="008868F7">
      <w:pPr>
        <w:rPr>
          <w:rFonts w:ascii="Courier New" w:hAnsi="Courier New" w:cs="Courier New"/>
          <w:noProof/>
          <w:color w:val="808080"/>
          <w:sz w:val="20"/>
          <w:szCs w:val="20"/>
        </w:rPr>
      </w:pPr>
    </w:p>
    <w:p w:rsidR="00D948A6" w:rsidRPr="00D948A6" w:rsidRDefault="00D948A6" w:rsidP="00D948A6">
      <w:pPr>
        <w:spacing w:before="100" w:beforeAutospacing="1" w:after="100" w:afterAutospacing="1"/>
        <w:rPr>
          <w:rFonts w:ascii="Segoe UI" w:hAnsi="Segoe UI" w:cs="Segoe UI"/>
          <w:sz w:val="20"/>
          <w:szCs w:val="20"/>
        </w:rPr>
      </w:pPr>
      <w:r w:rsidRPr="00D948A6">
        <w:rPr>
          <w:rFonts w:ascii="Segoe UI" w:hAnsi="Segoe UI" w:cs="Segoe UI"/>
          <w:sz w:val="20"/>
          <w:szCs w:val="20"/>
        </w:rPr>
        <w:t xml:space="preserve">The </w:t>
      </w:r>
      <w:r w:rsidRPr="00D948A6">
        <w:rPr>
          <w:rFonts w:ascii="Segoe UI" w:hAnsi="Segoe UI" w:cs="Segoe UI"/>
          <w:b/>
          <w:bCs/>
          <w:sz w:val="20"/>
          <w:szCs w:val="20"/>
        </w:rPr>
        <w:t>DATEDIFF</w:t>
      </w:r>
      <w:r w:rsidRPr="00D948A6">
        <w:rPr>
          <w:rFonts w:ascii="Segoe UI" w:hAnsi="Segoe UI" w:cs="Segoe UI"/>
          <w:sz w:val="20"/>
          <w:szCs w:val="20"/>
        </w:rPr>
        <w:t xml:space="preserve"> date function returns the number of date and time bourndaries crossed between two specified dates.  The syntax of the </w:t>
      </w:r>
      <w:r w:rsidRPr="00D948A6">
        <w:rPr>
          <w:rFonts w:ascii="Segoe UI" w:hAnsi="Segoe UI" w:cs="Segoe UI"/>
          <w:b/>
          <w:bCs/>
          <w:sz w:val="20"/>
          <w:szCs w:val="20"/>
        </w:rPr>
        <w:t>DATEDIFF</w:t>
      </w:r>
      <w:r w:rsidRPr="00D948A6">
        <w:rPr>
          <w:rFonts w:ascii="Segoe UI" w:hAnsi="Segoe UI" w:cs="Segoe UI"/>
          <w:sz w:val="20"/>
          <w:szCs w:val="20"/>
        </w:rPr>
        <w:t xml:space="preserve"> date function is as follows:</w:t>
      </w:r>
    </w:p>
    <w:p w:rsidR="00D948A6" w:rsidRPr="00D948A6" w:rsidRDefault="00D948A6" w:rsidP="00D948A6">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948A6">
        <w:rPr>
          <w:rFonts w:ascii="Courier New" w:hAnsi="Courier New" w:cs="Courier New"/>
          <w:sz w:val="18"/>
          <w:szCs w:val="18"/>
        </w:rPr>
        <w:t>DATEDIFF ( &lt;datepart&gt;, &lt;startdate&gt;, &lt;enddate&gt; )</w:t>
      </w:r>
    </w:p>
    <w:p w:rsidR="00D948A6" w:rsidRPr="00D948A6" w:rsidRDefault="00D948A6" w:rsidP="00D948A6">
      <w:pPr>
        <w:spacing w:before="100" w:beforeAutospacing="1" w:after="100" w:afterAutospacing="1"/>
        <w:rPr>
          <w:rFonts w:ascii="Segoe UI" w:hAnsi="Segoe UI" w:cs="Segoe UI"/>
          <w:sz w:val="20"/>
          <w:szCs w:val="20"/>
        </w:rPr>
      </w:pPr>
      <w:r w:rsidRPr="00D948A6">
        <w:rPr>
          <w:rFonts w:ascii="Segoe UI" w:hAnsi="Segoe UI" w:cs="Segoe UI"/>
          <w:sz w:val="20"/>
          <w:szCs w:val="20"/>
        </w:rPr>
        <w:t>The &lt;datepart&gt; parameter specifies on which part of the date to calculate the difference.  Valid values are YEAR or YYYY or YY, QUARTER or QQ or Q, MONTH or MM or M, DAYOFYEAR or DY or Y, DAY or DD or D, WEEK or WK or WW, WEEKDAY or DW or W, HOUR or HH, MINUTE or MI or N, SECOND or SS or S and MILLISECOND or ms.</w:t>
      </w:r>
      <w:r w:rsidRPr="00D948A6">
        <w:rPr>
          <w:rFonts w:ascii="Segoe UI" w:hAnsi="Segoe UI" w:cs="Segoe UI"/>
          <w:sz w:val="20"/>
          <w:szCs w:val="20"/>
        </w:rPr>
        <w:br/>
        <w:t>The &lt;startdate&gt; parameter is the starting date for the calculation and is an expression that returns a DATETIME or SMALLDATETIME value, or a character string in a date format.  The &lt;enddate&gt; parameter is the ending date for the calculation and is an expression that returns a DATETIME or SMALLDATETIME value, or a character string in a date format.</w:t>
      </w:r>
      <w:r w:rsidRPr="00D948A6">
        <w:rPr>
          <w:rFonts w:ascii="Segoe UI" w:hAnsi="Segoe UI" w:cs="Segoe UI"/>
          <w:sz w:val="20"/>
          <w:szCs w:val="20"/>
        </w:rPr>
        <w:br/>
        <w:t xml:space="preserve">Here are a few uses of the </w:t>
      </w:r>
      <w:r w:rsidRPr="00D948A6">
        <w:rPr>
          <w:rFonts w:ascii="Segoe UI" w:hAnsi="Segoe UI" w:cs="Segoe UI"/>
          <w:b/>
          <w:bCs/>
          <w:sz w:val="20"/>
          <w:szCs w:val="20"/>
        </w:rPr>
        <w:t>DATEDIFF</w:t>
      </w:r>
      <w:r w:rsidRPr="00D948A6">
        <w:rPr>
          <w:rFonts w:ascii="Segoe UI" w:hAnsi="Segoe UI" w:cs="Segoe UI"/>
          <w:sz w:val="20"/>
          <w:szCs w:val="20"/>
        </w:rPr>
        <w:t xml:space="preserve"> date function:</w:t>
      </w:r>
    </w:p>
    <w:p w:rsidR="00922F68" w:rsidRPr="00922F68" w:rsidRDefault="000D3C1D" w:rsidP="00922F68">
      <w:pPr>
        <w:spacing w:before="100" w:beforeAutospacing="1" w:after="100" w:afterAutospacing="1"/>
        <w:rPr>
          <w:rFonts w:ascii="Segoe UI" w:hAnsi="Segoe UI" w:cs="Segoe UI"/>
          <w:b/>
          <w:bCs/>
          <w:color w:val="FF0000"/>
          <w:sz w:val="20"/>
          <w:szCs w:val="20"/>
        </w:rPr>
      </w:pPr>
      <w:r>
        <w:rPr>
          <w:rFonts w:ascii="Segoe UI" w:hAnsi="Segoe UI" w:cs="Segoe UI"/>
          <w:b/>
          <w:bCs/>
          <w:color w:val="FF0000"/>
          <w:sz w:val="20"/>
          <w:szCs w:val="20"/>
        </w:rPr>
        <w:t>Usage #1</w:t>
      </w:r>
      <w:r w:rsidR="00922F68" w:rsidRPr="00922F68">
        <w:rPr>
          <w:rFonts w:ascii="Segoe UI" w:hAnsi="Segoe UI" w:cs="Segoe UI"/>
          <w:b/>
          <w:bCs/>
          <w:color w:val="FF0000"/>
          <w:sz w:val="20"/>
          <w:szCs w:val="20"/>
        </w:rPr>
        <w:t>: Calculate Age</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DECLARE @BirthDate DATETIME = '1932/06/12'</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DATEDIFF(YEAR, @BirthDate, GETDATE()) -</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 xml:space="preserve">       CASE WHEN MONTH(@BirthDate) &lt; MONTH(GETDATE()) OR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 xml:space="preserve">                (MONTH(@BirthDate) = MONTH(GETDATE()) AND DAY(@BirthDate) &lt;= DAY(GETDATE()))</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 xml:space="preserve">            THEN 0 ELSE 1 END AS [Age]</w:t>
      </w:r>
    </w:p>
    <w:p w:rsidR="00922F68" w:rsidRPr="00922F68" w:rsidRDefault="00770EDA" w:rsidP="00922F68">
      <w:pPr>
        <w:spacing w:before="100" w:beforeAutospacing="1" w:after="100" w:afterAutospacing="1"/>
        <w:rPr>
          <w:rFonts w:ascii="Segoe UI" w:hAnsi="Segoe UI" w:cs="Segoe UI"/>
          <w:b/>
          <w:bCs/>
          <w:color w:val="FF0000"/>
          <w:sz w:val="20"/>
          <w:szCs w:val="20"/>
        </w:rPr>
      </w:pPr>
      <w:r>
        <w:rPr>
          <w:rFonts w:ascii="Segoe UI" w:hAnsi="Segoe UI" w:cs="Segoe UI"/>
          <w:b/>
          <w:bCs/>
          <w:color w:val="FF0000"/>
          <w:sz w:val="20"/>
          <w:szCs w:val="20"/>
        </w:rPr>
        <w:t>Usage #2</w:t>
      </w:r>
      <w:r w:rsidR="00922F68" w:rsidRPr="00922F68">
        <w:rPr>
          <w:rFonts w:ascii="Segoe UI" w:hAnsi="Segoe UI" w:cs="Segoe UI"/>
          <w:b/>
          <w:bCs/>
          <w:color w:val="FF0000"/>
          <w:sz w:val="20"/>
          <w:szCs w:val="20"/>
        </w:rPr>
        <w:t>: Get Date Part of a DATETIME Value</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DATEADD(DD, DATEDIFF(DD, 0, GETDATE()), 0) AS [Date Part Only]</w:t>
      </w:r>
    </w:p>
    <w:p w:rsidR="00922F68" w:rsidRPr="00922F68" w:rsidRDefault="00922F68" w:rsidP="00922F68">
      <w:pPr>
        <w:spacing w:before="100" w:beforeAutospacing="1" w:after="100" w:afterAutospacing="1"/>
        <w:rPr>
          <w:rFonts w:ascii="Segoe UI" w:hAnsi="Segoe UI" w:cs="Segoe UI"/>
          <w:b/>
          <w:bCs/>
          <w:color w:val="FF0000"/>
          <w:sz w:val="20"/>
          <w:szCs w:val="20"/>
        </w:rPr>
      </w:pPr>
      <w:r w:rsidRPr="00922F68">
        <w:rPr>
          <w:rFonts w:ascii="Segoe UI" w:hAnsi="Segoe UI" w:cs="Segoe UI"/>
          <w:b/>
          <w:bCs/>
          <w:color w:val="FF0000"/>
          <w:sz w:val="20"/>
          <w:szCs w:val="20"/>
        </w:rPr>
        <w:t>Usage #3 : Get First Day of the Month, Quarter and Year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DATEADD(MM, DATEDIFF(MM, 0, GETDATE()), 0) AS [First Day of the Month]</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DATEADD(Q, DATEDIFF(Q, 0, GETDATE()), 0) AS [First Day of the Quarter]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DATEADD(YEAR, DATEDIFF(YEAR, 0, GETDATE()), 0) AS [First Day of the Year]</w:t>
      </w:r>
    </w:p>
    <w:p w:rsidR="00922F68" w:rsidRPr="00922F68" w:rsidRDefault="00922F68" w:rsidP="00922F68">
      <w:pPr>
        <w:spacing w:before="100" w:beforeAutospacing="1" w:after="100" w:afterAutospacing="1"/>
        <w:rPr>
          <w:rFonts w:ascii="Segoe UI" w:hAnsi="Segoe UI" w:cs="Segoe UI"/>
          <w:b/>
          <w:bCs/>
          <w:color w:val="FF0000"/>
          <w:sz w:val="20"/>
          <w:szCs w:val="20"/>
        </w:rPr>
      </w:pPr>
      <w:r w:rsidRPr="00922F68">
        <w:rPr>
          <w:rFonts w:ascii="Segoe UI" w:hAnsi="Segoe UI" w:cs="Segoe UI"/>
          <w:b/>
          <w:bCs/>
          <w:color w:val="FF0000"/>
          <w:sz w:val="20"/>
          <w:szCs w:val="20"/>
        </w:rPr>
        <w:t>Usage #4 : Get Last Day of the Month, Quarter and Year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DATEADD(MM, DATEDIFF(MM, 0, GETDATE()) + 1, 0) - 1 AS [Last Day of the Month]</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DATEADD(Q, DATEDIFF(Q, 0, GETDATE()) + 1, 0) - 1 AS [Last Day of the Quarter]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DATEADD(YEAR, DATEDIFF(YEAR, 0, GETDATE()) + 1, 0) - 1 AS [Last Day of the Year]</w:t>
      </w:r>
    </w:p>
    <w:p w:rsidR="00922F68" w:rsidRPr="00922F68" w:rsidRDefault="00922F68" w:rsidP="00922F68">
      <w:pPr>
        <w:spacing w:before="100" w:beforeAutospacing="1" w:after="100" w:afterAutospacing="1"/>
        <w:rPr>
          <w:rFonts w:ascii="Segoe UI" w:hAnsi="Segoe UI" w:cs="Segoe UI"/>
          <w:b/>
          <w:bCs/>
          <w:color w:val="FF0000"/>
          <w:sz w:val="20"/>
          <w:szCs w:val="20"/>
        </w:rPr>
      </w:pPr>
      <w:r w:rsidRPr="00922F68">
        <w:rPr>
          <w:rFonts w:ascii="Segoe UI" w:hAnsi="Segoe UI" w:cs="Segoe UI"/>
          <w:b/>
          <w:bCs/>
          <w:color w:val="FF0000"/>
          <w:sz w:val="20"/>
          <w:szCs w:val="20"/>
        </w:rPr>
        <w:lastRenderedPageBreak/>
        <w:t>Usage #5 : Get First Day of the Following Month, Quarter and Year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DATEADD(MM, DATEDIFF(MM, 0, GETDATE()) + 1, 0) AS [First Day of Next Month]</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DATEADD(Q, DATEDIFF(Q, 0, GETDATE()) + 1, 0) AS [First Day of Next Quarter]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DATEADD(YEAR, DATEDIFF(YEAR, 0, GETDATE()) + 1, 0) AS [First Day of Next Year]</w:t>
      </w:r>
    </w:p>
    <w:p w:rsidR="00922F68" w:rsidRPr="00922F68" w:rsidRDefault="00922F68" w:rsidP="00922F68">
      <w:pPr>
        <w:spacing w:before="100" w:beforeAutospacing="1" w:after="100" w:afterAutospacing="1"/>
        <w:rPr>
          <w:rFonts w:ascii="Segoe UI" w:hAnsi="Segoe UI" w:cs="Segoe UI"/>
          <w:b/>
          <w:bCs/>
          <w:color w:val="FF0000"/>
          <w:sz w:val="20"/>
          <w:szCs w:val="20"/>
        </w:rPr>
      </w:pPr>
      <w:r w:rsidRPr="00922F68">
        <w:rPr>
          <w:rFonts w:ascii="Segoe UI" w:hAnsi="Segoe UI" w:cs="Segoe UI"/>
          <w:b/>
          <w:bCs/>
          <w:color w:val="FF0000"/>
          <w:sz w:val="20"/>
          <w:szCs w:val="20"/>
        </w:rPr>
        <w:t>Usage #6 : Get Last Day of the Following Month, Quarter and Year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DATEADD(MM, DATEDIFF(MM, 0, GETDATE()) + 2, 0) - 1 AS [Last Day of Next Month]</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DATEADD(Q, DATEDIFF(Q, 0, GETDATE()) + 2, 0) - 1 AS [Last Day of Next Quarter]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DATEADD(YEAR, DATEDIFF(YEAR, 0, GETDATE()) + 2, 0) - 1 AS [Last Day of Next Year]</w:t>
      </w:r>
    </w:p>
    <w:p w:rsidR="00922F68" w:rsidRPr="00922F68" w:rsidRDefault="00922F68" w:rsidP="00922F68">
      <w:pPr>
        <w:spacing w:before="100" w:beforeAutospacing="1" w:after="100" w:afterAutospacing="1"/>
        <w:rPr>
          <w:rFonts w:ascii="Segoe UI" w:hAnsi="Segoe UI" w:cs="Segoe UI"/>
          <w:b/>
          <w:bCs/>
          <w:color w:val="FF0000"/>
          <w:sz w:val="20"/>
          <w:szCs w:val="20"/>
        </w:rPr>
      </w:pPr>
      <w:r w:rsidRPr="00922F68">
        <w:rPr>
          <w:rFonts w:ascii="Segoe UI" w:hAnsi="Segoe UI" w:cs="Segoe UI"/>
          <w:b/>
          <w:bCs/>
          <w:color w:val="FF0000"/>
          <w:sz w:val="20"/>
          <w:szCs w:val="20"/>
        </w:rPr>
        <w:t>Usage #7 : Get First Day of the Previous Month, Quarter and Year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DATEADD(MM, DATEDIFF(MM, 0, GETDATE()) - 1, 0) AS [First Day Of Previous Month]</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DATEADD(Q, DATEDIFF(Q, 0, GETDATE()) - 1, 0) AS [First Day Of Previous Quarter]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DATEADD(YEAR, DATEDIFF(YEAR, 0, GETDATE()) - 1, 0) AS [First Day Of Previous Year]</w:t>
      </w:r>
    </w:p>
    <w:p w:rsidR="00922F68" w:rsidRPr="00922F68" w:rsidRDefault="00922F68" w:rsidP="00922F68">
      <w:pPr>
        <w:spacing w:before="100" w:beforeAutospacing="1" w:after="100" w:afterAutospacing="1"/>
        <w:rPr>
          <w:rFonts w:ascii="Segoe UI" w:hAnsi="Segoe UI" w:cs="Segoe UI"/>
          <w:b/>
          <w:bCs/>
          <w:color w:val="FF0000"/>
          <w:sz w:val="20"/>
          <w:szCs w:val="20"/>
        </w:rPr>
      </w:pPr>
      <w:r w:rsidRPr="00922F68">
        <w:rPr>
          <w:rFonts w:ascii="Segoe UI" w:hAnsi="Segoe UI" w:cs="Segoe UI"/>
          <w:b/>
          <w:bCs/>
          <w:color w:val="FF0000"/>
          <w:sz w:val="20"/>
          <w:szCs w:val="20"/>
        </w:rPr>
        <w:t>Usage #8 : Get Last Day of the Previous Month, Quarter and Year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DATEADD(MM, DATEDIFF(MM, 0, GETDATE()), 0) - 1 AS [Last Day of Previous Month]</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DATEADD(Q, DATEDIFF(Q, 0, GETDATE()), 0) - 1 AS [Last Day of Previous Quarter]</w:t>
      </w:r>
    </w:p>
    <w:p w:rsidR="00922F68" w:rsidRPr="00922F68" w:rsidRDefault="00922F68" w:rsidP="00922F68">
      <w:pPr>
        <w:pBdr>
          <w:top w:val="dashed" w:sz="6" w:space="8" w:color="auto"/>
          <w:left w:val="dashed" w:sz="6" w:space="8" w:color="auto"/>
          <w:bottom w:val="dashed" w:sz="6" w:space="8" w:color="auto"/>
          <w:right w:val="dash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922F68">
        <w:rPr>
          <w:rFonts w:ascii="Courier New" w:hAnsi="Courier New" w:cs="Courier New"/>
          <w:sz w:val="18"/>
          <w:szCs w:val="18"/>
        </w:rPr>
        <w:t>SELECT DATEADD(YEAR, DATEDIFF(YEAR, 0, GETDATE()), 0) - 1 AS [Last Day of Previous Year]</w:t>
      </w:r>
    </w:p>
    <w:p w:rsidR="00D948A6" w:rsidRDefault="00D948A6" w:rsidP="008868F7">
      <w:pPr>
        <w:rPr>
          <w:rFonts w:ascii="Courier New" w:hAnsi="Courier New" w:cs="Courier New"/>
          <w:noProof/>
          <w:color w:val="808080"/>
          <w:sz w:val="20"/>
          <w:szCs w:val="20"/>
        </w:rPr>
      </w:pPr>
    </w:p>
    <w:p w:rsidR="000D731D" w:rsidRDefault="000D731D" w:rsidP="008868F7">
      <w:pPr>
        <w:rPr>
          <w:rFonts w:ascii="Courier New" w:hAnsi="Courier New" w:cs="Courier New"/>
          <w:noProof/>
          <w:color w:val="808080"/>
          <w:sz w:val="20"/>
          <w:szCs w:val="20"/>
        </w:rPr>
      </w:pPr>
    </w:p>
    <w:p w:rsidR="000D731D" w:rsidRDefault="000D731D" w:rsidP="008868F7">
      <w:r>
        <w:t xml:space="preserve">The DATEDIFF function calculates the period of time in dateparts between the second and first of two dates you specify. In other words, it finds an interval between two dates. The result is a signed integer value equal to </w:t>
      </w:r>
      <w:r>
        <w:rPr>
          <w:rStyle w:val="Emphasis"/>
          <w:rFonts w:eastAsiaTheme="majorEastAsia"/>
        </w:rPr>
        <w:t>date2 - date1</w:t>
      </w:r>
      <w:r>
        <w:t xml:space="preserve"> in date parts.</w:t>
      </w:r>
    </w:p>
    <w:p w:rsidR="000D731D" w:rsidRDefault="000D731D" w:rsidP="008868F7"/>
    <w:p w:rsidR="000D731D" w:rsidRDefault="000D731D" w:rsidP="000D731D">
      <w:pPr>
        <w:pStyle w:val="NormalWeb"/>
      </w:pPr>
      <w:r>
        <w:t xml:space="preserve">The DATEADD function adds an interval to a date you specify. For example, if the due dates of all orders in the </w:t>
      </w:r>
      <w:r>
        <w:rPr>
          <w:rStyle w:val="HTMLCode"/>
          <w:rFonts w:eastAsiaTheme="majorEastAsia"/>
        </w:rPr>
        <w:t>SalesOrderHeader</w:t>
      </w:r>
      <w:r>
        <w:t xml:space="preserve"> table slipped </w:t>
      </w:r>
      <w:r>
        <w:rPr>
          <w:rStyle w:val="HTMLCode"/>
          <w:rFonts w:eastAsiaTheme="majorEastAsia"/>
        </w:rPr>
        <w:t>3</w:t>
      </w:r>
      <w:r>
        <w:t xml:space="preserve"> days, you could obtain the new dates with the following statement:</w:t>
      </w:r>
    </w:p>
    <w:p w:rsidR="000D731D" w:rsidRDefault="00493B1C" w:rsidP="000D731D">
      <w:hyperlink r:id="rId99" w:tooltip="Copy to clipboard." w:history="1">
        <w:r w:rsidR="000D731D">
          <w:rPr>
            <w:rStyle w:val="Hyperlink"/>
          </w:rPr>
          <w:t>Copy</w:t>
        </w:r>
      </w:hyperlink>
    </w:p>
    <w:p w:rsidR="000D731D" w:rsidRDefault="000D731D" w:rsidP="000D731D">
      <w:pPr>
        <w:pStyle w:val="HTMLPreformatted"/>
        <w:rPr>
          <w:color w:val="000000"/>
        </w:rPr>
      </w:pPr>
      <w:r>
        <w:rPr>
          <w:color w:val="000000"/>
        </w:rPr>
        <w:t>USE AdventureWorks;</w:t>
      </w:r>
    </w:p>
    <w:p w:rsidR="000D731D" w:rsidRDefault="000D731D" w:rsidP="000D731D">
      <w:pPr>
        <w:pStyle w:val="HTMLPreformatted"/>
        <w:rPr>
          <w:color w:val="000000"/>
        </w:rPr>
      </w:pPr>
      <w:r>
        <w:rPr>
          <w:color w:val="000000"/>
        </w:rPr>
        <w:t>GO</w:t>
      </w:r>
    </w:p>
    <w:p w:rsidR="000D731D" w:rsidRDefault="000D731D" w:rsidP="000D731D">
      <w:pPr>
        <w:pStyle w:val="HTMLPreformatted"/>
        <w:rPr>
          <w:color w:val="000000"/>
        </w:rPr>
      </w:pPr>
      <w:r>
        <w:rPr>
          <w:color w:val="000000"/>
        </w:rPr>
        <w:t>SELECT DATEADD(day, 3, DueDate)</w:t>
      </w:r>
    </w:p>
    <w:p w:rsidR="000D731D" w:rsidRDefault="000D731D" w:rsidP="000D731D">
      <w:pPr>
        <w:pStyle w:val="HTMLPreformatted"/>
        <w:rPr>
          <w:color w:val="000000"/>
        </w:rPr>
      </w:pPr>
      <w:r>
        <w:rPr>
          <w:color w:val="000000"/>
        </w:rPr>
        <w:t>FROM Sales.SalesOrderHeader;</w:t>
      </w:r>
    </w:p>
    <w:p w:rsidR="000D731D" w:rsidRDefault="000D731D" w:rsidP="000D731D">
      <w:pPr>
        <w:pStyle w:val="HTMLPreformatted"/>
        <w:rPr>
          <w:color w:val="000000"/>
        </w:rPr>
      </w:pPr>
      <w:r>
        <w:rPr>
          <w:color w:val="000000"/>
        </w:rPr>
        <w:t>GO</w:t>
      </w:r>
    </w:p>
    <w:p w:rsidR="000D731D" w:rsidRDefault="000D731D" w:rsidP="000D731D">
      <w:pPr>
        <w:pStyle w:val="NormalWeb"/>
      </w:pPr>
      <w:r>
        <w:t xml:space="preserve">If the date parameter is a </w:t>
      </w:r>
      <w:r>
        <w:rPr>
          <w:rStyle w:val="Strong"/>
        </w:rPr>
        <w:t>smalldatetime</w:t>
      </w:r>
      <w:r>
        <w:t xml:space="preserve"> data type, the result is also a </w:t>
      </w:r>
      <w:r>
        <w:rPr>
          <w:rStyle w:val="Strong"/>
        </w:rPr>
        <w:t>smalldatetime</w:t>
      </w:r>
      <w:r>
        <w:t xml:space="preserve">. You can use DATEADD to add seconds or milliseconds to a </w:t>
      </w:r>
      <w:r>
        <w:rPr>
          <w:rStyle w:val="Strong"/>
        </w:rPr>
        <w:t>smalldatetime</w:t>
      </w:r>
      <w:r>
        <w:t xml:space="preserve"> value, but doing this is meaningful only if the result date returned by DATEADD changes by at least 1 minute.</w:t>
      </w:r>
    </w:p>
    <w:p w:rsidR="000D731D" w:rsidRDefault="000D731D" w:rsidP="008868F7">
      <w:pPr>
        <w:rPr>
          <w:rFonts w:ascii="Courier New" w:hAnsi="Courier New" w:cs="Courier New"/>
          <w:noProof/>
          <w:color w:val="808080"/>
          <w:sz w:val="20"/>
          <w:szCs w:val="20"/>
        </w:rPr>
      </w:pPr>
    </w:p>
    <w:p w:rsidR="00D948A6" w:rsidRDefault="00D948A6" w:rsidP="008868F7">
      <w:pPr>
        <w:rPr>
          <w:rFonts w:ascii="Courier New" w:hAnsi="Courier New" w:cs="Courier New"/>
          <w:noProof/>
          <w:color w:val="808080"/>
          <w:sz w:val="20"/>
          <w:szCs w:val="20"/>
        </w:rPr>
      </w:pPr>
    </w:p>
    <w:p w:rsidR="00D948A6" w:rsidRDefault="00D948A6" w:rsidP="008868F7">
      <w:pPr>
        <w:rPr>
          <w:rFonts w:ascii="Courier New" w:hAnsi="Courier New" w:cs="Courier New"/>
          <w:noProof/>
          <w:color w:val="808080"/>
          <w:sz w:val="20"/>
          <w:szCs w:val="20"/>
        </w:rPr>
      </w:pPr>
    </w:p>
    <w:p w:rsidR="00D948A6" w:rsidRDefault="00D948A6" w:rsidP="008868F7">
      <w:pPr>
        <w:rPr>
          <w:rFonts w:ascii="Courier New" w:hAnsi="Courier New" w:cs="Courier New"/>
          <w:noProof/>
          <w:color w:val="808080"/>
          <w:sz w:val="20"/>
          <w:szCs w:val="20"/>
        </w:rPr>
      </w:pPr>
    </w:p>
    <w:p w:rsidR="00D948A6" w:rsidRDefault="00D948A6" w:rsidP="008868F7">
      <w:pPr>
        <w:rPr>
          <w:b/>
          <w:u w:val="single"/>
        </w:rPr>
      </w:pPr>
    </w:p>
    <w:p w:rsidR="008868F7" w:rsidRDefault="008868F7" w:rsidP="008868F7">
      <w:pPr>
        <w:rPr>
          <w:b/>
          <w:u w:val="single"/>
        </w:rPr>
      </w:pPr>
    </w:p>
    <w:p w:rsidR="008868F7" w:rsidRDefault="008868F7" w:rsidP="008868F7">
      <w:pPr>
        <w:rPr>
          <w:b/>
          <w:sz w:val="36"/>
          <w:szCs w:val="36"/>
          <w:u w:val="single"/>
        </w:rPr>
      </w:pPr>
      <w:r>
        <w:rPr>
          <w:b/>
          <w:sz w:val="36"/>
          <w:szCs w:val="36"/>
          <w:u w:val="single"/>
        </w:rPr>
        <w:t>QUERY OPTIMIZATION:</w:t>
      </w:r>
    </w:p>
    <w:p w:rsidR="008868F7" w:rsidRPr="00127337" w:rsidRDefault="008868F7" w:rsidP="00201C54">
      <w:pPr>
        <w:numPr>
          <w:ilvl w:val="0"/>
          <w:numId w:val="19"/>
        </w:numPr>
        <w:spacing w:before="300" w:after="100" w:afterAutospacing="1"/>
        <w:rPr>
          <w:b/>
          <w:color w:val="333333"/>
        </w:rPr>
      </w:pPr>
      <w:r w:rsidRPr="00127337">
        <w:rPr>
          <w:b/>
          <w:color w:val="333333"/>
          <w:sz w:val="20"/>
          <w:szCs w:val="20"/>
        </w:rPr>
        <w:t xml:space="preserve">When you create a SQL Server Profiler trace, one of the events you can collect is called: MISC: Execution Plan. This information (in text form) shows the execution plan used by the query optimizer to execute the query. </w:t>
      </w:r>
    </w:p>
    <w:p w:rsidR="008868F7" w:rsidRPr="00127337" w:rsidRDefault="008868F7" w:rsidP="00201C54">
      <w:pPr>
        <w:numPr>
          <w:ilvl w:val="0"/>
          <w:numId w:val="19"/>
        </w:numPr>
        <w:spacing w:before="300" w:after="100" w:afterAutospacing="1"/>
        <w:rPr>
          <w:b/>
          <w:color w:val="333333"/>
        </w:rPr>
      </w:pPr>
      <w:r w:rsidRPr="00127337">
        <w:rPr>
          <w:b/>
          <w:color w:val="333333"/>
          <w:sz w:val="20"/>
          <w:szCs w:val="20"/>
        </w:rPr>
        <w:t xml:space="preserve">From within Query Analyzer, you can run the command SET SHOWPLAN_TEXT ON. Once you run this command, any query you execute in this Query Analyzer sessions will not be run, but a text-based version of the query plan will be displayed. If the query you are running uses temp tables, then you will have to run the command, SET STATISTICS PROFILE ON before running the query. </w:t>
      </w:r>
    </w:p>
    <w:p w:rsidR="008868F7" w:rsidRPr="00127337" w:rsidRDefault="008868F7" w:rsidP="008868F7">
      <w:pPr>
        <w:spacing w:before="100" w:beforeAutospacing="1" w:after="100" w:afterAutospacing="1"/>
        <w:rPr>
          <w:b/>
        </w:rPr>
      </w:pPr>
      <w:r w:rsidRPr="00127337">
        <w:rPr>
          <w:b/>
          <w:sz w:val="20"/>
          <w:szCs w:val="20"/>
        </w:rPr>
        <w:t>Of these options, I prefer using the “Show Execution Plan”, which produces a graphical output and considers current server operations.</w:t>
      </w:r>
    </w:p>
    <w:p w:rsidR="008868F7" w:rsidRPr="00C8420E" w:rsidRDefault="008868F7" w:rsidP="008868F7">
      <w:pPr>
        <w:spacing w:before="100" w:beforeAutospacing="1" w:after="100" w:afterAutospacing="1"/>
        <w:rPr>
          <w:color w:val="FF0000"/>
        </w:rPr>
      </w:pPr>
      <w:r w:rsidRPr="00C8420E">
        <w:rPr>
          <w:b/>
          <w:bCs/>
          <w:color w:val="FF0000"/>
          <w:sz w:val="20"/>
          <w:szCs w:val="20"/>
        </w:rPr>
        <w:t>If you see any of the following in an execution plan</w:t>
      </w:r>
      <w:r w:rsidRPr="00C8420E">
        <w:rPr>
          <w:color w:val="FF0000"/>
          <w:sz w:val="20"/>
          <w:szCs w:val="20"/>
        </w:rPr>
        <w:t>, you should consider them warning signs and investigate them for potential performance problems. Each of them are less than ideal from a performance perspective.</w:t>
      </w:r>
    </w:p>
    <w:p w:rsidR="008868F7" w:rsidRPr="00C8420E" w:rsidRDefault="008868F7" w:rsidP="00201C54">
      <w:pPr>
        <w:numPr>
          <w:ilvl w:val="0"/>
          <w:numId w:val="20"/>
        </w:numPr>
        <w:spacing w:before="300" w:after="100" w:afterAutospacing="1"/>
        <w:rPr>
          <w:color w:val="FF0000"/>
        </w:rPr>
      </w:pPr>
      <w:r w:rsidRPr="00C8420E">
        <w:rPr>
          <w:i/>
          <w:iCs/>
          <w:color w:val="FF0000"/>
          <w:sz w:val="20"/>
          <w:szCs w:val="20"/>
        </w:rPr>
        <w:t>Index or table scans</w:t>
      </w:r>
      <w:r w:rsidRPr="00C8420E">
        <w:rPr>
          <w:color w:val="FF0000"/>
          <w:sz w:val="20"/>
          <w:szCs w:val="20"/>
        </w:rPr>
        <w:t xml:space="preserve">: May indicate a need for better or additional indexes. </w:t>
      </w:r>
    </w:p>
    <w:p w:rsidR="008868F7" w:rsidRPr="00C8420E" w:rsidRDefault="008868F7" w:rsidP="00201C54">
      <w:pPr>
        <w:numPr>
          <w:ilvl w:val="0"/>
          <w:numId w:val="20"/>
        </w:numPr>
        <w:spacing w:before="300" w:after="100" w:afterAutospacing="1"/>
        <w:rPr>
          <w:color w:val="FF0000"/>
        </w:rPr>
      </w:pPr>
      <w:r w:rsidRPr="00C8420E">
        <w:rPr>
          <w:i/>
          <w:iCs/>
          <w:color w:val="FF0000"/>
          <w:sz w:val="20"/>
          <w:szCs w:val="20"/>
        </w:rPr>
        <w:t>Bookmark Lookups</w:t>
      </w:r>
      <w:r w:rsidRPr="00C8420E">
        <w:rPr>
          <w:color w:val="FF0000"/>
          <w:sz w:val="20"/>
          <w:szCs w:val="20"/>
        </w:rPr>
        <w:t xml:space="preserve">: Consider changing the current clustered index, consider using a covering index, limit the number of columns in the SELECT statement. </w:t>
      </w:r>
    </w:p>
    <w:p w:rsidR="008868F7" w:rsidRPr="00C8420E" w:rsidRDefault="008868F7" w:rsidP="00201C54">
      <w:pPr>
        <w:numPr>
          <w:ilvl w:val="0"/>
          <w:numId w:val="20"/>
        </w:numPr>
        <w:spacing w:before="300" w:after="100" w:afterAutospacing="1"/>
        <w:rPr>
          <w:color w:val="FF0000"/>
        </w:rPr>
      </w:pPr>
      <w:r w:rsidRPr="00C8420E">
        <w:rPr>
          <w:i/>
          <w:iCs/>
          <w:color w:val="FF0000"/>
          <w:sz w:val="20"/>
          <w:szCs w:val="20"/>
        </w:rPr>
        <w:t>Filter</w:t>
      </w:r>
      <w:r w:rsidRPr="00C8420E">
        <w:rPr>
          <w:color w:val="FF0000"/>
          <w:sz w:val="20"/>
          <w:szCs w:val="20"/>
        </w:rPr>
        <w:t>: Remove any functions in t</w:t>
      </w:r>
      <w:r w:rsidR="00906CC6" w:rsidRPr="00C8420E">
        <w:rPr>
          <w:color w:val="FF0000"/>
          <w:sz w:val="20"/>
          <w:szCs w:val="20"/>
        </w:rPr>
        <w:t>he WHERE clause, don’t include v</w:t>
      </w:r>
      <w:r w:rsidRPr="00C8420E">
        <w:rPr>
          <w:color w:val="FF0000"/>
          <w:sz w:val="20"/>
          <w:szCs w:val="20"/>
        </w:rPr>
        <w:t xml:space="preserve">iews in your Transact-SQL code, may need additional indexes. </w:t>
      </w:r>
    </w:p>
    <w:p w:rsidR="008868F7" w:rsidRPr="00C8420E" w:rsidRDefault="008868F7" w:rsidP="00201C54">
      <w:pPr>
        <w:numPr>
          <w:ilvl w:val="0"/>
          <w:numId w:val="20"/>
        </w:numPr>
        <w:spacing w:before="300" w:after="100" w:afterAutospacing="1"/>
        <w:rPr>
          <w:color w:val="FF0000"/>
        </w:rPr>
      </w:pPr>
      <w:r w:rsidRPr="00C8420E">
        <w:rPr>
          <w:i/>
          <w:iCs/>
          <w:color w:val="FF0000"/>
          <w:sz w:val="20"/>
          <w:szCs w:val="20"/>
        </w:rPr>
        <w:t>Sort</w:t>
      </w:r>
      <w:r w:rsidRPr="00C8420E">
        <w:rPr>
          <w:color w:val="FF0000"/>
          <w:sz w:val="20"/>
          <w:szCs w:val="20"/>
        </w:rPr>
        <w:t xml:space="preserve">: Does the data really need to be sorted? Can an index be used to avoid sorting? Can sorting be done at the client more efficiently? </w:t>
      </w:r>
    </w:p>
    <w:p w:rsidR="008868F7" w:rsidRDefault="008868F7" w:rsidP="008868F7">
      <w:pPr>
        <w:spacing w:before="100" w:beforeAutospacing="1" w:after="100" w:afterAutospacing="1"/>
      </w:pPr>
      <w:r>
        <w:rPr>
          <w:sz w:val="20"/>
          <w:szCs w:val="20"/>
        </w:rPr>
        <w:t xml:space="preserve">It is not always possible to avoid these, but the more you can avoid them, the faster query performance will be. [7.0, 2000, 2005] </w:t>
      </w:r>
      <w:r>
        <w:rPr>
          <w:i/>
          <w:iCs/>
          <w:sz w:val="20"/>
          <w:szCs w:val="20"/>
        </w:rPr>
        <w:t>Updated 8-5-2005</w:t>
      </w:r>
    </w:p>
    <w:p w:rsidR="008868F7" w:rsidRDefault="008868F7" w:rsidP="008868F7">
      <w:pPr>
        <w:spacing w:before="100" w:beforeAutospacing="1" w:after="100" w:afterAutospacing="1"/>
      </w:pPr>
      <w:r>
        <w:rPr>
          <w:color w:val="000080"/>
          <w:sz w:val="20"/>
          <w:szCs w:val="20"/>
        </w:rPr>
        <w:t>*****</w:t>
      </w:r>
    </w:p>
    <w:p w:rsidR="008868F7" w:rsidRDefault="008868F7" w:rsidP="008868F7">
      <w:pPr>
        <w:spacing w:before="100" w:beforeAutospacing="1" w:after="100" w:afterAutospacing="1"/>
      </w:pPr>
      <w:r>
        <w:rPr>
          <w:b/>
          <w:bCs/>
          <w:sz w:val="20"/>
          <w:szCs w:val="20"/>
        </w:rPr>
        <w:t>If you have a stored procedure, or other batch Transact-SQL code that uses temp tables, you cannot use the “Display Estimated Execution Plan” option in the Query Analyzer or Management Studio to evaluate it</w:t>
      </w:r>
      <w:r>
        <w:rPr>
          <w:sz w:val="20"/>
          <w:szCs w:val="20"/>
        </w:rPr>
        <w:t>. Instead, you must actually run the stored procedure or batch code. This is because when a query is run using the “Display Estimated Execution Plan” option, it is not really run, and temp tables are not created. Since they are not created, any references to them in the code will fail, which prevents an estimated execution plan from being created.</w:t>
      </w:r>
    </w:p>
    <w:p w:rsidR="008868F7" w:rsidRDefault="008868F7" w:rsidP="008868F7">
      <w:pPr>
        <w:spacing w:before="100" w:beforeAutospacing="1" w:after="100" w:afterAutospacing="1"/>
      </w:pPr>
      <w:r>
        <w:rPr>
          <w:sz w:val="20"/>
          <w:szCs w:val="20"/>
        </w:rPr>
        <w:t xml:space="preserve">On the other hand, if you use a table variable instead of a temp table, you can use the “Display Estimated Execution Plan” option [7.0, 2000, 2005] </w:t>
      </w:r>
      <w:r>
        <w:rPr>
          <w:i/>
          <w:iCs/>
          <w:sz w:val="20"/>
          <w:szCs w:val="20"/>
        </w:rPr>
        <w:t>Updated 8-5-2005</w:t>
      </w:r>
    </w:p>
    <w:p w:rsidR="008868F7" w:rsidRDefault="008868F7" w:rsidP="008868F7">
      <w:pPr>
        <w:spacing w:before="100" w:beforeAutospacing="1" w:after="100" w:afterAutospacing="1"/>
      </w:pPr>
      <w:r>
        <w:rPr>
          <w:color w:val="000080"/>
          <w:sz w:val="20"/>
          <w:szCs w:val="20"/>
        </w:rPr>
        <w:t>*****</w:t>
      </w:r>
    </w:p>
    <w:p w:rsidR="008868F7" w:rsidRDefault="008868F7" w:rsidP="008868F7">
      <w:pPr>
        <w:spacing w:before="100" w:beforeAutospacing="1" w:after="100" w:afterAutospacing="1"/>
      </w:pPr>
      <w:r>
        <w:rPr>
          <w:b/>
          <w:bCs/>
          <w:sz w:val="20"/>
          <w:szCs w:val="20"/>
        </w:rPr>
        <w:lastRenderedPageBreak/>
        <w:t>If you have a very complex query you are analyzing in Query Analyzer or Management Studio</w:t>
      </w:r>
      <w:r>
        <w:rPr>
          <w:sz w:val="20"/>
          <w:szCs w:val="20"/>
        </w:rPr>
        <w:t xml:space="preserve"> as a graphical query execution plan, the resulting plan can be very difficult to view and analyze. You may find it easier to break down the query into its logical components, analyzing each component separately. [7.0, 2000, 2005] </w:t>
      </w:r>
      <w:r>
        <w:rPr>
          <w:i/>
          <w:iCs/>
          <w:sz w:val="20"/>
          <w:szCs w:val="20"/>
        </w:rPr>
        <w:t>Updated 8-5-2005</w:t>
      </w:r>
    </w:p>
    <w:p w:rsidR="008868F7" w:rsidRDefault="008868F7" w:rsidP="008868F7">
      <w:pPr>
        <w:spacing w:before="100" w:beforeAutospacing="1" w:after="100" w:afterAutospacing="1"/>
      </w:pPr>
      <w:r>
        <w:rPr>
          <w:color w:val="000080"/>
          <w:sz w:val="20"/>
          <w:szCs w:val="20"/>
        </w:rPr>
        <w:t>*****</w:t>
      </w:r>
    </w:p>
    <w:p w:rsidR="008868F7" w:rsidRDefault="008868F7" w:rsidP="008868F7">
      <w:pPr>
        <w:spacing w:before="100" w:beforeAutospacing="1" w:after="100" w:afterAutospacing="1"/>
      </w:pPr>
      <w:r>
        <w:rPr>
          <w:b/>
          <w:bCs/>
          <w:sz w:val="20"/>
          <w:szCs w:val="20"/>
        </w:rPr>
        <w:t>The results of a graphical query execution plan are not always easy to read and interpret</w:t>
      </w:r>
      <w:r>
        <w:rPr>
          <w:sz w:val="20"/>
          <w:szCs w:val="20"/>
        </w:rPr>
        <w:t>. Keep the following in mind when viewing a graphical execution plan:</w:t>
      </w:r>
    </w:p>
    <w:p w:rsidR="008868F7" w:rsidRDefault="008868F7" w:rsidP="00201C54">
      <w:pPr>
        <w:numPr>
          <w:ilvl w:val="0"/>
          <w:numId w:val="21"/>
        </w:numPr>
        <w:spacing w:before="300" w:after="100" w:afterAutospacing="1"/>
        <w:rPr>
          <w:color w:val="333333"/>
        </w:rPr>
      </w:pPr>
      <w:r>
        <w:rPr>
          <w:color w:val="333333"/>
          <w:sz w:val="20"/>
          <w:szCs w:val="20"/>
        </w:rPr>
        <w:t xml:space="preserve">In very complex query plans, the plan is divided into many parts, with each part listed one on top of the other on the screen. Each part represents a separate process or step that the query optimizer has to perform in order to get to the final results. </w:t>
      </w:r>
    </w:p>
    <w:p w:rsidR="008868F7" w:rsidRDefault="008868F7" w:rsidP="00201C54">
      <w:pPr>
        <w:numPr>
          <w:ilvl w:val="0"/>
          <w:numId w:val="21"/>
        </w:numPr>
        <w:spacing w:before="300" w:after="100" w:afterAutospacing="1"/>
        <w:rPr>
          <w:color w:val="333333"/>
        </w:rPr>
      </w:pPr>
      <w:r>
        <w:rPr>
          <w:color w:val="333333"/>
          <w:sz w:val="20"/>
          <w:szCs w:val="20"/>
        </w:rPr>
        <w:t xml:space="preserve">Each of the execution plan steps is often broken down into smaller sub-steps. Unfortunately, they are displayed on the screen from right to left. This means you must scroll to the far right of the graphical query plan to see where each step starts. </w:t>
      </w:r>
    </w:p>
    <w:p w:rsidR="008868F7" w:rsidRDefault="008868F7" w:rsidP="00201C54">
      <w:pPr>
        <w:numPr>
          <w:ilvl w:val="0"/>
          <w:numId w:val="21"/>
        </w:numPr>
        <w:spacing w:before="300" w:after="100" w:afterAutospacing="1"/>
        <w:rPr>
          <w:color w:val="333333"/>
        </w:rPr>
      </w:pPr>
      <w:r>
        <w:rPr>
          <w:color w:val="333333"/>
          <w:sz w:val="20"/>
          <w:szCs w:val="20"/>
        </w:rPr>
        <w:t xml:space="preserve">Each of the sub-steps and steps is connected by an arrow, showing the path (order) taken of the query when it was executed. </w:t>
      </w:r>
    </w:p>
    <w:p w:rsidR="008868F7" w:rsidRDefault="008868F7" w:rsidP="00201C54">
      <w:pPr>
        <w:numPr>
          <w:ilvl w:val="0"/>
          <w:numId w:val="21"/>
        </w:numPr>
        <w:spacing w:before="300" w:after="100" w:afterAutospacing="1"/>
        <w:rPr>
          <w:color w:val="333333"/>
        </w:rPr>
      </w:pPr>
      <w:r>
        <w:rPr>
          <w:color w:val="333333"/>
          <w:sz w:val="20"/>
          <w:szCs w:val="20"/>
        </w:rPr>
        <w:t xml:space="preserve">Eventually, all of the parts come together at the top left side of the screen. </w:t>
      </w:r>
    </w:p>
    <w:p w:rsidR="008868F7" w:rsidRDefault="008868F7" w:rsidP="00201C54">
      <w:pPr>
        <w:numPr>
          <w:ilvl w:val="0"/>
          <w:numId w:val="21"/>
        </w:numPr>
        <w:spacing w:before="300" w:after="100" w:afterAutospacing="1"/>
        <w:rPr>
          <w:color w:val="333333"/>
        </w:rPr>
      </w:pPr>
      <w:r>
        <w:rPr>
          <w:color w:val="333333"/>
          <w:sz w:val="20"/>
          <w:szCs w:val="20"/>
        </w:rPr>
        <w:t xml:space="preserve">If you move your cursor above any of the steps or sub-steps, a pop-up windows is displayed, providing more detailed information about this particular step or sub-step. </w:t>
      </w:r>
    </w:p>
    <w:p w:rsidR="008868F7" w:rsidRDefault="008868F7" w:rsidP="00201C54">
      <w:pPr>
        <w:numPr>
          <w:ilvl w:val="0"/>
          <w:numId w:val="21"/>
        </w:numPr>
        <w:spacing w:before="300" w:after="100" w:afterAutospacing="1"/>
        <w:rPr>
          <w:color w:val="333333"/>
        </w:rPr>
      </w:pPr>
      <w:r>
        <w:rPr>
          <w:color w:val="333333"/>
          <w:sz w:val="20"/>
          <w:szCs w:val="20"/>
        </w:rPr>
        <w:t xml:space="preserve">If you move your cursor over any of the arrows connecting the steps and sub-steps, you see a pop-up window showing how many records are being moved from one step or sub-step to another step or sub-step. </w:t>
      </w:r>
    </w:p>
    <w:p w:rsidR="008868F7" w:rsidRDefault="008868F7" w:rsidP="008868F7">
      <w:pPr>
        <w:spacing w:before="100" w:beforeAutospacing="1" w:after="100" w:afterAutospacing="1"/>
      </w:pPr>
      <w:r>
        <w:rPr>
          <w:sz w:val="20"/>
          <w:szCs w:val="20"/>
        </w:rPr>
        <w:t xml:space="preserve">The arrows that connect one icon to another in a graphical query plan have different thicknesses. </w:t>
      </w:r>
      <w:r>
        <w:rPr>
          <w:b/>
          <w:bCs/>
          <w:sz w:val="20"/>
          <w:szCs w:val="20"/>
        </w:rPr>
        <w:t>The thickness of the arrow indicates the relative cost in the number of rows and row size of the data moving between each icon</w:t>
      </w:r>
      <w:r>
        <w:rPr>
          <w:sz w:val="20"/>
          <w:szCs w:val="20"/>
        </w:rPr>
        <w:t>. The thicker the arrow, the more the relative cost is.</w:t>
      </w:r>
    </w:p>
    <w:p w:rsidR="008868F7" w:rsidRDefault="008868F7" w:rsidP="008868F7">
      <w:pPr>
        <w:spacing w:before="100" w:beforeAutospacing="1" w:after="100" w:afterAutospacing="1"/>
      </w:pPr>
      <w:r>
        <w:rPr>
          <w:sz w:val="20"/>
          <w:szCs w:val="20"/>
        </w:rPr>
        <w:t xml:space="preserve">You can use this indicator as a quick gauge as to what is happening within the query plan of your query. You will want to pay extra attention to thick arrows in order to see how it affects the performance of your query. For example, thick lines should be at the right of the graphical execution plan, not the left. If you see them on the left, this could indicate that too many rows are being returned, and that the query execution plan is less than optimal. [7.0, 2000, 2005] </w:t>
      </w:r>
      <w:r>
        <w:rPr>
          <w:i/>
          <w:iCs/>
          <w:sz w:val="20"/>
          <w:szCs w:val="20"/>
        </w:rPr>
        <w:t>Updated 9-19-2005</w:t>
      </w:r>
    </w:p>
    <w:p w:rsidR="008868F7" w:rsidRDefault="008868F7" w:rsidP="008868F7">
      <w:pPr>
        <w:spacing w:before="100" w:beforeAutospacing="1" w:after="100" w:afterAutospacing="1"/>
      </w:pPr>
      <w:r>
        <w:rPr>
          <w:color w:val="000080"/>
          <w:sz w:val="20"/>
          <w:szCs w:val="20"/>
        </w:rPr>
        <w:t>*****</w:t>
      </w:r>
    </w:p>
    <w:p w:rsidR="008868F7" w:rsidRDefault="008868F7" w:rsidP="008868F7">
      <w:pPr>
        <w:spacing w:before="100" w:beforeAutospacing="1" w:after="100" w:afterAutospacing="1"/>
      </w:pPr>
      <w:r>
        <w:rPr>
          <w:b/>
          <w:bCs/>
          <w:sz w:val="20"/>
          <w:szCs w:val="20"/>
        </w:rPr>
        <w:t>In an execution plan, each part of it is assigned a percentage cost</w:t>
      </w:r>
      <w:r>
        <w:rPr>
          <w:sz w:val="20"/>
          <w:szCs w:val="20"/>
        </w:rPr>
        <w:t xml:space="preserve">. This represents how much this part costs in resource use, relative to the rest of the execution plan. When you analyze an execution plan, you should focus your efforts on those parts that have the largest percentage cost. This way, you focus your limited time on those areas that have the greatest potential for a return on your time investment. [7.0, 2000, 2005] </w:t>
      </w:r>
      <w:r>
        <w:rPr>
          <w:i/>
          <w:iCs/>
          <w:sz w:val="20"/>
          <w:szCs w:val="20"/>
        </w:rPr>
        <w:t>Updated 9-19-2005</w:t>
      </w:r>
    </w:p>
    <w:p w:rsidR="008868F7" w:rsidRDefault="008868F7" w:rsidP="008868F7">
      <w:pPr>
        <w:spacing w:before="100" w:beforeAutospacing="1" w:after="100" w:afterAutospacing="1"/>
      </w:pPr>
      <w:r>
        <w:rPr>
          <w:color w:val="000080"/>
          <w:sz w:val="20"/>
          <w:szCs w:val="20"/>
        </w:rPr>
        <w:t>*****</w:t>
      </w:r>
    </w:p>
    <w:p w:rsidR="008868F7" w:rsidRDefault="008868F7" w:rsidP="008868F7">
      <w:pPr>
        <w:spacing w:before="100" w:beforeAutospacing="1" w:after="100" w:afterAutospacing="1"/>
      </w:pPr>
      <w:r>
        <w:rPr>
          <w:b/>
          <w:bCs/>
          <w:sz w:val="20"/>
          <w:szCs w:val="20"/>
        </w:rPr>
        <w:t>In an execution plan, you may have noticed that some parts of the plan are executed more than once</w:t>
      </w:r>
      <w:r>
        <w:rPr>
          <w:sz w:val="20"/>
          <w:szCs w:val="20"/>
        </w:rPr>
        <w:t xml:space="preserve">. As part of your analysis of an execution plan, you should focus some of your time on any part that takes more than one execution, and see if there is any way to reduce the number of executions performed. The fewer executions that are performed, the faster the query will be executed. [7.0, 2000, 2005] </w:t>
      </w:r>
      <w:r>
        <w:rPr>
          <w:i/>
          <w:iCs/>
          <w:sz w:val="20"/>
          <w:szCs w:val="20"/>
        </w:rPr>
        <w:t>Updated 9-19-2005</w:t>
      </w:r>
    </w:p>
    <w:p w:rsidR="008868F7" w:rsidRDefault="008868F7" w:rsidP="008868F7">
      <w:pPr>
        <w:spacing w:before="100" w:beforeAutospacing="1" w:after="100" w:afterAutospacing="1"/>
      </w:pPr>
      <w:r>
        <w:rPr>
          <w:color w:val="000080"/>
          <w:sz w:val="20"/>
          <w:szCs w:val="20"/>
        </w:rPr>
        <w:lastRenderedPageBreak/>
        <w:t>*****</w:t>
      </w:r>
    </w:p>
    <w:p w:rsidR="008868F7" w:rsidRDefault="008868F7" w:rsidP="008868F7">
      <w:pPr>
        <w:spacing w:before="100" w:beforeAutospacing="1" w:after="100" w:afterAutospacing="1"/>
      </w:pPr>
      <w:r>
        <w:rPr>
          <w:sz w:val="20"/>
          <w:szCs w:val="20"/>
        </w:rPr>
        <w:t xml:space="preserve">In an execution plan you will see references to </w:t>
      </w:r>
      <w:r>
        <w:rPr>
          <w:b/>
          <w:bCs/>
          <w:sz w:val="20"/>
          <w:szCs w:val="20"/>
        </w:rPr>
        <w:t>I/O and CPU cost</w:t>
      </w:r>
      <w:r>
        <w:rPr>
          <w:sz w:val="20"/>
          <w:szCs w:val="20"/>
        </w:rPr>
        <w:t xml:space="preserve">. These don’t have a “real” meaning, such as representing the use of a specific amount of resources. These figures are used by the Query Optimizer to help it make the best decision. But there is one meaning you can associate with them, and that is that a smaller I/O or CPU cost uses less server resources than a higher I/O or CPU cost. [7.0, 2000, 2005] </w:t>
      </w:r>
      <w:r>
        <w:rPr>
          <w:i/>
          <w:iCs/>
          <w:sz w:val="20"/>
          <w:szCs w:val="20"/>
        </w:rPr>
        <w:t>Updated 9-19-2005</w:t>
      </w:r>
    </w:p>
    <w:p w:rsidR="008868F7" w:rsidRDefault="008868F7" w:rsidP="008868F7">
      <w:pPr>
        <w:spacing w:before="100" w:beforeAutospacing="1" w:after="100" w:afterAutospacing="1"/>
      </w:pPr>
      <w:r>
        <w:rPr>
          <w:color w:val="000080"/>
          <w:sz w:val="20"/>
          <w:szCs w:val="20"/>
        </w:rPr>
        <w:t>*****</w:t>
      </w:r>
    </w:p>
    <w:p w:rsidR="008868F7" w:rsidRDefault="008868F7" w:rsidP="008868F7">
      <w:pPr>
        <w:spacing w:before="100" w:beforeAutospacing="1" w:after="100" w:afterAutospacing="1"/>
      </w:pPr>
      <w:r>
        <w:rPr>
          <w:sz w:val="20"/>
          <w:szCs w:val="20"/>
        </w:rPr>
        <w:t xml:space="preserve">When you examine a graphical SQL Server query execution plan, </w:t>
      </w:r>
      <w:r>
        <w:rPr>
          <w:b/>
          <w:bCs/>
          <w:sz w:val="20"/>
          <w:szCs w:val="20"/>
        </w:rPr>
        <w:t>one of the more useful things to look for are how indexes were used (if at all) by the query optimizer to retrieve data from tables from a given query</w:t>
      </w:r>
      <w:r>
        <w:rPr>
          <w:sz w:val="20"/>
          <w:szCs w:val="20"/>
        </w:rPr>
        <w:t>. By finding out if an index was used, and how it was used, you can help determine if the current indexes are allowing the query to run as well as it possibly can.</w:t>
      </w:r>
    </w:p>
    <w:p w:rsidR="008868F7" w:rsidRDefault="008868F7" w:rsidP="008868F7">
      <w:pPr>
        <w:spacing w:before="100" w:beforeAutospacing="1" w:after="100" w:afterAutospacing="1"/>
      </w:pPr>
      <w:r>
        <w:rPr>
          <w:sz w:val="20"/>
          <w:szCs w:val="20"/>
        </w:rPr>
        <w:t>When you place the cursor over a table name (and its icon) in a graphical execution plan and display the pop-up window, you will see one of several messages. These messages tell you if and how an index was used to retrieve data from a table. They include:</w:t>
      </w:r>
    </w:p>
    <w:p w:rsidR="008868F7" w:rsidRDefault="008868F7" w:rsidP="00201C54">
      <w:pPr>
        <w:numPr>
          <w:ilvl w:val="0"/>
          <w:numId w:val="22"/>
        </w:numPr>
        <w:spacing w:before="300" w:after="100" w:afterAutospacing="1"/>
        <w:rPr>
          <w:color w:val="333333"/>
        </w:rPr>
      </w:pPr>
      <w:r>
        <w:rPr>
          <w:b/>
          <w:bCs/>
          <w:color w:val="333333"/>
          <w:sz w:val="28"/>
          <w:szCs w:val="28"/>
        </w:rPr>
        <w:t>Table Scan</w:t>
      </w:r>
      <w:r>
        <w:rPr>
          <w:b/>
          <w:color w:val="333333"/>
          <w:sz w:val="28"/>
          <w:szCs w:val="28"/>
        </w:rPr>
        <w:t>:</w:t>
      </w:r>
      <w:r>
        <w:rPr>
          <w:color w:val="333333"/>
          <w:sz w:val="20"/>
          <w:szCs w:val="20"/>
        </w:rPr>
        <w:t xml:space="preserve"> If you see this message, it means there was no clustered index on the table and that no index was used to look up the results. </w:t>
      </w:r>
      <w:r w:rsidRPr="006C2FC2">
        <w:rPr>
          <w:b/>
          <w:color w:val="333333"/>
          <w:sz w:val="20"/>
          <w:szCs w:val="20"/>
        </w:rPr>
        <w:t>Literally, each row in the table had to be examined</w:t>
      </w:r>
      <w:r>
        <w:rPr>
          <w:color w:val="333333"/>
          <w:sz w:val="20"/>
          <w:szCs w:val="20"/>
        </w:rPr>
        <w:t xml:space="preserve">. If a table is relatively small, table scans can be very fast, sometimes faster than using an index. </w:t>
      </w:r>
      <w:r>
        <w:rPr>
          <w:color w:val="333333"/>
          <w:sz w:val="20"/>
          <w:szCs w:val="20"/>
        </w:rPr>
        <w:br/>
      </w:r>
      <w:r>
        <w:rPr>
          <w:color w:val="333333"/>
          <w:sz w:val="20"/>
          <w:szCs w:val="20"/>
        </w:rPr>
        <w:br/>
        <w:t xml:space="preserve">So the first thing you want to do, when you see that a table scan has been performed, is to see how many rows there are in the table. If there are not many, then a table scan may offer the best overall performance. But if this table is large, then a table scan will most likely take a long time to complete, and performance will suffer. In this case, you need to look into adding an appropriate index(s) to the table that the query can use. </w:t>
      </w:r>
      <w:r>
        <w:rPr>
          <w:color w:val="333333"/>
          <w:sz w:val="20"/>
          <w:szCs w:val="20"/>
        </w:rPr>
        <w:br/>
      </w:r>
      <w:r>
        <w:rPr>
          <w:color w:val="333333"/>
          <w:sz w:val="20"/>
          <w:szCs w:val="20"/>
        </w:rPr>
        <w:br/>
      </w:r>
      <w:r>
        <w:rPr>
          <w:b/>
          <w:color w:val="333333"/>
          <w:sz w:val="20"/>
          <w:szCs w:val="20"/>
        </w:rPr>
        <w:t xml:space="preserve">Let’s say that you have identified a query that uses a table scan, but you also discover that there is an appropriate nonclustered index, but it is not being used. What does that mean, and why isn’t the index being used? If the amount of data to be retrieved is large, relative to the size of the table, or if the data is not selective (which means that there are many rows with the same values in the same column), a table scan is often performed instead of an index seek because it is faster. For example, if a table has 10,000 rows, and the query returns 1,000 of them, then a table scan of a table with no clustered index will be faster than trying to use a non-clustered index. Or, if the table had 10,000 rows, and 1,000 of the rows have the same value in the same column (the column being used in the WHERE clause), a table scan is also faster than using a non-clustered index. </w:t>
      </w:r>
      <w:r>
        <w:rPr>
          <w:b/>
          <w:color w:val="333333"/>
          <w:sz w:val="20"/>
          <w:szCs w:val="20"/>
        </w:rPr>
        <w:br/>
      </w:r>
      <w:r>
        <w:rPr>
          <w:color w:val="333333"/>
          <w:sz w:val="20"/>
          <w:szCs w:val="20"/>
        </w:rPr>
        <w:br/>
        <w:t xml:space="preserve">When you view the pop-up window when you move the cursor over a table in a graphical query plan, notice the “Estimated Row Count” number. This number is the query optimizer’s best guess on how many rows will be retrieved. If a table scan was done, and this number is very high, this tells you that the table scan was done because a high number of records were returned, and that the query optimizer believed that it was faster to perform a table scan than use the available non-clustered index. </w:t>
      </w:r>
    </w:p>
    <w:p w:rsidR="008868F7" w:rsidRDefault="008868F7" w:rsidP="00201C54">
      <w:pPr>
        <w:numPr>
          <w:ilvl w:val="0"/>
          <w:numId w:val="22"/>
        </w:numPr>
        <w:spacing w:before="300" w:after="100" w:afterAutospacing="1"/>
        <w:rPr>
          <w:color w:val="333333"/>
        </w:rPr>
      </w:pPr>
      <w:r>
        <w:rPr>
          <w:b/>
          <w:bCs/>
          <w:color w:val="333333"/>
          <w:sz w:val="32"/>
          <w:szCs w:val="32"/>
        </w:rPr>
        <w:t>Index Seek</w:t>
      </w:r>
      <w:r>
        <w:rPr>
          <w:b/>
          <w:color w:val="333333"/>
          <w:sz w:val="32"/>
          <w:szCs w:val="32"/>
        </w:rPr>
        <w:t>:</w:t>
      </w:r>
      <w:r>
        <w:rPr>
          <w:color w:val="333333"/>
          <w:sz w:val="20"/>
          <w:szCs w:val="20"/>
        </w:rPr>
        <w:t xml:space="preserve"> When you see this, it means that the query optimizer used a non-clustered index on the table to look up the results. Performance is generally very quick, especially when few rows are returned. </w:t>
      </w:r>
    </w:p>
    <w:p w:rsidR="008868F7" w:rsidRDefault="008868F7" w:rsidP="00201C54">
      <w:pPr>
        <w:numPr>
          <w:ilvl w:val="0"/>
          <w:numId w:val="22"/>
        </w:numPr>
        <w:spacing w:before="300" w:after="100" w:afterAutospacing="1"/>
        <w:rPr>
          <w:color w:val="333333"/>
        </w:rPr>
      </w:pPr>
      <w:r>
        <w:rPr>
          <w:b/>
          <w:bCs/>
          <w:color w:val="333333"/>
          <w:sz w:val="32"/>
          <w:szCs w:val="32"/>
        </w:rPr>
        <w:t>Clustered Index Seek</w:t>
      </w:r>
      <w:r>
        <w:rPr>
          <w:b/>
          <w:color w:val="333333"/>
          <w:sz w:val="32"/>
          <w:szCs w:val="32"/>
        </w:rPr>
        <w:t>:</w:t>
      </w:r>
      <w:r>
        <w:rPr>
          <w:color w:val="333333"/>
          <w:sz w:val="20"/>
          <w:szCs w:val="20"/>
        </w:rPr>
        <w:t xml:space="preserve"> If you see this, this means that the query optimizer was able to use a clustered index on the table to look up the results, and performance is very quick. In fact, this is the fastest type of index lookup SQL Server can do. </w:t>
      </w:r>
    </w:p>
    <w:p w:rsidR="008868F7" w:rsidRPr="00263E93" w:rsidRDefault="008868F7" w:rsidP="008868F7">
      <w:pPr>
        <w:numPr>
          <w:ilvl w:val="0"/>
          <w:numId w:val="22"/>
        </w:numPr>
        <w:spacing w:before="300" w:after="100" w:afterAutospacing="1"/>
        <w:rPr>
          <w:color w:val="333333"/>
        </w:rPr>
      </w:pPr>
      <w:r>
        <w:rPr>
          <w:b/>
          <w:bCs/>
          <w:color w:val="333333"/>
          <w:sz w:val="32"/>
          <w:szCs w:val="32"/>
        </w:rPr>
        <w:lastRenderedPageBreak/>
        <w:t>Clustered Index Scan</w:t>
      </w:r>
      <w:r>
        <w:rPr>
          <w:b/>
          <w:color w:val="333333"/>
          <w:sz w:val="32"/>
          <w:szCs w:val="32"/>
        </w:rPr>
        <w:t>:</w:t>
      </w:r>
      <w:r>
        <w:rPr>
          <w:color w:val="333333"/>
          <w:sz w:val="20"/>
          <w:szCs w:val="20"/>
        </w:rPr>
        <w:t xml:space="preserve"> A clustered index scan is like a table scan, except that it is done on a table that has a clustered index. Like a regular table scan, a clustered index scan may indicate a performance problem. Generally, they occur for two different reasons. First, there may be too many rows to retrieve, relative to the total number of rows in the table. See the “Estimated Row Count” to verify this. Second, it may be due to the column queried in the WHERE clause may not be selective enough. In any event, a clustered index scan is generally faster than a standard table scan, as not all records in the table always have to be searched when a clustered index scan is run, unlike a standard table scan. Generally, the only thing you can do to change a clustered index scan to a clustered index seek is to rewrite the query so that it is more restrictive and fewer rows are returned. </w:t>
      </w:r>
    </w:p>
    <w:p w:rsidR="008868F7" w:rsidRDefault="008868F7" w:rsidP="008868F7">
      <w:pPr>
        <w:spacing w:before="100" w:beforeAutospacing="1" w:after="100" w:afterAutospacing="1"/>
      </w:pPr>
      <w:r>
        <w:rPr>
          <w:b/>
          <w:bCs/>
          <w:sz w:val="20"/>
          <w:szCs w:val="20"/>
        </w:rPr>
        <w:t>Query Analyzer and Management Studio are not the only tools that can generate and display query execution plans</w:t>
      </w:r>
      <w:r>
        <w:rPr>
          <w:sz w:val="20"/>
          <w:szCs w:val="20"/>
        </w:rPr>
        <w:t xml:space="preserve"> for queries. The SQL Server Profiler can also display them, albeit in text format only. One of the advantages of using Profiler instead of Query Analyzer or Management Studio to display execution plans is that it can do so for a great many queries from your actual production work, instead of running one at a time.</w:t>
      </w:r>
    </w:p>
    <w:p w:rsidR="008868F7" w:rsidRDefault="008868F7" w:rsidP="008868F7">
      <w:pPr>
        <w:spacing w:before="100" w:beforeAutospacing="1" w:after="100" w:afterAutospacing="1"/>
      </w:pPr>
      <w:r>
        <w:rPr>
          <w:sz w:val="20"/>
          <w:szCs w:val="20"/>
        </w:rPr>
        <w:t>To capture and display query execution plans using Profiler, you must create a trace using the following configuration:</w:t>
      </w:r>
    </w:p>
    <w:p w:rsidR="008868F7" w:rsidRDefault="008868F7" w:rsidP="008868F7">
      <w:pPr>
        <w:spacing w:before="100" w:beforeAutospacing="1" w:after="100" w:afterAutospacing="1"/>
      </w:pPr>
      <w:r>
        <w:rPr>
          <w:i/>
          <w:iCs/>
          <w:sz w:val="20"/>
          <w:szCs w:val="20"/>
        </w:rPr>
        <w:t>Events to Capture</w:t>
      </w:r>
    </w:p>
    <w:p w:rsidR="008868F7" w:rsidRDefault="008868F7" w:rsidP="00201C54">
      <w:pPr>
        <w:numPr>
          <w:ilvl w:val="0"/>
          <w:numId w:val="23"/>
        </w:numPr>
        <w:spacing w:after="100" w:afterAutospacing="1"/>
        <w:rPr>
          <w:color w:val="333333"/>
        </w:rPr>
      </w:pPr>
      <w:r>
        <w:rPr>
          <w:color w:val="333333"/>
          <w:sz w:val="20"/>
          <w:szCs w:val="20"/>
        </w:rPr>
        <w:t xml:space="preserve">Performance: Execution Plan </w:t>
      </w:r>
    </w:p>
    <w:p w:rsidR="008868F7" w:rsidRDefault="008868F7" w:rsidP="00201C54">
      <w:pPr>
        <w:numPr>
          <w:ilvl w:val="0"/>
          <w:numId w:val="23"/>
        </w:numPr>
        <w:spacing w:after="100" w:afterAutospacing="1"/>
        <w:rPr>
          <w:color w:val="333333"/>
        </w:rPr>
      </w:pPr>
      <w:r>
        <w:rPr>
          <w:color w:val="333333"/>
          <w:sz w:val="20"/>
          <w:szCs w:val="20"/>
        </w:rPr>
        <w:t xml:space="preserve">Performance: Show Plan All </w:t>
      </w:r>
    </w:p>
    <w:p w:rsidR="008868F7" w:rsidRDefault="008868F7" w:rsidP="00201C54">
      <w:pPr>
        <w:numPr>
          <w:ilvl w:val="0"/>
          <w:numId w:val="23"/>
        </w:numPr>
        <w:spacing w:after="100" w:afterAutospacing="1"/>
        <w:rPr>
          <w:color w:val="333333"/>
        </w:rPr>
      </w:pPr>
      <w:r>
        <w:rPr>
          <w:color w:val="333333"/>
          <w:sz w:val="20"/>
          <w:szCs w:val="20"/>
        </w:rPr>
        <w:t xml:space="preserve">Performance: Show Plan Statistics </w:t>
      </w:r>
    </w:p>
    <w:p w:rsidR="008868F7" w:rsidRDefault="008868F7" w:rsidP="00201C54">
      <w:pPr>
        <w:numPr>
          <w:ilvl w:val="0"/>
          <w:numId w:val="23"/>
        </w:numPr>
        <w:spacing w:after="100" w:afterAutospacing="1"/>
        <w:rPr>
          <w:color w:val="333333"/>
        </w:rPr>
      </w:pPr>
      <w:r>
        <w:rPr>
          <w:color w:val="333333"/>
          <w:sz w:val="20"/>
          <w:szCs w:val="20"/>
        </w:rPr>
        <w:t xml:space="preserve">Performance: Show Plan Text </w:t>
      </w:r>
    </w:p>
    <w:p w:rsidR="008868F7" w:rsidRDefault="008868F7" w:rsidP="008868F7">
      <w:pPr>
        <w:spacing w:before="100" w:beforeAutospacing="1" w:after="100" w:afterAutospacing="1"/>
      </w:pPr>
      <w:r>
        <w:rPr>
          <w:i/>
          <w:iCs/>
          <w:sz w:val="20"/>
          <w:szCs w:val="20"/>
        </w:rPr>
        <w:t>Data Columns to Display</w:t>
      </w:r>
    </w:p>
    <w:p w:rsidR="008868F7" w:rsidRDefault="008868F7" w:rsidP="00201C54">
      <w:pPr>
        <w:numPr>
          <w:ilvl w:val="0"/>
          <w:numId w:val="24"/>
        </w:numPr>
        <w:spacing w:after="100" w:afterAutospacing="1"/>
        <w:rPr>
          <w:color w:val="333333"/>
        </w:rPr>
      </w:pPr>
      <w:r>
        <w:rPr>
          <w:color w:val="333333"/>
          <w:sz w:val="20"/>
          <w:szCs w:val="20"/>
        </w:rPr>
        <w:t xml:space="preserve">StartTime </w:t>
      </w:r>
    </w:p>
    <w:p w:rsidR="008868F7" w:rsidRDefault="008868F7" w:rsidP="00201C54">
      <w:pPr>
        <w:numPr>
          <w:ilvl w:val="0"/>
          <w:numId w:val="24"/>
        </w:numPr>
        <w:spacing w:after="100" w:afterAutospacing="1"/>
        <w:rPr>
          <w:color w:val="333333"/>
        </w:rPr>
      </w:pPr>
      <w:r>
        <w:rPr>
          <w:color w:val="333333"/>
          <w:sz w:val="20"/>
          <w:szCs w:val="20"/>
        </w:rPr>
        <w:t xml:space="preserve">Duration </w:t>
      </w:r>
    </w:p>
    <w:p w:rsidR="008868F7" w:rsidRDefault="008868F7" w:rsidP="00201C54">
      <w:pPr>
        <w:numPr>
          <w:ilvl w:val="0"/>
          <w:numId w:val="24"/>
        </w:numPr>
        <w:spacing w:after="100" w:afterAutospacing="1"/>
        <w:rPr>
          <w:color w:val="333333"/>
        </w:rPr>
      </w:pPr>
      <w:r>
        <w:rPr>
          <w:color w:val="333333"/>
          <w:sz w:val="20"/>
          <w:szCs w:val="20"/>
        </w:rPr>
        <w:t xml:space="preserve">TextData </w:t>
      </w:r>
    </w:p>
    <w:p w:rsidR="008868F7" w:rsidRDefault="008868F7" w:rsidP="00201C54">
      <w:pPr>
        <w:numPr>
          <w:ilvl w:val="0"/>
          <w:numId w:val="24"/>
        </w:numPr>
        <w:spacing w:after="100" w:afterAutospacing="1"/>
        <w:rPr>
          <w:color w:val="333333"/>
        </w:rPr>
      </w:pPr>
      <w:r>
        <w:rPr>
          <w:color w:val="333333"/>
          <w:sz w:val="20"/>
          <w:szCs w:val="20"/>
        </w:rPr>
        <w:t xml:space="preserve">CPU </w:t>
      </w:r>
    </w:p>
    <w:p w:rsidR="008868F7" w:rsidRDefault="008868F7" w:rsidP="00201C54">
      <w:pPr>
        <w:numPr>
          <w:ilvl w:val="0"/>
          <w:numId w:val="24"/>
        </w:numPr>
        <w:spacing w:after="100" w:afterAutospacing="1"/>
        <w:rPr>
          <w:color w:val="333333"/>
        </w:rPr>
      </w:pPr>
      <w:r>
        <w:rPr>
          <w:color w:val="333333"/>
          <w:sz w:val="20"/>
          <w:szCs w:val="20"/>
        </w:rPr>
        <w:t xml:space="preserve">Reads </w:t>
      </w:r>
    </w:p>
    <w:p w:rsidR="008868F7" w:rsidRDefault="008868F7" w:rsidP="00201C54">
      <w:pPr>
        <w:numPr>
          <w:ilvl w:val="0"/>
          <w:numId w:val="24"/>
        </w:numPr>
        <w:spacing w:after="100" w:afterAutospacing="1"/>
        <w:rPr>
          <w:color w:val="333333"/>
        </w:rPr>
      </w:pPr>
      <w:r>
        <w:rPr>
          <w:color w:val="333333"/>
          <w:sz w:val="20"/>
          <w:szCs w:val="20"/>
        </w:rPr>
        <w:t xml:space="preserve">Writes </w:t>
      </w:r>
    </w:p>
    <w:p w:rsidR="008868F7" w:rsidRDefault="008868F7" w:rsidP="008868F7">
      <w:pPr>
        <w:spacing w:before="100" w:beforeAutospacing="1" w:after="100" w:afterAutospacing="1"/>
      </w:pPr>
      <w:r>
        <w:rPr>
          <w:i/>
          <w:iCs/>
          <w:sz w:val="20"/>
          <w:szCs w:val="20"/>
        </w:rPr>
        <w:t>Filters</w:t>
      </w:r>
    </w:p>
    <w:p w:rsidR="008868F7" w:rsidRDefault="008868F7" w:rsidP="00201C54">
      <w:pPr>
        <w:numPr>
          <w:ilvl w:val="0"/>
          <w:numId w:val="25"/>
        </w:numPr>
        <w:spacing w:before="300" w:after="100" w:afterAutospacing="1"/>
        <w:rPr>
          <w:color w:val="333333"/>
        </w:rPr>
      </w:pPr>
      <w:r>
        <w:rPr>
          <w:color w:val="333333"/>
          <w:sz w:val="20"/>
          <w:szCs w:val="20"/>
        </w:rPr>
        <w:t xml:space="preserve">Duration. You will want to specify a maximum duration, such as 5 seconds, so that you don’t get flooded with too much data. </w:t>
      </w:r>
    </w:p>
    <w:p w:rsidR="008868F7" w:rsidRDefault="008868F7" w:rsidP="008868F7">
      <w:pPr>
        <w:spacing w:before="100" w:beforeAutospacing="1" w:after="100" w:afterAutospacing="1"/>
      </w:pPr>
      <w:r>
        <w:rPr>
          <w:sz w:val="20"/>
          <w:szCs w:val="20"/>
        </w:rPr>
        <w:t>Of course, you can capture more information than is listed above in your trace; the above is only a guideline. But keep in mind that you don’t want to capture too much data, as this could have a negative effect on your server’s performance as the trace is being run</w:t>
      </w:r>
    </w:p>
    <w:p w:rsidR="008868F7" w:rsidRDefault="008868F7" w:rsidP="008868F7"/>
    <w:p w:rsidR="008868F7" w:rsidRDefault="008868F7" w:rsidP="008868F7"/>
    <w:p w:rsidR="008868F7" w:rsidRDefault="008868F7" w:rsidP="008868F7">
      <w:pPr>
        <w:rPr>
          <w:b/>
          <w:sz w:val="32"/>
          <w:szCs w:val="32"/>
          <w:u w:val="single"/>
        </w:rPr>
      </w:pPr>
      <w:r>
        <w:rPr>
          <w:b/>
          <w:sz w:val="32"/>
          <w:szCs w:val="32"/>
          <w:u w:val="single"/>
        </w:rPr>
        <w:t>Difference between UNION and UNION ALL</w:t>
      </w:r>
    </w:p>
    <w:p w:rsidR="008868F7" w:rsidRDefault="008868F7" w:rsidP="008868F7"/>
    <w:p w:rsidR="008868F7" w:rsidRDefault="008868F7" w:rsidP="008868F7">
      <w:pPr>
        <w:spacing w:after="195" w:line="336" w:lineRule="auto"/>
        <w:rPr>
          <w:rFonts w:ascii="Arial" w:hAnsi="Arial" w:cs="Arial"/>
          <w:color w:val="000000"/>
          <w:sz w:val="20"/>
          <w:szCs w:val="20"/>
        </w:rPr>
      </w:pPr>
      <w:r>
        <w:rPr>
          <w:rFonts w:ascii="Arial" w:hAnsi="Arial" w:cs="Arial"/>
          <w:color w:val="000000"/>
          <w:sz w:val="20"/>
          <w:szCs w:val="20"/>
        </w:rPr>
        <w:t>We use union and union all to combine result sets which return the same number of columns with same data types. And no, it is not same as full outer join.</w:t>
      </w:r>
    </w:p>
    <w:p w:rsidR="008868F7" w:rsidRDefault="008868F7" w:rsidP="008868F7">
      <w:pPr>
        <w:spacing w:after="195" w:line="336" w:lineRule="auto"/>
        <w:rPr>
          <w:rFonts w:ascii="Arial" w:hAnsi="Arial" w:cs="Arial"/>
          <w:color w:val="000000"/>
          <w:sz w:val="20"/>
          <w:szCs w:val="20"/>
        </w:rPr>
      </w:pPr>
      <w:r>
        <w:rPr>
          <w:rFonts w:ascii="Arial" w:hAnsi="Arial" w:cs="Arial"/>
          <w:color w:val="000000"/>
          <w:sz w:val="20"/>
          <w:szCs w:val="20"/>
        </w:rPr>
        <w:lastRenderedPageBreak/>
        <w:t>Lets take an example with one column.</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 xml:space="preserve">Table1 </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Col1</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1</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2</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3</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4</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Table2</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Col2</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3</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4</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5</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6</w:t>
      </w:r>
    </w:p>
    <w:p w:rsidR="008868F7" w:rsidRDefault="008868F7" w:rsidP="008868F7">
      <w:pPr>
        <w:spacing w:after="195" w:line="336" w:lineRule="auto"/>
        <w:rPr>
          <w:rFonts w:ascii="Arial" w:hAnsi="Arial" w:cs="Arial"/>
          <w:color w:val="000000"/>
          <w:sz w:val="20"/>
          <w:szCs w:val="20"/>
        </w:rPr>
      </w:pPr>
      <w:r>
        <w:rPr>
          <w:rFonts w:ascii="Arial" w:hAnsi="Arial" w:cs="Arial"/>
          <w:color w:val="000000"/>
          <w:sz w:val="20"/>
          <w:szCs w:val="20"/>
        </w:rPr>
        <w:t xml:space="preserve">Now, when I write </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SELECT Col1 FROM Table1</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 xml:space="preserve">UNION </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SELECT Col2 FROM Table2</w:t>
      </w:r>
    </w:p>
    <w:p w:rsidR="008868F7" w:rsidRDefault="008868F7" w:rsidP="008868F7">
      <w:pPr>
        <w:spacing w:after="195" w:line="336" w:lineRule="auto"/>
        <w:rPr>
          <w:rFonts w:ascii="Arial" w:hAnsi="Arial" w:cs="Arial"/>
          <w:color w:val="000000"/>
          <w:sz w:val="20"/>
          <w:szCs w:val="20"/>
        </w:rPr>
      </w:pPr>
      <w:r>
        <w:rPr>
          <w:rFonts w:ascii="Arial" w:hAnsi="Arial" w:cs="Arial"/>
          <w:color w:val="000000"/>
          <w:sz w:val="20"/>
          <w:szCs w:val="20"/>
        </w:rPr>
        <w:t>That would give me 1,2,3,4,5,6 - So it has removed the duplicates.</w:t>
      </w:r>
    </w:p>
    <w:p w:rsidR="008868F7" w:rsidRDefault="008868F7" w:rsidP="008868F7">
      <w:pPr>
        <w:spacing w:after="195" w:line="336" w:lineRule="auto"/>
        <w:rPr>
          <w:rFonts w:ascii="Arial" w:hAnsi="Arial" w:cs="Arial"/>
          <w:color w:val="000000"/>
          <w:sz w:val="20"/>
          <w:szCs w:val="20"/>
        </w:rPr>
      </w:pPr>
      <w:r>
        <w:rPr>
          <w:rFonts w:ascii="Arial" w:hAnsi="Arial" w:cs="Arial"/>
          <w:color w:val="000000"/>
          <w:sz w:val="20"/>
          <w:szCs w:val="20"/>
        </w:rPr>
        <w:t xml:space="preserve">If I do </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 xml:space="preserve">    SELECT Col1 FROM Table1</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 xml:space="preserve">    UNION ALL</w:t>
      </w:r>
    </w:p>
    <w:p w:rsidR="008868F7" w:rsidRDefault="008868F7" w:rsidP="0088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hAnsi="Consolas" w:cs="Consolas"/>
          <w:color w:val="000000"/>
          <w:sz w:val="20"/>
          <w:szCs w:val="20"/>
        </w:rPr>
      </w:pPr>
      <w:r>
        <w:rPr>
          <w:rFonts w:ascii="Consolas" w:hAnsi="Consolas" w:cs="Consolas"/>
          <w:color w:val="000000"/>
          <w:sz w:val="20"/>
          <w:szCs w:val="20"/>
        </w:rPr>
        <w:t xml:space="preserve">    SELECT Col2 FROM Table2</w:t>
      </w:r>
    </w:p>
    <w:p w:rsidR="008868F7" w:rsidRDefault="008868F7" w:rsidP="008868F7">
      <w:pPr>
        <w:spacing w:after="195" w:line="336" w:lineRule="auto"/>
        <w:rPr>
          <w:rFonts w:ascii="Arial" w:hAnsi="Arial" w:cs="Arial"/>
          <w:color w:val="000000"/>
          <w:sz w:val="20"/>
          <w:szCs w:val="20"/>
        </w:rPr>
      </w:pPr>
      <w:r>
        <w:rPr>
          <w:rFonts w:ascii="Arial" w:hAnsi="Arial" w:cs="Arial"/>
          <w:color w:val="000000"/>
          <w:sz w:val="20"/>
          <w:szCs w:val="20"/>
        </w:rPr>
        <w:t>It would return me 1,2,3,4,3,4,5,6 - It has got the duplicates with it.</w:t>
      </w:r>
    </w:p>
    <w:p w:rsidR="008868F7" w:rsidRDefault="008868F7" w:rsidP="008868F7"/>
    <w:p w:rsidR="008868F7" w:rsidRDefault="008868F7" w:rsidP="008868F7"/>
    <w:p w:rsidR="008868F7" w:rsidRDefault="008868F7" w:rsidP="008868F7"/>
    <w:p w:rsidR="008868F7" w:rsidRDefault="008868F7" w:rsidP="008868F7"/>
    <w:p w:rsidR="008868F7" w:rsidRDefault="008868F7" w:rsidP="008868F7">
      <w:pPr>
        <w:rPr>
          <w:b/>
          <w:sz w:val="32"/>
          <w:szCs w:val="32"/>
          <w:u w:val="single"/>
        </w:rPr>
      </w:pPr>
      <w:r>
        <w:rPr>
          <w:b/>
          <w:sz w:val="32"/>
          <w:szCs w:val="32"/>
          <w:u w:val="single"/>
        </w:rPr>
        <w:t>Difference between DELETE and TRUNCATE</w:t>
      </w:r>
      <w:r w:rsidR="00386A0F">
        <w:rPr>
          <w:b/>
          <w:sz w:val="32"/>
          <w:szCs w:val="32"/>
          <w:u w:val="single"/>
        </w:rPr>
        <w:t xml:space="preserve"> </w:t>
      </w:r>
    </w:p>
    <w:p w:rsidR="008868F7" w:rsidRDefault="008868F7" w:rsidP="008868F7">
      <w:pPr>
        <w:rPr>
          <w:b/>
          <w:sz w:val="32"/>
          <w:szCs w:val="32"/>
          <w:u w:val="single"/>
        </w:rPr>
      </w:pPr>
    </w:p>
    <w:p w:rsidR="008868F7" w:rsidRDefault="008868F7" w:rsidP="008868F7">
      <w:pPr>
        <w:spacing w:after="270" w:line="270" w:lineRule="atLeast"/>
        <w:rPr>
          <w:rFonts w:ascii="Tahoma" w:hAnsi="Tahoma" w:cs="Tahoma"/>
          <w:color w:val="333333"/>
          <w:sz w:val="20"/>
          <w:szCs w:val="20"/>
        </w:rPr>
      </w:pPr>
      <w:r>
        <w:rPr>
          <w:rFonts w:ascii="Tahoma" w:hAnsi="Tahoma" w:cs="Tahoma"/>
          <w:b/>
          <w:bCs/>
          <w:color w:val="333333"/>
          <w:sz w:val="20"/>
          <w:szCs w:val="20"/>
        </w:rPr>
        <w:t xml:space="preserve">TRUNCATE V/s DELETE </w:t>
      </w:r>
    </w:p>
    <w:tbl>
      <w:tblPr>
        <w:tblW w:w="1056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920"/>
        <w:gridCol w:w="5640"/>
      </w:tblGrid>
      <w:tr w:rsidR="008868F7" w:rsidTr="008868F7">
        <w:trPr>
          <w:trHeight w:val="315"/>
        </w:trPr>
        <w:tc>
          <w:tcPr>
            <w:tcW w:w="4920" w:type="dxa"/>
            <w:tcBorders>
              <w:top w:val="single" w:sz="8" w:space="0" w:color="auto"/>
              <w:left w:val="single" w:sz="8" w:space="0" w:color="auto"/>
              <w:bottom w:val="single" w:sz="6" w:space="0" w:color="ECE9D8"/>
              <w:right w:val="single" w:sz="4" w:space="0" w:color="auto"/>
            </w:tcBorders>
            <w:shd w:val="clear" w:color="auto" w:fill="969696"/>
            <w:tcMar>
              <w:top w:w="45" w:type="dxa"/>
              <w:left w:w="150" w:type="dxa"/>
              <w:bottom w:w="45" w:type="dxa"/>
              <w:right w:w="150" w:type="dxa"/>
            </w:tcMar>
            <w:hideMark/>
          </w:tcPr>
          <w:p w:rsidR="008868F7" w:rsidRDefault="008868F7">
            <w:pPr>
              <w:spacing w:before="75" w:after="150" w:line="336" w:lineRule="atLeast"/>
              <w:rPr>
                <w:rFonts w:ascii="Tahoma" w:hAnsi="Tahoma" w:cs="Tahoma"/>
                <w:color w:val="333333"/>
                <w:sz w:val="18"/>
                <w:szCs w:val="18"/>
              </w:rPr>
            </w:pPr>
            <w:r>
              <w:rPr>
                <w:rFonts w:ascii="Tahoma" w:hAnsi="Tahoma" w:cs="Tahoma"/>
                <w:b/>
                <w:bCs/>
                <w:color w:val="333333"/>
                <w:sz w:val="18"/>
                <w:szCs w:val="18"/>
              </w:rPr>
              <w:t>Truncate</w:t>
            </w:r>
          </w:p>
        </w:tc>
        <w:tc>
          <w:tcPr>
            <w:tcW w:w="5640" w:type="dxa"/>
            <w:tcBorders>
              <w:top w:val="single" w:sz="8" w:space="0" w:color="4F81BD" w:themeColor="accent1"/>
              <w:left w:val="single" w:sz="6" w:space="0" w:color="4F81BD" w:themeColor="accent1"/>
              <w:bottom w:val="single" w:sz="6" w:space="0" w:color="4F81BD" w:themeColor="accent1"/>
              <w:right w:val="single" w:sz="8" w:space="0" w:color="4F81BD" w:themeColor="accent1"/>
            </w:tcBorders>
            <w:shd w:val="clear" w:color="auto" w:fill="969696"/>
            <w:tcMar>
              <w:top w:w="45" w:type="dxa"/>
              <w:left w:w="150" w:type="dxa"/>
              <w:bottom w:w="45" w:type="dxa"/>
              <w:right w:w="150" w:type="dxa"/>
            </w:tcMar>
            <w:hideMark/>
          </w:tcPr>
          <w:p w:rsidR="008868F7" w:rsidRDefault="008868F7">
            <w:pPr>
              <w:spacing w:before="75" w:after="150" w:line="276" w:lineRule="auto"/>
              <w:rPr>
                <w:rFonts w:ascii="Tahoma" w:hAnsi="Tahoma" w:cs="Tahoma"/>
                <w:color w:val="333333"/>
                <w:sz w:val="18"/>
                <w:szCs w:val="18"/>
              </w:rPr>
            </w:pPr>
            <w:r>
              <w:rPr>
                <w:rFonts w:ascii="Tahoma" w:hAnsi="Tahoma" w:cs="Tahoma"/>
                <w:b/>
                <w:bCs/>
                <w:color w:val="333333"/>
                <w:sz w:val="18"/>
                <w:szCs w:val="18"/>
              </w:rPr>
              <w:t>Delete</w:t>
            </w:r>
          </w:p>
        </w:tc>
      </w:tr>
      <w:tr w:rsidR="008868F7" w:rsidTr="008868F7">
        <w:trPr>
          <w:trHeight w:val="255"/>
        </w:trPr>
        <w:tc>
          <w:tcPr>
            <w:tcW w:w="4920" w:type="dxa"/>
            <w:tcBorders>
              <w:top w:val="single" w:sz="8" w:space="0" w:color="auto"/>
              <w:left w:val="single" w:sz="8" w:space="0" w:color="auto"/>
              <w:bottom w:val="single" w:sz="4" w:space="0" w:color="auto"/>
              <w:right w:val="single" w:sz="4" w:space="0" w:color="auto"/>
            </w:tcBorders>
            <w:shd w:val="clear" w:color="auto" w:fill="auto"/>
            <w:tcMar>
              <w:top w:w="45" w:type="dxa"/>
              <w:left w:w="150" w:type="dxa"/>
              <w:bottom w:w="45" w:type="dxa"/>
              <w:right w:w="150" w:type="dxa"/>
            </w:tcMar>
            <w:hideMark/>
          </w:tcPr>
          <w:p w:rsidR="008868F7" w:rsidRDefault="008868F7">
            <w:pPr>
              <w:spacing w:before="75" w:after="150" w:line="276" w:lineRule="auto"/>
              <w:rPr>
                <w:rFonts w:ascii="Tahoma" w:hAnsi="Tahoma" w:cs="Tahoma"/>
                <w:color w:val="333333"/>
                <w:sz w:val="18"/>
                <w:szCs w:val="18"/>
              </w:rPr>
            </w:pPr>
            <w:r>
              <w:rPr>
                <w:rFonts w:ascii="Tahoma" w:hAnsi="Tahoma" w:cs="Tahoma"/>
                <w:color w:val="333333"/>
                <w:sz w:val="20"/>
                <w:szCs w:val="20"/>
              </w:rPr>
              <w:t>TRUNCATE is a DDL command</w:t>
            </w:r>
          </w:p>
        </w:tc>
        <w:tc>
          <w:tcPr>
            <w:tcW w:w="5640" w:type="dxa"/>
            <w:tcBorders>
              <w:top w:val="single" w:sz="8" w:space="0" w:color="auto"/>
              <w:left w:val="single" w:sz="6" w:space="0" w:color="auto"/>
              <w:bottom w:val="single" w:sz="4" w:space="0" w:color="auto"/>
              <w:right w:val="single" w:sz="8" w:space="0" w:color="auto"/>
            </w:tcBorders>
            <w:shd w:val="clear" w:color="auto" w:fill="auto"/>
            <w:tcMar>
              <w:top w:w="45" w:type="dxa"/>
              <w:left w:w="150" w:type="dxa"/>
              <w:bottom w:w="45" w:type="dxa"/>
              <w:right w:w="150" w:type="dxa"/>
            </w:tcMar>
            <w:hideMark/>
          </w:tcPr>
          <w:p w:rsidR="008868F7" w:rsidRDefault="008868F7">
            <w:pPr>
              <w:spacing w:before="75" w:after="150" w:line="276" w:lineRule="auto"/>
              <w:rPr>
                <w:rFonts w:ascii="Tahoma" w:hAnsi="Tahoma" w:cs="Tahoma"/>
                <w:color w:val="333333"/>
                <w:sz w:val="18"/>
                <w:szCs w:val="18"/>
              </w:rPr>
            </w:pPr>
            <w:r>
              <w:rPr>
                <w:rFonts w:ascii="Tahoma" w:hAnsi="Tahoma" w:cs="Tahoma"/>
                <w:color w:val="333333"/>
                <w:sz w:val="20"/>
                <w:szCs w:val="20"/>
              </w:rPr>
              <w:t>DELETE is a DML command</w:t>
            </w:r>
          </w:p>
        </w:tc>
      </w:tr>
      <w:tr w:rsidR="008868F7" w:rsidTr="008868F7">
        <w:trPr>
          <w:trHeight w:val="510"/>
        </w:trPr>
        <w:tc>
          <w:tcPr>
            <w:tcW w:w="4920" w:type="dxa"/>
            <w:tcBorders>
              <w:top w:val="single" w:sz="6" w:space="0" w:color="auto"/>
              <w:left w:val="single" w:sz="8" w:space="0" w:color="auto"/>
              <w:bottom w:val="single" w:sz="4" w:space="0" w:color="auto"/>
              <w:right w:val="single" w:sz="4" w:space="0" w:color="auto"/>
            </w:tcBorders>
            <w:shd w:val="clear" w:color="auto" w:fill="C0C0C0"/>
            <w:tcMar>
              <w:top w:w="45" w:type="dxa"/>
              <w:left w:w="150" w:type="dxa"/>
              <w:bottom w:w="45" w:type="dxa"/>
              <w:right w:w="150" w:type="dxa"/>
            </w:tcMar>
            <w:hideMark/>
          </w:tcPr>
          <w:p w:rsidR="008868F7" w:rsidRDefault="008868F7">
            <w:pPr>
              <w:spacing w:before="75" w:after="150" w:line="276" w:lineRule="auto"/>
              <w:rPr>
                <w:rFonts w:ascii="Tahoma" w:hAnsi="Tahoma" w:cs="Tahoma"/>
                <w:color w:val="333333"/>
                <w:sz w:val="18"/>
                <w:szCs w:val="18"/>
              </w:rPr>
            </w:pPr>
            <w:r>
              <w:rPr>
                <w:rFonts w:ascii="Tahoma" w:hAnsi="Tahoma" w:cs="Tahoma"/>
                <w:color w:val="333333"/>
                <w:sz w:val="20"/>
                <w:szCs w:val="20"/>
              </w:rPr>
              <w:t>TRUNCATE TABLE always locks the table and page but not each row</w:t>
            </w:r>
          </w:p>
        </w:tc>
        <w:tc>
          <w:tcPr>
            <w:tcW w:w="5640" w:type="dxa"/>
            <w:tcBorders>
              <w:top w:val="single" w:sz="6" w:space="0" w:color="auto"/>
              <w:left w:val="single" w:sz="6" w:space="0" w:color="auto"/>
              <w:bottom w:val="single" w:sz="4" w:space="0" w:color="auto"/>
              <w:right w:val="single" w:sz="8" w:space="0" w:color="auto"/>
            </w:tcBorders>
            <w:shd w:val="clear" w:color="auto" w:fill="C0C0C0"/>
            <w:tcMar>
              <w:top w:w="45" w:type="dxa"/>
              <w:left w:w="150" w:type="dxa"/>
              <w:bottom w:w="45" w:type="dxa"/>
              <w:right w:w="150" w:type="dxa"/>
            </w:tcMar>
            <w:hideMark/>
          </w:tcPr>
          <w:p w:rsidR="008868F7" w:rsidRDefault="008868F7">
            <w:pPr>
              <w:spacing w:before="75" w:after="150" w:line="276" w:lineRule="auto"/>
              <w:rPr>
                <w:rFonts w:ascii="Tahoma" w:hAnsi="Tahoma" w:cs="Tahoma"/>
                <w:color w:val="333333"/>
                <w:sz w:val="18"/>
                <w:szCs w:val="18"/>
              </w:rPr>
            </w:pPr>
            <w:r>
              <w:rPr>
                <w:rFonts w:ascii="Tahoma" w:hAnsi="Tahoma" w:cs="Tahoma"/>
                <w:color w:val="333333"/>
                <w:sz w:val="20"/>
                <w:szCs w:val="20"/>
              </w:rPr>
              <w:t xml:space="preserve">DELETE statement is executed using a row lock, </w:t>
            </w:r>
            <w:r>
              <w:rPr>
                <w:rFonts w:ascii="Tahoma" w:hAnsi="Tahoma" w:cs="Tahoma"/>
                <w:color w:val="333333"/>
                <w:sz w:val="20"/>
                <w:szCs w:val="20"/>
                <w:shd w:val="clear" w:color="auto" w:fill="C0C0C0"/>
              </w:rPr>
              <w:t>each row in the table is locked for deletion</w:t>
            </w:r>
          </w:p>
        </w:tc>
      </w:tr>
      <w:tr w:rsidR="008868F7" w:rsidTr="008868F7">
        <w:trPr>
          <w:trHeight w:val="255"/>
        </w:trPr>
        <w:tc>
          <w:tcPr>
            <w:tcW w:w="4920" w:type="dxa"/>
            <w:tcBorders>
              <w:top w:val="single" w:sz="6" w:space="0" w:color="4F81BD" w:themeColor="accent1"/>
              <w:left w:val="single" w:sz="8" w:space="0" w:color="4F81BD" w:themeColor="accent1"/>
              <w:bottom w:val="single" w:sz="4" w:space="0" w:color="4F81BD" w:themeColor="accent1"/>
              <w:right w:val="single" w:sz="4" w:space="0" w:color="4F81BD" w:themeColor="accent1"/>
            </w:tcBorders>
            <w:shd w:val="clear" w:color="auto" w:fill="auto"/>
            <w:tcMar>
              <w:top w:w="45" w:type="dxa"/>
              <w:left w:w="150" w:type="dxa"/>
              <w:bottom w:w="45" w:type="dxa"/>
              <w:right w:w="150" w:type="dxa"/>
            </w:tcMar>
            <w:hideMark/>
          </w:tcPr>
          <w:p w:rsidR="008868F7" w:rsidRPr="004D587B" w:rsidRDefault="008868F7">
            <w:pPr>
              <w:spacing w:before="75" w:after="150" w:line="276" w:lineRule="auto"/>
              <w:rPr>
                <w:rFonts w:ascii="Tahoma" w:hAnsi="Tahoma" w:cs="Tahoma"/>
                <w:color w:val="FF0000"/>
              </w:rPr>
            </w:pPr>
            <w:r w:rsidRPr="004D587B">
              <w:rPr>
                <w:rFonts w:ascii="Tahoma" w:hAnsi="Tahoma" w:cs="Tahoma"/>
                <w:color w:val="FF0000"/>
              </w:rPr>
              <w:t>Cannot use Where Condition</w:t>
            </w:r>
          </w:p>
        </w:tc>
        <w:tc>
          <w:tcPr>
            <w:tcW w:w="5640" w:type="dxa"/>
            <w:tcBorders>
              <w:top w:val="single" w:sz="6" w:space="0" w:color="4F81BD" w:themeColor="accent1"/>
              <w:left w:val="single" w:sz="6" w:space="0" w:color="4F81BD" w:themeColor="accent1"/>
              <w:bottom w:val="single" w:sz="4" w:space="0" w:color="4F81BD" w:themeColor="accent1"/>
              <w:right w:val="single" w:sz="8" w:space="0" w:color="4F81BD" w:themeColor="accent1"/>
            </w:tcBorders>
            <w:shd w:val="clear" w:color="auto" w:fill="auto"/>
            <w:tcMar>
              <w:top w:w="45" w:type="dxa"/>
              <w:left w:w="150" w:type="dxa"/>
              <w:bottom w:w="45" w:type="dxa"/>
              <w:right w:w="150" w:type="dxa"/>
            </w:tcMar>
            <w:hideMark/>
          </w:tcPr>
          <w:p w:rsidR="008868F7" w:rsidRPr="004D587B" w:rsidRDefault="008868F7">
            <w:pPr>
              <w:spacing w:before="75" w:after="150" w:line="276" w:lineRule="auto"/>
              <w:rPr>
                <w:rFonts w:ascii="Tahoma" w:hAnsi="Tahoma" w:cs="Tahoma"/>
                <w:color w:val="FF0000"/>
              </w:rPr>
            </w:pPr>
            <w:r w:rsidRPr="004D587B">
              <w:rPr>
                <w:rFonts w:ascii="Tahoma" w:hAnsi="Tahoma" w:cs="Tahoma"/>
                <w:color w:val="FF0000"/>
              </w:rPr>
              <w:t>We can specify filters in where clause</w:t>
            </w:r>
          </w:p>
        </w:tc>
      </w:tr>
      <w:tr w:rsidR="008868F7" w:rsidTr="008868F7">
        <w:trPr>
          <w:trHeight w:val="255"/>
        </w:trPr>
        <w:tc>
          <w:tcPr>
            <w:tcW w:w="4920" w:type="dxa"/>
            <w:tcBorders>
              <w:top w:val="single" w:sz="6" w:space="0" w:color="4F81BD" w:themeColor="accent1"/>
              <w:left w:val="single" w:sz="8" w:space="0" w:color="4F81BD" w:themeColor="accent1"/>
              <w:bottom w:val="single" w:sz="4" w:space="0" w:color="4F81BD" w:themeColor="accent1"/>
              <w:right w:val="single" w:sz="4" w:space="0" w:color="4F81BD" w:themeColor="accent1"/>
            </w:tcBorders>
            <w:shd w:val="clear" w:color="auto" w:fill="D3DFEE" w:themeFill="accent1" w:themeFillTint="3F"/>
            <w:tcMar>
              <w:top w:w="45" w:type="dxa"/>
              <w:left w:w="150" w:type="dxa"/>
              <w:bottom w:w="45" w:type="dxa"/>
              <w:right w:w="150" w:type="dxa"/>
            </w:tcMar>
            <w:hideMark/>
          </w:tcPr>
          <w:p w:rsidR="008868F7" w:rsidRPr="009D3F22" w:rsidRDefault="008868F7">
            <w:pPr>
              <w:spacing w:before="75" w:after="150" w:line="276" w:lineRule="auto"/>
              <w:rPr>
                <w:rFonts w:ascii="Tahoma" w:hAnsi="Tahoma" w:cs="Tahoma"/>
                <w:b/>
                <w:color w:val="FF0000"/>
                <w:sz w:val="18"/>
                <w:szCs w:val="18"/>
              </w:rPr>
            </w:pPr>
            <w:r w:rsidRPr="009D3F22">
              <w:rPr>
                <w:rFonts w:ascii="Tahoma" w:hAnsi="Tahoma" w:cs="Tahoma"/>
                <w:b/>
                <w:color w:val="FF0000"/>
                <w:sz w:val="20"/>
                <w:szCs w:val="20"/>
              </w:rPr>
              <w:t>It Removes all the data</w:t>
            </w:r>
          </w:p>
        </w:tc>
        <w:tc>
          <w:tcPr>
            <w:tcW w:w="5640" w:type="dxa"/>
            <w:tcBorders>
              <w:top w:val="single" w:sz="6" w:space="0" w:color="4F81BD" w:themeColor="accent1"/>
              <w:left w:val="single" w:sz="6" w:space="0" w:color="4F81BD" w:themeColor="accent1"/>
              <w:bottom w:val="single" w:sz="4" w:space="0" w:color="4F81BD" w:themeColor="accent1"/>
              <w:right w:val="single" w:sz="8" w:space="0" w:color="4F81BD" w:themeColor="accent1"/>
            </w:tcBorders>
            <w:shd w:val="clear" w:color="auto" w:fill="D3DFEE" w:themeFill="accent1" w:themeFillTint="3F"/>
            <w:tcMar>
              <w:top w:w="45" w:type="dxa"/>
              <w:left w:w="150" w:type="dxa"/>
              <w:bottom w:w="45" w:type="dxa"/>
              <w:right w:w="150" w:type="dxa"/>
            </w:tcMar>
            <w:hideMark/>
          </w:tcPr>
          <w:p w:rsidR="008868F7" w:rsidRPr="009D3F22" w:rsidRDefault="008868F7">
            <w:pPr>
              <w:spacing w:before="75" w:after="150" w:line="276" w:lineRule="auto"/>
              <w:rPr>
                <w:rFonts w:ascii="Tahoma" w:hAnsi="Tahoma" w:cs="Tahoma"/>
                <w:b/>
                <w:color w:val="FF0000"/>
                <w:sz w:val="18"/>
                <w:szCs w:val="18"/>
              </w:rPr>
            </w:pPr>
            <w:r w:rsidRPr="009D3F22">
              <w:rPr>
                <w:rFonts w:ascii="Tahoma" w:hAnsi="Tahoma" w:cs="Tahoma"/>
                <w:b/>
                <w:color w:val="FF0000"/>
                <w:sz w:val="20"/>
                <w:szCs w:val="20"/>
              </w:rPr>
              <w:t>It deletes specified data if where condition exists.</w:t>
            </w:r>
          </w:p>
        </w:tc>
      </w:tr>
      <w:tr w:rsidR="008868F7" w:rsidTr="008868F7">
        <w:trPr>
          <w:trHeight w:val="510"/>
        </w:trPr>
        <w:tc>
          <w:tcPr>
            <w:tcW w:w="4920" w:type="dxa"/>
            <w:tcBorders>
              <w:top w:val="single" w:sz="6" w:space="0" w:color="auto"/>
              <w:left w:val="single" w:sz="8" w:space="0" w:color="auto"/>
              <w:bottom w:val="single" w:sz="4" w:space="0" w:color="auto"/>
              <w:right w:val="single" w:sz="4" w:space="0" w:color="auto"/>
            </w:tcBorders>
            <w:shd w:val="clear" w:color="auto" w:fill="auto"/>
            <w:tcMar>
              <w:top w:w="45" w:type="dxa"/>
              <w:left w:w="150" w:type="dxa"/>
              <w:bottom w:w="45" w:type="dxa"/>
              <w:right w:w="150" w:type="dxa"/>
            </w:tcMar>
            <w:hideMark/>
          </w:tcPr>
          <w:p w:rsidR="008868F7" w:rsidRDefault="008868F7">
            <w:pPr>
              <w:spacing w:before="75" w:after="150" w:line="276" w:lineRule="auto"/>
              <w:rPr>
                <w:rFonts w:ascii="Tahoma" w:hAnsi="Tahoma" w:cs="Tahoma"/>
                <w:color w:val="333333"/>
                <w:sz w:val="18"/>
                <w:szCs w:val="18"/>
              </w:rPr>
            </w:pPr>
            <w:r>
              <w:rPr>
                <w:rFonts w:ascii="Tahoma" w:hAnsi="Tahoma" w:cs="Tahoma"/>
                <w:color w:val="333333"/>
                <w:sz w:val="20"/>
                <w:szCs w:val="20"/>
              </w:rPr>
              <w:t>TRUNCATE TABLE cannot activate a trigger because the operation does not log individual row deletions.</w:t>
            </w:r>
          </w:p>
        </w:tc>
        <w:tc>
          <w:tcPr>
            <w:tcW w:w="5640" w:type="dxa"/>
            <w:tcBorders>
              <w:top w:val="single" w:sz="6" w:space="0" w:color="auto"/>
              <w:left w:val="single" w:sz="6" w:space="0" w:color="auto"/>
              <w:bottom w:val="single" w:sz="4" w:space="0" w:color="auto"/>
              <w:right w:val="single" w:sz="8" w:space="0" w:color="auto"/>
            </w:tcBorders>
            <w:shd w:val="clear" w:color="auto" w:fill="auto"/>
            <w:tcMar>
              <w:top w:w="45" w:type="dxa"/>
              <w:left w:w="150" w:type="dxa"/>
              <w:bottom w:w="45" w:type="dxa"/>
              <w:right w:w="150" w:type="dxa"/>
            </w:tcMar>
            <w:hideMark/>
          </w:tcPr>
          <w:p w:rsidR="008868F7" w:rsidRDefault="008868F7">
            <w:pPr>
              <w:spacing w:before="75" w:after="150" w:line="276" w:lineRule="auto"/>
              <w:rPr>
                <w:rFonts w:ascii="Tahoma" w:hAnsi="Tahoma" w:cs="Tahoma"/>
                <w:color w:val="333333"/>
                <w:sz w:val="18"/>
                <w:szCs w:val="18"/>
              </w:rPr>
            </w:pPr>
            <w:r>
              <w:rPr>
                <w:rFonts w:ascii="Tahoma" w:hAnsi="Tahoma" w:cs="Tahoma"/>
                <w:color w:val="333333"/>
                <w:sz w:val="20"/>
                <w:szCs w:val="20"/>
              </w:rPr>
              <w:t>Delete activates a trigger because the operation are logged individually.</w:t>
            </w:r>
          </w:p>
        </w:tc>
      </w:tr>
      <w:tr w:rsidR="008868F7" w:rsidTr="008868F7">
        <w:trPr>
          <w:trHeight w:val="510"/>
        </w:trPr>
        <w:tc>
          <w:tcPr>
            <w:tcW w:w="4920" w:type="dxa"/>
            <w:tcBorders>
              <w:top w:val="single" w:sz="6" w:space="0" w:color="4F81BD" w:themeColor="accent1"/>
              <w:left w:val="single" w:sz="8" w:space="0" w:color="4F81BD" w:themeColor="accent1"/>
              <w:bottom w:val="single" w:sz="4" w:space="0" w:color="4F81BD" w:themeColor="accent1"/>
              <w:right w:val="single" w:sz="4" w:space="0" w:color="4F81BD" w:themeColor="accent1"/>
            </w:tcBorders>
            <w:shd w:val="clear" w:color="auto" w:fill="C0C0C0"/>
            <w:tcMar>
              <w:top w:w="45" w:type="dxa"/>
              <w:left w:w="150" w:type="dxa"/>
              <w:bottom w:w="45" w:type="dxa"/>
              <w:right w:w="150" w:type="dxa"/>
            </w:tcMar>
            <w:hideMark/>
          </w:tcPr>
          <w:p w:rsidR="008868F7" w:rsidRPr="004D587B" w:rsidRDefault="008868F7">
            <w:pPr>
              <w:spacing w:before="75" w:after="150" w:line="276" w:lineRule="auto"/>
              <w:rPr>
                <w:rFonts w:ascii="Tahoma" w:hAnsi="Tahoma" w:cs="Tahoma"/>
                <w:color w:val="FF0000"/>
              </w:rPr>
            </w:pPr>
            <w:r w:rsidRPr="004D587B">
              <w:rPr>
                <w:rFonts w:ascii="Tahoma" w:hAnsi="Tahoma" w:cs="Tahoma"/>
                <w:color w:val="FF0000"/>
              </w:rPr>
              <w:t>Faster in performance wise, because it is minimally logged in transaction log.</w:t>
            </w:r>
          </w:p>
        </w:tc>
        <w:tc>
          <w:tcPr>
            <w:tcW w:w="5640" w:type="dxa"/>
            <w:tcBorders>
              <w:top w:val="single" w:sz="6" w:space="0" w:color="4F81BD" w:themeColor="accent1"/>
              <w:left w:val="single" w:sz="6" w:space="0" w:color="4F81BD" w:themeColor="accent1"/>
              <w:bottom w:val="single" w:sz="4" w:space="0" w:color="4F81BD" w:themeColor="accent1"/>
              <w:right w:val="single" w:sz="8" w:space="0" w:color="4F81BD" w:themeColor="accent1"/>
            </w:tcBorders>
            <w:shd w:val="clear" w:color="auto" w:fill="C0C0C0"/>
            <w:tcMar>
              <w:top w:w="45" w:type="dxa"/>
              <w:left w:w="150" w:type="dxa"/>
              <w:bottom w:w="45" w:type="dxa"/>
              <w:right w:w="150" w:type="dxa"/>
            </w:tcMar>
            <w:hideMark/>
          </w:tcPr>
          <w:p w:rsidR="008868F7" w:rsidRPr="004D587B" w:rsidRDefault="008868F7">
            <w:pPr>
              <w:spacing w:before="75" w:after="150" w:line="276" w:lineRule="auto"/>
              <w:rPr>
                <w:rFonts w:ascii="Tahoma" w:hAnsi="Tahoma" w:cs="Tahoma"/>
                <w:color w:val="FF0000"/>
              </w:rPr>
            </w:pPr>
            <w:r w:rsidRPr="004D587B">
              <w:rPr>
                <w:rFonts w:ascii="Tahoma" w:hAnsi="Tahoma" w:cs="Tahoma"/>
                <w:color w:val="FF0000"/>
              </w:rPr>
              <w:t>Slower than truncate because, it maintain logs for every record</w:t>
            </w:r>
          </w:p>
        </w:tc>
      </w:tr>
      <w:tr w:rsidR="008868F7" w:rsidTr="008868F7">
        <w:trPr>
          <w:trHeight w:val="255"/>
        </w:trPr>
        <w:tc>
          <w:tcPr>
            <w:tcW w:w="4920" w:type="dxa"/>
            <w:tcBorders>
              <w:top w:val="single" w:sz="6" w:space="0" w:color="4F81BD" w:themeColor="accent1"/>
              <w:left w:val="single" w:sz="8" w:space="0" w:color="4F81BD" w:themeColor="accent1"/>
              <w:bottom w:val="single" w:sz="4" w:space="0" w:color="4F81BD" w:themeColor="accent1"/>
              <w:right w:val="single" w:sz="4" w:space="0" w:color="4F81BD" w:themeColor="accent1"/>
            </w:tcBorders>
            <w:shd w:val="clear" w:color="auto" w:fill="D3DFEE" w:themeFill="accent1" w:themeFillTint="3F"/>
            <w:tcMar>
              <w:top w:w="45" w:type="dxa"/>
              <w:left w:w="150" w:type="dxa"/>
              <w:bottom w:w="45" w:type="dxa"/>
              <w:right w:w="150" w:type="dxa"/>
            </w:tcMar>
            <w:hideMark/>
          </w:tcPr>
          <w:p w:rsidR="008868F7" w:rsidRDefault="008868F7">
            <w:pPr>
              <w:spacing w:line="276" w:lineRule="auto"/>
              <w:rPr>
                <w:rFonts w:asciiTheme="minorHAnsi" w:eastAsiaTheme="minorHAnsi" w:hAnsiTheme="minorHAnsi"/>
              </w:rPr>
            </w:pPr>
          </w:p>
        </w:tc>
        <w:tc>
          <w:tcPr>
            <w:tcW w:w="5640" w:type="dxa"/>
            <w:tcBorders>
              <w:top w:val="single" w:sz="6" w:space="0" w:color="4F81BD" w:themeColor="accent1"/>
              <w:left w:val="single" w:sz="6" w:space="0" w:color="4F81BD" w:themeColor="accent1"/>
              <w:bottom w:val="single" w:sz="4" w:space="0" w:color="4F81BD" w:themeColor="accent1"/>
              <w:right w:val="single" w:sz="8" w:space="0" w:color="4F81BD" w:themeColor="accent1"/>
            </w:tcBorders>
            <w:shd w:val="clear" w:color="auto" w:fill="D3DFEE" w:themeFill="accent1" w:themeFillTint="3F"/>
            <w:tcMar>
              <w:top w:w="45" w:type="dxa"/>
              <w:left w:w="150" w:type="dxa"/>
              <w:bottom w:w="45" w:type="dxa"/>
              <w:right w:w="150" w:type="dxa"/>
            </w:tcMar>
            <w:hideMark/>
          </w:tcPr>
          <w:p w:rsidR="008868F7" w:rsidRDefault="008868F7">
            <w:pPr>
              <w:spacing w:line="276" w:lineRule="auto"/>
              <w:rPr>
                <w:rFonts w:asciiTheme="minorHAnsi" w:eastAsiaTheme="minorHAnsi" w:hAnsiTheme="minorHAnsi"/>
              </w:rPr>
            </w:pPr>
          </w:p>
        </w:tc>
      </w:tr>
      <w:tr w:rsidR="008868F7" w:rsidTr="008868F7">
        <w:trPr>
          <w:trHeight w:val="765"/>
        </w:trPr>
        <w:tc>
          <w:tcPr>
            <w:tcW w:w="4920" w:type="dxa"/>
            <w:tcBorders>
              <w:top w:val="single" w:sz="6" w:space="0" w:color="auto"/>
              <w:left w:val="single" w:sz="8" w:space="0" w:color="auto"/>
              <w:bottom w:val="single" w:sz="4" w:space="0" w:color="auto"/>
              <w:right w:val="single" w:sz="4" w:space="0" w:color="auto"/>
            </w:tcBorders>
            <w:shd w:val="clear" w:color="auto" w:fill="auto"/>
            <w:tcMar>
              <w:top w:w="45" w:type="dxa"/>
              <w:left w:w="150" w:type="dxa"/>
              <w:bottom w:w="45" w:type="dxa"/>
              <w:right w:w="150" w:type="dxa"/>
            </w:tcMar>
            <w:hideMark/>
          </w:tcPr>
          <w:p w:rsidR="008868F7" w:rsidRDefault="008868F7">
            <w:pPr>
              <w:spacing w:line="276" w:lineRule="auto"/>
              <w:rPr>
                <w:ins w:id="41" w:author="Unknown"/>
                <w:rFonts w:ascii="Tahoma" w:hAnsi="Tahoma" w:cs="Tahoma"/>
                <w:color w:val="333333"/>
                <w:sz w:val="18"/>
                <w:szCs w:val="18"/>
              </w:rPr>
            </w:pPr>
            <w:ins w:id="42" w:author="Unknown">
              <w:r>
                <w:rPr>
                  <w:rFonts w:ascii="Tahoma" w:hAnsi="Tahoma" w:cs="Tahoma"/>
                  <w:color w:val="333333"/>
                  <w:sz w:val="20"/>
                  <w:szCs w:val="20"/>
                </w:rPr>
                <w:t>Drop all object’s statistics and marks like High Water Mark free extents and leave the object really empty with the first extent. zero pages are left in the table</w:t>
              </w:r>
            </w:ins>
          </w:p>
        </w:tc>
        <w:tc>
          <w:tcPr>
            <w:tcW w:w="5640" w:type="dxa"/>
            <w:tcBorders>
              <w:top w:val="single" w:sz="6" w:space="0" w:color="auto"/>
              <w:left w:val="single" w:sz="6" w:space="0" w:color="auto"/>
              <w:bottom w:val="single" w:sz="4" w:space="0" w:color="auto"/>
              <w:right w:val="single" w:sz="8" w:space="0" w:color="auto"/>
            </w:tcBorders>
            <w:shd w:val="clear" w:color="auto" w:fill="auto"/>
            <w:tcMar>
              <w:top w:w="45" w:type="dxa"/>
              <w:left w:w="150" w:type="dxa"/>
              <w:bottom w:w="45" w:type="dxa"/>
              <w:right w:w="150" w:type="dxa"/>
            </w:tcMar>
            <w:hideMark/>
          </w:tcPr>
          <w:p w:rsidR="008868F7" w:rsidRDefault="008868F7">
            <w:pPr>
              <w:spacing w:line="276" w:lineRule="auto"/>
              <w:rPr>
                <w:ins w:id="43" w:author="Unknown"/>
                <w:rFonts w:ascii="Tahoma" w:hAnsi="Tahoma" w:cs="Tahoma"/>
                <w:color w:val="333333"/>
                <w:sz w:val="18"/>
                <w:szCs w:val="18"/>
              </w:rPr>
            </w:pPr>
            <w:ins w:id="44" w:author="Unknown">
              <w:r>
                <w:rPr>
                  <w:rFonts w:ascii="Tahoma" w:hAnsi="Tahoma" w:cs="Tahoma"/>
                  <w:color w:val="333333"/>
                  <w:sz w:val="20"/>
                  <w:szCs w:val="20"/>
                </w:rPr>
                <w:t>keeps object’s statistics and all allocated space. After a DELETE statement is executed,the table can still contain empty pages.</w:t>
              </w:r>
            </w:ins>
          </w:p>
        </w:tc>
      </w:tr>
      <w:tr w:rsidR="008868F7" w:rsidTr="008868F7">
        <w:trPr>
          <w:trHeight w:val="1020"/>
        </w:trPr>
        <w:tc>
          <w:tcPr>
            <w:tcW w:w="4920" w:type="dxa"/>
            <w:tcBorders>
              <w:top w:val="single" w:sz="6" w:space="0" w:color="auto"/>
              <w:left w:val="single" w:sz="8" w:space="0" w:color="auto"/>
              <w:bottom w:val="single" w:sz="4" w:space="0" w:color="auto"/>
              <w:right w:val="single" w:sz="4" w:space="0" w:color="auto"/>
            </w:tcBorders>
            <w:shd w:val="clear" w:color="auto" w:fill="C0C0C0"/>
            <w:tcMar>
              <w:top w:w="45" w:type="dxa"/>
              <w:left w:w="150" w:type="dxa"/>
              <w:bottom w:w="45" w:type="dxa"/>
              <w:right w:w="150" w:type="dxa"/>
            </w:tcMar>
            <w:hideMark/>
          </w:tcPr>
          <w:p w:rsidR="008868F7" w:rsidRDefault="008868F7">
            <w:pPr>
              <w:spacing w:line="276" w:lineRule="auto"/>
              <w:rPr>
                <w:ins w:id="45" w:author="Unknown"/>
                <w:rFonts w:ascii="Tahoma" w:hAnsi="Tahoma" w:cs="Tahoma"/>
                <w:color w:val="333333"/>
                <w:sz w:val="18"/>
                <w:szCs w:val="18"/>
              </w:rPr>
            </w:pPr>
            <w:ins w:id="46" w:author="Unknown">
              <w:r>
                <w:rPr>
                  <w:rFonts w:ascii="Tahoma" w:hAnsi="Tahoma" w:cs="Tahoma"/>
                  <w:color w:val="333333"/>
                  <w:sz w:val="20"/>
                  <w:szCs w:val="20"/>
                </w:rPr>
                <w:t>TRUNCATE TABLE removes the data by deallocating the data pages used to store the table data and records only the page deallocations in the transaction lo</w:t>
              </w:r>
            </w:ins>
          </w:p>
        </w:tc>
        <w:tc>
          <w:tcPr>
            <w:tcW w:w="5640" w:type="dxa"/>
            <w:tcBorders>
              <w:top w:val="single" w:sz="6" w:space="0" w:color="auto"/>
              <w:left w:val="single" w:sz="6" w:space="0" w:color="auto"/>
              <w:bottom w:val="single" w:sz="4" w:space="0" w:color="auto"/>
              <w:right w:val="single" w:sz="8" w:space="0" w:color="auto"/>
            </w:tcBorders>
            <w:shd w:val="clear" w:color="auto" w:fill="C0C0C0"/>
            <w:tcMar>
              <w:top w:w="45" w:type="dxa"/>
              <w:left w:w="150" w:type="dxa"/>
              <w:bottom w:w="45" w:type="dxa"/>
              <w:right w:w="150" w:type="dxa"/>
            </w:tcMar>
            <w:hideMark/>
          </w:tcPr>
          <w:p w:rsidR="008868F7" w:rsidRDefault="008868F7">
            <w:pPr>
              <w:spacing w:line="276" w:lineRule="auto"/>
              <w:rPr>
                <w:ins w:id="47" w:author="Unknown"/>
                <w:rFonts w:ascii="Tahoma" w:hAnsi="Tahoma" w:cs="Tahoma"/>
                <w:color w:val="333333"/>
                <w:sz w:val="18"/>
                <w:szCs w:val="18"/>
              </w:rPr>
            </w:pPr>
            <w:ins w:id="48" w:author="Unknown">
              <w:r>
                <w:rPr>
                  <w:rFonts w:ascii="Tahoma" w:hAnsi="Tahoma" w:cs="Tahoma"/>
                  <w:color w:val="333333"/>
                  <w:sz w:val="20"/>
                  <w:szCs w:val="20"/>
                </w:rPr>
                <w:t>The DELETE statement removes rows one at a time and records an entry in the transaction log for each deleted row</w:t>
              </w:r>
            </w:ins>
          </w:p>
        </w:tc>
      </w:tr>
      <w:tr w:rsidR="008868F7" w:rsidTr="008868F7">
        <w:trPr>
          <w:trHeight w:val="765"/>
        </w:trPr>
        <w:tc>
          <w:tcPr>
            <w:tcW w:w="4920" w:type="dxa"/>
            <w:tcBorders>
              <w:top w:val="single" w:sz="6" w:space="0" w:color="auto"/>
              <w:left w:val="single" w:sz="8" w:space="0" w:color="auto"/>
              <w:bottom w:val="single" w:sz="4" w:space="0" w:color="auto"/>
              <w:right w:val="single" w:sz="4" w:space="0" w:color="auto"/>
            </w:tcBorders>
            <w:shd w:val="clear" w:color="auto" w:fill="auto"/>
            <w:tcMar>
              <w:top w:w="45" w:type="dxa"/>
              <w:left w:w="150" w:type="dxa"/>
              <w:bottom w:w="45" w:type="dxa"/>
              <w:right w:w="150" w:type="dxa"/>
            </w:tcMar>
            <w:hideMark/>
          </w:tcPr>
          <w:p w:rsidR="008868F7" w:rsidRDefault="008868F7">
            <w:pPr>
              <w:spacing w:line="276" w:lineRule="auto"/>
              <w:rPr>
                <w:ins w:id="49" w:author="Unknown"/>
                <w:rFonts w:ascii="Tahoma" w:hAnsi="Tahoma" w:cs="Tahoma"/>
                <w:color w:val="333333"/>
                <w:sz w:val="18"/>
                <w:szCs w:val="18"/>
              </w:rPr>
            </w:pPr>
            <w:ins w:id="50" w:author="Unknown">
              <w:r>
                <w:rPr>
                  <w:rFonts w:ascii="Tahoma" w:hAnsi="Tahoma" w:cs="Tahoma"/>
                  <w:color w:val="333333"/>
                  <w:sz w:val="20"/>
                  <w:szCs w:val="20"/>
                </w:rPr>
                <w:t>If the table contains an identity column, the counter for that column is reset to the seed value that is defined for the column</w:t>
              </w:r>
            </w:ins>
          </w:p>
        </w:tc>
        <w:tc>
          <w:tcPr>
            <w:tcW w:w="5640" w:type="dxa"/>
            <w:tcBorders>
              <w:top w:val="single" w:sz="6" w:space="0" w:color="auto"/>
              <w:left w:val="single" w:sz="6" w:space="0" w:color="auto"/>
              <w:bottom w:val="single" w:sz="4" w:space="0" w:color="auto"/>
              <w:right w:val="single" w:sz="8" w:space="0" w:color="auto"/>
            </w:tcBorders>
            <w:shd w:val="clear" w:color="auto" w:fill="auto"/>
            <w:tcMar>
              <w:top w:w="45" w:type="dxa"/>
              <w:left w:w="150" w:type="dxa"/>
              <w:bottom w:w="45" w:type="dxa"/>
              <w:right w:w="150" w:type="dxa"/>
            </w:tcMar>
            <w:hideMark/>
          </w:tcPr>
          <w:p w:rsidR="008868F7" w:rsidRDefault="008868F7">
            <w:pPr>
              <w:spacing w:line="276" w:lineRule="auto"/>
              <w:rPr>
                <w:ins w:id="51" w:author="Unknown"/>
                <w:rFonts w:ascii="Tahoma" w:hAnsi="Tahoma" w:cs="Tahoma"/>
                <w:color w:val="333333"/>
                <w:sz w:val="18"/>
                <w:szCs w:val="18"/>
              </w:rPr>
            </w:pPr>
            <w:ins w:id="52" w:author="Unknown">
              <w:r>
                <w:rPr>
                  <w:rFonts w:ascii="Tahoma" w:hAnsi="Tahoma" w:cs="Tahoma"/>
                  <w:color w:val="333333"/>
                  <w:sz w:val="20"/>
                  <w:szCs w:val="20"/>
                </w:rPr>
                <w:t>DELETE retain the identity</w:t>
              </w:r>
            </w:ins>
          </w:p>
        </w:tc>
      </w:tr>
      <w:tr w:rsidR="008868F7" w:rsidTr="008868F7">
        <w:trPr>
          <w:trHeight w:val="1800"/>
        </w:trPr>
        <w:tc>
          <w:tcPr>
            <w:tcW w:w="4920" w:type="dxa"/>
            <w:tcBorders>
              <w:top w:val="single" w:sz="6" w:space="0" w:color="auto"/>
              <w:left w:val="single" w:sz="8" w:space="0" w:color="auto"/>
              <w:bottom w:val="single" w:sz="8" w:space="0" w:color="auto"/>
              <w:right w:val="single" w:sz="4" w:space="0" w:color="auto"/>
            </w:tcBorders>
            <w:shd w:val="clear" w:color="auto" w:fill="C0C0C0"/>
            <w:tcMar>
              <w:top w:w="45" w:type="dxa"/>
              <w:left w:w="150" w:type="dxa"/>
              <w:bottom w:w="45" w:type="dxa"/>
              <w:right w:w="150" w:type="dxa"/>
            </w:tcMar>
            <w:hideMark/>
          </w:tcPr>
          <w:p w:rsidR="008868F7" w:rsidRDefault="008868F7">
            <w:pPr>
              <w:spacing w:line="276" w:lineRule="auto"/>
              <w:rPr>
                <w:ins w:id="53" w:author="Unknown"/>
                <w:rFonts w:ascii="Tahoma" w:hAnsi="Tahoma" w:cs="Tahoma"/>
                <w:color w:val="333333"/>
                <w:sz w:val="18"/>
                <w:szCs w:val="18"/>
              </w:rPr>
            </w:pPr>
            <w:ins w:id="54" w:author="Unknown">
              <w:r>
                <w:rPr>
                  <w:rFonts w:ascii="Tahoma" w:hAnsi="Tahoma" w:cs="Tahoma"/>
                  <w:color w:val="333333"/>
                  <w:sz w:val="20"/>
                  <w:szCs w:val="20"/>
                </w:rPr>
                <w:t>Restrictions on using Truncate Statement</w:t>
              </w:r>
              <w:r>
                <w:rPr>
                  <w:rFonts w:ascii="Tahoma" w:hAnsi="Tahoma" w:cs="Tahoma"/>
                  <w:color w:val="333333"/>
                  <w:sz w:val="20"/>
                  <w:szCs w:val="20"/>
                </w:rPr>
                <w:br/>
                <w:t>1. Are referenced by a FOREIGN KEY constraint.</w:t>
              </w:r>
              <w:r>
                <w:rPr>
                  <w:rFonts w:ascii="Tahoma" w:hAnsi="Tahoma" w:cs="Tahoma"/>
                  <w:color w:val="333333"/>
                  <w:sz w:val="20"/>
                  <w:szCs w:val="20"/>
                </w:rPr>
                <w:br/>
                <w:t>2. Participate in an indexed view.</w:t>
              </w:r>
              <w:r>
                <w:rPr>
                  <w:rFonts w:ascii="Tahoma" w:hAnsi="Tahoma" w:cs="Tahoma"/>
                  <w:color w:val="333333"/>
                  <w:sz w:val="20"/>
                  <w:szCs w:val="20"/>
                </w:rPr>
                <w:br/>
                <w:t>3. Are published by using transactional replication or merge replication.</w:t>
              </w:r>
            </w:ins>
          </w:p>
        </w:tc>
        <w:tc>
          <w:tcPr>
            <w:tcW w:w="5640" w:type="dxa"/>
            <w:tcBorders>
              <w:top w:val="single" w:sz="6" w:space="0" w:color="auto"/>
              <w:left w:val="single" w:sz="6" w:space="0" w:color="auto"/>
              <w:bottom w:val="single" w:sz="8" w:space="0" w:color="auto"/>
              <w:right w:val="single" w:sz="8" w:space="0" w:color="auto"/>
            </w:tcBorders>
            <w:shd w:val="clear" w:color="auto" w:fill="C0C0C0"/>
            <w:tcMar>
              <w:top w:w="45" w:type="dxa"/>
              <w:left w:w="150" w:type="dxa"/>
              <w:bottom w:w="45" w:type="dxa"/>
              <w:right w:w="150" w:type="dxa"/>
            </w:tcMar>
            <w:hideMark/>
          </w:tcPr>
          <w:p w:rsidR="008868F7" w:rsidRDefault="008868F7">
            <w:pPr>
              <w:spacing w:line="276" w:lineRule="auto"/>
              <w:rPr>
                <w:ins w:id="55" w:author="Unknown"/>
                <w:rFonts w:ascii="Tahoma" w:hAnsi="Tahoma" w:cs="Tahoma"/>
                <w:color w:val="333333"/>
                <w:sz w:val="18"/>
                <w:szCs w:val="18"/>
              </w:rPr>
            </w:pPr>
            <w:ins w:id="56" w:author="Unknown">
              <w:r>
                <w:rPr>
                  <w:rFonts w:ascii="Tahoma" w:hAnsi="Tahoma" w:cs="Tahoma"/>
                  <w:color w:val="333333"/>
                  <w:sz w:val="20"/>
                  <w:szCs w:val="20"/>
                </w:rPr>
                <w:t>Delete works at row level, thus row level constrains apply</w:t>
              </w:r>
            </w:ins>
          </w:p>
        </w:tc>
      </w:tr>
    </w:tbl>
    <w:p w:rsidR="008868F7" w:rsidRDefault="008868F7" w:rsidP="008868F7"/>
    <w:p w:rsidR="008868F7" w:rsidRDefault="008868F7" w:rsidP="008868F7"/>
    <w:p w:rsidR="008868F7" w:rsidRDefault="008868F7" w:rsidP="008868F7">
      <w:pPr>
        <w:rPr>
          <w:rFonts w:ascii="Segoe UI" w:hAnsi="Segoe UI" w:cs="Segoe UI"/>
          <w:color w:val="111111"/>
          <w:sz w:val="21"/>
          <w:szCs w:val="21"/>
        </w:rPr>
      </w:pPr>
      <w:r>
        <w:rPr>
          <w:rFonts w:ascii="Segoe UI" w:hAnsi="Segoe UI" w:cs="Segoe UI"/>
          <w:b/>
          <w:bCs/>
          <w:color w:val="111111"/>
          <w:sz w:val="21"/>
          <w:szCs w:val="21"/>
        </w:rPr>
        <w:lastRenderedPageBreak/>
        <w:t>DELETE</w:t>
      </w:r>
      <w:r>
        <w:rPr>
          <w:rFonts w:ascii="Segoe UI" w:hAnsi="Segoe UI" w:cs="Segoe UI"/>
          <w:color w:val="111111"/>
          <w:sz w:val="21"/>
          <w:szCs w:val="21"/>
        </w:rPr>
        <w:br/>
        <w:t>1. DELETE is a DML Command.</w:t>
      </w:r>
      <w:r>
        <w:rPr>
          <w:rFonts w:ascii="Segoe UI" w:hAnsi="Segoe UI" w:cs="Segoe UI"/>
          <w:color w:val="111111"/>
          <w:sz w:val="21"/>
          <w:szCs w:val="21"/>
        </w:rPr>
        <w:br/>
        <w:t>2. DELETE statement is executed using a row lock, each row in the table is locked for deletion.</w:t>
      </w:r>
      <w:r>
        <w:rPr>
          <w:rFonts w:ascii="Segoe UI" w:hAnsi="Segoe UI" w:cs="Segoe UI"/>
          <w:color w:val="111111"/>
          <w:sz w:val="21"/>
          <w:szCs w:val="21"/>
        </w:rPr>
        <w:br/>
        <w:t>3. We can specify filters in where clause</w:t>
      </w:r>
      <w:r>
        <w:rPr>
          <w:rFonts w:ascii="Segoe UI" w:hAnsi="Segoe UI" w:cs="Segoe UI"/>
          <w:color w:val="111111"/>
          <w:sz w:val="21"/>
          <w:szCs w:val="21"/>
        </w:rPr>
        <w:br/>
        <w:t>4. It deletes specified data if where condition exists.</w:t>
      </w:r>
      <w:r>
        <w:rPr>
          <w:rFonts w:ascii="Segoe UI" w:hAnsi="Segoe UI" w:cs="Segoe UI"/>
          <w:color w:val="111111"/>
          <w:sz w:val="21"/>
          <w:szCs w:val="21"/>
        </w:rPr>
        <w:br/>
        <w:t>5. Delete activates a trigger because the operation are logged individually.</w:t>
      </w:r>
      <w:r>
        <w:rPr>
          <w:rFonts w:ascii="Segoe UI" w:hAnsi="Segoe UI" w:cs="Segoe UI"/>
          <w:color w:val="111111"/>
          <w:sz w:val="21"/>
          <w:szCs w:val="21"/>
        </w:rPr>
        <w:br/>
        <w:t>6. Slower than truncate because, it keeps logs.</w:t>
      </w:r>
      <w:r>
        <w:rPr>
          <w:rFonts w:ascii="Segoe UI" w:hAnsi="Segoe UI" w:cs="Segoe UI"/>
          <w:color w:val="111111"/>
          <w:sz w:val="21"/>
          <w:szCs w:val="21"/>
        </w:rPr>
        <w:br/>
        <w:t>7</w:t>
      </w:r>
      <w:r>
        <w:rPr>
          <w:rFonts w:ascii="Segoe UI" w:hAnsi="Segoe UI" w:cs="Segoe UI"/>
          <w:b/>
          <w:color w:val="111111"/>
          <w:sz w:val="21"/>
          <w:szCs w:val="21"/>
        </w:rPr>
        <w:t>. Rollback is possible</w:t>
      </w:r>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b/>
          <w:bCs/>
          <w:color w:val="111111"/>
          <w:sz w:val="21"/>
          <w:szCs w:val="21"/>
        </w:rPr>
        <w:t>TRUNCATE</w:t>
      </w:r>
      <w:r>
        <w:rPr>
          <w:rFonts w:ascii="Segoe UI" w:hAnsi="Segoe UI" w:cs="Segoe UI"/>
          <w:color w:val="111111"/>
          <w:sz w:val="21"/>
          <w:szCs w:val="21"/>
        </w:rPr>
        <w:br/>
        <w:t>1. TRUNCATE is a DDL command.</w:t>
      </w:r>
      <w:r>
        <w:rPr>
          <w:rFonts w:ascii="Segoe UI" w:hAnsi="Segoe UI" w:cs="Segoe UI"/>
          <w:color w:val="111111"/>
          <w:sz w:val="21"/>
          <w:szCs w:val="21"/>
        </w:rPr>
        <w:br/>
        <w:t>2. TRUNCATE TABLE always locks the table and page but not each row.</w:t>
      </w:r>
      <w:r>
        <w:rPr>
          <w:rFonts w:ascii="Segoe UI" w:hAnsi="Segoe UI" w:cs="Segoe UI"/>
          <w:color w:val="111111"/>
          <w:sz w:val="21"/>
          <w:szCs w:val="21"/>
        </w:rPr>
        <w:br/>
        <w:t>3. Cannot use Where Condition.</w:t>
      </w:r>
      <w:r>
        <w:rPr>
          <w:rFonts w:ascii="Segoe UI" w:hAnsi="Segoe UI" w:cs="Segoe UI"/>
          <w:color w:val="111111"/>
          <w:sz w:val="21"/>
          <w:szCs w:val="21"/>
        </w:rPr>
        <w:br/>
        <w:t>4. It Removes all the data.</w:t>
      </w:r>
      <w:r>
        <w:rPr>
          <w:rFonts w:ascii="Segoe UI" w:hAnsi="Segoe UI" w:cs="Segoe UI"/>
          <w:color w:val="111111"/>
          <w:sz w:val="21"/>
          <w:szCs w:val="21"/>
        </w:rPr>
        <w:br/>
        <w:t>5. TRUNCATE TABLE cannot activate a trigger because the operation does not log individual row deletions.</w:t>
      </w:r>
      <w:r>
        <w:rPr>
          <w:rFonts w:ascii="Segoe UI" w:hAnsi="Segoe UI" w:cs="Segoe UI"/>
          <w:color w:val="111111"/>
          <w:sz w:val="21"/>
          <w:szCs w:val="21"/>
        </w:rPr>
        <w:br/>
        <w:t>6. Faster in performance wise, because it doesn't keep any logs.</w:t>
      </w:r>
      <w:r>
        <w:rPr>
          <w:rFonts w:ascii="Segoe UI" w:hAnsi="Segoe UI" w:cs="Segoe UI"/>
          <w:color w:val="111111"/>
          <w:sz w:val="21"/>
          <w:szCs w:val="21"/>
        </w:rPr>
        <w:br/>
        <w:t xml:space="preserve">7. </w:t>
      </w:r>
      <w:r>
        <w:rPr>
          <w:rFonts w:ascii="Segoe UI" w:hAnsi="Segoe UI" w:cs="Segoe UI"/>
          <w:b/>
          <w:color w:val="111111"/>
          <w:sz w:val="21"/>
          <w:szCs w:val="21"/>
        </w:rPr>
        <w:t>Rollback is not possible.</w:t>
      </w:r>
      <w:r>
        <w:rPr>
          <w:rFonts w:ascii="Segoe UI" w:hAnsi="Segoe UI" w:cs="Segoe UI"/>
          <w:color w:val="111111"/>
          <w:sz w:val="21"/>
          <w:szCs w:val="21"/>
        </w:rPr>
        <w:br/>
      </w:r>
      <w:r>
        <w:rPr>
          <w:rFonts w:ascii="Segoe UI" w:hAnsi="Segoe UI" w:cs="Segoe UI"/>
          <w:color w:val="111111"/>
          <w:sz w:val="21"/>
          <w:szCs w:val="21"/>
        </w:rPr>
        <w:br/>
        <w:t>DELETE and TRUNCATE both can be rolled back when used with TRANSACTION.</w:t>
      </w:r>
      <w:r>
        <w:rPr>
          <w:rFonts w:ascii="Segoe UI" w:hAnsi="Segoe UI" w:cs="Segoe UI"/>
          <w:color w:val="111111"/>
          <w:sz w:val="21"/>
          <w:szCs w:val="21"/>
        </w:rPr>
        <w:br/>
      </w:r>
      <w:r>
        <w:rPr>
          <w:rFonts w:ascii="Segoe UI" w:hAnsi="Segoe UI" w:cs="Segoe UI"/>
          <w:color w:val="111111"/>
          <w:sz w:val="21"/>
          <w:szCs w:val="21"/>
        </w:rPr>
        <w:br/>
        <w:t>If Transaction is done, means COMMITED, then we can not rollback TRUNCATE command, but we can still rollback DELETE command from LOG files, as DELETE write records them in Log file in case it is needed to rollback in future from LOG files.</w:t>
      </w:r>
    </w:p>
    <w:p w:rsidR="00EE27F0" w:rsidRDefault="00EE27F0" w:rsidP="008868F7">
      <w:pPr>
        <w:rPr>
          <w:rFonts w:ascii="Segoe UI" w:hAnsi="Segoe UI" w:cs="Segoe UI"/>
          <w:color w:val="111111"/>
          <w:sz w:val="21"/>
          <w:szCs w:val="21"/>
        </w:rPr>
      </w:pPr>
    </w:p>
    <w:p w:rsidR="00EE27F0" w:rsidRDefault="00EE27F0" w:rsidP="00EE27F0">
      <w:pPr>
        <w:pStyle w:val="NormalWeb"/>
      </w:pPr>
      <w:r>
        <w:t xml:space="preserve">CHECK constraints are not validated during DELETE statements. Therefore, executing DELETE statements on tables with certain types of check constraints may produce unexpected results. For example, consider the following statements executed on table </w:t>
      </w:r>
      <w:r>
        <w:rPr>
          <w:rStyle w:val="code"/>
        </w:rPr>
        <w:t>CheckTbl</w:t>
      </w:r>
      <w:r>
        <w:t>.</w:t>
      </w:r>
    </w:p>
    <w:p w:rsidR="00EE27F0" w:rsidRDefault="00493B1C" w:rsidP="00EE27F0">
      <w:hyperlink r:id="rId100" w:tooltip="Copy to clipboard." w:history="1">
        <w:r w:rsidR="00EE27F0">
          <w:rPr>
            <w:rStyle w:val="Hyperlink"/>
          </w:rPr>
          <w:t>Copy</w:t>
        </w:r>
      </w:hyperlink>
    </w:p>
    <w:p w:rsidR="00EE27F0" w:rsidRDefault="00EE27F0" w:rsidP="00EE27F0">
      <w:pPr>
        <w:pStyle w:val="HTMLPreformatted"/>
        <w:rPr>
          <w:color w:val="000000"/>
        </w:rPr>
      </w:pPr>
      <w:r>
        <w:rPr>
          <w:color w:val="000000"/>
        </w:rPr>
        <w:t>INSERT INTO CheckTbl VALUES (10, 10);</w:t>
      </w:r>
    </w:p>
    <w:p w:rsidR="00EE27F0" w:rsidRDefault="00EE27F0" w:rsidP="00EE27F0">
      <w:pPr>
        <w:pStyle w:val="HTMLPreformatted"/>
        <w:rPr>
          <w:color w:val="000000"/>
        </w:rPr>
      </w:pPr>
      <w:r>
        <w:rPr>
          <w:color w:val="000000"/>
        </w:rPr>
        <w:t>GO</w:t>
      </w:r>
    </w:p>
    <w:p w:rsidR="00EE27F0" w:rsidRDefault="00EE27F0" w:rsidP="00EE27F0">
      <w:pPr>
        <w:pStyle w:val="HTMLPreformatted"/>
        <w:rPr>
          <w:color w:val="000000"/>
        </w:rPr>
      </w:pPr>
      <w:r>
        <w:rPr>
          <w:color w:val="000000"/>
        </w:rPr>
        <w:t>DELETE CheckTbl WHERE col1 = 10;</w:t>
      </w:r>
    </w:p>
    <w:p w:rsidR="00EE27F0" w:rsidRDefault="00EE27F0" w:rsidP="00EE27F0">
      <w:pPr>
        <w:pStyle w:val="NormalWeb"/>
      </w:pPr>
      <w:r>
        <w:t xml:space="preserve">The </w:t>
      </w:r>
      <w:r>
        <w:rPr>
          <w:rStyle w:val="code"/>
        </w:rPr>
        <w:t>DELETE</w:t>
      </w:r>
      <w:r>
        <w:t xml:space="preserve"> statement succeeds, even though the </w:t>
      </w:r>
      <w:r>
        <w:rPr>
          <w:rStyle w:val="code"/>
        </w:rPr>
        <w:t>CHECK</w:t>
      </w:r>
      <w:r>
        <w:t xml:space="preserve"> constraint specifies that table </w:t>
      </w:r>
      <w:r>
        <w:rPr>
          <w:rStyle w:val="code"/>
        </w:rPr>
        <w:t>CheckTbl</w:t>
      </w:r>
      <w:r>
        <w:t xml:space="preserve"> must have at least </w:t>
      </w:r>
      <w:r>
        <w:rPr>
          <w:rStyle w:val="code"/>
        </w:rPr>
        <w:t>1</w:t>
      </w:r>
      <w:r>
        <w:t xml:space="preserve"> row.</w:t>
      </w:r>
    </w:p>
    <w:p w:rsidR="00EE27F0" w:rsidRDefault="00EE27F0" w:rsidP="008868F7">
      <w:pPr>
        <w:rPr>
          <w:rFonts w:ascii="Segoe UI" w:hAnsi="Segoe UI" w:cs="Segoe UI"/>
          <w:color w:val="111111"/>
          <w:sz w:val="21"/>
          <w:szCs w:val="21"/>
        </w:rPr>
      </w:pPr>
    </w:p>
    <w:p w:rsidR="008868F7" w:rsidRDefault="008868F7" w:rsidP="008868F7">
      <w:pPr>
        <w:rPr>
          <w:rFonts w:ascii="Segoe UI" w:hAnsi="Segoe UI" w:cs="Segoe UI"/>
          <w:color w:val="111111"/>
          <w:sz w:val="21"/>
          <w:szCs w:val="21"/>
        </w:rPr>
      </w:pPr>
    </w:p>
    <w:p w:rsidR="008868F7" w:rsidRDefault="008868F7" w:rsidP="008868F7">
      <w:pPr>
        <w:rPr>
          <w:rFonts w:ascii="Segoe UI" w:hAnsi="Segoe UI" w:cs="Segoe UI"/>
          <w:color w:val="111111"/>
          <w:sz w:val="21"/>
          <w:szCs w:val="21"/>
        </w:rPr>
      </w:pPr>
    </w:p>
    <w:p w:rsidR="008868F7" w:rsidRDefault="008868F7" w:rsidP="008868F7">
      <w:pPr>
        <w:rPr>
          <w:rFonts w:ascii="Segoe UI" w:hAnsi="Segoe UI" w:cs="Segoe UI"/>
          <w:b/>
          <w:color w:val="111111"/>
          <w:sz w:val="36"/>
          <w:szCs w:val="36"/>
          <w:u w:val="single"/>
        </w:rPr>
      </w:pPr>
      <w:r>
        <w:rPr>
          <w:rFonts w:ascii="Segoe UI" w:hAnsi="Segoe UI" w:cs="Segoe UI"/>
          <w:b/>
          <w:color w:val="111111"/>
          <w:sz w:val="36"/>
          <w:szCs w:val="36"/>
          <w:u w:val="single"/>
        </w:rPr>
        <w:t>IF STMTS using SPs</w:t>
      </w:r>
    </w:p>
    <w:p w:rsidR="008868F7" w:rsidRDefault="008868F7" w:rsidP="008868F7">
      <w:pPr>
        <w:rPr>
          <w:rFonts w:ascii="Segoe UI" w:hAnsi="Segoe UI" w:cs="Segoe UI"/>
          <w:b/>
          <w:color w:val="111111"/>
          <w:sz w:val="36"/>
          <w:szCs w:val="36"/>
          <w:u w:val="single"/>
        </w:rPr>
      </w:pPr>
    </w:p>
    <w:p w:rsidR="008868F7" w:rsidRDefault="008868F7" w:rsidP="008868F7">
      <w:pPr>
        <w:spacing w:line="336" w:lineRule="auto"/>
        <w:rPr>
          <w:color w:val="191970"/>
          <w:sz w:val="20"/>
          <w:szCs w:val="20"/>
        </w:rPr>
      </w:pPr>
      <w:r>
        <w:rPr>
          <w:rFonts w:ascii="Verdana" w:hAnsi="Verdana"/>
          <w:color w:val="191970"/>
          <w:spacing w:val="2"/>
          <w:sz w:val="20"/>
          <w:szCs w:val="20"/>
        </w:rPr>
        <w:t>If performance were important I'd opt for:</w:t>
      </w:r>
      <w:r>
        <w:rPr>
          <w:rFonts w:ascii="Verdana" w:hAnsi="Verdana"/>
          <w:color w:val="191970"/>
          <w:spacing w:val="2"/>
          <w:sz w:val="20"/>
          <w:szCs w:val="20"/>
        </w:rPr>
        <w:br/>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IF @Color = 'Red' AND @Flavor = 'Sweet'</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 xml:space="preserve">BEGIN </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 xml:space="preserve">    EXEC dbo.usp_RedSweetStuff</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END</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IF @Color = 'Red' AND @Flavor &lt;&gt; 'Sweet'</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BEGIN</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 xml:space="preserve">    EXEC dbo.usp_RedStuffThatIsntSweet</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 xml:space="preserve">END </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IF @Color &lt;&gt; 'Red' AND @Flavor = 'Sweet'</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BEGIN</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 xml:space="preserve">    EXEC dbo.usp_NotRedSweetStuff</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END</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IF @Color &lt;&gt; 'Red' AND @Flavor &lt;&gt; 'Sweet'</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BEGIN</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 xml:space="preserve">    EXEC dbo.usp_NotRedStuff</w:t>
      </w:r>
    </w:p>
    <w:p w:rsidR="008868F7" w:rsidRDefault="008868F7" w:rsidP="0088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Courier" w:hAnsi="Courier" w:cs="Courier New"/>
          <w:color w:val="191970"/>
          <w:spacing w:val="2"/>
          <w:sz w:val="20"/>
          <w:szCs w:val="20"/>
        </w:rPr>
      </w:pPr>
      <w:r>
        <w:rPr>
          <w:rFonts w:ascii="Courier" w:hAnsi="Courier" w:cs="Courier New"/>
          <w:color w:val="191970"/>
          <w:spacing w:val="2"/>
          <w:sz w:val="20"/>
          <w:szCs w:val="20"/>
        </w:rPr>
        <w:t>END</w:t>
      </w:r>
    </w:p>
    <w:p w:rsidR="008868F7" w:rsidRDefault="008868F7" w:rsidP="008868F7"/>
    <w:p w:rsidR="008868F7" w:rsidRDefault="008868F7" w:rsidP="008868F7"/>
    <w:p w:rsidR="008868F7" w:rsidRDefault="008868F7" w:rsidP="008868F7"/>
    <w:p w:rsidR="008868F7" w:rsidRDefault="008868F7" w:rsidP="008868F7"/>
    <w:p w:rsidR="008868F7" w:rsidRDefault="008868F7" w:rsidP="008868F7"/>
    <w:p w:rsidR="008868F7" w:rsidRDefault="008868F7" w:rsidP="008868F7">
      <w:pPr>
        <w:rPr>
          <w:b/>
          <w:sz w:val="40"/>
          <w:szCs w:val="40"/>
          <w:u w:val="single"/>
        </w:rPr>
      </w:pPr>
      <w:r>
        <w:rPr>
          <w:b/>
          <w:sz w:val="40"/>
          <w:szCs w:val="40"/>
          <w:u w:val="single"/>
        </w:rPr>
        <w:t>IF ELSE STMTS</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if (@something = @somethingElse) begin</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select * from someTable</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end</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else begin</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if (@anotherThing = @someOtherThing) begin</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select * from someOtherTable</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end</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else begin</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select * from aCompletelyDifferentTable</w:t>
      </w:r>
    </w:p>
    <w:p w:rsidR="008868F7" w:rsidRDefault="008868F7" w:rsidP="0088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end</w:t>
      </w:r>
    </w:p>
    <w:p w:rsidR="008868F7" w:rsidRDefault="008868F7" w:rsidP="008868F7">
      <w:r>
        <w:t>end</w:t>
      </w:r>
    </w:p>
    <w:p w:rsidR="008868F7" w:rsidRDefault="008868F7" w:rsidP="008868F7"/>
    <w:p w:rsidR="008868F7" w:rsidRDefault="008868F7" w:rsidP="008868F7"/>
    <w:p w:rsidR="008868F7" w:rsidRDefault="008868F7" w:rsidP="008868F7">
      <w:pPr>
        <w:rPr>
          <w:b/>
          <w:sz w:val="40"/>
          <w:szCs w:val="40"/>
          <w:u w:val="single"/>
        </w:rPr>
      </w:pPr>
      <w:r>
        <w:rPr>
          <w:b/>
          <w:sz w:val="40"/>
          <w:szCs w:val="40"/>
          <w:u w:val="single"/>
        </w:rPr>
        <w:t>IF table EXISTS STMTS</w:t>
      </w:r>
    </w:p>
    <w:p w:rsidR="008868F7" w:rsidRDefault="008868F7" w:rsidP="008868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hAnsi="Consolas" w:cs="Consolas"/>
          <w:color w:val="000000"/>
          <w:sz w:val="20"/>
          <w:szCs w:val="20"/>
          <w:shd w:val="clear" w:color="auto" w:fill="EEEEEE"/>
        </w:rPr>
      </w:pPr>
      <w:r>
        <w:rPr>
          <w:rFonts w:ascii="Consolas" w:hAnsi="Consolas" w:cs="Consolas"/>
          <w:color w:val="00008B"/>
          <w:sz w:val="20"/>
          <w:szCs w:val="20"/>
          <w:shd w:val="clear" w:color="auto" w:fill="EEEEEE"/>
        </w:rPr>
        <w:t>IF</w:t>
      </w:r>
      <w:r>
        <w:rPr>
          <w:rFonts w:ascii="Consolas" w:hAnsi="Consolas" w:cs="Consolas"/>
          <w:color w:val="000000"/>
          <w:sz w:val="20"/>
          <w:szCs w:val="20"/>
          <w:shd w:val="clear" w:color="auto" w:fill="EEEEEE"/>
        </w:rPr>
        <w:t xml:space="preserve"> (</w:t>
      </w:r>
      <w:r>
        <w:rPr>
          <w:rFonts w:ascii="Consolas" w:hAnsi="Consolas" w:cs="Consolas"/>
          <w:color w:val="00008B"/>
          <w:sz w:val="20"/>
          <w:szCs w:val="20"/>
          <w:shd w:val="clear" w:color="auto" w:fill="EEEEEE"/>
        </w:rPr>
        <w:t>EXISTS</w:t>
      </w:r>
      <w:r>
        <w:rPr>
          <w:rFonts w:ascii="Consolas" w:hAnsi="Consolas" w:cs="Consolas"/>
          <w:color w:val="000000"/>
          <w:sz w:val="20"/>
          <w:szCs w:val="20"/>
          <w:shd w:val="clear" w:color="auto" w:fill="EEEEEE"/>
        </w:rPr>
        <w:t xml:space="preserve"> (</w:t>
      </w:r>
      <w:r>
        <w:rPr>
          <w:rFonts w:ascii="Consolas" w:hAnsi="Consolas" w:cs="Consolas"/>
          <w:color w:val="00008B"/>
          <w:sz w:val="20"/>
          <w:szCs w:val="20"/>
          <w:shd w:val="clear" w:color="auto" w:fill="EEEEEE"/>
        </w:rPr>
        <w:t>SELECT</w:t>
      </w:r>
      <w:r>
        <w:rPr>
          <w:rFonts w:ascii="Consolas" w:hAnsi="Consolas" w:cs="Consolas"/>
          <w:color w:val="000000"/>
          <w:sz w:val="20"/>
          <w:szCs w:val="20"/>
          <w:shd w:val="clear" w:color="auto" w:fill="EEEEEE"/>
        </w:rPr>
        <w:t xml:space="preserve"> * </w:t>
      </w:r>
    </w:p>
    <w:p w:rsidR="008868F7" w:rsidRDefault="008868F7" w:rsidP="008868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hAnsi="Consolas" w:cs="Consolas"/>
          <w:color w:val="000000"/>
          <w:sz w:val="20"/>
          <w:szCs w:val="20"/>
          <w:shd w:val="clear" w:color="auto" w:fill="EEEEEE"/>
        </w:rPr>
      </w:pPr>
      <w:r>
        <w:rPr>
          <w:rFonts w:ascii="Consolas" w:hAnsi="Consolas" w:cs="Consolas"/>
          <w:color w:val="000000"/>
          <w:sz w:val="20"/>
          <w:szCs w:val="20"/>
          <w:shd w:val="clear" w:color="auto" w:fill="EEEEEE"/>
        </w:rPr>
        <w:t xml:space="preserve">                 </w:t>
      </w:r>
      <w:r>
        <w:rPr>
          <w:rFonts w:ascii="Consolas" w:hAnsi="Consolas" w:cs="Consolas"/>
          <w:color w:val="00008B"/>
          <w:sz w:val="20"/>
          <w:szCs w:val="20"/>
          <w:shd w:val="clear" w:color="auto" w:fill="EEEEEE"/>
        </w:rPr>
        <w:t>FROM</w:t>
      </w:r>
      <w:r>
        <w:rPr>
          <w:rFonts w:ascii="Consolas" w:hAnsi="Consolas" w:cs="Consolas"/>
          <w:color w:val="000000"/>
          <w:sz w:val="20"/>
          <w:szCs w:val="20"/>
          <w:shd w:val="clear" w:color="auto" w:fill="EEEEEE"/>
        </w:rPr>
        <w:t xml:space="preserve"> INFORMATION_SCHEMA.TABLES </w:t>
      </w:r>
    </w:p>
    <w:p w:rsidR="008868F7" w:rsidRDefault="008868F7" w:rsidP="008868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hAnsi="Consolas" w:cs="Consolas"/>
          <w:color w:val="000000"/>
          <w:sz w:val="20"/>
          <w:szCs w:val="20"/>
          <w:shd w:val="clear" w:color="auto" w:fill="EEEEEE"/>
        </w:rPr>
      </w:pPr>
      <w:r>
        <w:rPr>
          <w:rFonts w:ascii="Consolas" w:hAnsi="Consolas" w:cs="Consolas"/>
          <w:color w:val="000000"/>
          <w:sz w:val="20"/>
          <w:szCs w:val="20"/>
          <w:shd w:val="clear" w:color="auto" w:fill="EEEEEE"/>
        </w:rPr>
        <w:t xml:space="preserve">                 </w:t>
      </w:r>
      <w:r>
        <w:rPr>
          <w:rFonts w:ascii="Consolas" w:hAnsi="Consolas" w:cs="Consolas"/>
          <w:color w:val="00008B"/>
          <w:sz w:val="20"/>
          <w:szCs w:val="20"/>
          <w:shd w:val="clear" w:color="auto" w:fill="EEEEEE"/>
        </w:rPr>
        <w:t>WHERE</w:t>
      </w:r>
      <w:r>
        <w:rPr>
          <w:rFonts w:ascii="Consolas" w:hAnsi="Consolas" w:cs="Consolas"/>
          <w:color w:val="000000"/>
          <w:sz w:val="20"/>
          <w:szCs w:val="20"/>
          <w:shd w:val="clear" w:color="auto" w:fill="EEEEEE"/>
        </w:rPr>
        <w:t xml:space="preserve"> TABLE_SCHEMA = </w:t>
      </w:r>
      <w:r>
        <w:rPr>
          <w:rFonts w:ascii="Consolas" w:hAnsi="Consolas" w:cs="Consolas"/>
          <w:color w:val="800000"/>
          <w:sz w:val="20"/>
          <w:szCs w:val="20"/>
          <w:shd w:val="clear" w:color="auto" w:fill="EEEEEE"/>
        </w:rPr>
        <w:t>'TheSchema'</w:t>
      </w:r>
      <w:r>
        <w:rPr>
          <w:rFonts w:ascii="Consolas" w:hAnsi="Consolas" w:cs="Consolas"/>
          <w:color w:val="000000"/>
          <w:sz w:val="20"/>
          <w:szCs w:val="20"/>
          <w:shd w:val="clear" w:color="auto" w:fill="EEEEEE"/>
        </w:rPr>
        <w:t xml:space="preserve"> </w:t>
      </w:r>
    </w:p>
    <w:p w:rsidR="008868F7" w:rsidRDefault="008868F7" w:rsidP="008868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hAnsi="Consolas" w:cs="Consolas"/>
          <w:color w:val="000000"/>
          <w:sz w:val="20"/>
          <w:szCs w:val="20"/>
          <w:shd w:val="clear" w:color="auto" w:fill="EEEEEE"/>
        </w:rPr>
      </w:pPr>
      <w:r>
        <w:rPr>
          <w:rFonts w:ascii="Consolas" w:hAnsi="Consolas" w:cs="Consolas"/>
          <w:color w:val="000000"/>
          <w:sz w:val="20"/>
          <w:szCs w:val="20"/>
          <w:shd w:val="clear" w:color="auto" w:fill="EEEEEE"/>
        </w:rPr>
        <w:lastRenderedPageBreak/>
        <w:t xml:space="preserve">                 </w:t>
      </w:r>
      <w:r>
        <w:rPr>
          <w:rFonts w:ascii="Consolas" w:hAnsi="Consolas" w:cs="Consolas"/>
          <w:color w:val="00008B"/>
          <w:sz w:val="20"/>
          <w:szCs w:val="20"/>
          <w:shd w:val="clear" w:color="auto" w:fill="EEEEEE"/>
        </w:rPr>
        <w:t>AND</w:t>
      </w:r>
      <w:r>
        <w:rPr>
          <w:rFonts w:ascii="Consolas" w:hAnsi="Consolas" w:cs="Consolas"/>
          <w:color w:val="000000"/>
          <w:sz w:val="20"/>
          <w:szCs w:val="20"/>
          <w:shd w:val="clear" w:color="auto" w:fill="EEEEEE"/>
        </w:rPr>
        <w:t xml:space="preserve">  TABLE_NAME = </w:t>
      </w:r>
      <w:r>
        <w:rPr>
          <w:rFonts w:ascii="Consolas" w:hAnsi="Consolas" w:cs="Consolas"/>
          <w:color w:val="800000"/>
          <w:sz w:val="20"/>
          <w:szCs w:val="20"/>
          <w:shd w:val="clear" w:color="auto" w:fill="EEEEEE"/>
        </w:rPr>
        <w:t>'TheTable'</w:t>
      </w:r>
      <w:r>
        <w:rPr>
          <w:rFonts w:ascii="Consolas" w:hAnsi="Consolas" w:cs="Consolas"/>
          <w:color w:val="000000"/>
          <w:sz w:val="20"/>
          <w:szCs w:val="20"/>
          <w:shd w:val="clear" w:color="auto" w:fill="EEEEEE"/>
        </w:rPr>
        <w:t>))</w:t>
      </w:r>
    </w:p>
    <w:p w:rsidR="008868F7" w:rsidRDefault="008868F7" w:rsidP="008868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hAnsi="Consolas" w:cs="Consolas"/>
          <w:color w:val="000000"/>
          <w:sz w:val="20"/>
          <w:szCs w:val="20"/>
          <w:shd w:val="clear" w:color="auto" w:fill="EEEEEE"/>
        </w:rPr>
      </w:pPr>
      <w:r>
        <w:rPr>
          <w:rFonts w:ascii="Consolas" w:hAnsi="Consolas" w:cs="Consolas"/>
          <w:color w:val="00008B"/>
          <w:sz w:val="20"/>
          <w:szCs w:val="20"/>
          <w:shd w:val="clear" w:color="auto" w:fill="EEEEEE"/>
        </w:rPr>
        <w:t>BEGIN</w:t>
      </w:r>
    </w:p>
    <w:p w:rsidR="008868F7" w:rsidRDefault="008868F7" w:rsidP="008868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center"/>
        <w:rPr>
          <w:rFonts w:ascii="Consolas" w:hAnsi="Consolas" w:cs="Consolas"/>
          <w:color w:val="000000"/>
          <w:sz w:val="20"/>
          <w:szCs w:val="20"/>
          <w:shd w:val="clear" w:color="auto" w:fill="EEEEEE"/>
        </w:rPr>
      </w:pPr>
      <w:r>
        <w:rPr>
          <w:rFonts w:ascii="Consolas" w:hAnsi="Consolas" w:cs="Consolas"/>
          <w:color w:val="000000"/>
          <w:sz w:val="20"/>
          <w:szCs w:val="20"/>
          <w:shd w:val="clear" w:color="auto" w:fill="EEEEEE"/>
        </w:rPr>
        <w:t xml:space="preserve">    </w:t>
      </w:r>
      <w:r>
        <w:rPr>
          <w:rFonts w:ascii="Consolas" w:hAnsi="Consolas" w:cs="Consolas"/>
          <w:color w:val="808080"/>
          <w:sz w:val="20"/>
          <w:szCs w:val="20"/>
          <w:shd w:val="clear" w:color="auto" w:fill="EEEEEE"/>
        </w:rPr>
        <w:t>--Do Stuff</w:t>
      </w:r>
    </w:p>
    <w:p w:rsidR="008868F7" w:rsidRDefault="008868F7" w:rsidP="008868F7">
      <w:pPr>
        <w:ind w:left="2880" w:firstLine="720"/>
        <w:rPr>
          <w:color w:val="00008B"/>
          <w:shd w:val="clear" w:color="auto" w:fill="EEEEEE"/>
        </w:rPr>
      </w:pPr>
      <w:r>
        <w:rPr>
          <w:color w:val="00008B"/>
          <w:shd w:val="clear" w:color="auto" w:fill="EEEEEE"/>
        </w:rPr>
        <w:t>END</w:t>
      </w:r>
    </w:p>
    <w:p w:rsidR="008868F7" w:rsidRDefault="008868F7" w:rsidP="008868F7">
      <w:pPr>
        <w:ind w:left="2880" w:firstLine="720"/>
        <w:rPr>
          <w:color w:val="00008B"/>
          <w:shd w:val="clear" w:color="auto" w:fill="EEEEEE"/>
        </w:rPr>
      </w:pPr>
    </w:p>
    <w:p w:rsidR="008868F7" w:rsidRDefault="008868F7" w:rsidP="008868F7">
      <w:pPr>
        <w:rPr>
          <w:rFonts w:ascii="Consolas" w:hAnsi="Consolas" w:cs="Consolas"/>
          <w:b/>
          <w:color w:val="000000"/>
          <w:sz w:val="32"/>
          <w:szCs w:val="32"/>
          <w:u w:val="single"/>
          <w:shd w:val="clear" w:color="auto" w:fill="EEEEEE"/>
        </w:rPr>
      </w:pPr>
      <w:r>
        <w:rPr>
          <w:rFonts w:ascii="Consolas" w:hAnsi="Consolas" w:cs="Consolas"/>
          <w:b/>
          <w:color w:val="000000"/>
          <w:sz w:val="32"/>
          <w:szCs w:val="32"/>
          <w:u w:val="single"/>
          <w:shd w:val="clear" w:color="auto" w:fill="EEEEEE"/>
        </w:rPr>
        <w:t>STRING inside a STRING</w:t>
      </w:r>
    </w:p>
    <w:p w:rsidR="008868F7" w:rsidRDefault="008868F7" w:rsidP="008868F7">
      <w:r>
        <w:t>To get a string to work inside another string use four single quotes.</w:t>
      </w:r>
    </w:p>
    <w:p w:rsidR="008868F7" w:rsidRDefault="008868F7" w:rsidP="008868F7">
      <w:r>
        <w:t>EXAMPLE:</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'CREATE VIEW v_cbi_TicketSummary</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AS</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t>SELECT  si.ref AS TicketNumber, si.sdSummary AS Summary, si.submitterName,</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(CASE WHEN si.orgServDeskDefnFK IS NULL THEN ''''</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ELSE so.ref</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END) AS Organization, </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(CASE WHEN sm.displayName IS NULL THEN ''''</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ELSE sm.displayName </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END) AS machine,</w:t>
      </w:r>
    </w:p>
    <w:p w:rsidR="008868F7" w:rsidRDefault="008868F7" w:rsidP="008868F7">
      <w:pPr>
        <w:autoSpaceDE w:val="0"/>
        <w:autoSpaceDN w:val="0"/>
        <w:adjustRightInd w:val="0"/>
        <w:rPr>
          <w:rFonts w:ascii="Courier New" w:hAnsi="Courier New" w:cs="Courier New"/>
          <w:noProof/>
          <w:color w:val="FF0000"/>
          <w:sz w:val="20"/>
          <w:szCs w:val="20"/>
        </w:rPr>
      </w:pP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(CASE WHEN si.sdStatusFK IS NULL THEN ''''</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ELSE ss1.codeRef</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END) AS status, </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(CASE WHEN si.sdPriorityFK IS NULL THEN ''''</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ELSE sp.codeRef</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END) AS Priority,</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sm.machGroupGuid,sm.agentGuidStr, sm.displayName, sm.groupName, sm.machName</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t>FROM    kasadmin.SDIncident AS si</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t>INNER JOIN kasadmin.orgServDeskDefn AS osdd</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t>ON si.orgServDeskDefnFK = osdd.id</w:t>
      </w:r>
    </w:p>
    <w:p w:rsidR="008868F7" w:rsidRDefault="008868F7" w:rsidP="008868F7">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t>LEFT OUTER JOIN dbo.partnerUser AS pu</w:t>
      </w:r>
    </w:p>
    <w:p w:rsidR="008868F7" w:rsidRDefault="008868F7" w:rsidP="008868F7">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r>
      <w:r>
        <w:rPr>
          <w:rFonts w:ascii="Courier New" w:hAnsi="Courier New" w:cs="Courier New"/>
          <w:noProof/>
          <w:color w:val="FF0000"/>
          <w:sz w:val="20"/>
          <w:szCs w:val="20"/>
        </w:rPr>
        <w:tab/>
        <w:t>ON si.editingpartnerUserFK = pu.id'</w:t>
      </w:r>
      <w:r>
        <w:rPr>
          <w:rFonts w:ascii="Courier New" w:hAnsi="Courier New" w:cs="Courier New"/>
          <w:noProof/>
          <w:color w:val="808080"/>
          <w:sz w:val="20"/>
          <w:szCs w:val="20"/>
        </w:rPr>
        <w:t>)</w:t>
      </w:r>
    </w:p>
    <w:p w:rsidR="008868F7" w:rsidRDefault="008868F7" w:rsidP="008868F7">
      <w:r>
        <w:rPr>
          <w:rFonts w:ascii="Courier New" w:hAnsi="Courier New" w:cs="Courier New"/>
          <w:noProof/>
          <w:sz w:val="20"/>
          <w:szCs w:val="20"/>
        </w:rPr>
        <w:tab/>
      </w:r>
      <w:r>
        <w:rPr>
          <w:rFonts w:ascii="Courier New" w:hAnsi="Courier New" w:cs="Courier New"/>
          <w:noProof/>
          <w:sz w:val="20"/>
          <w:szCs w:val="20"/>
        </w:rPr>
        <w:tab/>
        <w:t xml:space="preserve">            </w:t>
      </w:r>
    </w:p>
    <w:p w:rsidR="008868F7" w:rsidRDefault="008868F7" w:rsidP="008868F7"/>
    <w:p w:rsidR="002D69FE" w:rsidRDefault="002D69FE" w:rsidP="004B78B0"/>
    <w:p w:rsidR="00885B8A" w:rsidRDefault="00885B8A" w:rsidP="004B78B0"/>
    <w:p w:rsidR="001B49BE" w:rsidRDefault="001B49BE" w:rsidP="001B49BE">
      <w:pPr>
        <w:pStyle w:val="Heading2"/>
        <w:shd w:val="clear" w:color="auto" w:fill="FFFFFF"/>
        <w:spacing w:line="216" w:lineRule="atLeast"/>
        <w:rPr>
          <w:color w:val="111111"/>
          <w:sz w:val="48"/>
          <w:szCs w:val="48"/>
        </w:rPr>
      </w:pPr>
      <w:r>
        <w:rPr>
          <w:color w:val="111111"/>
          <w:sz w:val="48"/>
          <w:szCs w:val="48"/>
        </w:rPr>
        <w:t xml:space="preserve">Extracting Account Name and Domain from Email using T-SQL </w:t>
      </w:r>
    </w:p>
    <w:p w:rsidR="001B49BE" w:rsidRDefault="001B49BE" w:rsidP="001B49BE">
      <w:pPr>
        <w:pStyle w:val="post-byline"/>
        <w:pBdr>
          <w:bottom w:val="single" w:sz="12" w:space="8" w:color="ECF0D9"/>
        </w:pBdr>
        <w:shd w:val="clear" w:color="auto" w:fill="FFFFFF"/>
        <w:spacing w:line="384" w:lineRule="atLeast"/>
        <w:rPr>
          <w:color w:val="111111"/>
          <w:sz w:val="16"/>
          <w:szCs w:val="16"/>
        </w:rPr>
      </w:pPr>
      <w:r>
        <w:rPr>
          <w:color w:val="111111"/>
          <w:sz w:val="16"/>
          <w:szCs w:val="16"/>
        </w:rPr>
        <w:t xml:space="preserve">By </w:t>
      </w:r>
      <w:hyperlink r:id="rId101" w:tooltip="Posts by Vivek" w:history="1">
        <w:r>
          <w:rPr>
            <w:color w:val="DB5216"/>
            <w:sz w:val="16"/>
            <w:szCs w:val="16"/>
          </w:rPr>
          <w:t>Vivek</w:t>
        </w:r>
      </w:hyperlink>
      <w:r>
        <w:rPr>
          <w:color w:val="111111"/>
          <w:sz w:val="16"/>
          <w:szCs w:val="16"/>
        </w:rPr>
        <w:t xml:space="preserve"> on June 20th, 2009 </w:t>
      </w:r>
    </w:p>
    <w:p w:rsidR="001B49BE" w:rsidRDefault="001B49BE" w:rsidP="001B49BE">
      <w:pPr>
        <w:pStyle w:val="NormalWeb"/>
        <w:shd w:val="clear" w:color="auto" w:fill="FFFFFF"/>
        <w:spacing w:line="384" w:lineRule="atLeast"/>
        <w:rPr>
          <w:rFonts w:ascii="Georgia" w:hAnsi="Georgia"/>
          <w:color w:val="111111"/>
          <w:sz w:val="20"/>
          <w:szCs w:val="20"/>
        </w:rPr>
      </w:pPr>
      <w:r>
        <w:rPr>
          <w:rFonts w:ascii="Georgia" w:hAnsi="Georgia"/>
          <w:color w:val="111111"/>
          <w:sz w:val="20"/>
          <w:szCs w:val="20"/>
        </w:rPr>
        <w:t xml:space="preserve">Storing the list of email subscribers is quite often seen in the web based companies. Once the emails are stored they are segmented based on the customer interests and products they have purchased on the </w:t>
      </w:r>
      <w:r>
        <w:rPr>
          <w:rFonts w:ascii="Georgia" w:hAnsi="Georgia"/>
          <w:color w:val="111111"/>
          <w:sz w:val="20"/>
          <w:szCs w:val="20"/>
        </w:rPr>
        <w:lastRenderedPageBreak/>
        <w:t>website.</w:t>
      </w:r>
      <w:r>
        <w:rPr>
          <w:rFonts w:ascii="Georgia" w:hAnsi="Georgia"/>
          <w:color w:val="111111"/>
          <w:sz w:val="20"/>
          <w:szCs w:val="20"/>
        </w:rPr>
        <w:br/>
        <w:t>In this article I will show the simple step of extracting the Account Name and Domain Name using T-sql.</w:t>
      </w:r>
    </w:p>
    <w:p w:rsidR="001B49BE" w:rsidRDefault="001B49BE" w:rsidP="001B49BE">
      <w:pPr>
        <w:pStyle w:val="NormalWeb"/>
        <w:shd w:val="clear" w:color="auto" w:fill="FFFFFF"/>
        <w:spacing w:line="384" w:lineRule="atLeast"/>
        <w:rPr>
          <w:rFonts w:ascii="Georgia" w:hAnsi="Georgia"/>
          <w:color w:val="111111"/>
          <w:sz w:val="20"/>
          <w:szCs w:val="20"/>
        </w:rPr>
      </w:pPr>
      <w:r>
        <w:rPr>
          <w:rFonts w:ascii="Georgia" w:hAnsi="Georgia"/>
          <w:color w:val="111111"/>
          <w:sz w:val="20"/>
          <w:szCs w:val="20"/>
        </w:rPr>
        <w:t>DECLARE @email NVARCHAR(MAX)</w:t>
      </w:r>
      <w:r>
        <w:rPr>
          <w:rFonts w:ascii="Georgia" w:hAnsi="Georgia"/>
          <w:color w:val="111111"/>
          <w:sz w:val="20"/>
          <w:szCs w:val="20"/>
        </w:rPr>
        <w:br/>
        <w:t>DECLARE @EmailAccount NVARCHAR(100)</w:t>
      </w:r>
      <w:r>
        <w:rPr>
          <w:rFonts w:ascii="Georgia" w:hAnsi="Georgia"/>
          <w:color w:val="111111"/>
          <w:sz w:val="20"/>
          <w:szCs w:val="20"/>
        </w:rPr>
        <w:br/>
        <w:t>DECLARE @EmailDomain NVARCHAR(100)</w:t>
      </w:r>
    </w:p>
    <w:p w:rsidR="001B49BE" w:rsidRDefault="001B49BE" w:rsidP="001B49BE">
      <w:pPr>
        <w:pStyle w:val="NormalWeb"/>
        <w:shd w:val="clear" w:color="auto" w:fill="FFFFFF"/>
        <w:spacing w:line="384" w:lineRule="atLeast"/>
        <w:rPr>
          <w:rFonts w:ascii="Georgia" w:hAnsi="Georgia"/>
          <w:color w:val="111111"/>
          <w:sz w:val="20"/>
          <w:szCs w:val="20"/>
        </w:rPr>
      </w:pPr>
      <w:r>
        <w:rPr>
          <w:rFonts w:ascii="Georgia" w:hAnsi="Georgia"/>
          <w:color w:val="111111"/>
          <w:sz w:val="20"/>
          <w:szCs w:val="20"/>
        </w:rPr>
        <w:t>SET @email = ‘george@yahoo.com’</w:t>
      </w:r>
    </w:p>
    <w:p w:rsidR="001B49BE" w:rsidRDefault="001B49BE" w:rsidP="001B49BE">
      <w:pPr>
        <w:pStyle w:val="NormalWeb"/>
        <w:shd w:val="clear" w:color="auto" w:fill="FFFFFF"/>
        <w:spacing w:line="384" w:lineRule="atLeast"/>
        <w:rPr>
          <w:rFonts w:ascii="Georgia" w:hAnsi="Georgia"/>
          <w:color w:val="111111"/>
          <w:sz w:val="20"/>
          <w:szCs w:val="20"/>
        </w:rPr>
      </w:pPr>
      <w:r>
        <w:rPr>
          <w:rFonts w:ascii="Georgia" w:hAnsi="Georgia"/>
          <w:color w:val="111111"/>
          <w:sz w:val="20"/>
          <w:szCs w:val="20"/>
        </w:rPr>
        <w:t>SET @EmailAccount = Lower(LTrim(Substring(@Email, 1, Charindex(‘@’,@Email, 1) – 1)))</w:t>
      </w:r>
      <w:r>
        <w:rPr>
          <w:rFonts w:ascii="Georgia" w:hAnsi="Georgia"/>
          <w:color w:val="111111"/>
          <w:sz w:val="20"/>
          <w:szCs w:val="20"/>
        </w:rPr>
        <w:br/>
        <w:t>SET @EmailDomain = Lower(RTrim(Substring(@Email, Charindex(‘@’,@Email, 1) + 1, 1000)))</w:t>
      </w:r>
    </w:p>
    <w:p w:rsidR="001B49BE" w:rsidRDefault="001B49BE" w:rsidP="001B49BE">
      <w:pPr>
        <w:pStyle w:val="NormalWeb"/>
        <w:shd w:val="clear" w:color="auto" w:fill="FFFFFF"/>
        <w:spacing w:line="384" w:lineRule="atLeast"/>
        <w:rPr>
          <w:rFonts w:ascii="Georgia" w:hAnsi="Georgia"/>
          <w:color w:val="111111"/>
          <w:sz w:val="20"/>
          <w:szCs w:val="20"/>
        </w:rPr>
      </w:pPr>
      <w:r>
        <w:rPr>
          <w:rFonts w:ascii="Georgia" w:hAnsi="Georgia"/>
          <w:color w:val="111111"/>
          <w:sz w:val="20"/>
          <w:szCs w:val="20"/>
        </w:rPr>
        <w:t>PRINT @EmailAccount</w:t>
      </w:r>
      <w:r>
        <w:rPr>
          <w:rFonts w:ascii="Georgia" w:hAnsi="Georgia"/>
          <w:color w:val="111111"/>
          <w:sz w:val="20"/>
          <w:szCs w:val="20"/>
        </w:rPr>
        <w:br/>
        <w:t>PRINT @EmailDomain</w:t>
      </w:r>
    </w:p>
    <w:p w:rsidR="00885B8A" w:rsidRDefault="00885B8A" w:rsidP="004B78B0"/>
    <w:p w:rsidR="00D467F5" w:rsidRDefault="00D467F5" w:rsidP="004B78B0"/>
    <w:p w:rsidR="00D467F5" w:rsidRDefault="00D467F5" w:rsidP="00D467F5">
      <w:pPr>
        <w:pStyle w:val="Heading2"/>
        <w:shd w:val="clear" w:color="auto" w:fill="FFFFFF"/>
        <w:spacing w:line="384" w:lineRule="atLeast"/>
        <w:rPr>
          <w:color w:val="333333"/>
          <w:lang w:val="en"/>
        </w:rPr>
      </w:pPr>
      <w:r>
        <w:rPr>
          <w:color w:val="333333"/>
          <w:lang w:val="en"/>
        </w:rPr>
        <w:t>SQL SERVER – Selecting Domain from Email Address</w:t>
      </w:r>
    </w:p>
    <w:p w:rsidR="00D467F5" w:rsidRDefault="00D467F5" w:rsidP="00D467F5">
      <w:pPr>
        <w:pStyle w:val="post-info1"/>
        <w:shd w:val="clear" w:color="auto" w:fill="FFFFFF"/>
        <w:rPr>
          <w:rFonts w:ascii="Verdana" w:hAnsi="Verdana"/>
          <w:sz w:val="16"/>
          <w:szCs w:val="16"/>
          <w:lang w:val="en"/>
        </w:rPr>
      </w:pPr>
      <w:r>
        <w:rPr>
          <w:rFonts w:ascii="Verdana" w:hAnsi="Verdana"/>
          <w:sz w:val="16"/>
          <w:szCs w:val="16"/>
          <w:lang w:val="en"/>
        </w:rPr>
        <w:t xml:space="preserve">June 18, 2011 by </w:t>
      </w:r>
      <w:hyperlink r:id="rId102" w:tooltip="Posts by pinaldave" w:history="1">
        <w:r>
          <w:rPr>
            <w:rStyle w:val="Hyperlink"/>
            <w:rFonts w:ascii="Verdana" w:eastAsiaTheme="majorEastAsia" w:hAnsi="Verdana"/>
            <w:sz w:val="16"/>
            <w:szCs w:val="16"/>
            <w:lang w:val="en"/>
          </w:rPr>
          <w:t>pinaldave</w:t>
        </w:r>
      </w:hyperlink>
      <w:r>
        <w:rPr>
          <w:rFonts w:ascii="Verdana" w:hAnsi="Verdana"/>
          <w:sz w:val="16"/>
          <w:szCs w:val="16"/>
          <w:lang w:val="en"/>
        </w:rPr>
        <w:t xml:space="preserve"> </w:t>
      </w:r>
    </w:p>
    <w:p w:rsidR="00D467F5" w:rsidRDefault="00D467F5" w:rsidP="00D467F5">
      <w:pPr>
        <w:pStyle w:val="NormalWeb"/>
        <w:shd w:val="clear" w:color="auto" w:fill="FFFFFF"/>
        <w:jc w:val="both"/>
        <w:rPr>
          <w:rFonts w:ascii="Verdana" w:hAnsi="Verdana"/>
          <w:color w:val="333333"/>
          <w:sz w:val="18"/>
          <w:szCs w:val="18"/>
          <w:lang w:val="en"/>
        </w:rPr>
      </w:pPr>
      <w:r>
        <w:rPr>
          <w:rFonts w:ascii="Verdana" w:hAnsi="Verdana"/>
          <w:color w:val="333333"/>
          <w:sz w:val="18"/>
          <w:szCs w:val="18"/>
          <w:lang w:val="en"/>
        </w:rPr>
        <w:t>Recently I came across a quick need where I needed to retrieve domain of the email address. The email address is in the database table. I quickly wrote following script which will extract the domain and will also count how many email addresses are there with the same domain address.</w:t>
      </w:r>
    </w:p>
    <w:p w:rsidR="00D467F5" w:rsidRDefault="00D467F5" w:rsidP="00D467F5">
      <w:pPr>
        <w:pStyle w:val="NormalWeb"/>
        <w:shd w:val="clear" w:color="auto" w:fill="FFFFFF"/>
        <w:jc w:val="both"/>
        <w:rPr>
          <w:rFonts w:ascii="Verdana" w:hAnsi="Verdana"/>
          <w:color w:val="333333"/>
          <w:sz w:val="18"/>
          <w:szCs w:val="18"/>
          <w:lang w:val="en"/>
        </w:rPr>
      </w:pPr>
      <w:r>
        <w:rPr>
          <w:rStyle w:val="HTMLCode"/>
          <w:color w:val="0000FF"/>
          <w:sz w:val="18"/>
          <w:szCs w:val="18"/>
          <w:lang w:val="en"/>
        </w:rPr>
        <w:t xml:space="preserve">SELECT </w:t>
      </w:r>
      <w:r>
        <w:rPr>
          <w:rStyle w:val="HTMLCode"/>
          <w:color w:val="FF00FF"/>
          <w:sz w:val="18"/>
          <w:szCs w:val="18"/>
          <w:lang w:val="en"/>
        </w:rPr>
        <w:t>RIGHT</w:t>
      </w:r>
      <w:r>
        <w:rPr>
          <w:rStyle w:val="HTMLCode"/>
          <w:color w:val="808080"/>
          <w:sz w:val="18"/>
          <w:szCs w:val="18"/>
          <w:lang w:val="en"/>
        </w:rPr>
        <w:t>(</w:t>
      </w:r>
      <w:r>
        <w:rPr>
          <w:rStyle w:val="HTMLCode"/>
          <w:color w:val="000000"/>
          <w:sz w:val="18"/>
          <w:szCs w:val="18"/>
          <w:lang w:val="en"/>
        </w:rPr>
        <w:t>Email</w:t>
      </w:r>
      <w:r>
        <w:rPr>
          <w:rStyle w:val="HTMLCode"/>
          <w:color w:val="808080"/>
          <w:sz w:val="18"/>
          <w:szCs w:val="18"/>
          <w:lang w:val="en"/>
        </w:rPr>
        <w:t xml:space="preserve">, </w:t>
      </w:r>
      <w:r>
        <w:rPr>
          <w:rStyle w:val="HTMLCode"/>
          <w:color w:val="FF00FF"/>
          <w:sz w:val="18"/>
          <w:szCs w:val="18"/>
          <w:lang w:val="en"/>
        </w:rPr>
        <w:t>LEN</w:t>
      </w:r>
      <w:r>
        <w:rPr>
          <w:rStyle w:val="HTMLCode"/>
          <w:color w:val="808080"/>
          <w:sz w:val="18"/>
          <w:szCs w:val="18"/>
          <w:lang w:val="en"/>
        </w:rPr>
        <w:t>(</w:t>
      </w:r>
      <w:r>
        <w:rPr>
          <w:rStyle w:val="HTMLCode"/>
          <w:color w:val="000000"/>
          <w:sz w:val="18"/>
          <w:szCs w:val="18"/>
          <w:lang w:val="en"/>
        </w:rPr>
        <w:t>Email</w:t>
      </w:r>
      <w:r>
        <w:rPr>
          <w:rStyle w:val="HTMLCode"/>
          <w:color w:val="808080"/>
          <w:sz w:val="18"/>
          <w:szCs w:val="18"/>
          <w:lang w:val="en"/>
        </w:rPr>
        <w:t xml:space="preserve">) - </w:t>
      </w:r>
      <w:r>
        <w:rPr>
          <w:rStyle w:val="HTMLCode"/>
          <w:color w:val="0000FF"/>
          <w:sz w:val="18"/>
          <w:szCs w:val="18"/>
          <w:lang w:val="en"/>
        </w:rPr>
        <w:t>CHARINDEX</w:t>
      </w:r>
      <w:r>
        <w:rPr>
          <w:rStyle w:val="HTMLCode"/>
          <w:color w:val="808080"/>
          <w:sz w:val="18"/>
          <w:szCs w:val="18"/>
          <w:lang w:val="en"/>
        </w:rPr>
        <w:t>(</w:t>
      </w:r>
      <w:r>
        <w:rPr>
          <w:rStyle w:val="HTMLCode"/>
          <w:color w:val="FF0000"/>
          <w:sz w:val="18"/>
          <w:szCs w:val="18"/>
          <w:lang w:val="en"/>
        </w:rPr>
        <w:t>'@'</w:t>
      </w:r>
      <w:r>
        <w:rPr>
          <w:rStyle w:val="HTMLCode"/>
          <w:color w:val="808080"/>
          <w:sz w:val="18"/>
          <w:szCs w:val="18"/>
          <w:lang w:val="en"/>
        </w:rPr>
        <w:t xml:space="preserve">, </w:t>
      </w:r>
      <w:r>
        <w:rPr>
          <w:rStyle w:val="HTMLCode"/>
          <w:color w:val="000000"/>
          <w:sz w:val="18"/>
          <w:szCs w:val="18"/>
          <w:lang w:val="en"/>
        </w:rPr>
        <w:t>email</w:t>
      </w:r>
      <w:r>
        <w:rPr>
          <w:rStyle w:val="HTMLCode"/>
          <w:color w:val="808080"/>
          <w:sz w:val="18"/>
          <w:szCs w:val="18"/>
          <w:lang w:val="en"/>
        </w:rPr>
        <w:t xml:space="preserve">)) </w:t>
      </w:r>
      <w:r>
        <w:rPr>
          <w:rStyle w:val="HTMLCode"/>
          <w:color w:val="000000"/>
          <w:sz w:val="18"/>
          <w:szCs w:val="18"/>
          <w:lang w:val="en"/>
        </w:rPr>
        <w:t xml:space="preserve">Domain </w:t>
      </w:r>
      <w:r>
        <w:rPr>
          <w:rStyle w:val="HTMLCode"/>
          <w:color w:val="808080"/>
          <w:sz w:val="18"/>
          <w:szCs w:val="18"/>
          <w:lang w:val="en"/>
        </w:rPr>
        <w:t>,</w:t>
      </w:r>
      <w:r>
        <w:rPr>
          <w:rFonts w:ascii="Courier New" w:hAnsi="Courier New" w:cs="Courier New"/>
          <w:color w:val="808080"/>
          <w:sz w:val="18"/>
          <w:szCs w:val="18"/>
          <w:lang w:val="en"/>
        </w:rPr>
        <w:br/>
      </w:r>
      <w:r>
        <w:rPr>
          <w:rStyle w:val="HTMLCode"/>
          <w:color w:val="FF00FF"/>
          <w:sz w:val="18"/>
          <w:szCs w:val="18"/>
          <w:lang w:val="en"/>
        </w:rPr>
        <w:t>COUNT</w:t>
      </w:r>
      <w:r>
        <w:rPr>
          <w:rStyle w:val="HTMLCode"/>
          <w:color w:val="808080"/>
          <w:sz w:val="18"/>
          <w:szCs w:val="18"/>
          <w:lang w:val="en"/>
        </w:rPr>
        <w:t>(</w:t>
      </w:r>
      <w:r>
        <w:rPr>
          <w:rStyle w:val="HTMLCode"/>
          <w:color w:val="000000"/>
          <w:sz w:val="18"/>
          <w:szCs w:val="18"/>
          <w:lang w:val="en"/>
        </w:rPr>
        <w:t>Email</w:t>
      </w:r>
      <w:r>
        <w:rPr>
          <w:rStyle w:val="HTMLCode"/>
          <w:color w:val="808080"/>
          <w:sz w:val="18"/>
          <w:szCs w:val="18"/>
          <w:lang w:val="en"/>
        </w:rPr>
        <w:t xml:space="preserve">) </w:t>
      </w:r>
      <w:r>
        <w:rPr>
          <w:rStyle w:val="HTMLCode"/>
          <w:color w:val="000000"/>
          <w:sz w:val="18"/>
          <w:szCs w:val="18"/>
          <w:lang w:val="en"/>
        </w:rPr>
        <w:t>EmailCount</w:t>
      </w:r>
      <w:r>
        <w:rPr>
          <w:rFonts w:ascii="Courier New" w:hAnsi="Courier New" w:cs="Courier New"/>
          <w:color w:val="000000"/>
          <w:sz w:val="18"/>
          <w:szCs w:val="18"/>
          <w:lang w:val="en"/>
        </w:rPr>
        <w:br/>
      </w:r>
      <w:r>
        <w:rPr>
          <w:rStyle w:val="HTMLCode"/>
          <w:color w:val="0000FF"/>
          <w:sz w:val="18"/>
          <w:szCs w:val="18"/>
          <w:lang w:val="en"/>
        </w:rPr>
        <w:t xml:space="preserve">FROM   </w:t>
      </w:r>
      <w:r>
        <w:rPr>
          <w:rStyle w:val="HTMLCode"/>
          <w:color w:val="000000"/>
          <w:sz w:val="18"/>
          <w:szCs w:val="18"/>
          <w:lang w:val="en"/>
        </w:rPr>
        <w:t>dbo.email</w:t>
      </w:r>
      <w:r>
        <w:rPr>
          <w:rFonts w:ascii="Courier New" w:hAnsi="Courier New" w:cs="Courier New"/>
          <w:color w:val="000000"/>
          <w:sz w:val="18"/>
          <w:szCs w:val="18"/>
          <w:lang w:val="en"/>
        </w:rPr>
        <w:br/>
      </w:r>
      <w:r>
        <w:rPr>
          <w:rStyle w:val="HTMLCode"/>
          <w:color w:val="0000FF"/>
          <w:sz w:val="18"/>
          <w:szCs w:val="18"/>
          <w:lang w:val="en"/>
        </w:rPr>
        <w:t>WHERE  </w:t>
      </w:r>
      <w:r>
        <w:rPr>
          <w:rStyle w:val="HTMLCode"/>
          <w:color w:val="FF00FF"/>
          <w:sz w:val="18"/>
          <w:szCs w:val="18"/>
          <w:lang w:val="en"/>
        </w:rPr>
        <w:t>LEN</w:t>
      </w:r>
      <w:r>
        <w:rPr>
          <w:rStyle w:val="HTMLCode"/>
          <w:color w:val="808080"/>
          <w:sz w:val="18"/>
          <w:szCs w:val="18"/>
          <w:lang w:val="en"/>
        </w:rPr>
        <w:t>(</w:t>
      </w:r>
      <w:r>
        <w:rPr>
          <w:rStyle w:val="HTMLCode"/>
          <w:color w:val="000000"/>
          <w:sz w:val="18"/>
          <w:szCs w:val="18"/>
          <w:lang w:val="en"/>
        </w:rPr>
        <w:t>Email</w:t>
      </w:r>
      <w:r>
        <w:rPr>
          <w:rStyle w:val="HTMLCode"/>
          <w:color w:val="808080"/>
          <w:sz w:val="18"/>
          <w:szCs w:val="18"/>
          <w:lang w:val="en"/>
        </w:rPr>
        <w:t xml:space="preserve">) &gt; </w:t>
      </w:r>
      <w:r>
        <w:rPr>
          <w:rStyle w:val="HTMLCode"/>
          <w:color w:val="000000"/>
          <w:sz w:val="18"/>
          <w:szCs w:val="18"/>
          <w:lang w:val="en"/>
        </w:rPr>
        <w:t>0</w:t>
      </w:r>
      <w:r>
        <w:rPr>
          <w:rFonts w:ascii="Courier New" w:hAnsi="Courier New" w:cs="Courier New"/>
          <w:color w:val="000000"/>
          <w:sz w:val="18"/>
          <w:szCs w:val="18"/>
          <w:lang w:val="en"/>
        </w:rPr>
        <w:br/>
      </w:r>
      <w:r>
        <w:rPr>
          <w:rStyle w:val="HTMLCode"/>
          <w:color w:val="0000FF"/>
          <w:sz w:val="18"/>
          <w:szCs w:val="18"/>
          <w:lang w:val="en"/>
        </w:rPr>
        <w:t xml:space="preserve">GROUP BY </w:t>
      </w:r>
      <w:r>
        <w:rPr>
          <w:rStyle w:val="HTMLCode"/>
          <w:color w:val="FF00FF"/>
          <w:sz w:val="18"/>
          <w:szCs w:val="18"/>
          <w:lang w:val="en"/>
        </w:rPr>
        <w:t>RIGHT</w:t>
      </w:r>
      <w:r>
        <w:rPr>
          <w:rStyle w:val="HTMLCode"/>
          <w:color w:val="808080"/>
          <w:sz w:val="18"/>
          <w:szCs w:val="18"/>
          <w:lang w:val="en"/>
        </w:rPr>
        <w:t>(</w:t>
      </w:r>
      <w:r>
        <w:rPr>
          <w:rStyle w:val="HTMLCode"/>
          <w:color w:val="000000"/>
          <w:sz w:val="18"/>
          <w:szCs w:val="18"/>
          <w:lang w:val="en"/>
        </w:rPr>
        <w:t>Email</w:t>
      </w:r>
      <w:r>
        <w:rPr>
          <w:rStyle w:val="HTMLCode"/>
          <w:color w:val="808080"/>
          <w:sz w:val="18"/>
          <w:szCs w:val="18"/>
          <w:lang w:val="en"/>
        </w:rPr>
        <w:t xml:space="preserve">, </w:t>
      </w:r>
      <w:r>
        <w:rPr>
          <w:rStyle w:val="HTMLCode"/>
          <w:color w:val="FF00FF"/>
          <w:sz w:val="18"/>
          <w:szCs w:val="18"/>
          <w:lang w:val="en"/>
        </w:rPr>
        <w:t>LEN</w:t>
      </w:r>
      <w:r>
        <w:rPr>
          <w:rStyle w:val="HTMLCode"/>
          <w:color w:val="808080"/>
          <w:sz w:val="18"/>
          <w:szCs w:val="18"/>
          <w:lang w:val="en"/>
        </w:rPr>
        <w:t>(</w:t>
      </w:r>
      <w:r>
        <w:rPr>
          <w:rStyle w:val="HTMLCode"/>
          <w:color w:val="000000"/>
          <w:sz w:val="18"/>
          <w:szCs w:val="18"/>
          <w:lang w:val="en"/>
        </w:rPr>
        <w:t>Email</w:t>
      </w:r>
      <w:r>
        <w:rPr>
          <w:rStyle w:val="HTMLCode"/>
          <w:color w:val="808080"/>
          <w:sz w:val="18"/>
          <w:szCs w:val="18"/>
          <w:lang w:val="en"/>
        </w:rPr>
        <w:t xml:space="preserve">) - </w:t>
      </w:r>
      <w:r>
        <w:rPr>
          <w:rStyle w:val="HTMLCode"/>
          <w:color w:val="0000FF"/>
          <w:sz w:val="18"/>
          <w:szCs w:val="18"/>
          <w:lang w:val="en"/>
        </w:rPr>
        <w:t>CHARINDEX</w:t>
      </w:r>
      <w:r>
        <w:rPr>
          <w:rStyle w:val="HTMLCode"/>
          <w:color w:val="808080"/>
          <w:sz w:val="18"/>
          <w:szCs w:val="18"/>
          <w:lang w:val="en"/>
        </w:rPr>
        <w:t>(</w:t>
      </w:r>
      <w:r>
        <w:rPr>
          <w:rStyle w:val="HTMLCode"/>
          <w:color w:val="FF0000"/>
          <w:sz w:val="18"/>
          <w:szCs w:val="18"/>
          <w:lang w:val="en"/>
        </w:rPr>
        <w:t>'@'</w:t>
      </w:r>
      <w:r>
        <w:rPr>
          <w:rStyle w:val="HTMLCode"/>
          <w:color w:val="808080"/>
          <w:sz w:val="18"/>
          <w:szCs w:val="18"/>
          <w:lang w:val="en"/>
        </w:rPr>
        <w:t xml:space="preserve">, </w:t>
      </w:r>
      <w:r>
        <w:rPr>
          <w:rStyle w:val="HTMLCode"/>
          <w:color w:val="000000"/>
          <w:sz w:val="18"/>
          <w:szCs w:val="18"/>
          <w:lang w:val="en"/>
        </w:rPr>
        <w:t>email</w:t>
      </w:r>
      <w:r>
        <w:rPr>
          <w:rStyle w:val="HTMLCode"/>
          <w:color w:val="808080"/>
          <w:sz w:val="18"/>
          <w:szCs w:val="18"/>
          <w:lang w:val="en"/>
        </w:rPr>
        <w:t>))</w:t>
      </w:r>
      <w:r>
        <w:rPr>
          <w:rFonts w:ascii="Courier New" w:hAnsi="Courier New" w:cs="Courier New"/>
          <w:color w:val="808080"/>
          <w:sz w:val="18"/>
          <w:szCs w:val="18"/>
          <w:lang w:val="en"/>
        </w:rPr>
        <w:br/>
      </w:r>
      <w:r>
        <w:rPr>
          <w:rStyle w:val="HTMLCode"/>
          <w:color w:val="0000FF"/>
          <w:sz w:val="18"/>
          <w:szCs w:val="18"/>
          <w:lang w:val="en"/>
        </w:rPr>
        <w:t xml:space="preserve">ORDER BY </w:t>
      </w:r>
      <w:r>
        <w:rPr>
          <w:rStyle w:val="HTMLCode"/>
          <w:color w:val="000000"/>
          <w:sz w:val="18"/>
          <w:szCs w:val="18"/>
          <w:lang w:val="en"/>
        </w:rPr>
        <w:t xml:space="preserve">EmailCount </w:t>
      </w:r>
      <w:r>
        <w:rPr>
          <w:rStyle w:val="HTMLCode"/>
          <w:color w:val="0000FF"/>
          <w:sz w:val="18"/>
          <w:szCs w:val="18"/>
          <w:lang w:val="en"/>
        </w:rPr>
        <w:t>DESC</w:t>
      </w:r>
    </w:p>
    <w:p w:rsidR="00D467F5" w:rsidRDefault="00D467F5" w:rsidP="00D467F5">
      <w:pPr>
        <w:pStyle w:val="NormalWeb"/>
        <w:shd w:val="clear" w:color="auto" w:fill="FFFFFF"/>
        <w:jc w:val="both"/>
        <w:rPr>
          <w:rFonts w:ascii="Verdana" w:hAnsi="Verdana"/>
          <w:color w:val="333333"/>
          <w:sz w:val="18"/>
          <w:szCs w:val="18"/>
          <w:lang w:val="en"/>
        </w:rPr>
      </w:pPr>
      <w:r>
        <w:rPr>
          <w:rFonts w:ascii="Verdana" w:hAnsi="Verdana"/>
          <w:color w:val="333333"/>
          <w:sz w:val="18"/>
          <w:szCs w:val="18"/>
          <w:lang w:val="en"/>
        </w:rPr>
        <w:t>Above script will select the domain after @ character. Please note, if there is more than one @ character in the email, this script will not work as that email address is already invalid.</w:t>
      </w:r>
    </w:p>
    <w:p w:rsidR="00D467F5" w:rsidRDefault="00D467F5" w:rsidP="00D467F5">
      <w:pPr>
        <w:pStyle w:val="NormalWeb"/>
        <w:shd w:val="clear" w:color="auto" w:fill="FFFFFF"/>
        <w:jc w:val="both"/>
        <w:rPr>
          <w:rFonts w:ascii="Verdana" w:hAnsi="Verdana"/>
          <w:color w:val="333333"/>
          <w:sz w:val="18"/>
          <w:szCs w:val="18"/>
          <w:lang w:val="en"/>
        </w:rPr>
      </w:pPr>
      <w:r>
        <w:rPr>
          <w:rFonts w:ascii="Verdana" w:hAnsi="Verdana"/>
          <w:noProof/>
          <w:color w:val="333333"/>
          <w:sz w:val="18"/>
          <w:szCs w:val="18"/>
        </w:rPr>
        <w:drawing>
          <wp:inline distT="0" distB="0" distL="0" distR="0">
            <wp:extent cx="2543810" cy="1471295"/>
            <wp:effectExtent l="0" t="0" r="0" b="0"/>
            <wp:docPr id="59" name="Picture 59" descr="http://www.pinaldave.com/bimg/email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inaldave.com/bimg/emailaddress.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43810" cy="1471295"/>
                    </a:xfrm>
                    <a:prstGeom prst="rect">
                      <a:avLst/>
                    </a:prstGeom>
                    <a:noFill/>
                    <a:ln>
                      <a:noFill/>
                    </a:ln>
                  </pic:spPr>
                </pic:pic>
              </a:graphicData>
            </a:graphic>
          </wp:inline>
        </w:drawing>
      </w:r>
    </w:p>
    <w:p w:rsidR="00705385" w:rsidRDefault="00705385" w:rsidP="00705385">
      <w:r>
        <w:lastRenderedPageBreak/>
        <w:t>****************************************************************************************************************************</w:t>
      </w:r>
    </w:p>
    <w:p w:rsidR="00705385" w:rsidRDefault="00705385" w:rsidP="00201C54">
      <w:pPr>
        <w:pStyle w:val="NormalWeb"/>
        <w:numPr>
          <w:ilvl w:val="0"/>
          <w:numId w:val="26"/>
        </w:numPr>
        <w:shd w:val="clear" w:color="auto" w:fill="FFFFFF"/>
        <w:spacing w:before="240" w:beforeAutospacing="0" w:after="240" w:afterAutospacing="0" w:line="300" w:lineRule="auto"/>
        <w:ind w:left="240"/>
        <w:rPr>
          <w:rFonts w:ascii="Segoe UI" w:hAnsi="Segoe UI" w:cs="Segoe UI"/>
          <w:color w:val="0000FF"/>
          <w:sz w:val="20"/>
          <w:szCs w:val="20"/>
        </w:rPr>
      </w:pPr>
      <w:r>
        <w:rPr>
          <w:rFonts w:ascii="Segoe UI" w:hAnsi="Segoe UI" w:cs="Segoe UI"/>
          <w:color w:val="0000FF"/>
          <w:sz w:val="20"/>
          <w:szCs w:val="20"/>
        </w:rPr>
        <w:t>declare</w:t>
      </w:r>
    </w:p>
    <w:p w:rsidR="00705385" w:rsidRDefault="00705385" w:rsidP="00705385">
      <w:pPr>
        <w:pStyle w:val="NormalWeb"/>
        <w:shd w:val="clear" w:color="auto" w:fill="FFFFFF"/>
        <w:spacing w:line="300" w:lineRule="auto"/>
        <w:ind w:left="240"/>
        <w:rPr>
          <w:rFonts w:ascii="Segoe UI" w:hAnsi="Segoe UI" w:cs="Segoe UI"/>
          <w:color w:val="333333"/>
        </w:rPr>
      </w:pPr>
      <w:r>
        <w:rPr>
          <w:rFonts w:ascii="Segoe UI" w:hAnsi="Segoe UI" w:cs="Segoe UI"/>
          <w:color w:val="333333"/>
          <w:sz w:val="20"/>
          <w:szCs w:val="20"/>
        </w:rPr>
        <w:t xml:space="preserve">@email </w:t>
      </w:r>
      <w:r>
        <w:rPr>
          <w:rFonts w:ascii="Segoe UI" w:hAnsi="Segoe UI" w:cs="Segoe UI"/>
          <w:color w:val="0000FF"/>
          <w:sz w:val="20"/>
          <w:szCs w:val="20"/>
        </w:rPr>
        <w:t>varchar</w:t>
      </w:r>
      <w:r>
        <w:rPr>
          <w:rFonts w:ascii="Segoe UI" w:hAnsi="Segoe UI" w:cs="Segoe UI"/>
          <w:color w:val="808080"/>
          <w:sz w:val="20"/>
          <w:szCs w:val="20"/>
        </w:rPr>
        <w:t>(</w:t>
      </w:r>
      <w:r>
        <w:rPr>
          <w:rFonts w:ascii="Segoe UI" w:hAnsi="Segoe UI" w:cs="Segoe UI"/>
          <w:color w:val="333333"/>
          <w:sz w:val="20"/>
          <w:szCs w:val="20"/>
        </w:rPr>
        <w:t>50</w:t>
      </w:r>
      <w:r>
        <w:rPr>
          <w:rFonts w:ascii="Segoe UI" w:hAnsi="Segoe UI" w:cs="Segoe UI"/>
          <w:color w:val="808080"/>
          <w:sz w:val="20"/>
          <w:szCs w:val="20"/>
        </w:rPr>
        <w:t>),</w:t>
      </w:r>
    </w:p>
    <w:p w:rsidR="00705385" w:rsidRDefault="00705385" w:rsidP="00705385">
      <w:pPr>
        <w:pStyle w:val="NormalWeb"/>
        <w:shd w:val="clear" w:color="auto" w:fill="FFFFFF"/>
        <w:spacing w:line="300" w:lineRule="auto"/>
        <w:ind w:left="240"/>
        <w:rPr>
          <w:rFonts w:ascii="Segoe UI" w:hAnsi="Segoe UI" w:cs="Segoe UI"/>
          <w:color w:val="333333"/>
          <w:sz w:val="20"/>
          <w:szCs w:val="20"/>
        </w:rPr>
      </w:pPr>
      <w:r>
        <w:rPr>
          <w:rFonts w:ascii="Segoe UI" w:hAnsi="Segoe UI" w:cs="Segoe UI"/>
          <w:color w:val="333333"/>
          <w:sz w:val="20"/>
          <w:szCs w:val="20"/>
        </w:rPr>
        <w:t xml:space="preserve">@domain </w:t>
      </w:r>
    </w:p>
    <w:p w:rsidR="00705385" w:rsidRDefault="00705385" w:rsidP="00705385">
      <w:pPr>
        <w:pStyle w:val="NormalWeb"/>
        <w:shd w:val="clear" w:color="auto" w:fill="FFFFFF"/>
        <w:spacing w:line="300" w:lineRule="auto"/>
        <w:ind w:left="240"/>
        <w:rPr>
          <w:rFonts w:ascii="Segoe UI" w:hAnsi="Segoe UI" w:cs="Segoe UI"/>
          <w:color w:val="333333"/>
        </w:rPr>
      </w:pPr>
      <w:r>
        <w:rPr>
          <w:rFonts w:ascii="Segoe UI" w:hAnsi="Segoe UI" w:cs="Segoe UI"/>
          <w:color w:val="0000FF"/>
          <w:sz w:val="20"/>
          <w:szCs w:val="20"/>
        </w:rPr>
        <w:t>varchar</w:t>
      </w:r>
      <w:r>
        <w:rPr>
          <w:rFonts w:ascii="Segoe UI" w:hAnsi="Segoe UI" w:cs="Segoe UI"/>
          <w:color w:val="808080"/>
          <w:sz w:val="20"/>
          <w:szCs w:val="20"/>
        </w:rPr>
        <w:t>(</w:t>
      </w:r>
      <w:r>
        <w:rPr>
          <w:rFonts w:ascii="Segoe UI" w:hAnsi="Segoe UI" w:cs="Segoe UI"/>
          <w:color w:val="333333"/>
          <w:sz w:val="20"/>
          <w:szCs w:val="20"/>
        </w:rPr>
        <w:t>50</w:t>
      </w:r>
      <w:r>
        <w:rPr>
          <w:rFonts w:ascii="Segoe UI" w:hAnsi="Segoe UI" w:cs="Segoe UI"/>
          <w:color w:val="808080"/>
          <w:sz w:val="20"/>
          <w:szCs w:val="20"/>
        </w:rPr>
        <w:t>)</w:t>
      </w:r>
    </w:p>
    <w:p w:rsidR="00705385" w:rsidRDefault="00705385" w:rsidP="00705385">
      <w:pPr>
        <w:pStyle w:val="NormalWeb"/>
        <w:shd w:val="clear" w:color="auto" w:fill="FFFFFF"/>
        <w:spacing w:line="300" w:lineRule="auto"/>
        <w:ind w:left="240"/>
        <w:rPr>
          <w:rFonts w:ascii="Segoe UI" w:hAnsi="Segoe UI" w:cs="Segoe UI"/>
          <w:color w:val="0000FF"/>
          <w:sz w:val="20"/>
          <w:szCs w:val="20"/>
        </w:rPr>
      </w:pPr>
      <w:r>
        <w:rPr>
          <w:rFonts w:ascii="Segoe UI" w:hAnsi="Segoe UI" w:cs="Segoe UI"/>
          <w:color w:val="0000FF"/>
          <w:sz w:val="20"/>
          <w:szCs w:val="20"/>
        </w:rPr>
        <w:t>set</w:t>
      </w:r>
    </w:p>
    <w:p w:rsidR="00705385" w:rsidRDefault="00705385" w:rsidP="00705385">
      <w:pPr>
        <w:pStyle w:val="NormalWeb"/>
        <w:shd w:val="clear" w:color="auto" w:fill="FFFFFF"/>
        <w:spacing w:line="300" w:lineRule="auto"/>
        <w:ind w:left="240"/>
        <w:rPr>
          <w:rFonts w:ascii="Segoe UI" w:hAnsi="Segoe UI" w:cs="Segoe UI"/>
          <w:color w:val="333333"/>
        </w:rPr>
      </w:pPr>
      <w:r>
        <w:rPr>
          <w:rFonts w:ascii="Segoe UI" w:hAnsi="Segoe UI" w:cs="Segoe UI"/>
          <w:color w:val="333333"/>
          <w:sz w:val="20"/>
          <w:szCs w:val="20"/>
        </w:rPr>
        <w:t xml:space="preserve">@email </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FF0000"/>
          <w:sz w:val="20"/>
          <w:szCs w:val="20"/>
        </w:rPr>
        <w:t>'johndoe@nl.eu.whatever.com'</w:t>
      </w:r>
    </w:p>
    <w:p w:rsidR="00705385" w:rsidRDefault="00705385" w:rsidP="00705385">
      <w:pPr>
        <w:pStyle w:val="NormalWeb"/>
        <w:shd w:val="clear" w:color="auto" w:fill="FFFFFF"/>
        <w:spacing w:line="300" w:lineRule="auto"/>
        <w:ind w:left="240"/>
        <w:rPr>
          <w:rFonts w:ascii="Segoe UI" w:hAnsi="Segoe UI" w:cs="Segoe UI"/>
          <w:color w:val="0000FF"/>
          <w:sz w:val="20"/>
          <w:szCs w:val="20"/>
        </w:rPr>
      </w:pPr>
      <w:r>
        <w:rPr>
          <w:rFonts w:ascii="Segoe UI" w:hAnsi="Segoe UI" w:cs="Segoe UI"/>
          <w:color w:val="0000FF"/>
          <w:sz w:val="20"/>
          <w:szCs w:val="20"/>
        </w:rPr>
        <w:t>set</w:t>
      </w:r>
    </w:p>
    <w:p w:rsidR="00705385" w:rsidRDefault="00705385" w:rsidP="00705385">
      <w:pPr>
        <w:pStyle w:val="NormalWeb"/>
        <w:shd w:val="clear" w:color="auto" w:fill="FFFFFF"/>
        <w:spacing w:line="300" w:lineRule="auto"/>
        <w:ind w:left="240"/>
        <w:rPr>
          <w:rFonts w:ascii="Segoe UI" w:hAnsi="Segoe UI" w:cs="Segoe UI"/>
          <w:color w:val="333333"/>
        </w:rPr>
      </w:pPr>
      <w:r>
        <w:rPr>
          <w:rFonts w:ascii="Segoe UI" w:hAnsi="Segoe UI" w:cs="Segoe UI"/>
          <w:color w:val="333333"/>
          <w:sz w:val="20"/>
          <w:szCs w:val="20"/>
        </w:rPr>
        <w:t xml:space="preserve">@domain </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FF00FF"/>
          <w:sz w:val="20"/>
          <w:szCs w:val="20"/>
        </w:rPr>
        <w:t>substring</w:t>
      </w:r>
      <w:r>
        <w:rPr>
          <w:rFonts w:ascii="Segoe UI" w:hAnsi="Segoe UI" w:cs="Segoe UI"/>
          <w:color w:val="808080"/>
          <w:sz w:val="20"/>
          <w:szCs w:val="20"/>
        </w:rPr>
        <w:t>(</w:t>
      </w:r>
      <w:r>
        <w:rPr>
          <w:rFonts w:ascii="Segoe UI" w:hAnsi="Segoe UI" w:cs="Segoe UI"/>
          <w:color w:val="333333"/>
          <w:sz w:val="20"/>
          <w:szCs w:val="20"/>
        </w:rPr>
        <w:t>@email</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FF00FF"/>
          <w:sz w:val="20"/>
          <w:szCs w:val="20"/>
        </w:rPr>
        <w:t>charindex</w:t>
      </w:r>
      <w:r>
        <w:rPr>
          <w:rFonts w:ascii="Segoe UI" w:hAnsi="Segoe UI" w:cs="Segoe UI"/>
          <w:color w:val="808080"/>
          <w:sz w:val="20"/>
          <w:szCs w:val="20"/>
        </w:rPr>
        <w:t>(</w:t>
      </w:r>
      <w:r>
        <w:rPr>
          <w:rFonts w:ascii="Segoe UI" w:hAnsi="Segoe UI" w:cs="Segoe UI"/>
          <w:color w:val="FF0000"/>
          <w:sz w:val="20"/>
          <w:szCs w:val="20"/>
        </w:rPr>
        <w:t>'@'</w:t>
      </w:r>
      <w:r>
        <w:rPr>
          <w:rFonts w:ascii="Segoe UI" w:hAnsi="Segoe UI" w:cs="Segoe UI"/>
          <w:color w:val="808080"/>
          <w:sz w:val="20"/>
          <w:szCs w:val="20"/>
        </w:rPr>
        <w:t>,</w:t>
      </w:r>
      <w:r>
        <w:rPr>
          <w:rFonts w:ascii="Segoe UI" w:hAnsi="Segoe UI" w:cs="Segoe UI"/>
          <w:color w:val="333333"/>
          <w:sz w:val="20"/>
          <w:szCs w:val="20"/>
        </w:rPr>
        <w:t xml:space="preserve"> @email</w:t>
      </w:r>
      <w:r>
        <w:rPr>
          <w:rFonts w:ascii="Segoe UI" w:hAnsi="Segoe UI" w:cs="Segoe UI"/>
          <w:color w:val="808080"/>
          <w:sz w:val="20"/>
          <w:szCs w:val="20"/>
        </w:rPr>
        <w:t>)+</w:t>
      </w:r>
      <w:r>
        <w:rPr>
          <w:rFonts w:ascii="Segoe UI" w:hAnsi="Segoe UI" w:cs="Segoe UI"/>
          <w:color w:val="333333"/>
          <w:sz w:val="20"/>
          <w:szCs w:val="20"/>
        </w:rPr>
        <w:t>1</w:t>
      </w:r>
      <w:r>
        <w:rPr>
          <w:rFonts w:ascii="Segoe UI" w:hAnsi="Segoe UI" w:cs="Segoe UI"/>
          <w:color w:val="808080"/>
          <w:sz w:val="20"/>
          <w:szCs w:val="20"/>
        </w:rPr>
        <w:t>,</w:t>
      </w:r>
      <w:r>
        <w:rPr>
          <w:rFonts w:ascii="Segoe UI" w:hAnsi="Segoe UI" w:cs="Segoe UI"/>
          <w:color w:val="333333"/>
          <w:sz w:val="20"/>
          <w:szCs w:val="20"/>
        </w:rPr>
        <w:t xml:space="preserve"> 50</w:t>
      </w:r>
      <w:r>
        <w:rPr>
          <w:rFonts w:ascii="Segoe UI" w:hAnsi="Segoe UI" w:cs="Segoe UI"/>
          <w:color w:val="808080"/>
          <w:sz w:val="20"/>
          <w:szCs w:val="20"/>
        </w:rPr>
        <w:t>)</w:t>
      </w:r>
    </w:p>
    <w:p w:rsidR="00705385" w:rsidRDefault="00705385" w:rsidP="00705385">
      <w:pPr>
        <w:pStyle w:val="NormalWeb"/>
        <w:shd w:val="clear" w:color="auto" w:fill="FFFFFF"/>
        <w:spacing w:line="300" w:lineRule="auto"/>
        <w:ind w:left="240"/>
        <w:rPr>
          <w:rFonts w:ascii="Segoe UI" w:hAnsi="Segoe UI" w:cs="Segoe UI"/>
          <w:color w:val="0000FF"/>
          <w:sz w:val="20"/>
          <w:szCs w:val="20"/>
        </w:rPr>
      </w:pPr>
      <w:r>
        <w:rPr>
          <w:rFonts w:ascii="Segoe UI" w:hAnsi="Segoe UI" w:cs="Segoe UI"/>
          <w:color w:val="0000FF"/>
          <w:sz w:val="20"/>
          <w:szCs w:val="20"/>
        </w:rPr>
        <w:t>set</w:t>
      </w:r>
    </w:p>
    <w:p w:rsidR="00705385" w:rsidRDefault="00705385" w:rsidP="00705385">
      <w:pPr>
        <w:pStyle w:val="NormalWeb"/>
        <w:shd w:val="clear" w:color="auto" w:fill="FFFFFF"/>
        <w:spacing w:line="300" w:lineRule="auto"/>
        <w:ind w:left="240"/>
        <w:rPr>
          <w:rFonts w:ascii="Segoe UI" w:hAnsi="Segoe UI" w:cs="Segoe UI"/>
          <w:color w:val="333333"/>
        </w:rPr>
      </w:pPr>
      <w:r>
        <w:rPr>
          <w:rFonts w:ascii="Segoe UI" w:hAnsi="Segoe UI" w:cs="Segoe UI"/>
          <w:color w:val="333333"/>
          <w:sz w:val="20"/>
          <w:szCs w:val="20"/>
        </w:rPr>
        <w:t xml:space="preserve">@domain </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FF00FF"/>
          <w:sz w:val="20"/>
          <w:szCs w:val="20"/>
        </w:rPr>
        <w:t>substring</w:t>
      </w:r>
      <w:r>
        <w:rPr>
          <w:rFonts w:ascii="Segoe UI" w:hAnsi="Segoe UI" w:cs="Segoe UI"/>
          <w:color w:val="808080"/>
          <w:sz w:val="20"/>
          <w:szCs w:val="20"/>
        </w:rPr>
        <w:t>(</w:t>
      </w:r>
      <w:r>
        <w:rPr>
          <w:rFonts w:ascii="Segoe UI" w:hAnsi="Segoe UI" w:cs="Segoe UI"/>
          <w:color w:val="333333"/>
          <w:sz w:val="20"/>
          <w:szCs w:val="20"/>
        </w:rPr>
        <w:t>@domain</w:t>
      </w:r>
      <w:r>
        <w:rPr>
          <w:rFonts w:ascii="Segoe UI" w:hAnsi="Segoe UI" w:cs="Segoe UI"/>
          <w:color w:val="808080"/>
          <w:sz w:val="20"/>
          <w:szCs w:val="20"/>
        </w:rPr>
        <w:t>,</w:t>
      </w:r>
      <w:r>
        <w:rPr>
          <w:rFonts w:ascii="Segoe UI" w:hAnsi="Segoe UI" w:cs="Segoe UI"/>
          <w:color w:val="333333"/>
          <w:sz w:val="20"/>
          <w:szCs w:val="20"/>
        </w:rPr>
        <w:t xml:space="preserve"> 1</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FF00FF"/>
          <w:sz w:val="20"/>
          <w:szCs w:val="20"/>
        </w:rPr>
        <w:t>len</w:t>
      </w:r>
      <w:r>
        <w:rPr>
          <w:rFonts w:ascii="Segoe UI" w:hAnsi="Segoe UI" w:cs="Segoe UI"/>
          <w:color w:val="808080"/>
          <w:sz w:val="20"/>
          <w:szCs w:val="20"/>
        </w:rPr>
        <w:t>(</w:t>
      </w:r>
      <w:r>
        <w:rPr>
          <w:rFonts w:ascii="Segoe UI" w:hAnsi="Segoe UI" w:cs="Segoe UI"/>
          <w:color w:val="333333"/>
          <w:sz w:val="20"/>
          <w:szCs w:val="20"/>
        </w:rPr>
        <w:t>@domain</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FF00FF"/>
          <w:sz w:val="20"/>
          <w:szCs w:val="20"/>
        </w:rPr>
        <w:t>charindex</w:t>
      </w:r>
      <w:r>
        <w:rPr>
          <w:rFonts w:ascii="Segoe UI" w:hAnsi="Segoe UI" w:cs="Segoe UI"/>
          <w:color w:val="808080"/>
          <w:sz w:val="20"/>
          <w:szCs w:val="20"/>
        </w:rPr>
        <w:t>(</w:t>
      </w:r>
      <w:r>
        <w:rPr>
          <w:rFonts w:ascii="Segoe UI" w:hAnsi="Segoe UI" w:cs="Segoe UI"/>
          <w:color w:val="FF0000"/>
          <w:sz w:val="20"/>
          <w:szCs w:val="20"/>
        </w:rPr>
        <w:t>'.'</w:t>
      </w:r>
      <w:r>
        <w:rPr>
          <w:rFonts w:ascii="Segoe UI" w:hAnsi="Segoe UI" w:cs="Segoe UI"/>
          <w:color w:val="808080"/>
          <w:sz w:val="20"/>
          <w:szCs w:val="20"/>
        </w:rPr>
        <w:t>,</w:t>
      </w:r>
      <w:r>
        <w:rPr>
          <w:rFonts w:ascii="Segoe UI" w:hAnsi="Segoe UI" w:cs="Segoe UI"/>
          <w:color w:val="333333"/>
          <w:sz w:val="20"/>
          <w:szCs w:val="20"/>
        </w:rPr>
        <w:t xml:space="preserve"> </w:t>
      </w:r>
      <w:r>
        <w:rPr>
          <w:rFonts w:ascii="Segoe UI" w:hAnsi="Segoe UI" w:cs="Segoe UI"/>
          <w:color w:val="FF00FF"/>
          <w:sz w:val="20"/>
          <w:szCs w:val="20"/>
        </w:rPr>
        <w:t>reverse</w:t>
      </w:r>
      <w:r>
        <w:rPr>
          <w:rFonts w:ascii="Segoe UI" w:hAnsi="Segoe UI" w:cs="Segoe UI"/>
          <w:color w:val="808080"/>
          <w:sz w:val="20"/>
          <w:szCs w:val="20"/>
        </w:rPr>
        <w:t>(</w:t>
      </w:r>
      <w:r>
        <w:rPr>
          <w:rFonts w:ascii="Segoe UI" w:hAnsi="Segoe UI" w:cs="Segoe UI"/>
          <w:color w:val="333333"/>
          <w:sz w:val="20"/>
          <w:szCs w:val="20"/>
        </w:rPr>
        <w:t>@domain</w:t>
      </w:r>
      <w:r>
        <w:rPr>
          <w:rFonts w:ascii="Segoe UI" w:hAnsi="Segoe UI" w:cs="Segoe UI"/>
          <w:color w:val="808080"/>
          <w:sz w:val="20"/>
          <w:szCs w:val="20"/>
        </w:rPr>
        <w:t>)))</w:t>
      </w:r>
    </w:p>
    <w:p w:rsidR="00705385" w:rsidRDefault="00705385" w:rsidP="00705385">
      <w:pPr>
        <w:pStyle w:val="NormalWeb"/>
        <w:shd w:val="clear" w:color="auto" w:fill="FFFFFF"/>
        <w:spacing w:line="300" w:lineRule="auto"/>
        <w:ind w:left="240"/>
        <w:rPr>
          <w:rFonts w:ascii="Segoe UI" w:hAnsi="Segoe UI" w:cs="Segoe UI"/>
          <w:color w:val="0000FF"/>
          <w:sz w:val="20"/>
          <w:szCs w:val="20"/>
        </w:rPr>
      </w:pPr>
      <w:r>
        <w:rPr>
          <w:rFonts w:ascii="Segoe UI" w:hAnsi="Segoe UI" w:cs="Segoe UI"/>
          <w:color w:val="0000FF"/>
          <w:sz w:val="20"/>
          <w:szCs w:val="20"/>
        </w:rPr>
        <w:t>print</w:t>
      </w:r>
    </w:p>
    <w:p w:rsidR="00705385" w:rsidRDefault="00705385" w:rsidP="00705385">
      <w:pPr>
        <w:pStyle w:val="NormalWeb"/>
        <w:shd w:val="clear" w:color="auto" w:fill="FFFFFF"/>
        <w:spacing w:line="300" w:lineRule="auto"/>
        <w:ind w:left="240"/>
        <w:rPr>
          <w:rFonts w:ascii="Segoe UI" w:hAnsi="Segoe UI" w:cs="Segoe UI"/>
          <w:color w:val="333333"/>
        </w:rPr>
      </w:pPr>
      <w:r>
        <w:rPr>
          <w:rFonts w:ascii="Segoe UI" w:hAnsi="Segoe UI" w:cs="Segoe UI"/>
          <w:color w:val="333333"/>
          <w:sz w:val="20"/>
          <w:szCs w:val="20"/>
        </w:rPr>
        <w:t>@domain</w:t>
      </w:r>
    </w:p>
    <w:p w:rsidR="00705385" w:rsidRDefault="00705385" w:rsidP="00705385">
      <w:pPr>
        <w:pStyle w:val="NormalWeb"/>
        <w:shd w:val="clear" w:color="auto" w:fill="FFFFFF"/>
        <w:spacing w:line="300" w:lineRule="auto"/>
        <w:ind w:left="240"/>
        <w:rPr>
          <w:rFonts w:ascii="Segoe UI" w:hAnsi="Segoe UI" w:cs="Segoe UI"/>
          <w:color w:val="333333"/>
        </w:rPr>
      </w:pPr>
      <w:r>
        <w:rPr>
          <w:rFonts w:ascii="Segoe UI" w:hAnsi="Segoe UI" w:cs="Segoe UI"/>
          <w:color w:val="333333"/>
        </w:rPr>
        <w:t>This gets the subdomains as well, if you only want the top domain you'll have to do sonthing similar to get the bit after the last dot.</w:t>
      </w:r>
    </w:p>
    <w:p w:rsidR="00705385" w:rsidRDefault="00705385" w:rsidP="00705385">
      <w:pPr>
        <w:rPr>
          <w:rFonts w:ascii="Calibri" w:hAnsi="Calibri"/>
        </w:rPr>
      </w:pPr>
      <w:r>
        <w:t>******************************************************OR***************************************************************************</w:t>
      </w:r>
    </w:p>
    <w:p w:rsidR="00705385" w:rsidRDefault="00705385" w:rsidP="00705385">
      <w:pPr>
        <w:spacing w:before="100" w:beforeAutospacing="1" w:after="100" w:afterAutospacing="1"/>
        <w:rPr>
          <w:rFonts w:ascii="Arial" w:hAnsi="Arial" w:cs="Arial"/>
          <w:sz w:val="20"/>
          <w:szCs w:val="20"/>
        </w:rPr>
      </w:pPr>
    </w:p>
    <w:p w:rsidR="00705385" w:rsidRDefault="00705385" w:rsidP="00201C54">
      <w:pPr>
        <w:numPr>
          <w:ilvl w:val="0"/>
          <w:numId w:val="27"/>
        </w:numPr>
        <w:shd w:val="clear" w:color="auto" w:fill="FFFFFF"/>
        <w:spacing w:after="240" w:line="300" w:lineRule="auto"/>
        <w:ind w:left="240"/>
        <w:rPr>
          <w:rFonts w:ascii="Segoe UI" w:hAnsi="Segoe UI" w:cs="Segoe UI"/>
          <w:color w:val="333333"/>
          <w:sz w:val="20"/>
          <w:szCs w:val="20"/>
        </w:rPr>
      </w:pPr>
      <w:r>
        <w:rPr>
          <w:rFonts w:ascii="Segoe UI" w:hAnsi="Segoe UI" w:cs="Segoe UI"/>
          <w:color w:val="333333"/>
          <w:sz w:val="20"/>
          <w:szCs w:val="20"/>
        </w:rPr>
        <w:t>Code Snippet</w:t>
      </w:r>
    </w:p>
    <w:p w:rsidR="00705385" w:rsidRDefault="00705385" w:rsidP="00705385">
      <w:pPr>
        <w:spacing w:before="100" w:beforeAutospacing="1" w:after="100" w:afterAutospacing="1"/>
        <w:rPr>
          <w:rFonts w:ascii="Arial" w:hAnsi="Arial" w:cs="Arial"/>
          <w:sz w:val="20"/>
          <w:szCs w:val="20"/>
        </w:rPr>
      </w:pPr>
      <w:r>
        <w:rPr>
          <w:rFonts w:ascii="Segoe UI" w:hAnsi="Segoe UI" w:cs="Segoe UI"/>
          <w:color w:val="333333"/>
          <w:sz w:val="20"/>
          <w:szCs w:val="20"/>
        </w:rPr>
        <w:t>set @domain = substring(@email, charindex(</w:t>
      </w:r>
      <w:hyperlink r:id="rId104" w:tooltip="mailto:'@'" w:history="1">
        <w:r>
          <w:rPr>
            <w:rStyle w:val="Hyperlink"/>
            <w:rFonts w:ascii="Segoe UI" w:eastAsiaTheme="majorEastAsia" w:hAnsi="Segoe UI" w:cs="Segoe UI"/>
            <w:sz w:val="20"/>
            <w:szCs w:val="20"/>
          </w:rPr>
          <w:t>'@'</w:t>
        </w:r>
      </w:hyperlink>
      <w:r>
        <w:rPr>
          <w:rFonts w:ascii="Segoe UI" w:hAnsi="Segoe UI" w:cs="Segoe UI"/>
          <w:color w:val="333333"/>
          <w:sz w:val="20"/>
          <w:szCs w:val="20"/>
        </w:rPr>
        <w:t>, @email)+1, (len(@email) - charindex('.', reverse(@email))) - charindex(</w:t>
      </w:r>
      <w:hyperlink r:id="rId105" w:tooltip="mailto:'@'" w:history="1">
        <w:r>
          <w:rPr>
            <w:rStyle w:val="Hyperlink"/>
            <w:rFonts w:ascii="Segoe UI" w:eastAsiaTheme="majorEastAsia" w:hAnsi="Segoe UI" w:cs="Segoe UI"/>
            <w:sz w:val="20"/>
            <w:szCs w:val="20"/>
          </w:rPr>
          <w:t>'@'</w:t>
        </w:r>
      </w:hyperlink>
      <w:r>
        <w:rPr>
          <w:rFonts w:ascii="Segoe UI" w:hAnsi="Segoe UI" w:cs="Segoe UI"/>
          <w:color w:val="333333"/>
          <w:sz w:val="20"/>
          <w:szCs w:val="20"/>
        </w:rPr>
        <w:t>, @email))</w:t>
      </w:r>
    </w:p>
    <w:p w:rsidR="00705385" w:rsidRDefault="00705385" w:rsidP="00705385">
      <w:pPr>
        <w:spacing w:before="100" w:beforeAutospacing="1" w:after="100" w:afterAutospacing="1"/>
        <w:rPr>
          <w:rFonts w:ascii="Arial" w:hAnsi="Arial" w:cs="Arial"/>
          <w:sz w:val="20"/>
          <w:szCs w:val="20"/>
        </w:rPr>
      </w:pPr>
    </w:p>
    <w:p w:rsidR="00705385" w:rsidRDefault="00705385" w:rsidP="00705385">
      <w:pPr>
        <w:rPr>
          <w:rFonts w:ascii="Calibri" w:hAnsi="Calibri"/>
          <w:sz w:val="22"/>
          <w:szCs w:val="22"/>
        </w:rPr>
      </w:pPr>
      <w:r>
        <w:lastRenderedPageBreak/>
        <w:t>******************************************************OR***************************************************************************</w:t>
      </w:r>
    </w:p>
    <w:p w:rsidR="00705385" w:rsidRDefault="00705385" w:rsidP="00705385">
      <w:pPr>
        <w:spacing w:before="100" w:beforeAutospacing="1" w:after="100" w:afterAutospacing="1"/>
        <w:rPr>
          <w:rFonts w:ascii="Arial" w:hAnsi="Arial" w:cs="Arial"/>
          <w:sz w:val="20"/>
          <w:szCs w:val="20"/>
        </w:rPr>
      </w:pPr>
      <w:r>
        <w:rPr>
          <w:rFonts w:ascii="Segoe UI" w:hAnsi="Segoe UI" w:cs="Segoe UI"/>
          <w:color w:val="333333"/>
        </w:rPr>
        <w:t>DECLARE @eMail varchar(100)</w:t>
      </w:r>
      <w:r>
        <w:rPr>
          <w:rFonts w:ascii="Segoe UI" w:hAnsi="Segoe UI" w:cs="Segoe UI"/>
          <w:color w:val="333333"/>
        </w:rPr>
        <w:br/>
        <w:t xml:space="preserve">SET @eMail = </w:t>
      </w:r>
      <w:hyperlink r:id="rId106" w:tooltip="mailto:'john.doe@nl.eu.whatever.com'" w:history="1">
        <w:r>
          <w:rPr>
            <w:rStyle w:val="Hyperlink"/>
            <w:rFonts w:ascii="Segoe UI" w:eastAsiaTheme="majorEastAsia" w:hAnsi="Segoe UI" w:cs="Segoe UI"/>
          </w:rPr>
          <w:t>'john.doe@nl.eu.whatever.com'</w:t>
        </w:r>
      </w:hyperlink>
      <w:r>
        <w:rPr>
          <w:rFonts w:ascii="Segoe UI" w:hAnsi="Segoe UI" w:cs="Segoe UI"/>
          <w:color w:val="333333"/>
        </w:rPr>
        <w:br/>
        <w:t xml:space="preserve">SELECT parsename( substring( @eMail, ( charindex( </w:t>
      </w:r>
      <w:hyperlink r:id="rId107" w:tooltip="mailto:'@'" w:history="1">
        <w:r>
          <w:rPr>
            <w:rStyle w:val="Hyperlink"/>
            <w:rFonts w:ascii="Segoe UI" w:eastAsiaTheme="majorEastAsia" w:hAnsi="Segoe UI" w:cs="Segoe UI"/>
          </w:rPr>
          <w:t>'@'</w:t>
        </w:r>
      </w:hyperlink>
      <w:r>
        <w:rPr>
          <w:rFonts w:ascii="Segoe UI" w:hAnsi="Segoe UI" w:cs="Segoe UI"/>
          <w:color w:val="333333"/>
        </w:rPr>
        <w:t>, @eMail )), len( @eMail )), 2 )</w:t>
      </w:r>
    </w:p>
    <w:p w:rsidR="00705385" w:rsidRDefault="00705385" w:rsidP="00705385">
      <w:pPr>
        <w:spacing w:before="100" w:beforeAutospacing="1" w:after="100" w:afterAutospacing="1"/>
        <w:rPr>
          <w:rFonts w:ascii="Arial" w:hAnsi="Arial" w:cs="Arial"/>
          <w:sz w:val="20"/>
          <w:szCs w:val="20"/>
        </w:rPr>
      </w:pPr>
    </w:p>
    <w:p w:rsidR="00B20D3D" w:rsidRDefault="00B20D3D" w:rsidP="00705385">
      <w:pPr>
        <w:spacing w:before="100" w:beforeAutospacing="1" w:after="100" w:afterAutospacing="1"/>
        <w:rPr>
          <w:rFonts w:ascii="Arial" w:hAnsi="Arial" w:cs="Arial"/>
          <w:sz w:val="20"/>
          <w:szCs w:val="20"/>
        </w:rPr>
      </w:pPr>
    </w:p>
    <w:p w:rsidR="008C2534" w:rsidRDefault="008C2534" w:rsidP="008C2534">
      <w:pPr>
        <w:autoSpaceDE w:val="0"/>
        <w:autoSpaceDN w:val="0"/>
        <w:adjustRightInd w:val="0"/>
        <w:rPr>
          <w:rFonts w:ascii="Verdana-BoldItalic.WinCyrillic" w:eastAsiaTheme="minorHAnsi" w:hAnsi="Verdana-BoldItalic.WinCyrillic" w:cs="Verdana-BoldItalic.WinCyrillic"/>
          <w:b/>
          <w:bCs/>
          <w:i/>
          <w:iCs/>
          <w:color w:val="0C2577"/>
          <w:sz w:val="52"/>
          <w:szCs w:val="52"/>
        </w:rPr>
      </w:pPr>
      <w:r>
        <w:rPr>
          <w:rFonts w:ascii="Verdana-BoldItalic.WinCyrillic" w:eastAsiaTheme="minorHAnsi" w:hAnsi="Verdana-BoldItalic.WinCyrillic" w:cs="Verdana-BoldItalic.WinCyrillic"/>
          <w:b/>
          <w:bCs/>
          <w:i/>
          <w:iCs/>
          <w:color w:val="0C2577"/>
          <w:sz w:val="52"/>
          <w:szCs w:val="52"/>
        </w:rPr>
        <w:t>Microsoft T-SQL</w:t>
      </w:r>
    </w:p>
    <w:p w:rsidR="008C2534" w:rsidRDefault="008C2534" w:rsidP="008C2534">
      <w:pPr>
        <w:autoSpaceDE w:val="0"/>
        <w:autoSpaceDN w:val="0"/>
        <w:adjustRightInd w:val="0"/>
        <w:rPr>
          <w:rFonts w:ascii="Verdana-BoldItalic.WinCyrillic" w:eastAsiaTheme="minorHAnsi" w:hAnsi="Verdana-BoldItalic.WinCyrillic" w:cs="Verdana-BoldItalic.WinCyrillic"/>
          <w:b/>
          <w:bCs/>
          <w:i/>
          <w:iCs/>
          <w:color w:val="0C2577"/>
          <w:sz w:val="52"/>
          <w:szCs w:val="52"/>
        </w:rPr>
      </w:pPr>
      <w:r>
        <w:rPr>
          <w:rFonts w:ascii="Verdana-BoldItalic.WinCyrillic" w:eastAsiaTheme="minorHAnsi" w:hAnsi="Verdana-BoldItalic.WinCyrillic" w:cs="Verdana-BoldItalic.WinCyrillic"/>
          <w:b/>
          <w:bCs/>
          <w:i/>
          <w:iCs/>
          <w:color w:val="0C2577"/>
          <w:sz w:val="52"/>
          <w:szCs w:val="52"/>
        </w:rPr>
        <w:t>Performance Tuning</w:t>
      </w:r>
    </w:p>
    <w:p w:rsidR="00D467F5" w:rsidRDefault="008C2534" w:rsidP="008C2534">
      <w:pPr>
        <w:rPr>
          <w:rFonts w:ascii="Verdana-BoldItalic.WinCyrillic" w:eastAsiaTheme="minorHAnsi" w:hAnsi="Verdana-BoldItalic.WinCyrillic" w:cs="Verdana-BoldItalic.WinCyrillic"/>
          <w:b/>
          <w:bCs/>
          <w:i/>
          <w:iCs/>
          <w:color w:val="0C2577"/>
          <w:sz w:val="32"/>
          <w:szCs w:val="32"/>
        </w:rPr>
      </w:pPr>
      <w:r>
        <w:rPr>
          <w:rFonts w:ascii="Verdana-BoldItalic.WinCyrillic" w:eastAsiaTheme="minorHAnsi" w:hAnsi="Verdana-BoldItalic.WinCyrillic" w:cs="Verdana-BoldItalic.WinCyrillic"/>
          <w:b/>
          <w:bCs/>
          <w:i/>
          <w:iCs/>
          <w:color w:val="0C2577"/>
          <w:sz w:val="32"/>
          <w:szCs w:val="32"/>
        </w:rPr>
        <w:t>Part 3: Query Optimization Strategies</w:t>
      </w:r>
    </w:p>
    <w:p w:rsidR="008C2534" w:rsidRDefault="008C2534" w:rsidP="008C2534">
      <w:pPr>
        <w:rPr>
          <w:rFonts w:ascii="Verdana-BoldItalic.WinCyrillic" w:eastAsiaTheme="minorHAnsi" w:hAnsi="Verdana-BoldItalic.WinCyrillic" w:cs="Verdana-BoldItalic.WinCyrillic"/>
          <w:b/>
          <w:bCs/>
          <w:i/>
          <w:iCs/>
          <w:color w:val="0C2577"/>
          <w:sz w:val="32"/>
          <w:szCs w:val="32"/>
        </w:rPr>
      </w:pP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1. Datatype tuning</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2. Tuning through database and table partitioning</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3. Indexing strategies</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4. Query optimizer strategies</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5. SHOWPLAN output and analysis</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6. Optimizer hints and Join techniques</w:t>
      </w:r>
    </w:p>
    <w:p w:rsidR="008C2534" w:rsidRDefault="0025484F" w:rsidP="0025484F">
      <w:pPr>
        <w:rPr>
          <w:rFonts w:ascii="ArialMT" w:eastAsiaTheme="minorHAnsi" w:hAnsi="ArialMT" w:cs="ArialMT"/>
        </w:rPr>
      </w:pPr>
      <w:r>
        <w:rPr>
          <w:rFonts w:ascii="ArialMT" w:eastAsiaTheme="minorHAnsi" w:hAnsi="ArialMT" w:cs="ArialMT"/>
        </w:rPr>
        <w:t>7. Query tuning tips &amp; tricks</w:t>
      </w:r>
    </w:p>
    <w:p w:rsidR="0025484F" w:rsidRDefault="0025484F" w:rsidP="0025484F">
      <w:pPr>
        <w:rPr>
          <w:rFonts w:ascii="ArialMT" w:eastAsiaTheme="minorHAnsi" w:hAnsi="ArialMT" w:cs="ArialMT"/>
        </w:rPr>
      </w:pPr>
    </w:p>
    <w:p w:rsidR="0025484F" w:rsidRDefault="0025484F" w:rsidP="0025484F">
      <w:pPr>
        <w:rPr>
          <w:rFonts w:ascii="ArialMT" w:eastAsiaTheme="minorHAnsi" w:hAnsi="ArialMT" w:cs="ArialMT"/>
        </w:rPr>
      </w:pPr>
    </w:p>
    <w:p w:rsidR="0025484F" w:rsidRDefault="0025484F" w:rsidP="0025484F">
      <w:pPr>
        <w:autoSpaceDE w:val="0"/>
        <w:autoSpaceDN w:val="0"/>
        <w:adjustRightInd w:val="0"/>
        <w:rPr>
          <w:rFonts w:ascii="Arial-BoldMT" w:eastAsiaTheme="minorHAnsi" w:hAnsi="Arial-BoldMT" w:cs="Arial-BoldMT"/>
          <w:b/>
          <w:bCs/>
          <w:sz w:val="32"/>
          <w:szCs w:val="32"/>
        </w:rPr>
      </w:pPr>
      <w:r>
        <w:rPr>
          <w:rFonts w:ascii="Arial-BoldMT" w:eastAsiaTheme="minorHAnsi" w:hAnsi="Arial-BoldMT" w:cs="Arial-BoldMT"/>
          <w:b/>
          <w:bCs/>
          <w:sz w:val="40"/>
          <w:szCs w:val="40"/>
        </w:rPr>
        <w:t>S</w:t>
      </w:r>
      <w:r>
        <w:rPr>
          <w:rFonts w:ascii="Arial-BoldMT" w:eastAsiaTheme="minorHAnsi" w:hAnsi="Arial-BoldMT" w:cs="Arial-BoldMT"/>
          <w:b/>
          <w:bCs/>
          <w:sz w:val="32"/>
          <w:szCs w:val="32"/>
        </w:rPr>
        <w:t xml:space="preserve">UBQUERIES </w:t>
      </w:r>
      <w:r>
        <w:rPr>
          <w:rFonts w:ascii="Arial-BoldMT" w:eastAsiaTheme="minorHAnsi" w:hAnsi="Arial-BoldMT" w:cs="Arial-BoldMT"/>
          <w:b/>
          <w:bCs/>
          <w:sz w:val="40"/>
          <w:szCs w:val="40"/>
        </w:rPr>
        <w:t>O</w:t>
      </w:r>
      <w:r>
        <w:rPr>
          <w:rFonts w:ascii="Arial-BoldMT" w:eastAsiaTheme="minorHAnsi" w:hAnsi="Arial-BoldMT" w:cs="Arial-BoldMT"/>
          <w:b/>
          <w:bCs/>
          <w:sz w:val="32"/>
          <w:szCs w:val="32"/>
        </w:rPr>
        <w:t>PTIMIZATION</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As a good rule of thumb try to replace all subqueries with joins. The optimizer may</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 xml:space="preserve">sometimes automatically </w:t>
      </w:r>
      <w:r>
        <w:rPr>
          <w:rFonts w:ascii="Arial-ItalicMT" w:eastAsiaTheme="minorHAnsi" w:hAnsi="Arial-ItalicMT" w:cs="Arial-ItalicMT"/>
          <w:i/>
          <w:iCs/>
        </w:rPr>
        <w:t xml:space="preserve">flatten out </w:t>
      </w:r>
      <w:r>
        <w:rPr>
          <w:rFonts w:ascii="ArialMT" w:eastAsiaTheme="minorHAnsi" w:hAnsi="ArialMT" w:cs="ArialMT"/>
        </w:rPr>
        <w:t>subqueries and replace them with regular or outer</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joins. But it doesn’t always do a good job at that. Explicit joins give the optimizer more</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options to choose the order of tables and find the best possible plan. When you optimize</w:t>
      </w:r>
    </w:p>
    <w:p w:rsidR="0025484F" w:rsidRDefault="0025484F" w:rsidP="0025484F">
      <w:pPr>
        <w:rPr>
          <w:rFonts w:ascii="ArialMT" w:eastAsiaTheme="minorHAnsi" w:hAnsi="ArialMT" w:cs="ArialMT"/>
        </w:rPr>
      </w:pPr>
      <w:r>
        <w:rPr>
          <w:rFonts w:ascii="ArialMT" w:eastAsiaTheme="minorHAnsi" w:hAnsi="ArialMT" w:cs="ArialMT"/>
        </w:rPr>
        <w:t>a particular query investigate if getting rid of subqueries makes a difference.</w:t>
      </w:r>
    </w:p>
    <w:p w:rsidR="0025484F" w:rsidRDefault="0025484F" w:rsidP="0025484F">
      <w:pPr>
        <w:rPr>
          <w:rFonts w:ascii="ArialMT" w:eastAsiaTheme="minorHAnsi" w:hAnsi="ArialMT" w:cs="ArialMT"/>
        </w:rPr>
      </w:pPr>
    </w:p>
    <w:p w:rsidR="0025484F" w:rsidRDefault="0025484F" w:rsidP="0025484F">
      <w:pPr>
        <w:autoSpaceDE w:val="0"/>
        <w:autoSpaceDN w:val="0"/>
        <w:adjustRightInd w:val="0"/>
        <w:rPr>
          <w:rFonts w:ascii="Arial-BoldMT" w:eastAsiaTheme="minorHAnsi" w:hAnsi="Arial-BoldMT" w:cs="Arial-BoldMT"/>
          <w:b/>
          <w:bCs/>
          <w:sz w:val="40"/>
          <w:szCs w:val="40"/>
        </w:rPr>
      </w:pPr>
      <w:r>
        <w:rPr>
          <w:rFonts w:ascii="Arial-BoldMT" w:eastAsiaTheme="minorHAnsi" w:hAnsi="Arial-BoldMT" w:cs="Arial-BoldMT"/>
          <w:b/>
          <w:bCs/>
          <w:sz w:val="40"/>
          <w:szCs w:val="40"/>
        </w:rPr>
        <w:t xml:space="preserve">UNION </w:t>
      </w:r>
      <w:r>
        <w:rPr>
          <w:rFonts w:ascii="Arial-BoldMT" w:eastAsiaTheme="minorHAnsi" w:hAnsi="Arial-BoldMT" w:cs="Arial-BoldMT"/>
          <w:b/>
          <w:bCs/>
          <w:sz w:val="32"/>
          <w:szCs w:val="32"/>
        </w:rPr>
        <w:t>VS</w:t>
      </w:r>
      <w:r>
        <w:rPr>
          <w:rFonts w:ascii="Arial-BoldMT" w:eastAsiaTheme="minorHAnsi" w:hAnsi="Arial-BoldMT" w:cs="Arial-BoldMT"/>
          <w:b/>
          <w:bCs/>
          <w:sz w:val="40"/>
          <w:szCs w:val="40"/>
        </w:rPr>
        <w:t>. UNION ALL</w:t>
      </w:r>
    </w:p>
    <w:p w:rsidR="0025484F" w:rsidRDefault="0025484F" w:rsidP="0025484F">
      <w:pPr>
        <w:autoSpaceDE w:val="0"/>
        <w:autoSpaceDN w:val="0"/>
        <w:adjustRightInd w:val="0"/>
        <w:rPr>
          <w:rFonts w:ascii="Arial-ItalicMT" w:eastAsiaTheme="minorHAnsi" w:hAnsi="Arial-ItalicMT" w:cs="Arial-ItalicMT"/>
          <w:i/>
          <w:iCs/>
        </w:rPr>
      </w:pPr>
      <w:r>
        <w:rPr>
          <w:rFonts w:ascii="ArialMT" w:eastAsiaTheme="minorHAnsi" w:hAnsi="ArialMT" w:cs="ArialMT"/>
        </w:rPr>
        <w:t xml:space="preserve">Whenever possible use </w:t>
      </w:r>
      <w:r>
        <w:rPr>
          <w:rFonts w:ascii="Arial-ItalicMT" w:eastAsiaTheme="minorHAnsi" w:hAnsi="Arial-ItalicMT" w:cs="Arial-ItalicMT"/>
          <w:i/>
          <w:iCs/>
        </w:rPr>
        <w:t xml:space="preserve">UNION ALL </w:t>
      </w:r>
      <w:r>
        <w:rPr>
          <w:rFonts w:ascii="ArialMT" w:eastAsiaTheme="minorHAnsi" w:hAnsi="ArialMT" w:cs="ArialMT"/>
        </w:rPr>
        <w:t xml:space="preserve">instead of </w:t>
      </w:r>
      <w:r>
        <w:rPr>
          <w:rFonts w:ascii="Arial-ItalicMT" w:eastAsiaTheme="minorHAnsi" w:hAnsi="Arial-ItalicMT" w:cs="Arial-ItalicMT"/>
          <w:i/>
          <w:iCs/>
        </w:rPr>
        <w:t>UNION</w:t>
      </w:r>
      <w:r>
        <w:rPr>
          <w:rFonts w:ascii="ArialMT" w:eastAsiaTheme="minorHAnsi" w:hAnsi="ArialMT" w:cs="ArialMT"/>
        </w:rPr>
        <w:t xml:space="preserve">. The difference is that </w:t>
      </w:r>
      <w:r>
        <w:rPr>
          <w:rFonts w:ascii="Arial-ItalicMT" w:eastAsiaTheme="minorHAnsi" w:hAnsi="Arial-ItalicMT" w:cs="Arial-ItalicMT"/>
          <w:i/>
          <w:iCs/>
        </w:rPr>
        <w:t>UNION</w:t>
      </w:r>
    </w:p>
    <w:p w:rsidR="0025484F" w:rsidRDefault="0025484F" w:rsidP="0025484F">
      <w:pPr>
        <w:autoSpaceDE w:val="0"/>
        <w:autoSpaceDN w:val="0"/>
        <w:adjustRightInd w:val="0"/>
        <w:rPr>
          <w:rFonts w:ascii="Arial-ItalicMT" w:eastAsiaTheme="minorHAnsi" w:hAnsi="Arial-ItalicMT" w:cs="Arial-ItalicMT"/>
          <w:i/>
          <w:iCs/>
        </w:rPr>
      </w:pPr>
      <w:r>
        <w:rPr>
          <w:rFonts w:ascii="ArialMT" w:eastAsiaTheme="minorHAnsi" w:hAnsi="ArialMT" w:cs="ArialMT"/>
        </w:rPr>
        <w:t xml:space="preserve">has a “side effect” of eliminating all duplicate rows and sorting results, which </w:t>
      </w:r>
      <w:r>
        <w:rPr>
          <w:rFonts w:ascii="Arial-ItalicMT" w:eastAsiaTheme="minorHAnsi" w:hAnsi="Arial-ItalicMT" w:cs="Arial-ItalicMT"/>
          <w:i/>
          <w:iCs/>
        </w:rPr>
        <w:t>UNION</w:t>
      </w:r>
    </w:p>
    <w:p w:rsidR="0025484F" w:rsidRDefault="0025484F" w:rsidP="0025484F">
      <w:pPr>
        <w:autoSpaceDE w:val="0"/>
        <w:autoSpaceDN w:val="0"/>
        <w:adjustRightInd w:val="0"/>
        <w:rPr>
          <w:rFonts w:ascii="ArialMT" w:eastAsiaTheme="minorHAnsi" w:hAnsi="ArialMT" w:cs="ArialMT"/>
        </w:rPr>
      </w:pPr>
      <w:r>
        <w:rPr>
          <w:rFonts w:ascii="Arial-ItalicMT" w:eastAsiaTheme="minorHAnsi" w:hAnsi="Arial-ItalicMT" w:cs="Arial-ItalicMT"/>
          <w:i/>
          <w:iCs/>
        </w:rPr>
        <w:t xml:space="preserve">ALL </w:t>
      </w:r>
      <w:r>
        <w:rPr>
          <w:rFonts w:ascii="ArialMT" w:eastAsiaTheme="minorHAnsi" w:hAnsi="ArialMT" w:cs="ArialMT"/>
        </w:rPr>
        <w:t>doesn’t do. Selecting a distinct result requires building a temporary worktable,</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storing all rows in it and sorting before producing the output. (Displaying the showplan</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 xml:space="preserve">on a </w:t>
      </w:r>
      <w:r>
        <w:rPr>
          <w:rFonts w:ascii="Arial-ItalicMT" w:eastAsiaTheme="minorHAnsi" w:hAnsi="Arial-ItalicMT" w:cs="Arial-ItalicMT"/>
          <w:i/>
          <w:iCs/>
        </w:rPr>
        <w:t xml:space="preserve">SELECT DISTINCT </w:t>
      </w:r>
      <w:r>
        <w:rPr>
          <w:rFonts w:ascii="ArialMT" w:eastAsiaTheme="minorHAnsi" w:hAnsi="ArialMT" w:cs="ArialMT"/>
        </w:rPr>
        <w:t xml:space="preserve">query will reveal a </w:t>
      </w:r>
      <w:r>
        <w:rPr>
          <w:rFonts w:ascii="Arial-ItalicMT" w:eastAsiaTheme="minorHAnsi" w:hAnsi="Arial-ItalicMT" w:cs="Arial-ItalicMT"/>
          <w:i/>
          <w:iCs/>
        </w:rPr>
        <w:t xml:space="preserve">stream aggregation </w:t>
      </w:r>
      <w:r>
        <w:rPr>
          <w:rFonts w:ascii="ArialMT" w:eastAsiaTheme="minorHAnsi" w:hAnsi="ArialMT" w:cs="ArialMT"/>
        </w:rPr>
        <w:t>is taking place,</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consuming as much as 30% of the resources used to process the query.) In some cases</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 xml:space="preserve">that’s exactly what you need to do, then </w:t>
      </w:r>
      <w:r>
        <w:rPr>
          <w:rFonts w:ascii="Arial-ItalicMT" w:eastAsiaTheme="minorHAnsi" w:hAnsi="Arial-ItalicMT" w:cs="Arial-ItalicMT"/>
          <w:i/>
          <w:iCs/>
        </w:rPr>
        <w:t xml:space="preserve">UNION </w:t>
      </w:r>
      <w:r>
        <w:rPr>
          <w:rFonts w:ascii="ArialMT" w:eastAsiaTheme="minorHAnsi" w:hAnsi="ArialMT" w:cs="ArialMT"/>
        </w:rPr>
        <w:t>is your friend. But if you don’t expect</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 xml:space="preserve">any duplicate rows in the result set, then use </w:t>
      </w:r>
      <w:r>
        <w:rPr>
          <w:rFonts w:ascii="Arial-ItalicMT" w:eastAsiaTheme="minorHAnsi" w:hAnsi="Arial-ItalicMT" w:cs="Arial-ItalicMT"/>
          <w:i/>
          <w:iCs/>
        </w:rPr>
        <w:t>UNION ALL</w:t>
      </w:r>
      <w:r>
        <w:rPr>
          <w:rFonts w:ascii="ArialMT" w:eastAsiaTheme="minorHAnsi" w:hAnsi="ArialMT" w:cs="ArialMT"/>
        </w:rPr>
        <w:t>. It simply selects from one</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lastRenderedPageBreak/>
        <w:t>table or a join, and then selects from another, attaching results to the bottom of the first</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 xml:space="preserve">result set. </w:t>
      </w:r>
      <w:r>
        <w:rPr>
          <w:rFonts w:ascii="Arial-ItalicMT" w:eastAsiaTheme="minorHAnsi" w:hAnsi="Arial-ItalicMT" w:cs="Arial-ItalicMT"/>
          <w:i/>
          <w:iCs/>
        </w:rPr>
        <w:t xml:space="preserve">UNION ALL </w:t>
      </w:r>
      <w:r>
        <w:rPr>
          <w:rFonts w:ascii="ArialMT" w:eastAsiaTheme="minorHAnsi" w:hAnsi="ArialMT" w:cs="ArialMT"/>
        </w:rPr>
        <w:t>requires no worktable and no sorting (unless other unrelated</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conditions cause that). In most cases it’s much more efficient. One more potential</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 xml:space="preserve">problem with </w:t>
      </w:r>
      <w:r>
        <w:rPr>
          <w:rFonts w:ascii="Arial-ItalicMT" w:eastAsiaTheme="minorHAnsi" w:hAnsi="Arial-ItalicMT" w:cs="Arial-ItalicMT"/>
          <w:i/>
          <w:iCs/>
        </w:rPr>
        <w:t xml:space="preserve">UNION </w:t>
      </w:r>
      <w:r>
        <w:rPr>
          <w:rFonts w:ascii="ArialMT" w:eastAsiaTheme="minorHAnsi" w:hAnsi="ArialMT" w:cs="ArialMT"/>
        </w:rPr>
        <w:t>is the danger of flooding tempdb database with a huge worktable.</w:t>
      </w:r>
    </w:p>
    <w:p w:rsidR="0025484F" w:rsidRDefault="0025484F" w:rsidP="0025484F">
      <w:pPr>
        <w:rPr>
          <w:rFonts w:ascii="ArialMT" w:eastAsiaTheme="minorHAnsi" w:hAnsi="ArialMT" w:cs="ArialMT"/>
        </w:rPr>
      </w:pPr>
      <w:r>
        <w:rPr>
          <w:rFonts w:ascii="ArialMT" w:eastAsiaTheme="minorHAnsi" w:hAnsi="ArialMT" w:cs="ArialMT"/>
        </w:rPr>
        <w:t xml:space="preserve">It may happen if you expect a large result set from a </w:t>
      </w:r>
      <w:r>
        <w:rPr>
          <w:rFonts w:ascii="Arial-ItalicMT" w:eastAsiaTheme="minorHAnsi" w:hAnsi="Arial-ItalicMT" w:cs="Arial-ItalicMT"/>
          <w:i/>
          <w:iCs/>
        </w:rPr>
        <w:t xml:space="preserve">UNION </w:t>
      </w:r>
      <w:r>
        <w:rPr>
          <w:rFonts w:ascii="ArialMT" w:eastAsiaTheme="minorHAnsi" w:hAnsi="ArialMT" w:cs="ArialMT"/>
        </w:rPr>
        <w:t>query.</w:t>
      </w:r>
    </w:p>
    <w:p w:rsidR="0025484F" w:rsidRDefault="0025484F" w:rsidP="0025484F">
      <w:pPr>
        <w:rPr>
          <w:rFonts w:ascii="ArialMT" w:eastAsiaTheme="minorHAnsi" w:hAnsi="ArialMT" w:cs="ArialMT"/>
        </w:rPr>
      </w:pPr>
    </w:p>
    <w:p w:rsidR="0025484F" w:rsidRDefault="0025484F" w:rsidP="0025484F">
      <w:pPr>
        <w:autoSpaceDE w:val="0"/>
        <w:autoSpaceDN w:val="0"/>
        <w:adjustRightInd w:val="0"/>
        <w:rPr>
          <w:rFonts w:ascii="Arial-BoldMT" w:eastAsiaTheme="minorHAnsi" w:hAnsi="Arial-BoldMT" w:cs="Arial-BoldMT"/>
          <w:b/>
          <w:bCs/>
          <w:sz w:val="32"/>
          <w:szCs w:val="32"/>
        </w:rPr>
      </w:pPr>
      <w:r>
        <w:rPr>
          <w:rFonts w:ascii="Arial-BoldMT" w:eastAsiaTheme="minorHAnsi" w:hAnsi="Arial-BoldMT" w:cs="Arial-BoldMT"/>
          <w:b/>
          <w:bCs/>
          <w:sz w:val="40"/>
          <w:szCs w:val="40"/>
        </w:rPr>
        <w:t>F</w:t>
      </w:r>
      <w:r>
        <w:rPr>
          <w:rFonts w:ascii="Arial-BoldMT" w:eastAsiaTheme="minorHAnsi" w:hAnsi="Arial-BoldMT" w:cs="Arial-BoldMT"/>
          <w:b/>
          <w:bCs/>
          <w:sz w:val="32"/>
          <w:szCs w:val="32"/>
        </w:rPr>
        <w:t xml:space="preserve">UNCTIONS AND </w:t>
      </w:r>
      <w:r>
        <w:rPr>
          <w:rFonts w:ascii="Arial-BoldMT" w:eastAsiaTheme="minorHAnsi" w:hAnsi="Arial-BoldMT" w:cs="Arial-BoldMT"/>
          <w:b/>
          <w:bCs/>
          <w:sz w:val="40"/>
          <w:szCs w:val="40"/>
        </w:rPr>
        <w:t>E</w:t>
      </w:r>
      <w:r>
        <w:rPr>
          <w:rFonts w:ascii="Arial-BoldMT" w:eastAsiaTheme="minorHAnsi" w:hAnsi="Arial-BoldMT" w:cs="Arial-BoldMT"/>
          <w:b/>
          <w:bCs/>
          <w:sz w:val="32"/>
          <w:szCs w:val="32"/>
        </w:rPr>
        <w:t xml:space="preserve">XPRESSIONS </w:t>
      </w:r>
      <w:r>
        <w:rPr>
          <w:rFonts w:ascii="Arial-BoldMT" w:eastAsiaTheme="minorHAnsi" w:hAnsi="Arial-BoldMT" w:cs="Arial-BoldMT"/>
          <w:b/>
          <w:bCs/>
          <w:sz w:val="40"/>
          <w:szCs w:val="40"/>
        </w:rPr>
        <w:t>T</w:t>
      </w:r>
      <w:r>
        <w:rPr>
          <w:rFonts w:ascii="Arial-BoldMT" w:eastAsiaTheme="minorHAnsi" w:hAnsi="Arial-BoldMT" w:cs="Arial-BoldMT"/>
          <w:b/>
          <w:bCs/>
          <w:sz w:val="32"/>
          <w:szCs w:val="32"/>
        </w:rPr>
        <w:t xml:space="preserve">HAT </w:t>
      </w:r>
      <w:r>
        <w:rPr>
          <w:rFonts w:ascii="Arial-BoldMT" w:eastAsiaTheme="minorHAnsi" w:hAnsi="Arial-BoldMT" w:cs="Arial-BoldMT"/>
          <w:b/>
          <w:bCs/>
          <w:sz w:val="40"/>
          <w:szCs w:val="40"/>
        </w:rPr>
        <w:t>S</w:t>
      </w:r>
      <w:r>
        <w:rPr>
          <w:rFonts w:ascii="Arial-BoldMT" w:eastAsiaTheme="minorHAnsi" w:hAnsi="Arial-BoldMT" w:cs="Arial-BoldMT"/>
          <w:b/>
          <w:bCs/>
          <w:sz w:val="32"/>
          <w:szCs w:val="32"/>
        </w:rPr>
        <w:t xml:space="preserve">UPPRESS </w:t>
      </w:r>
      <w:r>
        <w:rPr>
          <w:rFonts w:ascii="Arial-BoldMT" w:eastAsiaTheme="minorHAnsi" w:hAnsi="Arial-BoldMT" w:cs="Arial-BoldMT"/>
          <w:b/>
          <w:bCs/>
          <w:sz w:val="40"/>
          <w:szCs w:val="40"/>
        </w:rPr>
        <w:t>I</w:t>
      </w:r>
      <w:r>
        <w:rPr>
          <w:rFonts w:ascii="Arial-BoldMT" w:eastAsiaTheme="minorHAnsi" w:hAnsi="Arial-BoldMT" w:cs="Arial-BoldMT"/>
          <w:b/>
          <w:bCs/>
          <w:sz w:val="32"/>
          <w:szCs w:val="32"/>
        </w:rPr>
        <w:t>NDEXES</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When you apply built-in functions or expressions to indexed columns, the optimizer</w:t>
      </w:r>
    </w:p>
    <w:p w:rsidR="0025484F" w:rsidRDefault="0025484F" w:rsidP="0025484F">
      <w:pPr>
        <w:autoSpaceDE w:val="0"/>
        <w:autoSpaceDN w:val="0"/>
        <w:adjustRightInd w:val="0"/>
        <w:rPr>
          <w:rFonts w:ascii="ArialMT" w:eastAsiaTheme="minorHAnsi" w:hAnsi="ArialMT" w:cs="ArialMT"/>
        </w:rPr>
      </w:pPr>
      <w:r>
        <w:rPr>
          <w:rFonts w:ascii="ArialMT" w:eastAsiaTheme="minorHAnsi" w:hAnsi="ArialMT" w:cs="ArialMT"/>
        </w:rPr>
        <w:t>cannot use indexes on those columns. Try to rewrite these conditions in such a way that</w:t>
      </w:r>
    </w:p>
    <w:p w:rsidR="0025484F" w:rsidRDefault="0025484F" w:rsidP="0025484F">
      <w:pPr>
        <w:rPr>
          <w:rFonts w:ascii="ArialMT" w:eastAsiaTheme="minorHAnsi" w:hAnsi="ArialMT" w:cs="ArialMT"/>
        </w:rPr>
      </w:pPr>
      <w:r>
        <w:rPr>
          <w:rFonts w:ascii="ArialMT" w:eastAsiaTheme="minorHAnsi" w:hAnsi="ArialMT" w:cs="ArialMT"/>
        </w:rPr>
        <w:t>index keys are not involved in any expression.</w:t>
      </w:r>
    </w:p>
    <w:p w:rsidR="0025484F" w:rsidRDefault="0025484F" w:rsidP="0025484F">
      <w:pPr>
        <w:rPr>
          <w:rFonts w:ascii="ArialMT" w:eastAsiaTheme="minorHAnsi" w:hAnsi="ArialMT" w:cs="ArialMT"/>
        </w:rPr>
      </w:pPr>
    </w:p>
    <w:p w:rsidR="004035AB" w:rsidRDefault="004035AB" w:rsidP="004035AB">
      <w:pPr>
        <w:autoSpaceDE w:val="0"/>
        <w:autoSpaceDN w:val="0"/>
        <w:adjustRightInd w:val="0"/>
        <w:rPr>
          <w:rFonts w:ascii="Arial-BoldMT" w:eastAsiaTheme="minorHAnsi" w:hAnsi="Arial-BoldMT" w:cs="Arial-BoldMT"/>
          <w:b/>
          <w:bCs/>
          <w:sz w:val="40"/>
          <w:szCs w:val="40"/>
        </w:rPr>
      </w:pPr>
      <w:r>
        <w:rPr>
          <w:rFonts w:ascii="Arial-BoldMT" w:eastAsiaTheme="minorHAnsi" w:hAnsi="Arial-BoldMT" w:cs="Arial-BoldMT"/>
          <w:b/>
          <w:bCs/>
          <w:sz w:val="40"/>
          <w:szCs w:val="40"/>
        </w:rPr>
        <w:t xml:space="preserve">UPDATE ... FROM </w:t>
      </w:r>
      <w:r>
        <w:rPr>
          <w:rFonts w:ascii="Arial-BoldMT" w:eastAsiaTheme="minorHAnsi" w:hAnsi="Arial-BoldMT" w:cs="Arial-BoldMT"/>
          <w:b/>
          <w:bCs/>
          <w:sz w:val="32"/>
          <w:szCs w:val="32"/>
        </w:rPr>
        <w:t xml:space="preserve">AND </w:t>
      </w:r>
      <w:r>
        <w:rPr>
          <w:rFonts w:ascii="Arial-BoldMT" w:eastAsiaTheme="minorHAnsi" w:hAnsi="Arial-BoldMT" w:cs="Arial-BoldMT"/>
          <w:b/>
          <w:bCs/>
          <w:sz w:val="40"/>
          <w:szCs w:val="40"/>
        </w:rPr>
        <w:t>DELETE ... FROM</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 xml:space="preserve">T-SQL offers an extension to ANSI-SQL syntax for </w:t>
      </w:r>
      <w:r>
        <w:rPr>
          <w:rFonts w:ascii="Arial-ItalicMT" w:eastAsiaTheme="minorHAnsi" w:hAnsi="Arial-ItalicMT" w:cs="Arial-ItalicMT"/>
          <w:i/>
          <w:iCs/>
        </w:rPr>
        <w:t xml:space="preserve">UPDATE </w:t>
      </w:r>
      <w:r>
        <w:rPr>
          <w:rFonts w:ascii="ArialMT" w:eastAsiaTheme="minorHAnsi" w:hAnsi="ArialMT" w:cs="ArialMT"/>
        </w:rPr>
        <w:t xml:space="preserve">and </w:t>
      </w:r>
      <w:r>
        <w:rPr>
          <w:rFonts w:ascii="Arial-ItalicMT" w:eastAsiaTheme="minorHAnsi" w:hAnsi="Arial-ItalicMT" w:cs="Arial-ItalicMT"/>
          <w:i/>
          <w:iCs/>
        </w:rPr>
        <w:t xml:space="preserve">DELETE </w:t>
      </w:r>
      <w:r>
        <w:rPr>
          <w:rFonts w:ascii="ArialMT" w:eastAsiaTheme="minorHAnsi" w:hAnsi="ArialMT" w:cs="ArialMT"/>
        </w:rPr>
        <w:t>commands</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 xml:space="preserve">that may be very efficient in many cases. It allows you to specify a </w:t>
      </w:r>
      <w:r>
        <w:rPr>
          <w:rFonts w:ascii="Arial-ItalicMT" w:eastAsiaTheme="minorHAnsi" w:hAnsi="Arial-ItalicMT" w:cs="Arial-ItalicMT"/>
          <w:i/>
          <w:iCs/>
        </w:rPr>
        <w:t xml:space="preserve">FROM </w:t>
      </w:r>
      <w:r>
        <w:rPr>
          <w:rFonts w:ascii="ArialMT" w:eastAsiaTheme="minorHAnsi" w:hAnsi="ArialMT" w:cs="ArialMT"/>
        </w:rPr>
        <w:t>clause and</w:t>
      </w:r>
    </w:p>
    <w:p w:rsidR="0025484F" w:rsidRDefault="004035AB" w:rsidP="004035AB">
      <w:pPr>
        <w:rPr>
          <w:rFonts w:ascii="ArialMT" w:eastAsiaTheme="minorHAnsi" w:hAnsi="ArialMT" w:cs="ArialMT"/>
        </w:rPr>
      </w:pPr>
      <w:r>
        <w:rPr>
          <w:rFonts w:ascii="ArialMT" w:eastAsiaTheme="minorHAnsi" w:hAnsi="ArialMT" w:cs="ArialMT"/>
        </w:rPr>
        <w:t xml:space="preserve">join several tables in an </w:t>
      </w:r>
      <w:r>
        <w:rPr>
          <w:rFonts w:ascii="Arial-ItalicMT" w:eastAsiaTheme="minorHAnsi" w:hAnsi="Arial-ItalicMT" w:cs="Arial-ItalicMT"/>
          <w:i/>
          <w:iCs/>
        </w:rPr>
        <w:t xml:space="preserve">UPDATE </w:t>
      </w:r>
      <w:r>
        <w:rPr>
          <w:rFonts w:ascii="ArialMT" w:eastAsiaTheme="minorHAnsi" w:hAnsi="ArialMT" w:cs="ArialMT"/>
        </w:rPr>
        <w:t xml:space="preserve">or </w:t>
      </w:r>
      <w:r>
        <w:rPr>
          <w:rFonts w:ascii="Arial-ItalicMT" w:eastAsiaTheme="minorHAnsi" w:hAnsi="Arial-ItalicMT" w:cs="Arial-ItalicMT"/>
          <w:i/>
          <w:iCs/>
        </w:rPr>
        <w:t xml:space="preserve">DELETE </w:t>
      </w:r>
      <w:r>
        <w:rPr>
          <w:rFonts w:ascii="ArialMT" w:eastAsiaTheme="minorHAnsi" w:hAnsi="ArialMT" w:cs="ArialMT"/>
        </w:rPr>
        <w:t>command.</w:t>
      </w:r>
    </w:p>
    <w:p w:rsidR="004035AB" w:rsidRDefault="004035AB" w:rsidP="004035AB">
      <w:pPr>
        <w:rPr>
          <w:rFonts w:ascii="ArialMT" w:eastAsiaTheme="minorHAnsi" w:hAnsi="ArialMT" w:cs="ArialMT"/>
        </w:rPr>
      </w:pPr>
    </w:p>
    <w:p w:rsidR="004035AB" w:rsidRDefault="004035AB" w:rsidP="004035AB">
      <w:pPr>
        <w:autoSpaceDE w:val="0"/>
        <w:autoSpaceDN w:val="0"/>
        <w:adjustRightInd w:val="0"/>
        <w:rPr>
          <w:rFonts w:ascii="Arial-BoldMT" w:eastAsiaTheme="minorHAnsi" w:hAnsi="Arial-BoldMT" w:cs="Arial-BoldMT"/>
          <w:b/>
          <w:bCs/>
          <w:sz w:val="40"/>
          <w:szCs w:val="40"/>
        </w:rPr>
      </w:pPr>
      <w:r>
        <w:rPr>
          <w:rFonts w:ascii="Arial-BoldMT" w:eastAsiaTheme="minorHAnsi" w:hAnsi="Arial-BoldMT" w:cs="Arial-BoldMT"/>
          <w:b/>
          <w:bCs/>
          <w:sz w:val="40"/>
          <w:szCs w:val="40"/>
        </w:rPr>
        <w:t>SET NOCOUNT ON</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 xml:space="preserve">The phenomenon of speeding up T-SQL code by using </w:t>
      </w:r>
      <w:r>
        <w:rPr>
          <w:rFonts w:ascii="Arial-ItalicMT" w:eastAsiaTheme="minorHAnsi" w:hAnsi="Arial-ItalicMT" w:cs="Arial-ItalicMT"/>
          <w:i/>
          <w:iCs/>
        </w:rPr>
        <w:t xml:space="preserve">SET NOCOUNT ON </w:t>
      </w:r>
      <w:r>
        <w:rPr>
          <w:rFonts w:ascii="ArialMT" w:eastAsiaTheme="minorHAnsi" w:hAnsi="ArialMT" w:cs="ArialMT"/>
        </w:rPr>
        <w:t>was</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discussed at length in the last white paper; however, it bears repeating. You have</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already noticed that successful queries return a system message about the number of</w:t>
      </w:r>
    </w:p>
    <w:p w:rsidR="004035AB" w:rsidRDefault="004035AB" w:rsidP="004035AB">
      <w:pPr>
        <w:autoSpaceDE w:val="0"/>
        <w:autoSpaceDN w:val="0"/>
        <w:adjustRightInd w:val="0"/>
        <w:rPr>
          <w:rFonts w:ascii="Arial-ItalicMT" w:eastAsiaTheme="minorHAnsi" w:hAnsi="Arial-ItalicMT" w:cs="Arial-ItalicMT"/>
          <w:i/>
          <w:iCs/>
        </w:rPr>
      </w:pPr>
      <w:r>
        <w:rPr>
          <w:rFonts w:ascii="ArialMT" w:eastAsiaTheme="minorHAnsi" w:hAnsi="ArialMT" w:cs="ArialMT"/>
        </w:rPr>
        <w:t xml:space="preserve">rows that they affect. In many cases you don’t need this information. Command </w:t>
      </w:r>
      <w:r>
        <w:rPr>
          <w:rFonts w:ascii="Arial-ItalicMT" w:eastAsiaTheme="minorHAnsi" w:hAnsi="Arial-ItalicMT" w:cs="Arial-ItalicMT"/>
          <w:i/>
          <w:iCs/>
        </w:rPr>
        <w:t>SET</w:t>
      </w:r>
    </w:p>
    <w:p w:rsidR="004035AB" w:rsidRDefault="004035AB" w:rsidP="004035AB">
      <w:pPr>
        <w:autoSpaceDE w:val="0"/>
        <w:autoSpaceDN w:val="0"/>
        <w:adjustRightInd w:val="0"/>
        <w:rPr>
          <w:rFonts w:ascii="ArialMT" w:eastAsiaTheme="minorHAnsi" w:hAnsi="ArialMT" w:cs="ArialMT"/>
        </w:rPr>
      </w:pPr>
      <w:r>
        <w:rPr>
          <w:rFonts w:ascii="Arial-ItalicMT" w:eastAsiaTheme="minorHAnsi" w:hAnsi="Arial-ItalicMT" w:cs="Arial-ItalicMT"/>
          <w:i/>
          <w:iCs/>
        </w:rPr>
        <w:t xml:space="preserve">NOCOUNT ON </w:t>
      </w:r>
      <w:r>
        <w:rPr>
          <w:rFonts w:ascii="ArialMT" w:eastAsiaTheme="minorHAnsi" w:hAnsi="ArialMT" w:cs="ArialMT"/>
        </w:rPr>
        <w:t>allows you to suppress the message for all subsequent transactions in</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 xml:space="preserve">your session, until you issue the </w:t>
      </w:r>
      <w:r>
        <w:rPr>
          <w:rFonts w:ascii="Arial-ItalicMT" w:eastAsiaTheme="minorHAnsi" w:hAnsi="Arial-ItalicMT" w:cs="Arial-ItalicMT"/>
          <w:i/>
          <w:iCs/>
        </w:rPr>
        <w:t xml:space="preserve">SET NOCOUNT OFF </w:t>
      </w:r>
      <w:r>
        <w:rPr>
          <w:rFonts w:ascii="ArialMT" w:eastAsiaTheme="minorHAnsi" w:hAnsi="ArialMT" w:cs="ArialMT"/>
        </w:rPr>
        <w:t>command. We know that this is a</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double-negative, but T-SQL was not created by English majors.</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This option has more than a cosmetic effect on the output generated by your script. It</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reduces the amount of information passed from the server to the client. Therefore, it</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helps to lower network traffic and improves the overall response time of your</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transactions. Time to pass a single message may be negligible, but think about a script</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that executes some queries in a loop and sends Kilobytes of useless information to a</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user.</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As an example, the enclosed file has a T-SQL batch that inserts 9999 rows into the</w:t>
      </w:r>
    </w:p>
    <w:p w:rsidR="004035AB" w:rsidRDefault="004035AB" w:rsidP="004035AB">
      <w:pPr>
        <w:autoSpaceDE w:val="0"/>
        <w:autoSpaceDN w:val="0"/>
        <w:adjustRightInd w:val="0"/>
        <w:rPr>
          <w:rFonts w:ascii="ArialMT" w:eastAsiaTheme="minorHAnsi" w:hAnsi="ArialMT" w:cs="ArialMT"/>
        </w:rPr>
      </w:pPr>
      <w:r>
        <w:rPr>
          <w:rFonts w:ascii="Arial-ItalicMT" w:eastAsiaTheme="minorHAnsi" w:hAnsi="Arial-ItalicMT" w:cs="Arial-ItalicMT"/>
          <w:i/>
          <w:iCs/>
        </w:rPr>
        <w:t xml:space="preserve">big_sales </w:t>
      </w:r>
      <w:r>
        <w:rPr>
          <w:rFonts w:ascii="ArialMT" w:eastAsiaTheme="minorHAnsi" w:hAnsi="ArialMT" w:cs="ArialMT"/>
        </w:rPr>
        <w:t>table.</w:t>
      </w:r>
    </w:p>
    <w:p w:rsidR="004035AB" w:rsidRDefault="004035AB" w:rsidP="004035AB">
      <w:pPr>
        <w:autoSpaceDE w:val="0"/>
        <w:autoSpaceDN w:val="0"/>
        <w:adjustRightInd w:val="0"/>
        <w:rPr>
          <w:rFonts w:ascii="Tahoma" w:eastAsiaTheme="minorHAnsi" w:hAnsi="Tahoma" w:cs="Tahoma"/>
          <w:sz w:val="17"/>
          <w:szCs w:val="17"/>
        </w:rPr>
      </w:pPr>
      <w:r>
        <w:rPr>
          <w:rFonts w:ascii="Tahoma" w:eastAsiaTheme="minorHAnsi" w:hAnsi="Tahoma" w:cs="Tahoma"/>
          <w:sz w:val="17"/>
          <w:szCs w:val="17"/>
        </w:rPr>
        <w:t>insert into big_sales tbl.sql</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 xml:space="preserve">When run with </w:t>
      </w:r>
      <w:r>
        <w:rPr>
          <w:rFonts w:ascii="Arial-ItalicMT" w:eastAsiaTheme="minorHAnsi" w:hAnsi="Arial-ItalicMT" w:cs="Arial-ItalicMT"/>
          <w:i/>
          <w:iCs/>
        </w:rPr>
        <w:t>SET NOCOUNT OFF</w:t>
      </w:r>
      <w:r>
        <w:rPr>
          <w:rFonts w:ascii="ArialMT" w:eastAsiaTheme="minorHAnsi" w:hAnsi="ArialMT" w:cs="ArialMT"/>
        </w:rPr>
        <w:t>, the elapsed time was 5176 milliseconds. When</w:t>
      </w:r>
    </w:p>
    <w:p w:rsidR="004035AB" w:rsidRDefault="004035AB" w:rsidP="004035AB">
      <w:pPr>
        <w:autoSpaceDE w:val="0"/>
        <w:autoSpaceDN w:val="0"/>
        <w:adjustRightInd w:val="0"/>
        <w:rPr>
          <w:rFonts w:ascii="ArialMT" w:eastAsiaTheme="minorHAnsi" w:hAnsi="ArialMT" w:cs="ArialMT"/>
        </w:rPr>
      </w:pPr>
      <w:r>
        <w:rPr>
          <w:rFonts w:ascii="ArialMT" w:eastAsiaTheme="minorHAnsi" w:hAnsi="ArialMT" w:cs="ArialMT"/>
        </w:rPr>
        <w:t xml:space="preserve">run with </w:t>
      </w:r>
      <w:r>
        <w:rPr>
          <w:rFonts w:ascii="Arial-ItalicMT" w:eastAsiaTheme="minorHAnsi" w:hAnsi="Arial-ItalicMT" w:cs="Arial-ItalicMT"/>
          <w:i/>
          <w:iCs/>
        </w:rPr>
        <w:t>SET NOCOUNT ON</w:t>
      </w:r>
      <w:r>
        <w:rPr>
          <w:rFonts w:ascii="ArialMT" w:eastAsiaTheme="minorHAnsi" w:hAnsi="ArialMT" w:cs="ArialMT"/>
        </w:rPr>
        <w:t>, the elapsed time was 1620 milliseconds!</w:t>
      </w:r>
    </w:p>
    <w:p w:rsidR="004035AB" w:rsidRDefault="004035AB" w:rsidP="004035AB">
      <w:pPr>
        <w:rPr>
          <w:rFonts w:ascii="ArialMT" w:eastAsiaTheme="minorHAnsi" w:hAnsi="ArialMT" w:cs="ArialMT"/>
        </w:rPr>
      </w:pPr>
      <w:r>
        <w:rPr>
          <w:rFonts w:ascii="ArialMT" w:eastAsiaTheme="minorHAnsi" w:hAnsi="ArialMT" w:cs="ArialMT"/>
        </w:rPr>
        <w:t xml:space="preserve">Consider adding </w:t>
      </w:r>
      <w:r>
        <w:rPr>
          <w:rFonts w:ascii="Arial-ItalicMT" w:eastAsiaTheme="minorHAnsi" w:hAnsi="Arial-ItalicMT" w:cs="Arial-ItalicMT"/>
          <w:i/>
          <w:iCs/>
        </w:rPr>
        <w:t xml:space="preserve">SET NOCOUNT ON </w:t>
      </w:r>
      <w:r>
        <w:rPr>
          <w:rFonts w:ascii="ArialMT" w:eastAsiaTheme="minorHAnsi" w:hAnsi="ArialMT" w:cs="ArialMT"/>
        </w:rPr>
        <w:t>at the beginning</w:t>
      </w:r>
    </w:p>
    <w:p w:rsidR="004035AB" w:rsidRDefault="004035AB" w:rsidP="004035AB">
      <w:pPr>
        <w:rPr>
          <w:rFonts w:ascii="ArialMT" w:eastAsiaTheme="minorHAnsi" w:hAnsi="ArialMT" w:cs="ArialMT"/>
        </w:rPr>
      </w:pPr>
    </w:p>
    <w:p w:rsidR="00CF40A5" w:rsidRDefault="00CF40A5" w:rsidP="00CF40A5">
      <w:pPr>
        <w:autoSpaceDE w:val="0"/>
        <w:autoSpaceDN w:val="0"/>
        <w:adjustRightInd w:val="0"/>
        <w:rPr>
          <w:rFonts w:ascii="Arial-BoldMT" w:eastAsiaTheme="minorHAnsi" w:hAnsi="Arial-BoldMT" w:cs="Arial-BoldMT"/>
          <w:b/>
          <w:bCs/>
          <w:sz w:val="40"/>
          <w:szCs w:val="40"/>
        </w:rPr>
      </w:pPr>
      <w:r>
        <w:rPr>
          <w:rFonts w:ascii="Arial-BoldMT" w:eastAsiaTheme="minorHAnsi" w:hAnsi="Arial-BoldMT" w:cs="Arial-BoldMT"/>
          <w:b/>
          <w:bCs/>
          <w:sz w:val="40"/>
          <w:szCs w:val="40"/>
        </w:rPr>
        <w:t xml:space="preserve">TOP </w:t>
      </w:r>
      <w:r>
        <w:rPr>
          <w:rFonts w:ascii="Arial-BoldMT" w:eastAsiaTheme="minorHAnsi" w:hAnsi="Arial-BoldMT" w:cs="Arial-BoldMT"/>
          <w:b/>
          <w:bCs/>
          <w:sz w:val="32"/>
          <w:szCs w:val="32"/>
        </w:rPr>
        <w:t xml:space="preserve">AND </w:t>
      </w:r>
      <w:r>
        <w:rPr>
          <w:rFonts w:ascii="Arial-BoldMT" w:eastAsiaTheme="minorHAnsi" w:hAnsi="Arial-BoldMT" w:cs="Arial-BoldMT"/>
          <w:b/>
          <w:bCs/>
          <w:sz w:val="40"/>
          <w:szCs w:val="40"/>
        </w:rPr>
        <w:t>SET ROWCOUNT</w:t>
      </w:r>
    </w:p>
    <w:p w:rsidR="00CF40A5" w:rsidRDefault="00CF40A5" w:rsidP="00CF40A5">
      <w:pPr>
        <w:autoSpaceDE w:val="0"/>
        <w:autoSpaceDN w:val="0"/>
        <w:adjustRightInd w:val="0"/>
        <w:rPr>
          <w:rFonts w:ascii="Arial-ItalicMT" w:eastAsiaTheme="minorHAnsi" w:hAnsi="Arial-ItalicMT" w:cs="Arial-ItalicMT"/>
          <w:i/>
          <w:iCs/>
        </w:rPr>
      </w:pPr>
      <w:r>
        <w:rPr>
          <w:rFonts w:ascii="Arial-ItalicMT" w:eastAsiaTheme="minorHAnsi" w:hAnsi="Arial-ItalicMT" w:cs="Arial-ItalicMT"/>
          <w:i/>
          <w:iCs/>
        </w:rPr>
        <w:t>The TOP clause of the SELECT statement limits the number of rows returned by a</w:t>
      </w:r>
    </w:p>
    <w:p w:rsidR="00CF40A5" w:rsidRDefault="00CF40A5" w:rsidP="00CF40A5">
      <w:pPr>
        <w:autoSpaceDE w:val="0"/>
        <w:autoSpaceDN w:val="0"/>
        <w:adjustRightInd w:val="0"/>
        <w:rPr>
          <w:rFonts w:ascii="ArialMT" w:eastAsiaTheme="minorHAnsi" w:hAnsi="ArialMT" w:cs="ArialMT"/>
        </w:rPr>
      </w:pPr>
      <w:r>
        <w:rPr>
          <w:rFonts w:ascii="Arial-ItalicMT" w:eastAsiaTheme="minorHAnsi" w:hAnsi="Arial-ItalicMT" w:cs="Arial-ItalicMT"/>
          <w:i/>
          <w:iCs/>
        </w:rPr>
        <w:t xml:space="preserve">single query, while the SET ROWCOUNT </w:t>
      </w:r>
      <w:r>
        <w:rPr>
          <w:rFonts w:ascii="ArialMT" w:eastAsiaTheme="minorHAnsi" w:hAnsi="ArialMT" w:cs="ArialMT"/>
        </w:rPr>
        <w:t>limits the number of rows affected by all</w:t>
      </w:r>
    </w:p>
    <w:p w:rsidR="00CF40A5" w:rsidRDefault="00CF40A5" w:rsidP="00CF40A5">
      <w:pPr>
        <w:autoSpaceDE w:val="0"/>
        <w:autoSpaceDN w:val="0"/>
        <w:adjustRightInd w:val="0"/>
        <w:rPr>
          <w:rFonts w:ascii="ArialMT" w:eastAsiaTheme="minorHAnsi" w:hAnsi="ArialMT" w:cs="ArialMT"/>
        </w:rPr>
      </w:pPr>
      <w:r>
        <w:rPr>
          <w:rFonts w:ascii="ArialMT" w:eastAsiaTheme="minorHAnsi" w:hAnsi="ArialMT" w:cs="ArialMT"/>
        </w:rPr>
        <w:t>subsequent queries. These commands provide great efficiencies in numerous</w:t>
      </w:r>
    </w:p>
    <w:p w:rsidR="00CF40A5" w:rsidRDefault="00CF40A5" w:rsidP="00CF40A5">
      <w:pPr>
        <w:autoSpaceDE w:val="0"/>
        <w:autoSpaceDN w:val="0"/>
        <w:adjustRightInd w:val="0"/>
        <w:rPr>
          <w:rFonts w:ascii="ArialMT" w:eastAsiaTheme="minorHAnsi" w:hAnsi="ArialMT" w:cs="ArialMT"/>
        </w:rPr>
      </w:pPr>
      <w:r>
        <w:rPr>
          <w:rFonts w:ascii="ArialMT" w:eastAsiaTheme="minorHAnsi" w:hAnsi="ArialMT" w:cs="ArialMT"/>
        </w:rPr>
        <w:t>programming tasks.</w:t>
      </w:r>
    </w:p>
    <w:p w:rsidR="00CF40A5" w:rsidRDefault="00CF40A5" w:rsidP="00CF40A5">
      <w:pPr>
        <w:autoSpaceDE w:val="0"/>
        <w:autoSpaceDN w:val="0"/>
        <w:adjustRightInd w:val="0"/>
        <w:rPr>
          <w:rFonts w:ascii="ArialMT" w:eastAsiaTheme="minorHAnsi" w:hAnsi="ArialMT" w:cs="ArialMT"/>
        </w:rPr>
      </w:pPr>
      <w:r>
        <w:rPr>
          <w:rFonts w:ascii="Arial-ItalicMT" w:eastAsiaTheme="minorHAnsi" w:hAnsi="Arial-ItalicMT" w:cs="Arial-ItalicMT"/>
          <w:i/>
          <w:iCs/>
        </w:rPr>
        <w:lastRenderedPageBreak/>
        <w:t xml:space="preserve">SET ROWCOUNT </w:t>
      </w:r>
      <w:r>
        <w:rPr>
          <w:rFonts w:ascii="ArialMT" w:eastAsiaTheme="minorHAnsi" w:hAnsi="ArialMT" w:cs="ArialMT"/>
        </w:rPr>
        <w:t>sets the maximum number of rows that may be affected by a</w:t>
      </w:r>
    </w:p>
    <w:p w:rsidR="00CF40A5" w:rsidRDefault="00CF40A5" w:rsidP="00CF40A5">
      <w:pPr>
        <w:autoSpaceDE w:val="0"/>
        <w:autoSpaceDN w:val="0"/>
        <w:adjustRightInd w:val="0"/>
        <w:rPr>
          <w:rFonts w:ascii="ArialMT" w:eastAsiaTheme="minorHAnsi" w:hAnsi="ArialMT" w:cs="ArialMT"/>
        </w:rPr>
      </w:pPr>
      <w:r>
        <w:rPr>
          <w:rFonts w:ascii="Arial-ItalicMT" w:eastAsiaTheme="minorHAnsi" w:hAnsi="Arial-ItalicMT" w:cs="Arial-ItalicMT"/>
          <w:i/>
          <w:iCs/>
        </w:rPr>
        <w:t>SELECT</w:t>
      </w:r>
      <w:r>
        <w:rPr>
          <w:rFonts w:ascii="ArialMT" w:eastAsiaTheme="minorHAnsi" w:hAnsi="ArialMT" w:cs="ArialMT"/>
        </w:rPr>
        <w:t xml:space="preserve">, </w:t>
      </w:r>
      <w:r>
        <w:rPr>
          <w:rFonts w:ascii="Arial-ItalicMT" w:eastAsiaTheme="minorHAnsi" w:hAnsi="Arial-ItalicMT" w:cs="Arial-ItalicMT"/>
          <w:i/>
          <w:iCs/>
        </w:rPr>
        <w:t>INSERT</w:t>
      </w:r>
      <w:r>
        <w:rPr>
          <w:rFonts w:ascii="ArialMT" w:eastAsiaTheme="minorHAnsi" w:hAnsi="ArialMT" w:cs="ArialMT"/>
        </w:rPr>
        <w:t xml:space="preserve">, </w:t>
      </w:r>
      <w:r>
        <w:rPr>
          <w:rFonts w:ascii="Arial-ItalicMT" w:eastAsiaTheme="minorHAnsi" w:hAnsi="Arial-ItalicMT" w:cs="Arial-ItalicMT"/>
          <w:i/>
          <w:iCs/>
        </w:rPr>
        <w:t>UPDATE</w:t>
      </w:r>
      <w:r>
        <w:rPr>
          <w:rFonts w:ascii="ArialMT" w:eastAsiaTheme="minorHAnsi" w:hAnsi="ArialMT" w:cs="ArialMT"/>
        </w:rPr>
        <w:t xml:space="preserve">, or </w:t>
      </w:r>
      <w:r>
        <w:rPr>
          <w:rFonts w:ascii="Arial-ItalicMT" w:eastAsiaTheme="minorHAnsi" w:hAnsi="Arial-ItalicMT" w:cs="Arial-ItalicMT"/>
          <w:i/>
          <w:iCs/>
        </w:rPr>
        <w:t xml:space="preserve">DELETE </w:t>
      </w:r>
      <w:r>
        <w:rPr>
          <w:rFonts w:ascii="ArialMT" w:eastAsiaTheme="minorHAnsi" w:hAnsi="ArialMT" w:cs="ArialMT"/>
        </w:rPr>
        <w:t>statement. The setting is immediately effective</w:t>
      </w:r>
    </w:p>
    <w:p w:rsidR="00CF40A5" w:rsidRDefault="00CF40A5" w:rsidP="00CF40A5">
      <w:pPr>
        <w:autoSpaceDE w:val="0"/>
        <w:autoSpaceDN w:val="0"/>
        <w:adjustRightInd w:val="0"/>
        <w:rPr>
          <w:rFonts w:ascii="ArialMT" w:eastAsiaTheme="minorHAnsi" w:hAnsi="ArialMT" w:cs="ArialMT"/>
        </w:rPr>
      </w:pPr>
      <w:r>
        <w:rPr>
          <w:rFonts w:ascii="ArialMT" w:eastAsiaTheme="minorHAnsi" w:hAnsi="ArialMT" w:cs="ArialMT"/>
        </w:rPr>
        <w:t>upon execution of the command and only impacts the current session. In order to</w:t>
      </w:r>
    </w:p>
    <w:p w:rsidR="00CF40A5" w:rsidRDefault="00CF40A5" w:rsidP="00CF40A5">
      <w:pPr>
        <w:autoSpaceDE w:val="0"/>
        <w:autoSpaceDN w:val="0"/>
        <w:adjustRightInd w:val="0"/>
        <w:rPr>
          <w:rFonts w:ascii="ArialMT" w:eastAsiaTheme="minorHAnsi" w:hAnsi="ArialMT" w:cs="ArialMT"/>
        </w:rPr>
      </w:pPr>
      <w:r>
        <w:rPr>
          <w:rFonts w:ascii="ArialMT" w:eastAsiaTheme="minorHAnsi" w:hAnsi="ArialMT" w:cs="ArialMT"/>
        </w:rPr>
        <w:t xml:space="preserve">remove this limit, execute </w:t>
      </w:r>
      <w:r>
        <w:rPr>
          <w:rFonts w:ascii="Arial-ItalicMT" w:eastAsiaTheme="minorHAnsi" w:hAnsi="Arial-ItalicMT" w:cs="Arial-ItalicMT"/>
          <w:i/>
          <w:iCs/>
        </w:rPr>
        <w:t>SET ROWCOUNT 0</w:t>
      </w:r>
      <w:r>
        <w:rPr>
          <w:rFonts w:ascii="ArialMT" w:eastAsiaTheme="minorHAnsi" w:hAnsi="ArialMT" w:cs="ArialMT"/>
        </w:rPr>
        <w:t>.</w:t>
      </w:r>
    </w:p>
    <w:p w:rsidR="00CF40A5" w:rsidRDefault="00CF40A5" w:rsidP="00CF40A5">
      <w:pPr>
        <w:autoSpaceDE w:val="0"/>
        <w:autoSpaceDN w:val="0"/>
        <w:adjustRightInd w:val="0"/>
        <w:rPr>
          <w:rFonts w:ascii="Arial-ItalicMT" w:eastAsiaTheme="minorHAnsi" w:hAnsi="Arial-ItalicMT" w:cs="Arial-ItalicMT"/>
          <w:i/>
          <w:iCs/>
        </w:rPr>
      </w:pPr>
      <w:r>
        <w:rPr>
          <w:rFonts w:ascii="ArialMT" w:eastAsiaTheme="minorHAnsi" w:hAnsi="ArialMT" w:cs="ArialMT"/>
        </w:rPr>
        <w:t xml:space="preserve">Some practical tasks are much more efficient to program with </w:t>
      </w:r>
      <w:r>
        <w:rPr>
          <w:rFonts w:ascii="Arial-ItalicMT" w:eastAsiaTheme="minorHAnsi" w:hAnsi="Arial-ItalicMT" w:cs="Arial-ItalicMT"/>
          <w:i/>
          <w:iCs/>
        </w:rPr>
        <w:t xml:space="preserve">TOP </w:t>
      </w:r>
      <w:r>
        <w:rPr>
          <w:rFonts w:ascii="ArialMT" w:eastAsiaTheme="minorHAnsi" w:hAnsi="ArialMT" w:cs="ArialMT"/>
        </w:rPr>
        <w:t xml:space="preserve">or </w:t>
      </w:r>
      <w:r>
        <w:rPr>
          <w:rFonts w:ascii="Arial-ItalicMT" w:eastAsiaTheme="minorHAnsi" w:hAnsi="Arial-ItalicMT" w:cs="Arial-ItalicMT"/>
          <w:i/>
          <w:iCs/>
        </w:rPr>
        <w:t>SET ROWCOUNT</w:t>
      </w:r>
    </w:p>
    <w:p w:rsidR="004035AB" w:rsidRDefault="00CF40A5" w:rsidP="00CF40A5">
      <w:pPr>
        <w:rPr>
          <w:rFonts w:ascii="ArialMT" w:eastAsiaTheme="minorHAnsi" w:hAnsi="ArialMT" w:cs="ArialMT"/>
        </w:rPr>
      </w:pPr>
      <w:r>
        <w:rPr>
          <w:rFonts w:ascii="ArialMT" w:eastAsiaTheme="minorHAnsi" w:hAnsi="ArialMT" w:cs="ArialMT"/>
        </w:rPr>
        <w:t>than with standard SQL commands. Let us demonstrate it on several examples.</w:t>
      </w:r>
    </w:p>
    <w:p w:rsidR="00CF40A5" w:rsidRDefault="00CF40A5" w:rsidP="00CF40A5">
      <w:pPr>
        <w:rPr>
          <w:rFonts w:ascii="ArialMT" w:eastAsiaTheme="minorHAnsi" w:hAnsi="ArialMT" w:cs="ArialMT"/>
        </w:rPr>
      </w:pPr>
    </w:p>
    <w:p w:rsidR="009956AF" w:rsidRDefault="009956AF" w:rsidP="009956AF">
      <w:pPr>
        <w:autoSpaceDE w:val="0"/>
        <w:autoSpaceDN w:val="0"/>
        <w:adjustRightInd w:val="0"/>
        <w:rPr>
          <w:rFonts w:ascii="Arial-BoldMT" w:eastAsiaTheme="minorHAnsi" w:hAnsi="Arial-BoldMT" w:cs="Arial-BoldMT"/>
          <w:b/>
          <w:bCs/>
          <w:sz w:val="32"/>
          <w:szCs w:val="32"/>
        </w:rPr>
      </w:pPr>
      <w:r>
        <w:rPr>
          <w:rFonts w:ascii="Arial-BoldMT" w:eastAsiaTheme="minorHAnsi" w:hAnsi="Arial-BoldMT" w:cs="Arial-BoldMT"/>
          <w:b/>
          <w:bCs/>
          <w:sz w:val="40"/>
          <w:szCs w:val="40"/>
        </w:rPr>
        <w:t>A</w:t>
      </w:r>
      <w:r>
        <w:rPr>
          <w:rFonts w:ascii="Arial-BoldMT" w:eastAsiaTheme="minorHAnsi" w:hAnsi="Arial-BoldMT" w:cs="Arial-BoldMT"/>
          <w:b/>
          <w:bCs/>
          <w:sz w:val="32"/>
          <w:szCs w:val="32"/>
        </w:rPr>
        <w:t xml:space="preserve">SSUMPTIONS </w:t>
      </w:r>
      <w:r>
        <w:rPr>
          <w:rFonts w:ascii="Arial-BoldMT" w:eastAsiaTheme="minorHAnsi" w:hAnsi="Arial-BoldMT" w:cs="Arial-BoldMT"/>
          <w:b/>
          <w:bCs/>
          <w:sz w:val="40"/>
          <w:szCs w:val="40"/>
        </w:rPr>
        <w:t>A</w:t>
      </w:r>
      <w:r>
        <w:rPr>
          <w:rFonts w:ascii="Arial-BoldMT" w:eastAsiaTheme="minorHAnsi" w:hAnsi="Arial-BoldMT" w:cs="Arial-BoldMT"/>
          <w:b/>
          <w:bCs/>
          <w:sz w:val="32"/>
          <w:szCs w:val="32"/>
        </w:rPr>
        <w:t xml:space="preserve">BOUT </w:t>
      </w:r>
      <w:r>
        <w:rPr>
          <w:rFonts w:ascii="Arial-BoldMT" w:eastAsiaTheme="minorHAnsi" w:hAnsi="Arial-BoldMT" w:cs="Arial-BoldMT"/>
          <w:b/>
          <w:bCs/>
          <w:sz w:val="40"/>
          <w:szCs w:val="40"/>
        </w:rPr>
        <w:t>T</w:t>
      </w:r>
      <w:r>
        <w:rPr>
          <w:rFonts w:ascii="Arial-BoldMT" w:eastAsiaTheme="minorHAnsi" w:hAnsi="Arial-BoldMT" w:cs="Arial-BoldMT"/>
          <w:b/>
          <w:bCs/>
          <w:sz w:val="32"/>
          <w:szCs w:val="32"/>
        </w:rPr>
        <w:t xml:space="preserve">EMPORARY </w:t>
      </w:r>
      <w:r>
        <w:rPr>
          <w:rFonts w:ascii="Arial-BoldMT" w:eastAsiaTheme="minorHAnsi" w:hAnsi="Arial-BoldMT" w:cs="Arial-BoldMT"/>
          <w:b/>
          <w:bCs/>
          <w:sz w:val="40"/>
          <w:szCs w:val="40"/>
        </w:rPr>
        <w:t>T</w:t>
      </w:r>
      <w:r>
        <w:rPr>
          <w:rFonts w:ascii="Arial-BoldMT" w:eastAsiaTheme="minorHAnsi" w:hAnsi="Arial-BoldMT" w:cs="Arial-BoldMT"/>
          <w:b/>
          <w:bCs/>
          <w:sz w:val="32"/>
          <w:szCs w:val="32"/>
        </w:rPr>
        <w:t xml:space="preserve">ABLE </w:t>
      </w:r>
      <w:r>
        <w:rPr>
          <w:rFonts w:ascii="Arial-BoldMT" w:eastAsiaTheme="minorHAnsi" w:hAnsi="Arial-BoldMT" w:cs="Arial-BoldMT"/>
          <w:b/>
          <w:bCs/>
          <w:sz w:val="40"/>
          <w:szCs w:val="40"/>
        </w:rPr>
        <w:t>S</w:t>
      </w:r>
      <w:r>
        <w:rPr>
          <w:rFonts w:ascii="Arial-BoldMT" w:eastAsiaTheme="minorHAnsi" w:hAnsi="Arial-BoldMT" w:cs="Arial-BoldMT"/>
          <w:b/>
          <w:bCs/>
          <w:sz w:val="32"/>
          <w:szCs w:val="32"/>
        </w:rPr>
        <w:t>IZE</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Temporary tables created at run-time within a stored procedure can be problematic. In</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SQL Server 7.0, the optimizer was unable to accurately estimate the size of a temporary</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table, instead assuming that the temporary table had only 100 rows and uses 10 data</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pages. Obviously, this may be wrong in many cases. Now, SQL Server 2000 is stronger</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with temporary tables. However, the same advice holds true – create and populate the</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temp table, including building indexes and constraints, before executing any conditional</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processing on the temp table.</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One problem you may encounter is that the optimizer may refuse to recognize indexes</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and foreign key constraints that you build on dynamic temporary tables (those created</w:t>
      </w:r>
    </w:p>
    <w:p w:rsidR="009956AF" w:rsidRDefault="009956AF" w:rsidP="009956AF">
      <w:pPr>
        <w:autoSpaceDE w:val="0"/>
        <w:autoSpaceDN w:val="0"/>
        <w:adjustRightInd w:val="0"/>
        <w:rPr>
          <w:rFonts w:ascii="Arial-ItalicMT" w:eastAsiaTheme="minorHAnsi" w:hAnsi="Arial-ItalicMT" w:cs="Arial-ItalicMT"/>
          <w:i/>
          <w:iCs/>
        </w:rPr>
      </w:pPr>
      <w:r>
        <w:rPr>
          <w:rFonts w:ascii="ArialMT" w:eastAsiaTheme="minorHAnsi" w:hAnsi="ArialMT" w:cs="ArialMT"/>
        </w:rPr>
        <w:t xml:space="preserve">with # or ##). It </w:t>
      </w:r>
      <w:r>
        <w:rPr>
          <w:rFonts w:ascii="Arial-ItalicMT" w:eastAsiaTheme="minorHAnsi" w:hAnsi="Arial-ItalicMT" w:cs="Arial-ItalicMT"/>
          <w:i/>
          <w:iCs/>
        </w:rPr>
        <w:t xml:space="preserve">will </w:t>
      </w:r>
      <w:r>
        <w:rPr>
          <w:rFonts w:ascii="ArialMT" w:eastAsiaTheme="minorHAnsi" w:hAnsi="ArialMT" w:cs="ArialMT"/>
        </w:rPr>
        <w:t xml:space="preserve">recognize constraints and indexes built explicitly using a </w:t>
      </w:r>
      <w:r>
        <w:rPr>
          <w:rFonts w:ascii="Arial-ItalicMT" w:eastAsiaTheme="minorHAnsi" w:hAnsi="Arial-ItalicMT" w:cs="Arial-ItalicMT"/>
          <w:i/>
          <w:iCs/>
        </w:rPr>
        <w:t>CREATE</w:t>
      </w:r>
    </w:p>
    <w:p w:rsidR="009956AF" w:rsidRDefault="009956AF" w:rsidP="009956AF">
      <w:pPr>
        <w:autoSpaceDE w:val="0"/>
        <w:autoSpaceDN w:val="0"/>
        <w:adjustRightInd w:val="0"/>
        <w:rPr>
          <w:rFonts w:ascii="ArialMT" w:eastAsiaTheme="minorHAnsi" w:hAnsi="ArialMT" w:cs="ArialMT"/>
        </w:rPr>
      </w:pPr>
      <w:r>
        <w:rPr>
          <w:rFonts w:ascii="Arial-ItalicMT" w:eastAsiaTheme="minorHAnsi" w:hAnsi="Arial-ItalicMT" w:cs="Arial-ItalicMT"/>
          <w:i/>
          <w:iCs/>
        </w:rPr>
        <w:t xml:space="preserve">TABLE </w:t>
      </w:r>
      <w:r>
        <w:rPr>
          <w:rFonts w:ascii="ArialMT" w:eastAsiaTheme="minorHAnsi" w:hAnsi="ArialMT" w:cs="ArialMT"/>
        </w:rPr>
        <w:t xml:space="preserve">statement in the </w:t>
      </w:r>
      <w:r>
        <w:rPr>
          <w:rFonts w:ascii="Arial-ItalicMT" w:eastAsiaTheme="minorHAnsi" w:hAnsi="Arial-ItalicMT" w:cs="Arial-ItalicMT"/>
          <w:i/>
          <w:iCs/>
        </w:rPr>
        <w:t xml:space="preserve">tempdb </w:t>
      </w:r>
      <w:r>
        <w:rPr>
          <w:rFonts w:ascii="ArialMT" w:eastAsiaTheme="minorHAnsi" w:hAnsi="ArialMT" w:cs="ArialMT"/>
        </w:rPr>
        <w:t>database, as well as non-foreign key constraints on</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dynamically built temporary tables.</w:t>
      </w:r>
    </w:p>
    <w:p w:rsidR="009956AF" w:rsidRDefault="009956AF" w:rsidP="009956AF">
      <w:pPr>
        <w:autoSpaceDE w:val="0"/>
        <w:autoSpaceDN w:val="0"/>
        <w:adjustRightInd w:val="0"/>
        <w:rPr>
          <w:rFonts w:ascii="Arial-ItalicMT" w:eastAsiaTheme="minorHAnsi" w:hAnsi="Arial-ItalicMT" w:cs="Arial-ItalicMT"/>
          <w:i/>
          <w:iCs/>
          <w:sz w:val="20"/>
          <w:szCs w:val="20"/>
        </w:rPr>
      </w:pPr>
      <w:r>
        <w:rPr>
          <w:rFonts w:ascii="ArialMT" w:eastAsiaTheme="minorHAnsi" w:hAnsi="ArialMT" w:cs="ArialMT"/>
          <w:sz w:val="20"/>
          <w:szCs w:val="20"/>
        </w:rPr>
        <w:t xml:space="preserve">Don’t forget that all transactions against temporary tables are logged in the </w:t>
      </w:r>
      <w:r>
        <w:rPr>
          <w:rFonts w:ascii="Arial-ItalicMT" w:eastAsiaTheme="minorHAnsi" w:hAnsi="Arial-ItalicMT" w:cs="Arial-ItalicMT"/>
          <w:i/>
          <w:iCs/>
          <w:sz w:val="20"/>
          <w:szCs w:val="20"/>
        </w:rPr>
        <w:t>tempdb</w:t>
      </w:r>
    </w:p>
    <w:p w:rsidR="009956AF" w:rsidRDefault="009956AF" w:rsidP="009956AF">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 xml:space="preserve">transaction log. Although logging has reduced overhead in </w:t>
      </w:r>
      <w:r>
        <w:rPr>
          <w:rFonts w:ascii="Arial-ItalicMT" w:eastAsiaTheme="minorHAnsi" w:hAnsi="Arial-ItalicMT" w:cs="Arial-ItalicMT"/>
          <w:i/>
          <w:iCs/>
          <w:sz w:val="20"/>
          <w:szCs w:val="20"/>
        </w:rPr>
        <w:t xml:space="preserve">tempdb </w:t>
      </w:r>
      <w:r>
        <w:rPr>
          <w:rFonts w:ascii="ArialMT" w:eastAsiaTheme="minorHAnsi" w:hAnsi="ArialMT" w:cs="ArialMT"/>
          <w:sz w:val="20"/>
          <w:szCs w:val="20"/>
        </w:rPr>
        <w:t>and may be as much as</w:t>
      </w:r>
    </w:p>
    <w:p w:rsidR="009956AF" w:rsidRDefault="009956AF" w:rsidP="009956AF">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four times as fast as a comparable transaction against a permanent table, you should still</w:t>
      </w:r>
    </w:p>
    <w:p w:rsidR="009956AF" w:rsidRDefault="009956AF" w:rsidP="009956AF">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 xml:space="preserve">take this into account when sizing the </w:t>
      </w:r>
      <w:r>
        <w:rPr>
          <w:rFonts w:ascii="Arial-ItalicMT" w:eastAsiaTheme="minorHAnsi" w:hAnsi="Arial-ItalicMT" w:cs="Arial-ItalicMT"/>
          <w:i/>
          <w:iCs/>
          <w:sz w:val="20"/>
          <w:szCs w:val="20"/>
        </w:rPr>
        <w:t xml:space="preserve">tempdb </w:t>
      </w:r>
      <w:r>
        <w:rPr>
          <w:rFonts w:ascii="ArialMT" w:eastAsiaTheme="minorHAnsi" w:hAnsi="ArialMT" w:cs="ArialMT"/>
          <w:sz w:val="20"/>
          <w:szCs w:val="20"/>
        </w:rPr>
        <w:t>transaction log.</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In order to allow the optimizer to take actual table size into account you can use a</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technique where you split your code into a separate stored procedures or T-SQL</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batches, especially by explicity creating the temp table and its supporting indexes before</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any conditional code is executed. The optimizer will then know the size of the temporary</w:t>
      </w:r>
    </w:p>
    <w:p w:rsidR="009956AF" w:rsidRDefault="009956AF" w:rsidP="009956AF">
      <w:pPr>
        <w:autoSpaceDE w:val="0"/>
        <w:autoSpaceDN w:val="0"/>
        <w:adjustRightInd w:val="0"/>
        <w:rPr>
          <w:rFonts w:ascii="ArialMT" w:eastAsiaTheme="minorHAnsi" w:hAnsi="ArialMT" w:cs="ArialMT"/>
        </w:rPr>
      </w:pPr>
      <w:r>
        <w:rPr>
          <w:rFonts w:ascii="ArialMT" w:eastAsiaTheme="minorHAnsi" w:hAnsi="ArialMT" w:cs="ArialMT"/>
        </w:rPr>
        <w:t>table and whether any good indexes exist before the procedure is executed and will</w:t>
      </w:r>
    </w:p>
    <w:p w:rsidR="00CF40A5" w:rsidRDefault="009956AF" w:rsidP="009956AF">
      <w:pPr>
        <w:rPr>
          <w:rFonts w:ascii="ArialMT" w:eastAsiaTheme="minorHAnsi" w:hAnsi="ArialMT" w:cs="ArialMT"/>
        </w:rPr>
      </w:pPr>
      <w:r>
        <w:rPr>
          <w:rFonts w:ascii="ArialMT" w:eastAsiaTheme="minorHAnsi" w:hAnsi="ArialMT" w:cs="ArialMT"/>
        </w:rPr>
        <w:t>choose the best plan based on the accurate information.</w:t>
      </w:r>
    </w:p>
    <w:p w:rsidR="009956AF" w:rsidRDefault="009956AF" w:rsidP="009956AF">
      <w:pPr>
        <w:rPr>
          <w:rFonts w:ascii="ArialMT" w:eastAsiaTheme="minorHAnsi" w:hAnsi="ArialMT" w:cs="ArialMT"/>
        </w:rPr>
      </w:pPr>
    </w:p>
    <w:p w:rsidR="00643CDF" w:rsidRDefault="00643CDF" w:rsidP="00643CDF">
      <w:pPr>
        <w:autoSpaceDE w:val="0"/>
        <w:autoSpaceDN w:val="0"/>
        <w:adjustRightInd w:val="0"/>
        <w:rPr>
          <w:rFonts w:ascii="Arial-BoldMT" w:eastAsiaTheme="minorHAnsi" w:hAnsi="Arial-BoldMT" w:cs="Arial-BoldMT"/>
          <w:b/>
          <w:bCs/>
          <w:sz w:val="32"/>
          <w:szCs w:val="32"/>
        </w:rPr>
      </w:pPr>
      <w:r>
        <w:rPr>
          <w:rFonts w:ascii="Arial-BoldMT" w:eastAsiaTheme="minorHAnsi" w:hAnsi="Arial-BoldMT" w:cs="Arial-BoldMT"/>
          <w:b/>
          <w:bCs/>
          <w:sz w:val="40"/>
          <w:szCs w:val="40"/>
        </w:rPr>
        <w:t>L</w:t>
      </w:r>
      <w:r>
        <w:rPr>
          <w:rFonts w:ascii="Arial-BoldMT" w:eastAsiaTheme="minorHAnsi" w:hAnsi="Arial-BoldMT" w:cs="Arial-BoldMT"/>
          <w:b/>
          <w:bCs/>
          <w:sz w:val="32"/>
          <w:szCs w:val="32"/>
        </w:rPr>
        <w:t xml:space="preserve">OOP </w:t>
      </w:r>
      <w:r>
        <w:rPr>
          <w:rFonts w:ascii="Arial-BoldMT" w:eastAsiaTheme="minorHAnsi" w:hAnsi="Arial-BoldMT" w:cs="Arial-BoldMT"/>
          <w:b/>
          <w:bCs/>
          <w:sz w:val="40"/>
          <w:szCs w:val="40"/>
        </w:rPr>
        <w:t>O</w:t>
      </w:r>
      <w:r>
        <w:rPr>
          <w:rFonts w:ascii="Arial-BoldMT" w:eastAsiaTheme="minorHAnsi" w:hAnsi="Arial-BoldMT" w:cs="Arial-BoldMT"/>
          <w:b/>
          <w:bCs/>
          <w:sz w:val="32"/>
          <w:szCs w:val="32"/>
        </w:rPr>
        <w:t>PTIMIZATION</w:t>
      </w:r>
    </w:p>
    <w:p w:rsidR="00643CDF" w:rsidRDefault="00643CDF" w:rsidP="00643CDF">
      <w:pPr>
        <w:autoSpaceDE w:val="0"/>
        <w:autoSpaceDN w:val="0"/>
        <w:adjustRightInd w:val="0"/>
        <w:rPr>
          <w:rFonts w:ascii="Arial-BoldMT" w:eastAsiaTheme="minorHAnsi" w:hAnsi="Arial-BoldMT" w:cs="Arial-BoldMT"/>
          <w:b/>
          <w:bCs/>
          <w:sz w:val="36"/>
          <w:szCs w:val="36"/>
        </w:rPr>
      </w:pPr>
      <w:r>
        <w:rPr>
          <w:rFonts w:ascii="Arial-BoldMT" w:eastAsiaTheme="minorHAnsi" w:hAnsi="Arial-BoldMT" w:cs="Arial-BoldMT"/>
          <w:b/>
          <w:bCs/>
          <w:sz w:val="36"/>
          <w:szCs w:val="36"/>
        </w:rPr>
        <w:t>Move Invariant Operations Outside of the Loop</w:t>
      </w:r>
    </w:p>
    <w:p w:rsidR="00643CDF" w:rsidRDefault="00643CDF" w:rsidP="00643CDF">
      <w:pPr>
        <w:autoSpaceDE w:val="0"/>
        <w:autoSpaceDN w:val="0"/>
        <w:adjustRightInd w:val="0"/>
        <w:rPr>
          <w:rFonts w:ascii="ArialMT" w:eastAsiaTheme="minorHAnsi" w:hAnsi="ArialMT" w:cs="ArialMT"/>
        </w:rPr>
      </w:pPr>
      <w:r>
        <w:rPr>
          <w:rFonts w:ascii="ArialMT" w:eastAsiaTheme="minorHAnsi" w:hAnsi="ArialMT" w:cs="ArialMT"/>
        </w:rPr>
        <w:t>If you are familiar with other programming languages, then you are probably aware of</w:t>
      </w:r>
    </w:p>
    <w:p w:rsidR="00643CDF" w:rsidRDefault="00643CDF" w:rsidP="00643CDF">
      <w:pPr>
        <w:autoSpaceDE w:val="0"/>
        <w:autoSpaceDN w:val="0"/>
        <w:adjustRightInd w:val="0"/>
        <w:rPr>
          <w:rFonts w:ascii="ArialMT" w:eastAsiaTheme="minorHAnsi" w:hAnsi="ArialMT" w:cs="ArialMT"/>
        </w:rPr>
      </w:pPr>
      <w:r>
        <w:rPr>
          <w:rFonts w:ascii="ArialMT" w:eastAsiaTheme="minorHAnsi" w:hAnsi="ArialMT" w:cs="ArialMT"/>
        </w:rPr>
        <w:t>loop optimization techniques. You should try to put all operations outside of the loop if</w:t>
      </w:r>
    </w:p>
    <w:p w:rsidR="00643CDF" w:rsidRDefault="00643CDF" w:rsidP="00643CDF">
      <w:pPr>
        <w:autoSpaceDE w:val="0"/>
        <w:autoSpaceDN w:val="0"/>
        <w:adjustRightInd w:val="0"/>
        <w:rPr>
          <w:rFonts w:ascii="ArialMT" w:eastAsiaTheme="minorHAnsi" w:hAnsi="ArialMT" w:cs="ArialMT"/>
        </w:rPr>
      </w:pPr>
      <w:r>
        <w:rPr>
          <w:rFonts w:ascii="ArialMT" w:eastAsiaTheme="minorHAnsi" w:hAnsi="ArialMT" w:cs="ArialMT"/>
        </w:rPr>
        <w:t>they don’t change inside. This reduces the amount of unnecessary repetitive work. SQL</w:t>
      </w:r>
    </w:p>
    <w:p w:rsidR="00643CDF" w:rsidRDefault="00643CDF" w:rsidP="00643CDF">
      <w:pPr>
        <w:autoSpaceDE w:val="0"/>
        <w:autoSpaceDN w:val="0"/>
        <w:adjustRightInd w:val="0"/>
        <w:rPr>
          <w:rFonts w:ascii="ArialMT" w:eastAsiaTheme="minorHAnsi" w:hAnsi="ArialMT" w:cs="ArialMT"/>
        </w:rPr>
      </w:pPr>
      <w:r>
        <w:rPr>
          <w:rFonts w:ascii="ArialMT" w:eastAsiaTheme="minorHAnsi" w:hAnsi="ArialMT" w:cs="ArialMT"/>
        </w:rPr>
        <w:t>Server optimizer doesn’t automatically recognize such inefficiencies and clean the code</w:t>
      </w:r>
    </w:p>
    <w:p w:rsidR="00643CDF" w:rsidRDefault="00643CDF" w:rsidP="00643CDF">
      <w:pPr>
        <w:autoSpaceDE w:val="0"/>
        <w:autoSpaceDN w:val="0"/>
        <w:adjustRightInd w:val="0"/>
        <w:rPr>
          <w:rFonts w:ascii="ArialMT" w:eastAsiaTheme="minorHAnsi" w:hAnsi="ArialMT" w:cs="ArialMT"/>
        </w:rPr>
      </w:pPr>
      <w:r>
        <w:rPr>
          <w:rFonts w:ascii="ArialMT" w:eastAsiaTheme="minorHAnsi" w:hAnsi="ArialMT" w:cs="ArialMT"/>
        </w:rPr>
        <w:t>for you (compilers of some other languages do). You have to write efficient loops</w:t>
      </w:r>
    </w:p>
    <w:p w:rsidR="00643CDF" w:rsidRDefault="00643CDF" w:rsidP="00643CDF">
      <w:pPr>
        <w:autoSpaceDE w:val="0"/>
        <w:autoSpaceDN w:val="0"/>
        <w:adjustRightInd w:val="0"/>
        <w:rPr>
          <w:rFonts w:ascii="ArialMT" w:eastAsiaTheme="minorHAnsi" w:hAnsi="ArialMT" w:cs="ArialMT"/>
        </w:rPr>
      </w:pPr>
      <w:r>
        <w:rPr>
          <w:rFonts w:ascii="ArialMT" w:eastAsiaTheme="minorHAnsi" w:hAnsi="ArialMT" w:cs="ArialMT"/>
        </w:rPr>
        <w:t>yourself as in the following example.</w:t>
      </w:r>
    </w:p>
    <w:p w:rsidR="00643CDF" w:rsidRDefault="00643CDF" w:rsidP="00643CDF">
      <w:pPr>
        <w:autoSpaceDE w:val="0"/>
        <w:autoSpaceDN w:val="0"/>
        <w:adjustRightInd w:val="0"/>
        <w:rPr>
          <w:rFonts w:ascii="ArialMT" w:eastAsiaTheme="minorHAnsi" w:hAnsi="ArialMT" w:cs="ArialMT"/>
        </w:rPr>
      </w:pPr>
      <w:r>
        <w:rPr>
          <w:rFonts w:ascii="ArialMT" w:eastAsiaTheme="minorHAnsi" w:hAnsi="ArialMT" w:cs="ArialMT"/>
        </w:rPr>
        <w:t>These scripts print a table of square roots for all numbers from 1 to 100.</w:t>
      </w:r>
    </w:p>
    <w:p w:rsidR="00643CDF" w:rsidRDefault="00643CDF" w:rsidP="00643CDF">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t>INEFFICIENT LOOP OPERATIONS OPTIMIZED SCRIPT</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NOCOUNT ON</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DECLARE @message VARCHAR(25),</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lastRenderedPageBreak/>
        <w:t>@counter SMALLINT</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SELECT @counter = 0</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WHILE @counter &lt; 100</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BEGIN</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@counter = @counter + 1</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@message = REPLICATE( '-', 25 )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PRINT @message</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@message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str( @counter, 10 )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str( SQRT( CONVERT( FLOAT,</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@counter ) ), 10, 4 )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PRINT @message</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END</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NOCOUNT ON</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DECLARE @separator VARCHAR(25),</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@message VARCHAR(25),</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@counter SMALLINT</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@counter = 0,</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@separator = REPLICATE( '-', 25 )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WHILE @counter &lt; 100</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BEGIN</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@counter = @counter + 1</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PRINT @separator</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SET @message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Str( @counter, 10 )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Str( SQRT( CONVERT( FLOAT,</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@counter ) ), 10, 4 )</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PRINT @message</w:t>
      </w:r>
    </w:p>
    <w:p w:rsidR="00643CDF" w:rsidRDefault="00643CDF" w:rsidP="00643CDF">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END</w:t>
      </w:r>
    </w:p>
    <w:p w:rsidR="009956AF" w:rsidRDefault="00643CDF" w:rsidP="00643CDF">
      <w:pPr>
        <w:rPr>
          <w:rFonts w:ascii="CourierNewPSMT" w:eastAsiaTheme="minorHAnsi" w:hAnsi="CourierNewPSMT" w:cs="CourierNewPSMT"/>
          <w:sz w:val="20"/>
          <w:szCs w:val="20"/>
        </w:rPr>
      </w:pPr>
      <w:r>
        <w:rPr>
          <w:rFonts w:ascii="CourierNewPSMT" w:eastAsiaTheme="minorHAnsi" w:hAnsi="CourierNewPSMT" w:cs="CourierNewPSMT"/>
          <w:sz w:val="20"/>
          <w:szCs w:val="20"/>
        </w:rPr>
        <w:t>Elapsed time: 40 ms Elapsed time: 30 ms</w:t>
      </w:r>
    </w:p>
    <w:p w:rsidR="00643CDF" w:rsidRDefault="00643CDF" w:rsidP="00643CDF">
      <w:pPr>
        <w:rPr>
          <w:rFonts w:ascii="CourierNewPSMT" w:eastAsiaTheme="minorHAnsi" w:hAnsi="CourierNewPSMT" w:cs="CourierNewPSMT"/>
          <w:sz w:val="20"/>
          <w:szCs w:val="20"/>
        </w:rPr>
      </w:pPr>
    </w:p>
    <w:p w:rsidR="00643CDF" w:rsidRDefault="00643CDF" w:rsidP="00643CDF">
      <w:pPr>
        <w:rPr>
          <w:rFonts w:ascii="CourierNewPSMT" w:eastAsiaTheme="minorHAnsi" w:hAnsi="CourierNewPSMT" w:cs="CourierNewPSMT"/>
          <w:sz w:val="20"/>
          <w:szCs w:val="20"/>
        </w:rPr>
      </w:pPr>
    </w:p>
    <w:p w:rsidR="001F2CE7" w:rsidRDefault="001F2CE7" w:rsidP="001F2CE7">
      <w:pPr>
        <w:autoSpaceDE w:val="0"/>
        <w:autoSpaceDN w:val="0"/>
        <w:adjustRightInd w:val="0"/>
        <w:rPr>
          <w:rFonts w:ascii="Arial-BoldMT" w:eastAsiaTheme="minorHAnsi" w:hAnsi="Arial-BoldMT" w:cs="Arial-BoldMT"/>
          <w:b/>
          <w:bCs/>
          <w:sz w:val="36"/>
          <w:szCs w:val="36"/>
        </w:rPr>
      </w:pPr>
      <w:r>
        <w:rPr>
          <w:rFonts w:ascii="Arial-BoldMT" w:eastAsiaTheme="minorHAnsi" w:hAnsi="Arial-BoldMT" w:cs="Arial-BoldMT"/>
          <w:b/>
          <w:bCs/>
          <w:sz w:val="36"/>
          <w:szCs w:val="36"/>
        </w:rPr>
        <w:t>Replace Loops With Queries</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It may often be possible to replace loops with SQL queries. A single query is almost</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always more efficient than multiple iterations because relational databases based upon</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set operations.</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For instance, we could rewrite the loop shown in the previous example as follows:</w:t>
      </w:r>
    </w:p>
    <w:p w:rsidR="001F2CE7" w:rsidRDefault="001F2CE7" w:rsidP="001F2CE7">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SELECT REPLICATE( '-', 25 ) + '</w:t>
      </w:r>
    </w:p>
    <w:p w:rsidR="001F2CE7" w:rsidRDefault="001F2CE7" w:rsidP="001F2CE7">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 + STR( ( a.id - 1 ) * 10 + b.id, 10 )</w:t>
      </w:r>
    </w:p>
    <w:p w:rsidR="001F2CE7" w:rsidRDefault="001F2CE7" w:rsidP="001F2CE7">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 STR( SQRT( CONVERT( FLOAT, ( a.id - 1 ) * 10 + b.id ) ), 10, 4 )</w:t>
      </w:r>
    </w:p>
    <w:p w:rsidR="001F2CE7" w:rsidRDefault="001F2CE7" w:rsidP="001F2CE7">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FROM sysobjects a, sysobjects b</w:t>
      </w:r>
    </w:p>
    <w:p w:rsidR="001F2CE7" w:rsidRDefault="001F2CE7" w:rsidP="001F2CE7">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 a.id &lt;= 10</w:t>
      </w:r>
    </w:p>
    <w:p w:rsidR="001F2CE7" w:rsidRDefault="001F2CE7" w:rsidP="001F2CE7">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b.id &lt;= 10</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 xml:space="preserve">This command </w:t>
      </w:r>
      <w:r>
        <w:rPr>
          <w:rFonts w:ascii="Arial-ItalicMT" w:eastAsiaTheme="minorHAnsi" w:hAnsi="Arial-ItalicMT" w:cs="Arial-ItalicMT"/>
          <w:i/>
          <w:iCs/>
        </w:rPr>
        <w:t xml:space="preserve">executes in 0 ms </w:t>
      </w:r>
      <w:r>
        <w:rPr>
          <w:rFonts w:ascii="ArialMT" w:eastAsiaTheme="minorHAnsi" w:hAnsi="ArialMT" w:cs="ArialMT"/>
        </w:rPr>
        <w:t>compared to 30 ms and 40 ms for each of the earlier</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scripts!</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 xml:space="preserve">This script uses the fact that there are rows in table </w:t>
      </w:r>
      <w:r>
        <w:rPr>
          <w:rFonts w:ascii="Arial-ItalicMT" w:eastAsiaTheme="minorHAnsi" w:hAnsi="Arial-ItalicMT" w:cs="Arial-ItalicMT"/>
          <w:i/>
          <w:iCs/>
        </w:rPr>
        <w:t xml:space="preserve">sysobjects </w:t>
      </w:r>
      <w:r>
        <w:rPr>
          <w:rFonts w:ascii="ArialMT" w:eastAsiaTheme="minorHAnsi" w:hAnsi="ArialMT" w:cs="ArialMT"/>
        </w:rPr>
        <w:t xml:space="preserve">with </w:t>
      </w:r>
      <w:r>
        <w:rPr>
          <w:rFonts w:ascii="Arial-ItalicMT" w:eastAsiaTheme="minorHAnsi" w:hAnsi="Arial-ItalicMT" w:cs="Arial-ItalicMT"/>
          <w:i/>
          <w:iCs/>
        </w:rPr>
        <w:t xml:space="preserve">id </w:t>
      </w:r>
      <w:r>
        <w:rPr>
          <w:rFonts w:ascii="ArialMT" w:eastAsiaTheme="minorHAnsi" w:hAnsi="ArialMT" w:cs="ArialMT"/>
        </w:rPr>
        <w:t>column values of</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 xml:space="preserve">1 through 10. If we join this table to itself and apply filters on column </w:t>
      </w:r>
      <w:r>
        <w:rPr>
          <w:rFonts w:ascii="Arial-ItalicMT" w:eastAsiaTheme="minorHAnsi" w:hAnsi="Arial-ItalicMT" w:cs="Arial-ItalicMT"/>
          <w:i/>
          <w:iCs/>
        </w:rPr>
        <w:t xml:space="preserve">id </w:t>
      </w:r>
      <w:r>
        <w:rPr>
          <w:rFonts w:ascii="ArialMT" w:eastAsiaTheme="minorHAnsi" w:hAnsi="ArialMT" w:cs="ArialMT"/>
        </w:rPr>
        <w:t>values to take 10</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 xml:space="preserve">rows from one instance of </w:t>
      </w:r>
      <w:r>
        <w:rPr>
          <w:rFonts w:ascii="Arial-ItalicMT" w:eastAsiaTheme="minorHAnsi" w:hAnsi="Arial-ItalicMT" w:cs="Arial-ItalicMT"/>
          <w:i/>
          <w:iCs/>
        </w:rPr>
        <w:t xml:space="preserve">sysobjects </w:t>
      </w:r>
      <w:r>
        <w:rPr>
          <w:rFonts w:ascii="ArialMT" w:eastAsiaTheme="minorHAnsi" w:hAnsi="ArialMT" w:cs="ArialMT"/>
        </w:rPr>
        <w:t>and 10 rows from the second instance, then we</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get 100 rows (10 times 10). In order to produce numbers 1 through 100 we use</w:t>
      </w:r>
    </w:p>
    <w:p w:rsidR="001F2CE7" w:rsidRDefault="001F2CE7" w:rsidP="001F2CE7">
      <w:pPr>
        <w:autoSpaceDE w:val="0"/>
        <w:autoSpaceDN w:val="0"/>
        <w:adjustRightInd w:val="0"/>
        <w:rPr>
          <w:rFonts w:ascii="ArialMT" w:eastAsiaTheme="minorHAnsi" w:hAnsi="ArialMT" w:cs="ArialMT"/>
        </w:rPr>
      </w:pPr>
      <w:r>
        <w:rPr>
          <w:rFonts w:ascii="ArialMT" w:eastAsiaTheme="minorHAnsi" w:hAnsi="ArialMT" w:cs="ArialMT"/>
        </w:rPr>
        <w:t>expression (a.id–1)*10+b.id. The code may look tricky, but it returns the same results</w:t>
      </w:r>
    </w:p>
    <w:p w:rsidR="00643CDF" w:rsidRDefault="001F2CE7" w:rsidP="001F2CE7">
      <w:pPr>
        <w:rPr>
          <w:rFonts w:ascii="ArialMT" w:eastAsiaTheme="minorHAnsi" w:hAnsi="ArialMT" w:cs="ArialMT"/>
        </w:rPr>
      </w:pPr>
      <w:r>
        <w:rPr>
          <w:rFonts w:ascii="ArialMT" w:eastAsiaTheme="minorHAnsi" w:hAnsi="ArialMT" w:cs="ArialMT"/>
        </w:rPr>
        <w:t>much faster than a loop.</w:t>
      </w:r>
    </w:p>
    <w:p w:rsidR="001F2CE7" w:rsidRDefault="001F2CE7" w:rsidP="001F2CE7">
      <w:pPr>
        <w:rPr>
          <w:rFonts w:ascii="ArialMT" w:eastAsiaTheme="minorHAnsi" w:hAnsi="ArialMT" w:cs="ArialMT"/>
        </w:rPr>
      </w:pPr>
    </w:p>
    <w:p w:rsidR="001F2CE7" w:rsidRDefault="001F2CE7" w:rsidP="001F2CE7">
      <w:pPr>
        <w:rPr>
          <w:rFonts w:ascii="ArialMT" w:eastAsiaTheme="minorHAnsi" w:hAnsi="ArialMT" w:cs="ArialMT"/>
        </w:rPr>
      </w:pPr>
    </w:p>
    <w:p w:rsidR="00AA678E" w:rsidRDefault="00AA678E" w:rsidP="00AA678E">
      <w:pPr>
        <w:autoSpaceDE w:val="0"/>
        <w:autoSpaceDN w:val="0"/>
        <w:adjustRightInd w:val="0"/>
        <w:rPr>
          <w:rFonts w:ascii="Arial-BoldMT" w:eastAsiaTheme="minorHAnsi" w:hAnsi="Arial-BoldMT" w:cs="Arial-BoldMT"/>
          <w:b/>
          <w:bCs/>
          <w:sz w:val="32"/>
          <w:szCs w:val="32"/>
        </w:rPr>
      </w:pPr>
      <w:r>
        <w:rPr>
          <w:rFonts w:ascii="Arial-BoldMT" w:eastAsiaTheme="minorHAnsi" w:hAnsi="Arial-BoldMT" w:cs="Arial-BoldMT"/>
          <w:b/>
          <w:bCs/>
          <w:sz w:val="40"/>
          <w:szCs w:val="40"/>
        </w:rPr>
        <w:t>Q</w:t>
      </w:r>
      <w:r>
        <w:rPr>
          <w:rFonts w:ascii="Arial-BoldMT" w:eastAsiaTheme="minorHAnsi" w:hAnsi="Arial-BoldMT" w:cs="Arial-BoldMT"/>
          <w:b/>
          <w:bCs/>
          <w:sz w:val="32"/>
          <w:szCs w:val="32"/>
        </w:rPr>
        <w:t xml:space="preserve">UERYING AGAINST </w:t>
      </w:r>
      <w:r>
        <w:rPr>
          <w:rFonts w:ascii="Arial-BoldMT" w:eastAsiaTheme="minorHAnsi" w:hAnsi="Arial-BoldMT" w:cs="Arial-BoldMT"/>
          <w:b/>
          <w:bCs/>
          <w:sz w:val="40"/>
          <w:szCs w:val="40"/>
        </w:rPr>
        <w:t>C</w:t>
      </w:r>
      <w:r>
        <w:rPr>
          <w:rFonts w:ascii="Arial-BoldMT" w:eastAsiaTheme="minorHAnsi" w:hAnsi="Arial-BoldMT" w:cs="Arial-BoldMT"/>
          <w:b/>
          <w:bCs/>
          <w:sz w:val="32"/>
          <w:szCs w:val="32"/>
        </w:rPr>
        <w:t xml:space="preserve">OMPOSITE </w:t>
      </w:r>
      <w:r>
        <w:rPr>
          <w:rFonts w:ascii="Arial-BoldMT" w:eastAsiaTheme="minorHAnsi" w:hAnsi="Arial-BoldMT" w:cs="Arial-BoldMT"/>
          <w:b/>
          <w:bCs/>
          <w:sz w:val="40"/>
          <w:szCs w:val="40"/>
        </w:rPr>
        <w:t>K</w:t>
      </w:r>
      <w:r>
        <w:rPr>
          <w:rFonts w:ascii="Arial-BoldMT" w:eastAsiaTheme="minorHAnsi" w:hAnsi="Arial-BoldMT" w:cs="Arial-BoldMT"/>
          <w:b/>
          <w:bCs/>
          <w:sz w:val="32"/>
          <w:szCs w:val="32"/>
        </w:rPr>
        <w:t>EYS</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In an earlier white paper and e-seminar, I proposed that composite keys are problematic</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for SQL Server. Composite indexes, as you will recall, are composed of several columns</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of a table. The problem is that composite indexes are used from leftmost column to right.</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The following examples show that SQL Server 2000 now handles poorly ordered</w:t>
      </w:r>
    </w:p>
    <w:p w:rsidR="00AA678E" w:rsidRDefault="00AA678E" w:rsidP="00AA678E">
      <w:pPr>
        <w:autoSpaceDE w:val="0"/>
        <w:autoSpaceDN w:val="0"/>
        <w:adjustRightInd w:val="0"/>
        <w:rPr>
          <w:rFonts w:ascii="ArialMT" w:eastAsiaTheme="minorHAnsi" w:hAnsi="ArialMT" w:cs="ArialMT"/>
        </w:rPr>
      </w:pPr>
      <w:r>
        <w:rPr>
          <w:rFonts w:ascii="Arial-ItalicMT" w:eastAsiaTheme="minorHAnsi" w:hAnsi="Arial-ItalicMT" w:cs="Arial-ItalicMT"/>
          <w:i/>
          <w:iCs/>
        </w:rPr>
        <w:t xml:space="preserve">WHERE </w:t>
      </w:r>
      <w:r>
        <w:rPr>
          <w:rFonts w:ascii="ArialMT" w:eastAsiaTheme="minorHAnsi" w:hAnsi="ArialMT" w:cs="ArialMT"/>
        </w:rPr>
        <w:t>clauses much better than earlier versions of the product. That is, in earlier</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versions of the product SQL Server might ignore indexes when all the columns of an</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 xml:space="preserve">index were addressed in the </w:t>
      </w:r>
      <w:r>
        <w:rPr>
          <w:rFonts w:ascii="Arial-ItalicMT" w:eastAsiaTheme="minorHAnsi" w:hAnsi="Arial-ItalicMT" w:cs="Arial-ItalicMT"/>
          <w:i/>
          <w:iCs/>
        </w:rPr>
        <w:t xml:space="preserve">WHERE </w:t>
      </w:r>
      <w:r>
        <w:rPr>
          <w:rFonts w:ascii="ArialMT" w:eastAsiaTheme="minorHAnsi" w:hAnsi="ArialMT" w:cs="ArialMT"/>
        </w:rPr>
        <w:t>clause solely because the columns were not</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referenced in the same order as they appeared in the index. This is no longer a problem</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in SQL Server 2000. However, the problem still impacts how SQL Server chooses query</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plans and may cause the optimizer to choose less than optimal plans.</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Consider this composite index that contains three columns: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ALTER TABLE add CONSTRAINT [UPKCL_sales] PRIMARY KEY CLUSTERED</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([stor_id], [ord_num], [title_id] )</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 xml:space="preserve">Depending on your </w:t>
      </w:r>
      <w:r>
        <w:rPr>
          <w:rFonts w:ascii="Arial-ItalicMT" w:eastAsiaTheme="minorHAnsi" w:hAnsi="Arial-ItalicMT" w:cs="Arial-ItalicMT"/>
          <w:i/>
          <w:iCs/>
        </w:rPr>
        <w:t xml:space="preserve">WHERE </w:t>
      </w:r>
      <w:r>
        <w:rPr>
          <w:rFonts w:ascii="ArialMT" w:eastAsiaTheme="minorHAnsi" w:hAnsi="ArialMT" w:cs="ArialMT"/>
        </w:rPr>
        <w:t>clause conditions, SQL Server may use all or fewer</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columns of the index, or not use the index at all, as shown below:</w:t>
      </w:r>
    </w:p>
    <w:p w:rsidR="00AA678E" w:rsidRDefault="00AA678E" w:rsidP="00AA678E">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t>WHERE CLAUSE</w:t>
      </w:r>
    </w:p>
    <w:p w:rsidR="00AA678E" w:rsidRDefault="00AA678E" w:rsidP="00AA678E">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t>CONDITIONS</w:t>
      </w:r>
    </w:p>
    <w:p w:rsidR="00AA678E" w:rsidRDefault="00AA678E" w:rsidP="00AA678E">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t>QUERY PLAN</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 stor_id = @a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ord_num = @b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title_id = @c</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|--Clustered Index</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Seek(OBJECT:([pubs].[dbo].[big_sales].[UPKCL_big_sales]),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SEEK:([big_sales].[stor_id]=[@a]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[big_sales].[ord_num]=[@b]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[big_sales].[title_id]=[@c])</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ORDERED FORWARD)</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 stor_id = @a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ord_num = @b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|--Clustered Index</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Seek(OBJECT:([pubs].[dbo].[big_sales].[UPKCL_big_sales]),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SEEK:([big_sales].[stor_id]=[@a]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[big_sales].[ord_num]=[@b]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ORDERED FORWARD)</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 ord_num = @b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stor_id = @a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|--Clustered Index</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Seek(OBJECT:([pubs].[dbo].[big_sales].[UPKCL_big_sales]),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SEEK:([big_sales].[stor_id]=[@a]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[big_sales].[ord_num]=[@b])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ORDERED FORWARD)</w:t>
      </w:r>
    </w:p>
    <w:p w:rsidR="00AA678E" w:rsidRDefault="00AA678E" w:rsidP="00AA678E">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Compare this to the previous query and you can see they are the same plan.</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 stor_id = @a |--Clustered Index</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Seek(OBJECT:([pubs].[dbo].[big_sales].[UPKCL_big_sales]),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SEEK:([big_sales].[stor_id]=[@a]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ORDERED FORWARD)</w:t>
      </w:r>
    </w:p>
    <w:p w:rsidR="00AA678E" w:rsidRDefault="00AA678E" w:rsidP="00AA678E">
      <w:pPr>
        <w:autoSpaceDE w:val="0"/>
        <w:autoSpaceDN w:val="0"/>
        <w:adjustRightInd w:val="0"/>
        <w:rPr>
          <w:rFonts w:ascii="Arial-BoldMT" w:eastAsiaTheme="minorHAnsi" w:hAnsi="Arial-BoldMT" w:cs="Arial-BoldMT"/>
          <w:b/>
          <w:bCs/>
          <w:sz w:val="18"/>
          <w:szCs w:val="18"/>
        </w:rPr>
      </w:pPr>
      <w:r>
        <w:rPr>
          <w:rFonts w:ascii="Arial-BoldMT" w:eastAsiaTheme="minorHAnsi" w:hAnsi="Arial-BoldMT" w:cs="Arial-BoldMT"/>
          <w:b/>
          <w:bCs/>
          <w:sz w:val="18"/>
          <w:szCs w:val="18"/>
        </w:rPr>
        <w:t>Microsoft T-SQL Performance Tuning. Part 3: Query Optimization Strategies - Kevin Kline, Andrew Zanevsky,</w:t>
      </w:r>
    </w:p>
    <w:p w:rsidR="00AA678E" w:rsidRDefault="00AA678E" w:rsidP="00AA678E">
      <w:pPr>
        <w:autoSpaceDE w:val="0"/>
        <w:autoSpaceDN w:val="0"/>
        <w:adjustRightInd w:val="0"/>
        <w:rPr>
          <w:rFonts w:ascii="Arial-BoldMT" w:eastAsiaTheme="minorHAnsi" w:hAnsi="Arial-BoldMT" w:cs="Arial-BoldMT"/>
          <w:b/>
          <w:bCs/>
          <w:sz w:val="18"/>
          <w:szCs w:val="18"/>
        </w:rPr>
      </w:pPr>
      <w:r>
        <w:rPr>
          <w:rFonts w:ascii="Arial-BoldMT" w:eastAsiaTheme="minorHAnsi" w:hAnsi="Arial-BoldMT" w:cs="Arial-BoldMT"/>
          <w:b/>
          <w:bCs/>
          <w:sz w:val="18"/>
          <w:szCs w:val="18"/>
        </w:rPr>
        <w:t>and Lee Gould, Quest Software, Inc. 25</w:t>
      </w:r>
    </w:p>
    <w:p w:rsidR="00AA678E" w:rsidRDefault="00AA678E" w:rsidP="00AA678E">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lastRenderedPageBreak/>
        <w:t>WHERE CLAUSE</w:t>
      </w:r>
    </w:p>
    <w:p w:rsidR="00AA678E" w:rsidRDefault="00AA678E" w:rsidP="00AA678E">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t>CONDITIONS</w:t>
      </w:r>
    </w:p>
    <w:p w:rsidR="00AA678E" w:rsidRDefault="00AA678E" w:rsidP="00AA678E">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t>QUERY PLAN</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 stor_id = @a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title_id = @c</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|--Clustered Index</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Seek(OBJECT:([pubs].[dbo].[big_sales].[UPKCL_big_sales]),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SEEK:([big_sales].[stor_id]=[@a]),</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WHERE:([big_sales].[title_id]=[@c])</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ORDERED FORWARD)</w:t>
      </w:r>
    </w:p>
    <w:p w:rsidR="00AA678E" w:rsidRDefault="00AA678E" w:rsidP="00AA678E">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This query was not able to use the third column of the clustered index and</w:t>
      </w:r>
    </w:p>
    <w:p w:rsidR="00AA678E" w:rsidRDefault="00AA678E" w:rsidP="00AA678E">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 xml:space="preserve">instead had to use a separate nonclustered index on </w:t>
      </w:r>
      <w:r>
        <w:rPr>
          <w:rFonts w:ascii="Arial-ItalicMT" w:eastAsiaTheme="minorHAnsi" w:hAnsi="Arial-ItalicMT" w:cs="Arial-ItalicMT"/>
          <w:i/>
          <w:iCs/>
          <w:sz w:val="20"/>
          <w:szCs w:val="20"/>
        </w:rPr>
        <w:t>title_id</w:t>
      </w:r>
      <w:r>
        <w:rPr>
          <w:rFonts w:ascii="ArialMT" w:eastAsiaTheme="minorHAnsi" w:hAnsi="ArialMT" w:cs="ArialMT"/>
          <w:sz w:val="20"/>
          <w:szCs w:val="20"/>
        </w:rPr>
        <w:t>.</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 ord_num = @b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AND title_id = @c</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|--Bookmark Lookup(BOOKMARK:([Bmk1000]),</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OBJECT:([pubs].[dbo].[big_sales]))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|--Index Seek(OBJECT:([pubs].[dbo].[big_sales].</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[ndx_sales_ttlID]),</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SEEK:([big_sales].[title_id]=[@c]),</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WHERE:([big_sales].[ord_num]=[@b])</w:t>
      </w:r>
    </w:p>
    <w:p w:rsidR="00AA678E" w:rsidRDefault="00AA678E" w:rsidP="00AA678E">
      <w:pPr>
        <w:autoSpaceDE w:val="0"/>
        <w:autoSpaceDN w:val="0"/>
        <w:adjustRightInd w:val="0"/>
        <w:rPr>
          <w:rFonts w:ascii="CourierNewPSMT" w:eastAsiaTheme="minorHAnsi" w:hAnsi="CourierNewPSMT" w:cs="CourierNewPSMT"/>
          <w:sz w:val="20"/>
          <w:szCs w:val="20"/>
        </w:rPr>
      </w:pPr>
      <w:r>
        <w:rPr>
          <w:rFonts w:ascii="CourierNewPSMT" w:eastAsiaTheme="minorHAnsi" w:hAnsi="CourierNewPSMT" w:cs="CourierNewPSMT"/>
          <w:sz w:val="20"/>
          <w:szCs w:val="20"/>
        </w:rPr>
        <w:t>ORDERED FORWARD)</w:t>
      </w:r>
    </w:p>
    <w:p w:rsidR="00AA678E" w:rsidRDefault="00AA678E" w:rsidP="00AA678E">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This query was not able to use the clustered index at all, but was able to</w:t>
      </w:r>
    </w:p>
    <w:p w:rsidR="00AA678E" w:rsidRDefault="00AA678E" w:rsidP="00AA678E">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find a highly performant alternate plan.</w:t>
      </w:r>
    </w:p>
    <w:p w:rsidR="00AA678E" w:rsidRDefault="00AA678E" w:rsidP="00AA678E">
      <w:pPr>
        <w:autoSpaceDE w:val="0"/>
        <w:autoSpaceDN w:val="0"/>
        <w:adjustRightInd w:val="0"/>
        <w:rPr>
          <w:rFonts w:ascii="Arial-BoldMT" w:eastAsiaTheme="minorHAnsi" w:hAnsi="Arial-BoldMT" w:cs="Arial-BoldMT"/>
          <w:b/>
          <w:bCs/>
          <w:sz w:val="20"/>
          <w:szCs w:val="20"/>
        </w:rPr>
      </w:pPr>
      <w:r>
        <w:rPr>
          <w:rFonts w:ascii="Arial-BoldMT" w:eastAsiaTheme="minorHAnsi" w:hAnsi="Arial-BoldMT" w:cs="Arial-BoldMT"/>
          <w:b/>
          <w:bCs/>
          <w:sz w:val="20"/>
          <w:szCs w:val="20"/>
        </w:rPr>
        <w:t>Table 1. Usage of Composite Key Columns</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The key point to remember is that you should know the order of columns appearing</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within a composite index. Once you know the order of the columns, you should always</w:t>
      </w:r>
    </w:p>
    <w:p w:rsidR="00AA678E" w:rsidRDefault="00AA678E" w:rsidP="00AA678E">
      <w:pPr>
        <w:autoSpaceDE w:val="0"/>
        <w:autoSpaceDN w:val="0"/>
        <w:adjustRightInd w:val="0"/>
        <w:rPr>
          <w:rFonts w:ascii="ArialMT" w:eastAsiaTheme="minorHAnsi" w:hAnsi="ArialMT" w:cs="ArialMT"/>
        </w:rPr>
      </w:pPr>
      <w:r>
        <w:rPr>
          <w:rFonts w:ascii="ArialMT" w:eastAsiaTheme="minorHAnsi" w:hAnsi="ArialMT" w:cs="ArialMT"/>
        </w:rPr>
        <w:t xml:space="preserve">structure your </w:t>
      </w:r>
      <w:r>
        <w:rPr>
          <w:rFonts w:ascii="Arial-ItalicMT" w:eastAsiaTheme="minorHAnsi" w:hAnsi="Arial-ItalicMT" w:cs="Arial-ItalicMT"/>
          <w:i/>
          <w:iCs/>
        </w:rPr>
        <w:t xml:space="preserve">WHERE </w:t>
      </w:r>
      <w:r>
        <w:rPr>
          <w:rFonts w:ascii="ArialMT" w:eastAsiaTheme="minorHAnsi" w:hAnsi="ArialMT" w:cs="ArialMT"/>
        </w:rPr>
        <w:t>clause to analyze columns starting with the leftmost column in</w:t>
      </w:r>
    </w:p>
    <w:p w:rsidR="001F2CE7" w:rsidRDefault="00AA678E" w:rsidP="00AA678E">
      <w:pPr>
        <w:rPr>
          <w:rFonts w:ascii="ArialMT" w:eastAsiaTheme="minorHAnsi" w:hAnsi="ArialMT" w:cs="ArialMT"/>
        </w:rPr>
      </w:pPr>
      <w:r>
        <w:rPr>
          <w:rFonts w:ascii="ArialMT" w:eastAsiaTheme="minorHAnsi" w:hAnsi="ArialMT" w:cs="ArialMT"/>
        </w:rPr>
        <w:t>the composite index and work towards the right.</w:t>
      </w:r>
    </w:p>
    <w:p w:rsidR="00AA678E" w:rsidRDefault="00AA678E" w:rsidP="00AA678E">
      <w:pPr>
        <w:rPr>
          <w:rFonts w:ascii="ArialMT" w:eastAsiaTheme="minorHAnsi" w:hAnsi="ArialMT" w:cs="ArialMT"/>
        </w:rPr>
      </w:pPr>
    </w:p>
    <w:p w:rsidR="00AA678E" w:rsidRDefault="00AA678E" w:rsidP="00AA678E">
      <w:pPr>
        <w:rPr>
          <w:rFonts w:ascii="ArialMT" w:eastAsiaTheme="minorHAnsi" w:hAnsi="ArialMT" w:cs="ArialMT"/>
        </w:rPr>
      </w:pPr>
    </w:p>
    <w:p w:rsidR="005B4F9F" w:rsidRDefault="005B4F9F" w:rsidP="005B4F9F">
      <w:pPr>
        <w:autoSpaceDE w:val="0"/>
        <w:autoSpaceDN w:val="0"/>
        <w:adjustRightInd w:val="0"/>
        <w:rPr>
          <w:rFonts w:ascii="Arial-BoldMT" w:eastAsiaTheme="minorHAnsi" w:hAnsi="Arial-BoldMT" w:cs="Arial-BoldMT"/>
          <w:b/>
          <w:bCs/>
          <w:sz w:val="32"/>
          <w:szCs w:val="32"/>
        </w:rPr>
      </w:pPr>
      <w:r>
        <w:rPr>
          <w:rFonts w:ascii="Arial-BoldMT" w:eastAsiaTheme="minorHAnsi" w:hAnsi="Arial-BoldMT" w:cs="Arial-BoldMT"/>
          <w:b/>
          <w:bCs/>
          <w:sz w:val="40"/>
          <w:szCs w:val="40"/>
        </w:rPr>
        <w:t>S</w:t>
      </w:r>
      <w:r>
        <w:rPr>
          <w:rFonts w:ascii="Arial-BoldMT" w:eastAsiaTheme="minorHAnsi" w:hAnsi="Arial-BoldMT" w:cs="Arial-BoldMT"/>
          <w:b/>
          <w:bCs/>
          <w:sz w:val="32"/>
          <w:szCs w:val="32"/>
        </w:rPr>
        <w:t>UMMARY</w:t>
      </w:r>
    </w:p>
    <w:p w:rsidR="005B4F9F" w:rsidRDefault="005B4F9F" w:rsidP="005B4F9F">
      <w:pPr>
        <w:autoSpaceDE w:val="0"/>
        <w:autoSpaceDN w:val="0"/>
        <w:adjustRightInd w:val="0"/>
        <w:rPr>
          <w:rFonts w:ascii="ArialMT" w:eastAsiaTheme="minorHAnsi" w:hAnsi="ArialMT" w:cs="ArialMT"/>
        </w:rPr>
      </w:pPr>
      <w:r>
        <w:rPr>
          <w:rFonts w:ascii="ArialMT" w:eastAsiaTheme="minorHAnsi" w:hAnsi="ArialMT" w:cs="ArialMT"/>
        </w:rPr>
        <w:t>This white paper has presented a collection of tips and trick to help you get the most out</w:t>
      </w:r>
    </w:p>
    <w:p w:rsidR="005B4F9F" w:rsidRDefault="005B4F9F" w:rsidP="005B4F9F">
      <w:pPr>
        <w:autoSpaceDE w:val="0"/>
        <w:autoSpaceDN w:val="0"/>
        <w:adjustRightInd w:val="0"/>
        <w:rPr>
          <w:rFonts w:ascii="ArialMT" w:eastAsiaTheme="minorHAnsi" w:hAnsi="ArialMT" w:cs="ArialMT"/>
        </w:rPr>
      </w:pPr>
      <w:r>
        <w:rPr>
          <w:rFonts w:ascii="ArialMT" w:eastAsiaTheme="minorHAnsi" w:hAnsi="ArialMT" w:cs="ArialMT"/>
        </w:rPr>
        <w:t>of your queries on a SQL Server 2000 database. Some ideas presented in the white</w:t>
      </w:r>
    </w:p>
    <w:p w:rsidR="005B4F9F" w:rsidRDefault="005B4F9F" w:rsidP="005B4F9F">
      <w:pPr>
        <w:autoSpaceDE w:val="0"/>
        <w:autoSpaceDN w:val="0"/>
        <w:adjustRightInd w:val="0"/>
        <w:rPr>
          <w:rFonts w:ascii="ArialMT" w:eastAsiaTheme="minorHAnsi" w:hAnsi="ArialMT" w:cs="ArialMT"/>
        </w:rPr>
      </w:pPr>
      <w:r>
        <w:rPr>
          <w:rFonts w:ascii="ArialMT" w:eastAsiaTheme="minorHAnsi" w:hAnsi="ArialMT" w:cs="ArialMT"/>
        </w:rPr>
        <w:t>paper include:</w:t>
      </w:r>
    </w:p>
    <w:p w:rsidR="005B4F9F" w:rsidRDefault="005B4F9F" w:rsidP="005B4F9F">
      <w:pPr>
        <w:autoSpaceDE w:val="0"/>
        <w:autoSpaceDN w:val="0"/>
        <w:adjustRightInd w:val="0"/>
        <w:rPr>
          <w:rFonts w:ascii="ArialMT" w:eastAsiaTheme="minorHAnsi" w:hAnsi="ArialMT" w:cs="ArialMT"/>
        </w:rPr>
      </w:pPr>
      <w:r>
        <w:rPr>
          <w:rFonts w:ascii="SymbolMT" w:eastAsiaTheme="minorHAnsi" w:hAnsi="SymbolMT" w:cs="SymbolMT"/>
        </w:rPr>
        <w:t xml:space="preserve">• </w:t>
      </w:r>
      <w:r>
        <w:rPr>
          <w:rFonts w:ascii="ArialMT" w:eastAsiaTheme="minorHAnsi" w:hAnsi="ArialMT" w:cs="ArialMT"/>
        </w:rPr>
        <w:t>Subquery optimization</w:t>
      </w:r>
    </w:p>
    <w:p w:rsidR="005B4F9F" w:rsidRDefault="005B4F9F" w:rsidP="005B4F9F">
      <w:pPr>
        <w:autoSpaceDE w:val="0"/>
        <w:autoSpaceDN w:val="0"/>
        <w:adjustRightInd w:val="0"/>
        <w:rPr>
          <w:rFonts w:ascii="Arial-ItalicMT" w:eastAsiaTheme="minorHAnsi" w:hAnsi="Arial-ItalicMT" w:cs="Arial-ItalicMT"/>
          <w:i/>
          <w:iCs/>
        </w:rPr>
      </w:pPr>
      <w:r>
        <w:rPr>
          <w:rFonts w:ascii="SymbolMT" w:eastAsiaTheme="minorHAnsi" w:hAnsi="SymbolMT" w:cs="SymbolMT"/>
        </w:rPr>
        <w:t xml:space="preserve">• </w:t>
      </w:r>
      <w:r>
        <w:rPr>
          <w:rFonts w:ascii="Arial-ItalicMT" w:eastAsiaTheme="minorHAnsi" w:hAnsi="Arial-ItalicMT" w:cs="Arial-ItalicMT"/>
          <w:i/>
          <w:iCs/>
        </w:rPr>
        <w:t xml:space="preserve">UNION </w:t>
      </w:r>
      <w:r>
        <w:rPr>
          <w:rFonts w:ascii="ArialMT" w:eastAsiaTheme="minorHAnsi" w:hAnsi="ArialMT" w:cs="ArialMT"/>
        </w:rPr>
        <w:t xml:space="preserve">versus </w:t>
      </w:r>
      <w:r>
        <w:rPr>
          <w:rFonts w:ascii="Arial-ItalicMT" w:eastAsiaTheme="minorHAnsi" w:hAnsi="Arial-ItalicMT" w:cs="Arial-ItalicMT"/>
          <w:i/>
          <w:iCs/>
        </w:rPr>
        <w:t>UNION ALL</w:t>
      </w:r>
    </w:p>
    <w:p w:rsidR="005B4F9F" w:rsidRDefault="005B4F9F" w:rsidP="005B4F9F">
      <w:pPr>
        <w:autoSpaceDE w:val="0"/>
        <w:autoSpaceDN w:val="0"/>
        <w:adjustRightInd w:val="0"/>
        <w:rPr>
          <w:rFonts w:ascii="ArialMT" w:eastAsiaTheme="minorHAnsi" w:hAnsi="ArialMT" w:cs="ArialMT"/>
        </w:rPr>
      </w:pPr>
      <w:r>
        <w:rPr>
          <w:rFonts w:ascii="SymbolMT" w:eastAsiaTheme="minorHAnsi" w:hAnsi="SymbolMT" w:cs="SymbolMT"/>
        </w:rPr>
        <w:t xml:space="preserve">• </w:t>
      </w:r>
      <w:r>
        <w:rPr>
          <w:rFonts w:ascii="ArialMT" w:eastAsiaTheme="minorHAnsi" w:hAnsi="ArialMT" w:cs="ArialMT"/>
        </w:rPr>
        <w:t>Functions and expressions that suppress indexes</w:t>
      </w:r>
    </w:p>
    <w:p w:rsidR="005B4F9F" w:rsidRDefault="005B4F9F" w:rsidP="005B4F9F">
      <w:pPr>
        <w:autoSpaceDE w:val="0"/>
        <w:autoSpaceDN w:val="0"/>
        <w:adjustRightInd w:val="0"/>
        <w:rPr>
          <w:rFonts w:ascii="ArialMT" w:eastAsiaTheme="minorHAnsi" w:hAnsi="ArialMT" w:cs="ArialMT"/>
        </w:rPr>
      </w:pPr>
      <w:r>
        <w:rPr>
          <w:rFonts w:ascii="SymbolMT" w:eastAsiaTheme="minorHAnsi" w:hAnsi="SymbolMT" w:cs="SymbolMT"/>
        </w:rPr>
        <w:t xml:space="preserve">• </w:t>
      </w:r>
      <w:r>
        <w:rPr>
          <w:rFonts w:ascii="ArialMT" w:eastAsiaTheme="minorHAnsi" w:hAnsi="ArialMT" w:cs="ArialMT"/>
        </w:rPr>
        <w:t xml:space="preserve">The advantages of </w:t>
      </w:r>
      <w:r>
        <w:rPr>
          <w:rFonts w:ascii="Arial-ItalicMT" w:eastAsiaTheme="minorHAnsi" w:hAnsi="Arial-ItalicMT" w:cs="Arial-ItalicMT"/>
          <w:i/>
          <w:iCs/>
        </w:rPr>
        <w:t xml:space="preserve">UPDATE…FROM </w:t>
      </w:r>
      <w:r>
        <w:rPr>
          <w:rFonts w:ascii="ArialMT" w:eastAsiaTheme="minorHAnsi" w:hAnsi="ArialMT" w:cs="ArialMT"/>
        </w:rPr>
        <w:t xml:space="preserve">and </w:t>
      </w:r>
      <w:r>
        <w:rPr>
          <w:rFonts w:ascii="Arial-ItalicMT" w:eastAsiaTheme="minorHAnsi" w:hAnsi="Arial-ItalicMT" w:cs="Arial-ItalicMT"/>
          <w:i/>
          <w:iCs/>
        </w:rPr>
        <w:t xml:space="preserve">DELETE…FROM </w:t>
      </w:r>
      <w:r>
        <w:rPr>
          <w:rFonts w:ascii="ArialMT" w:eastAsiaTheme="minorHAnsi" w:hAnsi="ArialMT" w:cs="ArialMT"/>
        </w:rPr>
        <w:t>over ANSI</w:t>
      </w:r>
    </w:p>
    <w:p w:rsidR="005B4F9F" w:rsidRDefault="005B4F9F" w:rsidP="005B4F9F">
      <w:pPr>
        <w:autoSpaceDE w:val="0"/>
        <w:autoSpaceDN w:val="0"/>
        <w:adjustRightInd w:val="0"/>
        <w:rPr>
          <w:rFonts w:ascii="ArialMT" w:eastAsiaTheme="minorHAnsi" w:hAnsi="ArialMT" w:cs="ArialMT"/>
        </w:rPr>
      </w:pPr>
      <w:r>
        <w:rPr>
          <w:rFonts w:ascii="ArialMT" w:eastAsiaTheme="minorHAnsi" w:hAnsi="ArialMT" w:cs="ArialMT"/>
        </w:rPr>
        <w:t>standard syntax</w:t>
      </w:r>
    </w:p>
    <w:p w:rsidR="005B4F9F" w:rsidRDefault="005B4F9F" w:rsidP="005B4F9F">
      <w:pPr>
        <w:autoSpaceDE w:val="0"/>
        <w:autoSpaceDN w:val="0"/>
        <w:adjustRightInd w:val="0"/>
        <w:rPr>
          <w:rFonts w:ascii="Arial-ItalicMT" w:eastAsiaTheme="minorHAnsi" w:hAnsi="Arial-ItalicMT" w:cs="Arial-ItalicMT"/>
          <w:i/>
          <w:iCs/>
        </w:rPr>
      </w:pPr>
      <w:r>
        <w:rPr>
          <w:rFonts w:ascii="SymbolMT" w:eastAsiaTheme="minorHAnsi" w:hAnsi="SymbolMT" w:cs="SymbolMT"/>
        </w:rPr>
        <w:t xml:space="preserve">• </w:t>
      </w:r>
      <w:r>
        <w:rPr>
          <w:rFonts w:ascii="Arial-ItalicMT" w:eastAsiaTheme="minorHAnsi" w:hAnsi="Arial-ItalicMT" w:cs="Arial-ItalicMT"/>
          <w:i/>
          <w:iCs/>
        </w:rPr>
        <w:t>SET NOCOUNT ON</w:t>
      </w:r>
    </w:p>
    <w:p w:rsidR="005B4F9F" w:rsidRDefault="005B4F9F" w:rsidP="005B4F9F">
      <w:pPr>
        <w:autoSpaceDE w:val="0"/>
        <w:autoSpaceDN w:val="0"/>
        <w:adjustRightInd w:val="0"/>
        <w:rPr>
          <w:rFonts w:ascii="Arial-ItalicMT" w:eastAsiaTheme="minorHAnsi" w:hAnsi="Arial-ItalicMT" w:cs="Arial-ItalicMT"/>
          <w:i/>
          <w:iCs/>
        </w:rPr>
      </w:pPr>
      <w:r>
        <w:rPr>
          <w:rFonts w:ascii="SymbolMT" w:eastAsiaTheme="minorHAnsi" w:hAnsi="SymbolMT" w:cs="SymbolMT"/>
        </w:rPr>
        <w:t xml:space="preserve">• </w:t>
      </w:r>
      <w:r>
        <w:rPr>
          <w:rFonts w:ascii="Arial-ItalicMT" w:eastAsiaTheme="minorHAnsi" w:hAnsi="Arial-ItalicMT" w:cs="Arial-ItalicMT"/>
          <w:i/>
          <w:iCs/>
        </w:rPr>
        <w:t xml:space="preserve">TOP </w:t>
      </w:r>
      <w:r>
        <w:rPr>
          <w:rFonts w:ascii="ArialMT" w:eastAsiaTheme="minorHAnsi" w:hAnsi="ArialMT" w:cs="ArialMT"/>
        </w:rPr>
        <w:t xml:space="preserve">and </w:t>
      </w:r>
      <w:r>
        <w:rPr>
          <w:rFonts w:ascii="Arial-ItalicMT" w:eastAsiaTheme="minorHAnsi" w:hAnsi="Arial-ItalicMT" w:cs="Arial-ItalicMT"/>
          <w:i/>
          <w:iCs/>
        </w:rPr>
        <w:t>SET ROWCOUNT</w:t>
      </w:r>
    </w:p>
    <w:p w:rsidR="005B4F9F" w:rsidRDefault="005B4F9F" w:rsidP="005B4F9F">
      <w:pPr>
        <w:autoSpaceDE w:val="0"/>
        <w:autoSpaceDN w:val="0"/>
        <w:adjustRightInd w:val="0"/>
        <w:rPr>
          <w:rFonts w:ascii="ArialMT" w:eastAsiaTheme="minorHAnsi" w:hAnsi="ArialMT" w:cs="ArialMT"/>
        </w:rPr>
      </w:pPr>
      <w:r>
        <w:rPr>
          <w:rFonts w:ascii="SymbolMT" w:eastAsiaTheme="minorHAnsi" w:hAnsi="SymbolMT" w:cs="SymbolMT"/>
        </w:rPr>
        <w:t xml:space="preserve">• </w:t>
      </w:r>
      <w:r>
        <w:rPr>
          <w:rFonts w:ascii="ArialMT" w:eastAsiaTheme="minorHAnsi" w:hAnsi="ArialMT" w:cs="ArialMT"/>
        </w:rPr>
        <w:t>Temporary table considerations</w:t>
      </w:r>
    </w:p>
    <w:p w:rsidR="005B4F9F" w:rsidRDefault="005B4F9F" w:rsidP="005B4F9F">
      <w:pPr>
        <w:autoSpaceDE w:val="0"/>
        <w:autoSpaceDN w:val="0"/>
        <w:adjustRightInd w:val="0"/>
        <w:rPr>
          <w:rFonts w:ascii="ArialMT" w:eastAsiaTheme="minorHAnsi" w:hAnsi="ArialMT" w:cs="ArialMT"/>
        </w:rPr>
      </w:pPr>
      <w:r>
        <w:rPr>
          <w:rFonts w:ascii="SymbolMT" w:eastAsiaTheme="minorHAnsi" w:hAnsi="SymbolMT" w:cs="SymbolMT"/>
        </w:rPr>
        <w:t xml:space="preserve">• </w:t>
      </w:r>
      <w:r>
        <w:rPr>
          <w:rFonts w:ascii="ArialMT" w:eastAsiaTheme="minorHAnsi" w:hAnsi="ArialMT" w:cs="ArialMT"/>
        </w:rPr>
        <w:t>Loop optimization</w:t>
      </w:r>
    </w:p>
    <w:p w:rsidR="005B4F9F" w:rsidRDefault="005B4F9F" w:rsidP="005B4F9F">
      <w:pPr>
        <w:autoSpaceDE w:val="0"/>
        <w:autoSpaceDN w:val="0"/>
        <w:adjustRightInd w:val="0"/>
        <w:rPr>
          <w:rFonts w:ascii="ArialMT" w:eastAsiaTheme="minorHAnsi" w:hAnsi="ArialMT" w:cs="ArialMT"/>
        </w:rPr>
      </w:pPr>
      <w:r>
        <w:rPr>
          <w:rFonts w:ascii="SymbolMT" w:eastAsiaTheme="minorHAnsi" w:hAnsi="SymbolMT" w:cs="SymbolMT"/>
        </w:rPr>
        <w:t xml:space="preserve">• </w:t>
      </w:r>
      <w:r>
        <w:rPr>
          <w:rFonts w:ascii="ArialMT" w:eastAsiaTheme="minorHAnsi" w:hAnsi="ArialMT" w:cs="ArialMT"/>
        </w:rPr>
        <w:t>Recap of querying against concatenated keys</w:t>
      </w:r>
    </w:p>
    <w:p w:rsidR="00AA678E" w:rsidRDefault="005B4F9F" w:rsidP="005B4F9F">
      <w:pPr>
        <w:rPr>
          <w:rFonts w:ascii="ArialMT" w:eastAsiaTheme="minorHAnsi" w:hAnsi="ArialMT" w:cs="ArialMT"/>
        </w:rPr>
      </w:pPr>
      <w:r>
        <w:rPr>
          <w:rFonts w:ascii="ArialMT" w:eastAsiaTheme="minorHAnsi" w:hAnsi="ArialMT" w:cs="ArialMT"/>
        </w:rPr>
        <w:t>And the key thing to remember in summary is to test, test, retest!</w:t>
      </w:r>
    </w:p>
    <w:p w:rsidR="007935F3" w:rsidRDefault="007935F3" w:rsidP="005B4F9F">
      <w:pPr>
        <w:rPr>
          <w:rFonts w:ascii="ArialMT" w:eastAsiaTheme="minorHAnsi" w:hAnsi="ArialMT" w:cs="ArialMT"/>
        </w:rPr>
      </w:pPr>
    </w:p>
    <w:p w:rsidR="007935F3" w:rsidRDefault="007935F3" w:rsidP="005B4F9F">
      <w:pPr>
        <w:rPr>
          <w:rFonts w:ascii="ArialMT" w:eastAsiaTheme="minorHAnsi" w:hAnsi="ArialMT" w:cs="ArialMT"/>
        </w:rPr>
      </w:pPr>
    </w:p>
    <w:p w:rsidR="007935F3" w:rsidRDefault="007935F3" w:rsidP="007935F3">
      <w:r>
        <w:t>The code snippet below uses a CASE WHEN to display values based on if there is a matching record in another table.</w:t>
      </w:r>
    </w:p>
    <w:p w:rsidR="007935F3" w:rsidRDefault="007935F3" w:rsidP="007935F3"/>
    <w:p w:rsidR="007935F3" w:rsidRDefault="007935F3" w:rsidP="007935F3"/>
    <w:p w:rsidR="007935F3" w:rsidRDefault="007935F3" w:rsidP="007935F3">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C</w:t>
      </w:r>
      <w:r>
        <w:rPr>
          <w:rFonts w:ascii="Courier New" w:hAnsi="Courier New" w:cs="Courier New"/>
          <w:color w:val="808080"/>
          <w:sz w:val="20"/>
          <w:szCs w:val="20"/>
        </w:rPr>
        <w:t>.</w:t>
      </w:r>
      <w:r>
        <w:rPr>
          <w:rFonts w:ascii="Courier New" w:hAnsi="Courier New" w:cs="Courier New"/>
          <w:sz w:val="20"/>
          <w:szCs w:val="20"/>
        </w:rPr>
        <w:t xml:space="preserve">SR_Service_RecID </w:t>
      </w:r>
      <w:r>
        <w:rPr>
          <w:rFonts w:ascii="Courier New" w:hAnsi="Courier New" w:cs="Courier New"/>
          <w:color w:val="808080"/>
          <w:sz w:val="20"/>
          <w:szCs w:val="20"/>
        </w:rPr>
        <w:t>IS</w:t>
      </w:r>
      <w:r>
        <w:rPr>
          <w:rFonts w:ascii="Courier New" w:hAnsi="Courier New" w:cs="Courier New"/>
          <w:sz w:val="20"/>
          <w:szCs w:val="20"/>
        </w:rPr>
        <w:t xml:space="preserve"> </w:t>
      </w:r>
      <w:r>
        <w:rPr>
          <w:rFonts w:ascii="Courier New" w:hAnsi="Courier New" w:cs="Courier New"/>
          <w:color w:val="808080"/>
          <w:sz w:val="20"/>
          <w:szCs w:val="20"/>
        </w:rPr>
        <w:t>NULL</w:t>
      </w:r>
      <w:r>
        <w:rPr>
          <w:rFonts w:ascii="Courier New" w:hAnsi="Courier New" w:cs="Courier New"/>
          <w:sz w:val="20"/>
          <w:szCs w:val="20"/>
        </w:rPr>
        <w:t xml:space="preserve"> </w:t>
      </w:r>
    </w:p>
    <w:p w:rsidR="007935F3" w:rsidRDefault="007935F3" w:rsidP="007935F3">
      <w:pPr>
        <w:autoSpaceDE w:val="0"/>
        <w:autoSpaceDN w:val="0"/>
        <w:rPr>
          <w:rFonts w:ascii="Courier New" w:hAnsi="Courier New" w:cs="Courier New"/>
          <w:sz w:val="20"/>
          <w:szCs w:val="20"/>
        </w:rPr>
      </w:pPr>
      <w:r>
        <w:rPr>
          <w:rFonts w:ascii="Courier New" w:hAnsi="Courier New" w:cs="Courier New"/>
          <w:color w:val="0000FF"/>
          <w:sz w:val="20"/>
          <w:szCs w:val="20"/>
        </w:rPr>
        <w:t>THEN</w:t>
      </w:r>
      <w:r>
        <w:rPr>
          <w:rFonts w:ascii="Courier New" w:hAnsi="Courier New" w:cs="Courier New"/>
          <w:sz w:val="20"/>
          <w:szCs w:val="20"/>
        </w:rPr>
        <w:t xml:space="preserve"> </w:t>
      </w:r>
      <w:r>
        <w:rPr>
          <w:rFonts w:ascii="Courier New" w:hAnsi="Courier New" w:cs="Courier New"/>
          <w:color w:val="FF0000"/>
          <w:sz w:val="20"/>
          <w:szCs w:val="20"/>
        </w:rPr>
        <w:t>'NO'</w:t>
      </w:r>
      <w:r>
        <w:rPr>
          <w:rFonts w:ascii="Courier New" w:hAnsi="Courier New" w:cs="Courier New"/>
          <w:sz w:val="20"/>
          <w:szCs w:val="20"/>
        </w:rPr>
        <w:t xml:space="preserve"> </w:t>
      </w:r>
    </w:p>
    <w:p w:rsidR="007935F3" w:rsidRDefault="007935F3" w:rsidP="007935F3">
      <w:pPr>
        <w:autoSpaceDE w:val="0"/>
        <w:autoSpaceDN w:val="0"/>
        <w:rPr>
          <w:rFonts w:ascii="Courier New" w:hAnsi="Courier New" w:cs="Courier New"/>
          <w:sz w:val="20"/>
          <w:szCs w:val="20"/>
        </w:rPr>
      </w:pP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FF0000"/>
          <w:sz w:val="20"/>
          <w:szCs w:val="20"/>
        </w:rPr>
        <w:t>'YES'</w:t>
      </w:r>
      <w:r>
        <w:rPr>
          <w:rFonts w:ascii="Courier New" w:hAnsi="Courier New" w:cs="Courier New"/>
          <w:sz w:val="20"/>
          <w:szCs w:val="20"/>
        </w:rPr>
        <w:t xml:space="preserve"> </w:t>
      </w:r>
    </w:p>
    <w:p w:rsidR="007935F3" w:rsidRDefault="007935F3" w:rsidP="007935F3">
      <w:pPr>
        <w:autoSpaceDE w:val="0"/>
        <w:autoSpaceDN w:val="0"/>
        <w:rPr>
          <w:rFonts w:ascii="Courier New" w:hAnsi="Courier New" w:cs="Courier New"/>
          <w:color w:val="808080"/>
          <w:sz w:val="20"/>
          <w:szCs w:val="20"/>
        </w:rPr>
      </w:pPr>
      <w:r>
        <w:rPr>
          <w:rFonts w:ascii="Courier New" w:hAnsi="Courier New" w:cs="Courier New"/>
          <w:color w:val="0000FF"/>
          <w:sz w:val="20"/>
          <w:szCs w:val="20"/>
        </w:rPr>
        <w:t>END</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FF0000"/>
          <w:sz w:val="20"/>
          <w:szCs w:val="20"/>
        </w:rPr>
        <w:t>'HasConfig'</w:t>
      </w:r>
      <w:r>
        <w:rPr>
          <w:rFonts w:ascii="Courier New" w:hAnsi="Courier New" w:cs="Courier New"/>
          <w:color w:val="808080"/>
          <w:sz w:val="20"/>
          <w:szCs w:val="20"/>
        </w:rPr>
        <w:t>,</w:t>
      </w:r>
      <w:r>
        <w:rPr>
          <w:rFonts w:ascii="Courier New" w:hAnsi="Courier New" w:cs="Courier New"/>
          <w:sz w:val="20"/>
          <w:szCs w:val="20"/>
        </w:rPr>
        <w:t>V</w:t>
      </w:r>
      <w:r>
        <w:rPr>
          <w:rFonts w:ascii="Courier New" w:hAnsi="Courier New" w:cs="Courier New"/>
          <w:color w:val="808080"/>
          <w:sz w:val="20"/>
          <w:szCs w:val="20"/>
        </w:rPr>
        <w:t>.*</w:t>
      </w:r>
    </w:p>
    <w:p w:rsidR="007935F3" w:rsidRDefault="007935F3" w:rsidP="007935F3">
      <w:pPr>
        <w:autoSpaceDE w:val="0"/>
        <w:autoSpaceDN w:val="0"/>
        <w:rPr>
          <w:rFonts w:ascii="Courier New" w:hAnsi="Courier New" w:cs="Courier New"/>
          <w:color w:val="808080"/>
          <w:sz w:val="20"/>
          <w:szCs w:val="20"/>
        </w:rPr>
      </w:pPr>
    </w:p>
    <w:p w:rsidR="007935F3" w:rsidRDefault="007935F3" w:rsidP="007935F3">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v_cbi_Tracked_Tickets v</w:t>
      </w:r>
    </w:p>
    <w:p w:rsidR="007935F3" w:rsidRDefault="007935F3" w:rsidP="007935F3">
      <w:pPr>
        <w:autoSpaceDE w:val="0"/>
        <w:autoSpaceDN w:val="0"/>
        <w:rPr>
          <w:rFonts w:ascii="Courier New" w:hAnsi="Courier New" w:cs="Courier New"/>
          <w:sz w:val="20"/>
          <w:szCs w:val="20"/>
        </w:rPr>
      </w:pP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SR_Config C </w:t>
      </w:r>
    </w:p>
    <w:p w:rsidR="007935F3" w:rsidRDefault="007935F3" w:rsidP="007935F3">
      <w:pPr>
        <w:autoSpaceDE w:val="0"/>
        <w:autoSpaceDN w:val="0"/>
        <w:rPr>
          <w:rFonts w:ascii="Courier New" w:hAnsi="Courier New" w:cs="Courier New"/>
          <w:sz w:val="20"/>
          <w:szCs w:val="20"/>
        </w:rPr>
      </w:pPr>
      <w:r>
        <w:rPr>
          <w:rFonts w:ascii="Courier New" w:hAnsi="Courier New" w:cs="Courier New"/>
          <w:color w:val="0000FF"/>
          <w:sz w:val="20"/>
          <w:szCs w:val="20"/>
        </w:rPr>
        <w:t>ON</w:t>
      </w:r>
      <w:r>
        <w:rPr>
          <w:rFonts w:ascii="Courier New" w:hAnsi="Courier New" w:cs="Courier New"/>
          <w:sz w:val="20"/>
          <w:szCs w:val="20"/>
        </w:rPr>
        <w:t xml:space="preserve"> C</w:t>
      </w:r>
      <w:r>
        <w:rPr>
          <w:rFonts w:ascii="Courier New" w:hAnsi="Courier New" w:cs="Courier New"/>
          <w:color w:val="808080"/>
          <w:sz w:val="20"/>
          <w:szCs w:val="20"/>
        </w:rPr>
        <w:t>.</w:t>
      </w:r>
      <w:r>
        <w:rPr>
          <w:rFonts w:ascii="Courier New" w:hAnsi="Courier New" w:cs="Courier New"/>
          <w:sz w:val="20"/>
          <w:szCs w:val="20"/>
        </w:rPr>
        <w:t xml:space="preserve">SR_Service_RecID </w:t>
      </w:r>
      <w:r>
        <w:rPr>
          <w:rFonts w:ascii="Courier New" w:hAnsi="Courier New" w:cs="Courier New"/>
          <w:color w:val="808080"/>
          <w:sz w:val="20"/>
          <w:szCs w:val="20"/>
        </w:rPr>
        <w:t>=</w:t>
      </w:r>
      <w:r>
        <w:rPr>
          <w:rFonts w:ascii="Courier New" w:hAnsi="Courier New" w:cs="Courier New"/>
          <w:sz w:val="20"/>
          <w:szCs w:val="20"/>
        </w:rPr>
        <w:t xml:space="preserve"> V</w:t>
      </w:r>
      <w:r>
        <w:rPr>
          <w:rFonts w:ascii="Courier New" w:hAnsi="Courier New" w:cs="Courier New"/>
          <w:color w:val="808080"/>
          <w:sz w:val="20"/>
          <w:szCs w:val="20"/>
        </w:rPr>
        <w:t>.</w:t>
      </w:r>
      <w:r>
        <w:rPr>
          <w:rFonts w:ascii="Courier New" w:hAnsi="Courier New" w:cs="Courier New"/>
          <w:sz w:val="20"/>
          <w:szCs w:val="20"/>
        </w:rPr>
        <w:t>SR_Service_RecID</w:t>
      </w:r>
    </w:p>
    <w:p w:rsidR="007935F3" w:rsidRDefault="007935F3" w:rsidP="007935F3">
      <w:pPr>
        <w:rPr>
          <w:rFonts w:ascii="Calibri" w:hAnsi="Calibri"/>
          <w:sz w:val="22"/>
          <w:szCs w:val="22"/>
        </w:rPr>
      </w:pPr>
      <w:r>
        <w:rPr>
          <w:rFonts w:ascii="Courier New" w:hAnsi="Courier New" w:cs="Courier New"/>
          <w:color w:val="0000FF"/>
          <w:sz w:val="20"/>
          <w:szCs w:val="20"/>
        </w:rPr>
        <w:t>where</w:t>
      </w:r>
      <w:r>
        <w:rPr>
          <w:rFonts w:ascii="Courier New" w:hAnsi="Courier New" w:cs="Courier New"/>
          <w:sz w:val="20"/>
          <w:szCs w:val="20"/>
        </w:rPr>
        <w:t xml:space="preserve">   Closed_Flag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'False'</w:t>
      </w:r>
    </w:p>
    <w:p w:rsidR="007935F3" w:rsidRDefault="007935F3" w:rsidP="005B4F9F"/>
    <w:p w:rsidR="00CD7C21" w:rsidRDefault="00CD7C21" w:rsidP="005B4F9F"/>
    <w:p w:rsidR="00CD7C21" w:rsidRDefault="00CD7C21" w:rsidP="00CD7C21">
      <w:pPr>
        <w:pBdr>
          <w:bottom w:val="dotted" w:sz="24" w:space="1" w:color="auto"/>
        </w:pBdr>
        <w:rPr>
          <w:rFonts w:eastAsiaTheme="minorHAnsi"/>
          <w:sz w:val="22"/>
          <w:szCs w:val="22"/>
        </w:rPr>
      </w:pPr>
    </w:p>
    <w:p w:rsidR="00201C54" w:rsidRDefault="00493B1C" w:rsidP="00201C54">
      <w:pPr>
        <w:spacing w:line="360" w:lineRule="atLeast"/>
        <w:textAlignment w:val="top"/>
        <w:rPr>
          <w:rFonts w:ascii="Arial" w:hAnsi="Arial" w:cs="Arial"/>
          <w:color w:val="161616"/>
          <w:sz w:val="20"/>
          <w:szCs w:val="20"/>
        </w:rPr>
      </w:pPr>
      <w:hyperlink r:id="rId108" w:history="1">
        <w:r w:rsidR="00201C54">
          <w:rPr>
            <w:rStyle w:val="Hyperlink"/>
            <w:rFonts w:ascii="Arial" w:eastAsiaTheme="majorEastAsia" w:hAnsi="Arial" w:cs="Arial"/>
            <w:b/>
            <w:bCs/>
            <w:color w:val="FFFFFF"/>
            <w:sz w:val="38"/>
            <w:szCs w:val="38"/>
          </w:rPr>
          <w:t>Dot Net Tricks</w:t>
        </w:r>
      </w:hyperlink>
      <w:r w:rsidR="00201C54">
        <w:rPr>
          <w:rFonts w:ascii="Arial" w:hAnsi="Arial" w:cs="Arial"/>
          <w:color w:val="161616"/>
          <w:sz w:val="20"/>
          <w:szCs w:val="20"/>
        </w:rPr>
        <w:t xml:space="preserve"> </w:t>
      </w:r>
    </w:p>
    <w:p w:rsidR="00201C54" w:rsidRDefault="00201C54" w:rsidP="00346F1C">
      <w:pPr>
        <w:spacing w:line="360" w:lineRule="atLeast"/>
        <w:textAlignment w:val="top"/>
        <w:rPr>
          <w:rFonts w:ascii="Arial" w:hAnsi="Arial" w:cs="Arial"/>
          <w:color w:val="161616"/>
          <w:sz w:val="20"/>
          <w:szCs w:val="20"/>
        </w:rPr>
      </w:pPr>
      <w:r>
        <w:rPr>
          <w:rFonts w:ascii="Arial" w:hAnsi="Arial" w:cs="Arial"/>
          <w:color w:val="161616"/>
          <w:sz w:val="20"/>
          <w:szCs w:val="20"/>
        </w:rPr>
        <w:t xml:space="preserve">  </w:t>
      </w:r>
    </w:p>
    <w:p w:rsidR="00201C54" w:rsidRDefault="00201C54" w:rsidP="00201C54">
      <w:pPr>
        <w:pStyle w:val="Heading1"/>
        <w:spacing w:line="360" w:lineRule="atLeast"/>
        <w:jc w:val="both"/>
        <w:textAlignment w:val="top"/>
        <w:rPr>
          <w:rFonts w:ascii="Arial" w:hAnsi="Arial" w:cs="Arial"/>
          <w:color w:val="161616"/>
          <w:sz w:val="48"/>
          <w:szCs w:val="48"/>
        </w:rPr>
      </w:pPr>
      <w:r>
        <w:rPr>
          <w:rFonts w:ascii="Arial" w:hAnsi="Arial" w:cs="Arial"/>
          <w:color w:val="161616"/>
        </w:rPr>
        <w:t>Difference between CTE and Temp Table and Table Variable</w:t>
      </w:r>
    </w:p>
    <w:p w:rsidR="00201C54" w:rsidRDefault="00201C54" w:rsidP="00201C54">
      <w:pPr>
        <w:shd w:val="clear" w:color="auto" w:fill="F3F3F3"/>
        <w:spacing w:line="360" w:lineRule="atLeast"/>
        <w:jc w:val="both"/>
        <w:textAlignment w:val="top"/>
        <w:rPr>
          <w:rFonts w:ascii="Arial" w:hAnsi="Arial" w:cs="Arial"/>
          <w:color w:val="161616"/>
          <w:sz w:val="20"/>
          <w:szCs w:val="20"/>
        </w:rPr>
      </w:pPr>
      <w:r>
        <w:rPr>
          <w:rFonts w:ascii="Arial" w:hAnsi="Arial" w:cs="Arial"/>
          <w:color w:val="161616"/>
          <w:sz w:val="20"/>
          <w:szCs w:val="20"/>
        </w:rPr>
        <w:t xml:space="preserve">Posted By : Shailendra Chauhan, 15 Sep 2013 </w:t>
      </w:r>
    </w:p>
    <w:p w:rsidR="00201C54" w:rsidRDefault="00201C54" w:rsidP="00201C54">
      <w:pPr>
        <w:shd w:val="clear" w:color="auto" w:fill="F3F3F3"/>
        <w:spacing w:line="360" w:lineRule="atLeast"/>
        <w:jc w:val="both"/>
        <w:textAlignment w:val="top"/>
        <w:rPr>
          <w:rFonts w:ascii="Arial" w:hAnsi="Arial" w:cs="Arial"/>
          <w:color w:val="161616"/>
          <w:sz w:val="20"/>
          <w:szCs w:val="20"/>
        </w:rPr>
      </w:pPr>
      <w:r>
        <w:rPr>
          <w:rFonts w:ascii="Arial" w:hAnsi="Arial" w:cs="Arial"/>
          <w:color w:val="161616"/>
          <w:sz w:val="20"/>
          <w:szCs w:val="20"/>
        </w:rPr>
        <w:t xml:space="preserve">Updated On : 04 Oct 2013 </w:t>
      </w:r>
    </w:p>
    <w:p w:rsidR="00201C54" w:rsidRDefault="00201C54" w:rsidP="00201C54">
      <w:pPr>
        <w:shd w:val="clear" w:color="auto" w:fill="F3F3F3"/>
        <w:spacing w:line="360" w:lineRule="atLeast"/>
        <w:jc w:val="both"/>
        <w:textAlignment w:val="top"/>
        <w:rPr>
          <w:rFonts w:ascii="Arial" w:hAnsi="Arial" w:cs="Arial"/>
          <w:color w:val="161616"/>
          <w:sz w:val="20"/>
          <w:szCs w:val="20"/>
        </w:rPr>
      </w:pPr>
      <w:r>
        <w:rPr>
          <w:rStyle w:val="posttags1"/>
          <w:rFonts w:ascii="Arial" w:hAnsi="Arial" w:cs="Arial"/>
          <w:color w:val="161616"/>
          <w:sz w:val="20"/>
          <w:szCs w:val="20"/>
        </w:rPr>
        <w:t> </w:t>
      </w:r>
      <w:r>
        <w:rPr>
          <w:rFonts w:ascii="Arial" w:hAnsi="Arial" w:cs="Arial"/>
          <w:color w:val="161616"/>
          <w:sz w:val="20"/>
          <w:szCs w:val="20"/>
        </w:rPr>
        <w:t xml:space="preserve"> </w:t>
      </w:r>
      <w:r>
        <w:rPr>
          <w:rStyle w:val="keyword1"/>
          <w:rFonts w:cs="Arial"/>
        </w:rPr>
        <w:t xml:space="preserve">Keywords : cte vs temp table vs table variable, local temp table vs global temp table, when to use cte and temp table and table variable </w:t>
      </w:r>
    </w:p>
    <w:p w:rsidR="00201C54" w:rsidRDefault="00201C54" w:rsidP="00201C54">
      <w:pPr>
        <w:pStyle w:val="firstpara"/>
        <w:spacing w:line="360" w:lineRule="atLeast"/>
        <w:jc w:val="both"/>
        <w:textAlignment w:val="top"/>
        <w:rPr>
          <w:color w:val="161616"/>
          <w:sz w:val="20"/>
          <w:szCs w:val="20"/>
        </w:rPr>
      </w:pPr>
      <w:r>
        <w:rPr>
          <w:color w:val="161616"/>
          <w:sz w:val="20"/>
          <w:szCs w:val="20"/>
        </w:rPr>
        <w:t>Temp Table or Table variable or CTE are commonly used for storing data temporarily in SQL Server. In this article, you will learn the differences among these three.</w:t>
      </w:r>
    </w:p>
    <w:p w:rsidR="00201C54" w:rsidRDefault="00201C54" w:rsidP="00201C54">
      <w:pPr>
        <w:pStyle w:val="Heading2"/>
        <w:spacing w:line="360" w:lineRule="atLeast"/>
        <w:jc w:val="both"/>
        <w:textAlignment w:val="top"/>
        <w:rPr>
          <w:rFonts w:ascii="Arial" w:hAnsi="Arial" w:cs="Arial"/>
          <w:color w:val="161616"/>
          <w:sz w:val="36"/>
          <w:szCs w:val="36"/>
        </w:rPr>
      </w:pPr>
      <w:r>
        <w:rPr>
          <w:rFonts w:ascii="Arial" w:hAnsi="Arial" w:cs="Arial"/>
          <w:color w:val="161616"/>
        </w:rPr>
        <w:t>CTE</w:t>
      </w:r>
    </w:p>
    <w:p w:rsidR="00201C54" w:rsidRDefault="00201C54" w:rsidP="00201C54">
      <w:pPr>
        <w:pStyle w:val="NormalWeb"/>
        <w:spacing w:line="360" w:lineRule="atLeast"/>
        <w:jc w:val="both"/>
        <w:textAlignment w:val="top"/>
        <w:rPr>
          <w:rFonts w:ascii="Arial" w:hAnsi="Arial" w:cs="Arial"/>
          <w:color w:val="161616"/>
          <w:sz w:val="20"/>
          <w:szCs w:val="20"/>
        </w:rPr>
      </w:pPr>
      <w:r>
        <w:rPr>
          <w:rFonts w:ascii="Arial" w:hAnsi="Arial" w:cs="Arial"/>
          <w:color w:val="161616"/>
          <w:sz w:val="20"/>
          <w:szCs w:val="20"/>
        </w:rPr>
        <w:t xml:space="preserve">CTE stands for Common Table expressions. It was introduced with SQL Server 2005. It is a temporary result set and typically it may be a result of complex sub-query. </w:t>
      </w:r>
      <w:r w:rsidRPr="00147108">
        <w:rPr>
          <w:rFonts w:ascii="Arial" w:hAnsi="Arial" w:cs="Arial"/>
          <w:b/>
          <w:color w:val="FF0000"/>
        </w:rPr>
        <w:t>Unlike temporary table its life is limited to the current query.</w:t>
      </w:r>
      <w:r>
        <w:rPr>
          <w:rFonts w:ascii="Arial" w:hAnsi="Arial" w:cs="Arial"/>
          <w:color w:val="161616"/>
          <w:sz w:val="20"/>
          <w:szCs w:val="20"/>
        </w:rPr>
        <w:t xml:space="preserve"> It is defined by using WITH statement. CTE improves readability and ease in maintenance of complex queries and sub-queries. Always begin CTE with semicolon.</w:t>
      </w:r>
    </w:p>
    <w:p w:rsidR="00201C54" w:rsidRDefault="00201C54" w:rsidP="00201C54">
      <w:pPr>
        <w:pStyle w:val="Heading3"/>
        <w:spacing w:line="360" w:lineRule="atLeast"/>
        <w:jc w:val="both"/>
        <w:textAlignment w:val="top"/>
        <w:rPr>
          <w:rFonts w:ascii="Arial" w:hAnsi="Arial" w:cs="Arial"/>
          <w:color w:val="161616"/>
        </w:rPr>
      </w:pPr>
      <w:r>
        <w:rPr>
          <w:rFonts w:ascii="Arial" w:hAnsi="Arial" w:cs="Arial"/>
          <w:color w:val="161616"/>
        </w:rPr>
        <w:t>A sub query without CTE is given below :</w:t>
      </w:r>
    </w:p>
    <w:p w:rsidR="00201C54" w:rsidRDefault="00201C54" w:rsidP="00241430">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p>
    <w:p w:rsidR="00201C54" w:rsidRDefault="00201C54" w:rsidP="00241430">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Addr</w:t>
      </w:r>
      <w:r>
        <w:rPr>
          <w:rStyle w:val="pun3"/>
          <w:b/>
          <w:bCs/>
        </w:rPr>
        <w:t>.</w:t>
      </w:r>
      <w:r>
        <w:rPr>
          <w:rStyle w:val="pln3"/>
          <w:b/>
          <w:bCs/>
        </w:rPr>
        <w:t>Address</w:t>
      </w:r>
      <w:r>
        <w:rPr>
          <w:rStyle w:val="pun3"/>
          <w:b/>
          <w:bCs/>
        </w:rPr>
        <w:t>,</w:t>
      </w:r>
      <w:r>
        <w:rPr>
          <w:rStyle w:val="pln3"/>
          <w:b/>
          <w:bCs/>
        </w:rPr>
        <w:t xml:space="preserve"> Emp</w:t>
      </w:r>
      <w:r>
        <w:rPr>
          <w:rStyle w:val="pun3"/>
          <w:b/>
          <w:bCs/>
        </w:rPr>
        <w:t>.</w:t>
      </w:r>
      <w:r>
        <w:rPr>
          <w:rStyle w:val="pln3"/>
          <w:b/>
          <w:bCs/>
        </w:rPr>
        <w:t>Name</w:t>
      </w:r>
      <w:r>
        <w:rPr>
          <w:rStyle w:val="pun3"/>
          <w:b/>
          <w:bCs/>
        </w:rPr>
        <w:t>,</w:t>
      </w:r>
      <w:r>
        <w:rPr>
          <w:rStyle w:val="pln3"/>
          <w:b/>
          <w:bCs/>
        </w:rPr>
        <w:t xml:space="preserve"> Emp</w:t>
      </w:r>
      <w:r>
        <w:rPr>
          <w:rStyle w:val="pun3"/>
          <w:b/>
          <w:bCs/>
        </w:rPr>
        <w:t>.</w:t>
      </w:r>
      <w:r>
        <w:rPr>
          <w:rStyle w:val="pln3"/>
          <w:b/>
          <w:bCs/>
        </w:rPr>
        <w:t xml:space="preserve">Age </w:t>
      </w:r>
      <w:r>
        <w:rPr>
          <w:rStyle w:val="kwd3"/>
          <w:b/>
          <w:bCs/>
        </w:rPr>
        <w:t>From</w:t>
      </w:r>
      <w:r>
        <w:rPr>
          <w:rStyle w:val="pln3"/>
          <w:b/>
          <w:bCs/>
        </w:rPr>
        <w:t xml:space="preserve"> Address Addr</w:t>
      </w:r>
    </w:p>
    <w:p w:rsidR="00201C54" w:rsidRDefault="00201C54" w:rsidP="00241430">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Inner</w:t>
      </w:r>
      <w:r>
        <w:rPr>
          <w:rStyle w:val="pln3"/>
          <w:b/>
          <w:bCs/>
        </w:rPr>
        <w:t xml:space="preserve"> </w:t>
      </w:r>
      <w:r>
        <w:rPr>
          <w:rStyle w:val="kwd3"/>
          <w:b/>
          <w:bCs/>
        </w:rPr>
        <w:t>join</w:t>
      </w:r>
      <w:r>
        <w:rPr>
          <w:rStyle w:val="pln3"/>
          <w:b/>
          <w:bCs/>
        </w:rPr>
        <w:t xml:space="preserve"> Employee Emp </w:t>
      </w:r>
      <w:r>
        <w:rPr>
          <w:rStyle w:val="kwd3"/>
          <w:b/>
          <w:bCs/>
        </w:rPr>
        <w:t>on</w:t>
      </w:r>
      <w:r>
        <w:rPr>
          <w:rStyle w:val="pln3"/>
          <w:b/>
          <w:bCs/>
        </w:rPr>
        <w:t xml:space="preserve"> Emp</w:t>
      </w:r>
      <w:r>
        <w:rPr>
          <w:rStyle w:val="pun3"/>
          <w:b/>
          <w:bCs/>
        </w:rPr>
        <w:t>.</w:t>
      </w:r>
      <w:r>
        <w:rPr>
          <w:rStyle w:val="pln3"/>
          <w:b/>
          <w:bCs/>
        </w:rPr>
        <w:t xml:space="preserve">EID </w:t>
      </w:r>
      <w:r>
        <w:rPr>
          <w:rStyle w:val="pun3"/>
          <w:b/>
          <w:bCs/>
        </w:rPr>
        <w:t>=</w:t>
      </w:r>
      <w:r>
        <w:rPr>
          <w:rStyle w:val="pln3"/>
          <w:b/>
          <w:bCs/>
        </w:rPr>
        <w:t xml:space="preserve"> Addr</w:t>
      </w:r>
      <w:r>
        <w:rPr>
          <w:rStyle w:val="pun3"/>
          <w:b/>
          <w:bCs/>
        </w:rPr>
        <w:t>.</w:t>
      </w:r>
      <w:r>
        <w:rPr>
          <w:rStyle w:val="pln3"/>
          <w:b/>
          <w:bCs/>
        </w:rPr>
        <w:t>EID</w:t>
      </w:r>
      <w:r>
        <w:rPr>
          <w:rStyle w:val="pun3"/>
          <w:b/>
          <w:bCs/>
        </w:rPr>
        <w:t>)</w:t>
      </w:r>
      <w:r>
        <w:rPr>
          <w:rStyle w:val="pln3"/>
          <w:b/>
          <w:bCs/>
        </w:rPr>
        <w:t xml:space="preserve"> Temp</w:t>
      </w:r>
    </w:p>
    <w:p w:rsidR="00201C54" w:rsidRDefault="00201C54" w:rsidP="00241430">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WHERE</w:t>
      </w:r>
      <w:r>
        <w:rPr>
          <w:rStyle w:val="pln3"/>
          <w:b/>
          <w:bCs/>
        </w:rPr>
        <w:t xml:space="preserve"> Temp</w:t>
      </w:r>
      <w:r>
        <w:rPr>
          <w:rStyle w:val="pun3"/>
          <w:b/>
          <w:bCs/>
        </w:rPr>
        <w:t>.</w:t>
      </w:r>
      <w:r>
        <w:rPr>
          <w:rStyle w:val="pln3"/>
          <w:b/>
          <w:bCs/>
        </w:rPr>
        <w:t xml:space="preserve">Age </w:t>
      </w:r>
      <w:r>
        <w:rPr>
          <w:rStyle w:val="pun3"/>
          <w:b/>
          <w:bCs/>
        </w:rPr>
        <w:t>&gt;</w:t>
      </w:r>
      <w:r>
        <w:rPr>
          <w:rStyle w:val="pln3"/>
          <w:b/>
          <w:bCs/>
        </w:rPr>
        <w:t xml:space="preserve"> </w:t>
      </w:r>
      <w:r>
        <w:rPr>
          <w:rStyle w:val="lit3"/>
          <w:b/>
          <w:bCs/>
        </w:rPr>
        <w:t>50</w:t>
      </w:r>
    </w:p>
    <w:p w:rsidR="00201C54" w:rsidRDefault="00201C54" w:rsidP="00241430">
      <w:pPr>
        <w:pStyle w:val="HTMLPreformatted"/>
        <w:numPr>
          <w:ilvl w:val="0"/>
          <w:numId w:val="29"/>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ORDER</w:t>
      </w:r>
      <w:r>
        <w:rPr>
          <w:rStyle w:val="pln3"/>
          <w:b/>
          <w:bCs/>
        </w:rPr>
        <w:t xml:space="preserve"> </w:t>
      </w:r>
      <w:r>
        <w:rPr>
          <w:rStyle w:val="kwd3"/>
          <w:b/>
          <w:bCs/>
        </w:rPr>
        <w:t>BY</w:t>
      </w:r>
      <w:r>
        <w:rPr>
          <w:rStyle w:val="pln3"/>
          <w:b/>
          <w:bCs/>
        </w:rPr>
        <w:t xml:space="preserve"> Temp</w:t>
      </w:r>
      <w:r>
        <w:rPr>
          <w:rStyle w:val="pun3"/>
          <w:b/>
          <w:bCs/>
        </w:rPr>
        <w:t>.</w:t>
      </w:r>
      <w:r>
        <w:rPr>
          <w:rStyle w:val="pln3"/>
          <w:b/>
          <w:bCs/>
        </w:rPr>
        <w:t>NAME</w:t>
      </w:r>
    </w:p>
    <w:p w:rsidR="00201C54" w:rsidRDefault="00201C54" w:rsidP="00201C54">
      <w:pPr>
        <w:pStyle w:val="Heading3"/>
        <w:spacing w:line="360" w:lineRule="atLeast"/>
        <w:jc w:val="both"/>
        <w:textAlignment w:val="top"/>
        <w:rPr>
          <w:rFonts w:ascii="Arial" w:hAnsi="Arial" w:cs="Arial"/>
          <w:color w:val="161616"/>
        </w:rPr>
      </w:pPr>
      <w:r>
        <w:rPr>
          <w:rFonts w:ascii="Arial" w:hAnsi="Arial" w:cs="Arial"/>
          <w:color w:val="161616"/>
        </w:rPr>
        <w:t>By using CTE above query can be re-written as follows :</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3"/>
          <w:b/>
          <w:bCs/>
        </w:rPr>
        <w:lastRenderedPageBreak/>
        <w:t>;</w:t>
      </w:r>
      <w:r>
        <w:rPr>
          <w:rStyle w:val="kwd3"/>
          <w:b/>
          <w:bCs/>
        </w:rPr>
        <w:t>With</w:t>
      </w:r>
      <w:r>
        <w:rPr>
          <w:rStyle w:val="pln3"/>
          <w:b/>
          <w:bCs/>
        </w:rPr>
        <w:t xml:space="preserve"> CTE1</w:t>
      </w:r>
      <w:r>
        <w:rPr>
          <w:rStyle w:val="pun3"/>
          <w:b/>
          <w:bCs/>
        </w:rPr>
        <w:t>(</w:t>
      </w:r>
      <w:r>
        <w:rPr>
          <w:rStyle w:val="pln3"/>
          <w:b/>
          <w:bCs/>
        </w:rPr>
        <w:t>Address</w:t>
      </w:r>
      <w:r>
        <w:rPr>
          <w:rStyle w:val="pun3"/>
          <w:b/>
          <w:bCs/>
        </w:rPr>
        <w:t>,</w:t>
      </w:r>
      <w:r>
        <w:rPr>
          <w:rStyle w:val="pln3"/>
          <w:b/>
          <w:bCs/>
        </w:rPr>
        <w:t xml:space="preserve"> Name</w:t>
      </w:r>
      <w:r>
        <w:rPr>
          <w:rStyle w:val="pun3"/>
          <w:b/>
          <w:bCs/>
        </w:rPr>
        <w:t>,</w:t>
      </w:r>
      <w:r>
        <w:rPr>
          <w:rStyle w:val="pln3"/>
          <w:b/>
          <w:bCs/>
        </w:rPr>
        <w:t xml:space="preserve"> Age</w:t>
      </w:r>
      <w:r>
        <w:rPr>
          <w:rStyle w:val="pun3"/>
          <w:b/>
          <w:bCs/>
        </w:rPr>
        <w:t>)</w:t>
      </w:r>
      <w:r>
        <w:rPr>
          <w:rStyle w:val="com3"/>
          <w:b/>
          <w:bCs/>
        </w:rPr>
        <w:t>--Column names for CTE, which are optional</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AS</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3"/>
          <w:b/>
          <w:bCs/>
        </w:rPr>
        <w:t>(</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SELECT</w:t>
      </w:r>
      <w:r>
        <w:rPr>
          <w:rStyle w:val="pln3"/>
          <w:b/>
          <w:bCs/>
        </w:rPr>
        <w:t xml:space="preserve"> Addr</w:t>
      </w:r>
      <w:r>
        <w:rPr>
          <w:rStyle w:val="pun3"/>
          <w:b/>
          <w:bCs/>
        </w:rPr>
        <w:t>.</w:t>
      </w:r>
      <w:r>
        <w:rPr>
          <w:rStyle w:val="pln3"/>
          <w:b/>
          <w:bCs/>
        </w:rPr>
        <w:t>Address</w:t>
      </w:r>
      <w:r>
        <w:rPr>
          <w:rStyle w:val="pun3"/>
          <w:b/>
          <w:bCs/>
        </w:rPr>
        <w:t>,</w:t>
      </w:r>
      <w:r>
        <w:rPr>
          <w:rStyle w:val="pln3"/>
          <w:b/>
          <w:bCs/>
        </w:rPr>
        <w:t xml:space="preserve"> Emp</w:t>
      </w:r>
      <w:r>
        <w:rPr>
          <w:rStyle w:val="pun3"/>
          <w:b/>
          <w:bCs/>
        </w:rPr>
        <w:t>.</w:t>
      </w:r>
      <w:r>
        <w:rPr>
          <w:rStyle w:val="pln3"/>
          <w:b/>
          <w:bCs/>
        </w:rPr>
        <w:t>Name</w:t>
      </w:r>
      <w:r>
        <w:rPr>
          <w:rStyle w:val="pun3"/>
          <w:b/>
          <w:bCs/>
        </w:rPr>
        <w:t>,</w:t>
      </w:r>
      <w:r>
        <w:rPr>
          <w:rStyle w:val="pln3"/>
          <w:b/>
          <w:bCs/>
        </w:rPr>
        <w:t xml:space="preserve"> Emp</w:t>
      </w:r>
      <w:r>
        <w:rPr>
          <w:rStyle w:val="pun3"/>
          <w:b/>
          <w:bCs/>
        </w:rPr>
        <w:t>.</w:t>
      </w:r>
      <w:r>
        <w:rPr>
          <w:rStyle w:val="pln3"/>
          <w:b/>
          <w:bCs/>
        </w:rPr>
        <w:t xml:space="preserve">Age </w:t>
      </w:r>
      <w:r>
        <w:rPr>
          <w:rStyle w:val="kwd3"/>
          <w:b/>
          <w:bCs/>
        </w:rPr>
        <w:t>from</w:t>
      </w:r>
      <w:r>
        <w:rPr>
          <w:rStyle w:val="pln3"/>
          <w:b/>
          <w:bCs/>
        </w:rPr>
        <w:t xml:space="preserve"> Address Addr</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INNER</w:t>
      </w:r>
      <w:r>
        <w:rPr>
          <w:rStyle w:val="pln3"/>
          <w:b/>
          <w:bCs/>
        </w:rPr>
        <w:t xml:space="preserve"> </w:t>
      </w:r>
      <w:r>
        <w:rPr>
          <w:rStyle w:val="kwd3"/>
          <w:b/>
          <w:bCs/>
        </w:rPr>
        <w:t>JOIN</w:t>
      </w:r>
      <w:r>
        <w:rPr>
          <w:rStyle w:val="pln3"/>
          <w:b/>
          <w:bCs/>
        </w:rPr>
        <w:t xml:space="preserve"> EMP Emp </w:t>
      </w:r>
      <w:r>
        <w:rPr>
          <w:rStyle w:val="kwd3"/>
          <w:b/>
          <w:bCs/>
        </w:rPr>
        <w:t>ON</w:t>
      </w:r>
      <w:r>
        <w:rPr>
          <w:rStyle w:val="pln3"/>
          <w:b/>
          <w:bCs/>
        </w:rPr>
        <w:t xml:space="preserve"> Emp</w:t>
      </w:r>
      <w:r>
        <w:rPr>
          <w:rStyle w:val="pun3"/>
          <w:b/>
          <w:bCs/>
        </w:rPr>
        <w:t>.</w:t>
      </w:r>
      <w:r>
        <w:rPr>
          <w:rStyle w:val="pln3"/>
          <w:b/>
          <w:bCs/>
        </w:rPr>
        <w:t xml:space="preserve">EID </w:t>
      </w:r>
      <w:r>
        <w:rPr>
          <w:rStyle w:val="pun3"/>
          <w:b/>
          <w:bCs/>
        </w:rPr>
        <w:t>=</w:t>
      </w:r>
      <w:r>
        <w:rPr>
          <w:rStyle w:val="pln3"/>
          <w:b/>
          <w:bCs/>
        </w:rPr>
        <w:t xml:space="preserve"> Addr</w:t>
      </w:r>
      <w:r>
        <w:rPr>
          <w:rStyle w:val="pun3"/>
          <w:b/>
          <w:bCs/>
        </w:rPr>
        <w:t>.</w:t>
      </w:r>
      <w:r>
        <w:rPr>
          <w:rStyle w:val="pln3"/>
          <w:b/>
          <w:bCs/>
        </w:rPr>
        <w:t>EID</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3"/>
          <w:b/>
          <w:bCs/>
        </w:rPr>
        <w:t>)</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CTE1 </w:t>
      </w:r>
      <w:r>
        <w:rPr>
          <w:rStyle w:val="com3"/>
          <w:b/>
          <w:bCs/>
        </w:rPr>
        <w:t xml:space="preserve">--Using CTE </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WHERE</w:t>
      </w:r>
      <w:r>
        <w:rPr>
          <w:rStyle w:val="pln3"/>
          <w:b/>
          <w:bCs/>
        </w:rPr>
        <w:t xml:space="preserve"> CTE1</w:t>
      </w:r>
      <w:r>
        <w:rPr>
          <w:rStyle w:val="pun3"/>
          <w:b/>
          <w:bCs/>
        </w:rPr>
        <w:t>.</w:t>
      </w:r>
      <w:r>
        <w:rPr>
          <w:rStyle w:val="pln3"/>
          <w:b/>
          <w:bCs/>
        </w:rPr>
        <w:t xml:space="preserve">Age </w:t>
      </w:r>
      <w:r>
        <w:rPr>
          <w:rStyle w:val="pun3"/>
          <w:b/>
          <w:bCs/>
        </w:rPr>
        <w:t>&gt;</w:t>
      </w:r>
      <w:r>
        <w:rPr>
          <w:rStyle w:val="pln3"/>
          <w:b/>
          <w:bCs/>
        </w:rPr>
        <w:t xml:space="preserve"> </w:t>
      </w:r>
      <w:r>
        <w:rPr>
          <w:rStyle w:val="lit3"/>
          <w:b/>
          <w:bCs/>
        </w:rPr>
        <w:t>50</w:t>
      </w:r>
    </w:p>
    <w:p w:rsidR="00201C54" w:rsidRDefault="00201C54" w:rsidP="00241430">
      <w:pPr>
        <w:pStyle w:val="HTMLPreformatted"/>
        <w:numPr>
          <w:ilvl w:val="0"/>
          <w:numId w:val="30"/>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ORDER</w:t>
      </w:r>
      <w:r>
        <w:rPr>
          <w:rStyle w:val="pln3"/>
          <w:b/>
          <w:bCs/>
        </w:rPr>
        <w:t xml:space="preserve"> </w:t>
      </w:r>
      <w:r>
        <w:rPr>
          <w:rStyle w:val="kwd3"/>
          <w:b/>
          <w:bCs/>
        </w:rPr>
        <w:t>BY</w:t>
      </w:r>
      <w:r>
        <w:rPr>
          <w:rStyle w:val="pln3"/>
          <w:b/>
          <w:bCs/>
        </w:rPr>
        <w:t xml:space="preserve"> CTE1</w:t>
      </w:r>
      <w:r>
        <w:rPr>
          <w:rStyle w:val="pun3"/>
          <w:b/>
          <w:bCs/>
        </w:rPr>
        <w:t>.</w:t>
      </w:r>
      <w:r>
        <w:rPr>
          <w:rStyle w:val="pln3"/>
          <w:b/>
          <w:bCs/>
        </w:rPr>
        <w:t>NAME</w:t>
      </w:r>
    </w:p>
    <w:p w:rsidR="00201C54" w:rsidRDefault="00201C54" w:rsidP="00201C54">
      <w:pPr>
        <w:pStyle w:val="Heading3"/>
        <w:spacing w:line="360" w:lineRule="atLeast"/>
        <w:jc w:val="both"/>
        <w:textAlignment w:val="top"/>
        <w:rPr>
          <w:rFonts w:ascii="Arial" w:hAnsi="Arial" w:cs="Arial"/>
          <w:color w:val="161616"/>
        </w:rPr>
      </w:pPr>
      <w:r>
        <w:rPr>
          <w:rFonts w:ascii="Arial" w:hAnsi="Arial" w:cs="Arial"/>
          <w:color w:val="161616"/>
        </w:rPr>
        <w:t>When to use CTE</w:t>
      </w:r>
    </w:p>
    <w:p w:rsidR="00201C54" w:rsidRDefault="00201C54" w:rsidP="00241430">
      <w:pPr>
        <w:numPr>
          <w:ilvl w:val="0"/>
          <w:numId w:val="31"/>
        </w:num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This is used to store result of a complex sub query for further use.</w:t>
      </w:r>
    </w:p>
    <w:p w:rsidR="00201C54" w:rsidRDefault="00201C54" w:rsidP="00241430">
      <w:pPr>
        <w:numPr>
          <w:ilvl w:val="0"/>
          <w:numId w:val="31"/>
        </w:num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This is also used to create a recursive query.</w:t>
      </w:r>
    </w:p>
    <w:p w:rsidR="007A34B6" w:rsidRDefault="007A34B6" w:rsidP="00241430">
      <w:pPr>
        <w:numPr>
          <w:ilvl w:val="0"/>
          <w:numId w:val="31"/>
        </w:numPr>
        <w:spacing w:line="360" w:lineRule="atLeast"/>
        <w:ind w:left="30"/>
        <w:jc w:val="both"/>
        <w:textAlignment w:val="top"/>
        <w:rPr>
          <w:rFonts w:ascii="Arial" w:hAnsi="Arial" w:cs="Arial"/>
          <w:color w:val="161616"/>
          <w:sz w:val="20"/>
          <w:szCs w:val="20"/>
        </w:rPr>
      </w:pPr>
      <w:r>
        <w:rPr>
          <w:rFonts w:ascii="Segoe UI" w:hAnsi="Segoe UI" w:cs="Segoe UI"/>
          <w:color w:val="111111"/>
          <w:sz w:val="21"/>
          <w:szCs w:val="21"/>
          <w:shd w:val="clear" w:color="auto" w:fill="FFFFFF"/>
        </w:rPr>
        <w:t>one really nice feature with CTEs is that you can let it call itself recursively and nest up trees of parent-child relationships.</w:t>
      </w:r>
    </w:p>
    <w:p w:rsidR="00201C54" w:rsidRDefault="00201C54" w:rsidP="00201C54">
      <w:pPr>
        <w:pStyle w:val="Heading2"/>
        <w:spacing w:line="360" w:lineRule="atLeast"/>
        <w:jc w:val="both"/>
        <w:textAlignment w:val="top"/>
        <w:rPr>
          <w:rFonts w:ascii="Arial" w:hAnsi="Arial" w:cs="Arial"/>
          <w:color w:val="161616"/>
          <w:sz w:val="36"/>
          <w:szCs w:val="36"/>
        </w:rPr>
      </w:pPr>
      <w:r>
        <w:rPr>
          <w:rFonts w:ascii="Arial" w:hAnsi="Arial" w:cs="Arial"/>
          <w:color w:val="161616"/>
        </w:rPr>
        <w:t>Temporary Tables</w:t>
      </w:r>
    </w:p>
    <w:p w:rsidR="00201C54" w:rsidRDefault="00201C54" w:rsidP="00201C54">
      <w:pPr>
        <w:pStyle w:val="NormalWeb"/>
        <w:spacing w:line="360" w:lineRule="atLeast"/>
        <w:jc w:val="both"/>
        <w:textAlignment w:val="top"/>
        <w:rPr>
          <w:rFonts w:ascii="Arial" w:hAnsi="Arial" w:cs="Arial"/>
          <w:color w:val="161616"/>
          <w:sz w:val="20"/>
          <w:szCs w:val="20"/>
        </w:rPr>
      </w:pPr>
      <w:r>
        <w:rPr>
          <w:rFonts w:ascii="Arial" w:hAnsi="Arial" w:cs="Arial"/>
          <w:color w:val="161616"/>
          <w:sz w:val="20"/>
          <w:szCs w:val="20"/>
        </w:rPr>
        <w:t>In SQL Server, temporary tables are created at run-time and you can do all the operations which you can do on a normal table. These tables are created inside Tempdb database. Based on the scope and behavior temporary tables are of two types as given below-</w:t>
      </w:r>
    </w:p>
    <w:p w:rsidR="00201C54" w:rsidRDefault="00201C54" w:rsidP="00241430">
      <w:pPr>
        <w:numPr>
          <w:ilvl w:val="0"/>
          <w:numId w:val="32"/>
        </w:numPr>
        <w:spacing w:line="360" w:lineRule="atLeast"/>
        <w:ind w:left="30" w:firstLine="0"/>
        <w:jc w:val="both"/>
        <w:textAlignment w:val="top"/>
        <w:outlineLvl w:val="3"/>
        <w:rPr>
          <w:rFonts w:ascii="Arial" w:hAnsi="Arial" w:cs="Arial"/>
          <w:b/>
          <w:bCs/>
          <w:color w:val="363636"/>
        </w:rPr>
      </w:pPr>
      <w:r>
        <w:rPr>
          <w:rFonts w:ascii="Arial" w:hAnsi="Arial" w:cs="Arial"/>
          <w:b/>
          <w:bCs/>
          <w:color w:val="363636"/>
        </w:rPr>
        <w:t>Local Temp Table</w:t>
      </w:r>
    </w:p>
    <w:p w:rsidR="00201C54" w:rsidRDefault="00201C54" w:rsidP="00201C54">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kwd3"/>
          <w:b/>
          <w:bCs/>
        </w:rPr>
        <w:t>CREATE</w:t>
      </w:r>
      <w:r>
        <w:rPr>
          <w:rStyle w:val="pln3"/>
          <w:b/>
          <w:bCs/>
        </w:rPr>
        <w:t xml:space="preserve"> </w:t>
      </w:r>
      <w:r>
        <w:rPr>
          <w:rStyle w:val="kwd3"/>
          <w:b/>
          <w:bCs/>
        </w:rPr>
        <w:t>TABLE</w:t>
      </w:r>
      <w:r>
        <w:rPr>
          <w:rStyle w:val="pln3"/>
          <w:b/>
          <w:bCs/>
        </w:rPr>
        <w:t xml:space="preserve"> </w:t>
      </w:r>
      <w:r>
        <w:rPr>
          <w:rStyle w:val="pun3"/>
          <w:b/>
          <w:bCs/>
        </w:rPr>
        <w:t>#</w:t>
      </w:r>
      <w:r>
        <w:rPr>
          <w:rStyle w:val="pln3"/>
          <w:b/>
          <w:bCs/>
        </w:rPr>
        <w:t>LocalTemp</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 xml:space="preserve"> UserID int</w:t>
      </w: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 xml:space="preserve"> Name varchar</w:t>
      </w:r>
      <w:r>
        <w:rPr>
          <w:rStyle w:val="pun3"/>
          <w:b/>
          <w:bCs/>
        </w:rPr>
        <w:t>(</w:t>
      </w:r>
      <w:r>
        <w:rPr>
          <w:rStyle w:val="lit3"/>
          <w:b/>
          <w:bCs/>
        </w:rPr>
        <w:t>50</w:t>
      </w:r>
      <w:r>
        <w:rPr>
          <w:rStyle w:val="pun3"/>
          <w:b/>
          <w:bCs/>
        </w:rPr>
        <w:t>),</w:t>
      </w:r>
      <w:r>
        <w:rPr>
          <w:rStyle w:val="pln3"/>
          <w:b/>
          <w:bCs/>
        </w:rPr>
        <w:t xml:space="preserve"> </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 xml:space="preserve"> Address varchar</w:t>
      </w:r>
      <w:r>
        <w:rPr>
          <w:rStyle w:val="pun3"/>
          <w:b/>
          <w:bCs/>
        </w:rPr>
        <w:t>(</w:t>
      </w:r>
      <w:r>
        <w:rPr>
          <w:rStyle w:val="lit3"/>
          <w:b/>
          <w:bCs/>
        </w:rPr>
        <w:t>150</w:t>
      </w: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GO</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kwd3"/>
          <w:b/>
          <w:bCs/>
        </w:rPr>
        <w:t>insert</w:t>
      </w:r>
      <w:r>
        <w:rPr>
          <w:rStyle w:val="pln3"/>
          <w:b/>
          <w:bCs/>
        </w:rPr>
        <w:t xml:space="preserve"> </w:t>
      </w:r>
      <w:r>
        <w:rPr>
          <w:rStyle w:val="kwd3"/>
          <w:b/>
          <w:bCs/>
        </w:rPr>
        <w:t>into</w:t>
      </w:r>
      <w:r>
        <w:rPr>
          <w:rStyle w:val="pln3"/>
          <w:b/>
          <w:bCs/>
        </w:rPr>
        <w:t xml:space="preserve"> </w:t>
      </w:r>
      <w:r>
        <w:rPr>
          <w:rStyle w:val="pun3"/>
          <w:b/>
          <w:bCs/>
        </w:rPr>
        <w:t>#</w:t>
      </w:r>
      <w:r>
        <w:rPr>
          <w:rStyle w:val="pln3"/>
          <w:b/>
          <w:bCs/>
        </w:rPr>
        <w:t xml:space="preserve">LocalTemp </w:t>
      </w:r>
      <w:r>
        <w:rPr>
          <w:rStyle w:val="kwd3"/>
          <w:b/>
          <w:bCs/>
        </w:rPr>
        <w:t>values</w:t>
      </w:r>
      <w:r>
        <w:rPr>
          <w:rStyle w:val="pln3"/>
          <w:b/>
          <w:bCs/>
        </w:rPr>
        <w:t xml:space="preserve"> </w:t>
      </w:r>
      <w:r>
        <w:rPr>
          <w:rStyle w:val="pun3"/>
          <w:b/>
          <w:bCs/>
        </w:rPr>
        <w:t>(</w:t>
      </w:r>
      <w:r>
        <w:rPr>
          <w:rStyle w:val="pln3"/>
          <w:b/>
          <w:bCs/>
        </w:rPr>
        <w:t xml:space="preserve"> </w:t>
      </w:r>
      <w:r>
        <w:rPr>
          <w:rStyle w:val="lit3"/>
          <w:b/>
          <w:bCs/>
        </w:rPr>
        <w:t>1</w:t>
      </w:r>
      <w:r>
        <w:rPr>
          <w:rStyle w:val="pun3"/>
          <w:b/>
          <w:bCs/>
        </w:rPr>
        <w:t>,</w:t>
      </w:r>
      <w:r>
        <w:rPr>
          <w:rStyle w:val="pln3"/>
          <w:b/>
          <w:bCs/>
        </w:rPr>
        <w:t xml:space="preserve"> </w:t>
      </w:r>
      <w:r>
        <w:rPr>
          <w:rStyle w:val="str3"/>
          <w:b/>
          <w:bCs/>
        </w:rPr>
        <w:t>'Shailendra'</w:t>
      </w:r>
      <w:r>
        <w:rPr>
          <w:rStyle w:val="pun3"/>
          <w:b/>
          <w:bCs/>
        </w:rPr>
        <w:t>,</w:t>
      </w:r>
      <w:r>
        <w:rPr>
          <w:rStyle w:val="str3"/>
          <w:b/>
          <w:bCs/>
        </w:rPr>
        <w:t>'Noida'</w:t>
      </w: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GO</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r>
        <w:rPr>
          <w:rStyle w:val="pln3"/>
          <w:b/>
          <w:bCs/>
        </w:rPr>
        <w:t>LocalTemp</w:t>
      </w:r>
    </w:p>
    <w:p w:rsidR="00201C54" w:rsidRDefault="00201C54" w:rsidP="00201C54">
      <w:pPr>
        <w:spacing w:beforeAutospacing="1" w:afterAutospacing="1" w:line="360" w:lineRule="atLeast"/>
        <w:ind w:left="30"/>
        <w:jc w:val="both"/>
        <w:textAlignment w:val="top"/>
        <w:rPr>
          <w:rFonts w:ascii="Arial" w:hAnsi="Arial" w:cs="Arial"/>
          <w:b/>
          <w:bCs/>
          <w:color w:val="161616"/>
          <w:sz w:val="20"/>
          <w:szCs w:val="20"/>
        </w:rPr>
      </w:pPr>
      <w:r>
        <w:rPr>
          <w:rFonts w:ascii="Arial" w:hAnsi="Arial" w:cs="Arial"/>
          <w:b/>
          <w:bCs/>
          <w:noProof/>
          <w:color w:val="161616"/>
          <w:sz w:val="20"/>
          <w:szCs w:val="20"/>
        </w:rPr>
        <w:lastRenderedPageBreak/>
        <w:drawing>
          <wp:inline distT="0" distB="0" distL="0" distR="0">
            <wp:extent cx="2019935" cy="656590"/>
            <wp:effectExtent l="0" t="0" r="0" b="0"/>
            <wp:docPr id="54" name="Picture 54" descr="http://www.dotnet-tricks.com/Content/images/sqlserver/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otnet-tricks.com/Content/images/sqlserver/cte.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19935" cy="656590"/>
                    </a:xfrm>
                    <a:prstGeom prst="rect">
                      <a:avLst/>
                    </a:prstGeom>
                    <a:noFill/>
                    <a:ln>
                      <a:noFill/>
                    </a:ln>
                  </pic:spPr>
                </pic:pic>
              </a:graphicData>
            </a:graphic>
          </wp:inline>
        </w:drawing>
      </w:r>
    </w:p>
    <w:p w:rsidR="00201C54" w:rsidRDefault="00201C54" w:rsidP="00201C54">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The scope of Local temp table exist to the current session of current user means to the current query window. If you will close the current query window or open a new query window and will try to find above created temp table, it will give you the error.</w:t>
      </w:r>
    </w:p>
    <w:p w:rsidR="00201C54" w:rsidRDefault="00201C54" w:rsidP="00241430">
      <w:pPr>
        <w:numPr>
          <w:ilvl w:val="0"/>
          <w:numId w:val="32"/>
        </w:numPr>
        <w:spacing w:line="360" w:lineRule="atLeast"/>
        <w:ind w:left="30" w:firstLine="0"/>
        <w:jc w:val="both"/>
        <w:textAlignment w:val="top"/>
        <w:outlineLvl w:val="3"/>
        <w:rPr>
          <w:rFonts w:ascii="Arial" w:hAnsi="Arial" w:cs="Arial"/>
          <w:b/>
          <w:bCs/>
          <w:color w:val="363636"/>
        </w:rPr>
      </w:pPr>
      <w:r>
        <w:rPr>
          <w:rFonts w:ascii="Arial" w:hAnsi="Arial" w:cs="Arial"/>
          <w:b/>
          <w:bCs/>
          <w:color w:val="363636"/>
        </w:rPr>
        <w:t>Global Temp Table</w:t>
      </w:r>
    </w:p>
    <w:p w:rsidR="00201C54" w:rsidRDefault="00201C54" w:rsidP="00201C54">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w:t>
      </w:r>
      <w:r w:rsidR="0073371A">
        <w:rPr>
          <w:rFonts w:ascii="Arial" w:hAnsi="Arial" w:cs="Arial"/>
          <w:color w:val="161616"/>
          <w:sz w:val="20"/>
          <w:szCs w:val="20"/>
        </w:rPr>
        <w:t>t</w:t>
      </w:r>
      <w:r>
        <w:rPr>
          <w:rFonts w:ascii="Arial" w:hAnsi="Arial" w:cs="Arial"/>
          <w:color w:val="161616"/>
          <w:sz w:val="20"/>
          <w:szCs w:val="20"/>
        </w:rPr>
        <w:t>ed with double hash ("##") sign.</w:t>
      </w:r>
    </w:p>
    <w:p w:rsidR="00C232B0" w:rsidRDefault="00C232B0" w:rsidP="00201C54">
      <w:pPr>
        <w:spacing w:line="360" w:lineRule="atLeast"/>
        <w:ind w:left="30"/>
        <w:jc w:val="both"/>
        <w:textAlignment w:val="top"/>
        <w:rPr>
          <w:rFonts w:ascii="Arial" w:hAnsi="Arial" w:cs="Arial"/>
          <w:color w:val="161616"/>
          <w:sz w:val="20"/>
          <w:szCs w:val="20"/>
        </w:rPr>
      </w:pP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kwd3"/>
          <w:b/>
          <w:bCs/>
        </w:rPr>
        <w:t>CREATE</w:t>
      </w:r>
      <w:r>
        <w:rPr>
          <w:rStyle w:val="pln3"/>
          <w:b/>
          <w:bCs/>
        </w:rPr>
        <w:t xml:space="preserve"> </w:t>
      </w:r>
      <w:r>
        <w:rPr>
          <w:rStyle w:val="kwd3"/>
          <w:b/>
          <w:bCs/>
        </w:rPr>
        <w:t>TABLE</w:t>
      </w:r>
      <w:r>
        <w:rPr>
          <w:rStyle w:val="pln3"/>
          <w:b/>
          <w:bCs/>
        </w:rPr>
        <w:t xml:space="preserve"> </w:t>
      </w:r>
      <w:r>
        <w:rPr>
          <w:rStyle w:val="pun3"/>
          <w:b/>
          <w:bCs/>
        </w:rPr>
        <w:t>##</w:t>
      </w:r>
      <w:r>
        <w:rPr>
          <w:rStyle w:val="pln3"/>
          <w:b/>
          <w:bCs/>
        </w:rPr>
        <w:t>GlobalTemp</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 xml:space="preserve"> UserID int</w:t>
      </w: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 xml:space="preserve"> Name varchar</w:t>
      </w:r>
      <w:r>
        <w:rPr>
          <w:rStyle w:val="pun3"/>
          <w:b/>
          <w:bCs/>
        </w:rPr>
        <w:t>(</w:t>
      </w:r>
      <w:r>
        <w:rPr>
          <w:rStyle w:val="lit3"/>
          <w:b/>
          <w:bCs/>
        </w:rPr>
        <w:t>50</w:t>
      </w:r>
      <w:r>
        <w:rPr>
          <w:rStyle w:val="pun3"/>
          <w:b/>
          <w:bCs/>
        </w:rPr>
        <w:t>),</w:t>
      </w:r>
      <w:r>
        <w:rPr>
          <w:rStyle w:val="pln3"/>
          <w:b/>
          <w:bCs/>
        </w:rPr>
        <w:t xml:space="preserve"> </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 xml:space="preserve"> Address varchar</w:t>
      </w:r>
      <w:r>
        <w:rPr>
          <w:rStyle w:val="pun3"/>
          <w:b/>
          <w:bCs/>
        </w:rPr>
        <w:t>(</w:t>
      </w:r>
      <w:r>
        <w:rPr>
          <w:rStyle w:val="lit3"/>
          <w:b/>
          <w:bCs/>
        </w:rPr>
        <w:t>150</w:t>
      </w: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GO</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kwd3"/>
          <w:b/>
          <w:bCs/>
        </w:rPr>
        <w:t>insert</w:t>
      </w:r>
      <w:r>
        <w:rPr>
          <w:rStyle w:val="pln3"/>
          <w:b/>
          <w:bCs/>
        </w:rPr>
        <w:t xml:space="preserve"> </w:t>
      </w:r>
      <w:r>
        <w:rPr>
          <w:rStyle w:val="kwd3"/>
          <w:b/>
          <w:bCs/>
        </w:rPr>
        <w:t>into</w:t>
      </w:r>
      <w:r>
        <w:rPr>
          <w:rStyle w:val="pln3"/>
          <w:b/>
          <w:bCs/>
        </w:rPr>
        <w:t xml:space="preserve"> </w:t>
      </w:r>
      <w:r>
        <w:rPr>
          <w:rStyle w:val="pun3"/>
          <w:b/>
          <w:bCs/>
        </w:rPr>
        <w:t>##</w:t>
      </w:r>
      <w:r>
        <w:rPr>
          <w:rStyle w:val="pln3"/>
          <w:b/>
          <w:bCs/>
        </w:rPr>
        <w:t xml:space="preserve">GlobalTemp </w:t>
      </w:r>
      <w:r>
        <w:rPr>
          <w:rStyle w:val="kwd3"/>
          <w:b/>
          <w:bCs/>
        </w:rPr>
        <w:t>values</w:t>
      </w:r>
      <w:r>
        <w:rPr>
          <w:rStyle w:val="pln3"/>
          <w:b/>
          <w:bCs/>
        </w:rPr>
        <w:t xml:space="preserve"> </w:t>
      </w:r>
      <w:r>
        <w:rPr>
          <w:rStyle w:val="pun3"/>
          <w:b/>
          <w:bCs/>
        </w:rPr>
        <w:t>(</w:t>
      </w:r>
      <w:r>
        <w:rPr>
          <w:rStyle w:val="pln3"/>
          <w:b/>
          <w:bCs/>
        </w:rPr>
        <w:t xml:space="preserve"> </w:t>
      </w:r>
      <w:r>
        <w:rPr>
          <w:rStyle w:val="lit3"/>
          <w:b/>
          <w:bCs/>
        </w:rPr>
        <w:t>1</w:t>
      </w:r>
      <w:r>
        <w:rPr>
          <w:rStyle w:val="pun3"/>
          <w:b/>
          <w:bCs/>
        </w:rPr>
        <w:t>,</w:t>
      </w:r>
      <w:r>
        <w:rPr>
          <w:rStyle w:val="pln3"/>
          <w:b/>
          <w:bCs/>
        </w:rPr>
        <w:t xml:space="preserve"> </w:t>
      </w:r>
      <w:r>
        <w:rPr>
          <w:rStyle w:val="str3"/>
          <w:b/>
          <w:bCs/>
        </w:rPr>
        <w:t>'Shailendra'</w:t>
      </w:r>
      <w:r>
        <w:rPr>
          <w:rStyle w:val="pun3"/>
          <w:b/>
          <w:bCs/>
        </w:rPr>
        <w:t>,</w:t>
      </w:r>
      <w:r>
        <w:rPr>
          <w:rStyle w:val="str3"/>
          <w:b/>
          <w:bCs/>
        </w:rPr>
        <w:t>'Noida'</w:t>
      </w:r>
      <w:r>
        <w:rPr>
          <w:rStyle w:val="pun3"/>
          <w:b/>
          <w:bCs/>
        </w:rPr>
        <w:t>);</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GO</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r>
        <w:rPr>
          <w:rStyle w:val="pln3"/>
          <w:b/>
          <w:bCs/>
        </w:rPr>
        <w:t>GlobalTemp</w:t>
      </w:r>
    </w:p>
    <w:p w:rsidR="00201C54" w:rsidRDefault="00201C54" w:rsidP="00241430">
      <w:pPr>
        <w:pStyle w:val="HTMLPreformatted"/>
        <w:numPr>
          <w:ilvl w:val="1"/>
          <w:numId w:val="32"/>
        </w:numPr>
        <w:pBdr>
          <w:left w:val="single" w:sz="12" w:space="0" w:color="E23D5E"/>
        </w:pBdr>
        <w:shd w:val="clear" w:color="auto" w:fill="F3F3F3"/>
        <w:tabs>
          <w:tab w:val="clear" w:pos="1440"/>
        </w:tabs>
        <w:spacing w:line="360" w:lineRule="atLeast"/>
        <w:ind w:left="750"/>
        <w:jc w:val="both"/>
        <w:textAlignment w:val="top"/>
        <w:rPr>
          <w:b/>
          <w:bCs/>
          <w:color w:val="9D9D9D"/>
        </w:rPr>
      </w:pPr>
      <w:r>
        <w:rPr>
          <w:rStyle w:val="pln3"/>
          <w:b/>
          <w:bCs/>
        </w:rPr>
        <w:t xml:space="preserve"> </w:t>
      </w:r>
    </w:p>
    <w:p w:rsidR="00201C54" w:rsidRDefault="00201C54" w:rsidP="00201C54">
      <w:pPr>
        <w:spacing w:beforeAutospacing="1" w:afterAutospacing="1" w:line="360" w:lineRule="atLeast"/>
        <w:ind w:left="30"/>
        <w:jc w:val="both"/>
        <w:textAlignment w:val="top"/>
        <w:rPr>
          <w:rFonts w:ascii="Arial" w:hAnsi="Arial" w:cs="Arial"/>
          <w:b/>
          <w:bCs/>
          <w:color w:val="161616"/>
          <w:sz w:val="20"/>
          <w:szCs w:val="20"/>
        </w:rPr>
      </w:pPr>
      <w:r>
        <w:rPr>
          <w:rFonts w:ascii="Arial" w:hAnsi="Arial" w:cs="Arial"/>
          <w:b/>
          <w:bCs/>
          <w:noProof/>
          <w:color w:val="161616"/>
          <w:sz w:val="20"/>
          <w:szCs w:val="20"/>
        </w:rPr>
        <w:drawing>
          <wp:inline distT="0" distB="0" distL="0" distR="0">
            <wp:extent cx="2019935" cy="656590"/>
            <wp:effectExtent l="0" t="0" r="0" b="0"/>
            <wp:docPr id="53" name="Picture 53" descr="http://www.dotnet-tricks.com/Content/images/sqlserver/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otnet-tricks.com/Content/images/sqlserver/cte.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19935" cy="656590"/>
                    </a:xfrm>
                    <a:prstGeom prst="rect">
                      <a:avLst/>
                    </a:prstGeom>
                    <a:noFill/>
                    <a:ln>
                      <a:noFill/>
                    </a:ln>
                  </pic:spPr>
                </pic:pic>
              </a:graphicData>
            </a:graphic>
          </wp:inline>
        </w:drawing>
      </w:r>
    </w:p>
    <w:p w:rsidR="00201C54" w:rsidRDefault="00201C54" w:rsidP="00201C54">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Global temporary tables are visible to all SQL Server connections while Local temporary tables are visible to only current SQL Server connection.</w:t>
      </w:r>
    </w:p>
    <w:p w:rsidR="00201C54" w:rsidRDefault="00201C54" w:rsidP="00201C54">
      <w:pPr>
        <w:pStyle w:val="Heading2"/>
        <w:spacing w:line="360" w:lineRule="atLeast"/>
        <w:jc w:val="both"/>
        <w:textAlignment w:val="top"/>
        <w:rPr>
          <w:rFonts w:ascii="Arial" w:hAnsi="Arial" w:cs="Arial"/>
          <w:color w:val="161616"/>
          <w:sz w:val="36"/>
          <w:szCs w:val="36"/>
        </w:rPr>
      </w:pPr>
      <w:r>
        <w:rPr>
          <w:rFonts w:ascii="Arial" w:hAnsi="Arial" w:cs="Arial"/>
          <w:color w:val="161616"/>
        </w:rPr>
        <w:t>Table Variable</w:t>
      </w:r>
    </w:p>
    <w:p w:rsidR="00201C54" w:rsidRDefault="00201C54" w:rsidP="00201C54">
      <w:pPr>
        <w:pStyle w:val="NormalWeb"/>
        <w:spacing w:line="360" w:lineRule="atLeast"/>
        <w:jc w:val="both"/>
        <w:textAlignment w:val="top"/>
        <w:rPr>
          <w:rFonts w:ascii="Arial" w:hAnsi="Arial" w:cs="Arial"/>
          <w:color w:val="161616"/>
          <w:sz w:val="20"/>
          <w:szCs w:val="20"/>
        </w:rPr>
      </w:pPr>
      <w:r>
        <w:rPr>
          <w:rFonts w:ascii="Arial" w:hAnsi="Arial" w:cs="Arial"/>
          <w:color w:val="161616"/>
          <w:sz w:val="20"/>
          <w:szCs w:val="20"/>
        </w:rPr>
        <w:t>This acts like a variable and exists for a particular batch of query execution. It gets dropped once it comes out of batch. This is also created in the Tempdb database but not the memory. This also allows you to create primary key, identity at the time of Table variable declaration but not non-clustered index.</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lastRenderedPageBreak/>
        <w:t xml:space="preserve"> GO</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DECLARE</w:t>
      </w:r>
      <w:r>
        <w:rPr>
          <w:rStyle w:val="pln3"/>
          <w:b/>
          <w:bCs/>
        </w:rPr>
        <w:t xml:space="preserve"> </w:t>
      </w:r>
      <w:r>
        <w:rPr>
          <w:rStyle w:val="pun3"/>
          <w:b/>
          <w:bCs/>
        </w:rPr>
        <w:t>@</w:t>
      </w:r>
      <w:r>
        <w:rPr>
          <w:rStyle w:val="pln3"/>
          <w:b/>
          <w:bCs/>
        </w:rPr>
        <w:t xml:space="preserve">TProduct </w:t>
      </w:r>
      <w:r>
        <w:rPr>
          <w:rStyle w:val="kwd3"/>
          <w:b/>
          <w:bCs/>
        </w:rPr>
        <w:t>TABLE</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pun3"/>
          <w:b/>
          <w:bCs/>
        </w:rPr>
        <w:t>(</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SNo INT </w:t>
      </w:r>
      <w:r>
        <w:rPr>
          <w:rStyle w:val="kwd3"/>
          <w:b/>
          <w:bCs/>
        </w:rPr>
        <w:t>IDENTITY</w:t>
      </w:r>
      <w:r>
        <w:rPr>
          <w:rStyle w:val="pun3"/>
          <w:b/>
          <w:bCs/>
        </w:rPr>
        <w:t>(</w:t>
      </w:r>
      <w:r>
        <w:rPr>
          <w:rStyle w:val="lit3"/>
          <w:b/>
          <w:bCs/>
        </w:rPr>
        <w:t>1</w:t>
      </w:r>
      <w:r>
        <w:rPr>
          <w:rStyle w:val="pun3"/>
          <w:b/>
          <w:bCs/>
        </w:rPr>
        <w:t>,</w:t>
      </w:r>
      <w:r>
        <w:rPr>
          <w:rStyle w:val="lit3"/>
          <w:b/>
          <w:bCs/>
        </w:rPr>
        <w:t>1</w:t>
      </w:r>
      <w:r>
        <w:rPr>
          <w:rStyle w:val="pun3"/>
          <w:b/>
          <w:bCs/>
        </w:rPr>
        <w:t>),</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ProductID INT</w:t>
      </w:r>
      <w:r>
        <w:rPr>
          <w:rStyle w:val="pun3"/>
          <w:b/>
          <w:bCs/>
        </w:rPr>
        <w:t>,</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Qty INT</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pun3"/>
          <w:b/>
          <w:bCs/>
        </w:rPr>
        <w:t>)</w:t>
      </w:r>
      <w:r>
        <w:rPr>
          <w:rStyle w:val="pln3"/>
          <w:b/>
          <w:bCs/>
        </w:rPr>
        <w:t xml:space="preserve"> </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com3"/>
          <w:b/>
          <w:bCs/>
        </w:rPr>
        <w:t xml:space="preserve">--Insert data to Table variable @Product </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INSERT</w:t>
      </w:r>
      <w:r>
        <w:rPr>
          <w:rStyle w:val="pln3"/>
          <w:b/>
          <w:bCs/>
        </w:rPr>
        <w:t xml:space="preserve"> </w:t>
      </w:r>
      <w:r>
        <w:rPr>
          <w:rStyle w:val="kwd3"/>
          <w:b/>
          <w:bCs/>
        </w:rPr>
        <w:t>INTO</w:t>
      </w:r>
      <w:r>
        <w:rPr>
          <w:rStyle w:val="pln3"/>
          <w:b/>
          <w:bCs/>
        </w:rPr>
        <w:t xml:space="preserve"> </w:t>
      </w:r>
      <w:r>
        <w:rPr>
          <w:rStyle w:val="pun3"/>
          <w:b/>
          <w:bCs/>
        </w:rPr>
        <w:t>@</w:t>
      </w:r>
      <w:r>
        <w:rPr>
          <w:rStyle w:val="pln3"/>
          <w:b/>
          <w:bCs/>
        </w:rPr>
        <w:t>TProduct</w:t>
      </w:r>
      <w:r>
        <w:rPr>
          <w:rStyle w:val="pun3"/>
          <w:b/>
          <w:bCs/>
        </w:rPr>
        <w:t>(</w:t>
      </w:r>
      <w:r>
        <w:rPr>
          <w:rStyle w:val="pln3"/>
          <w:b/>
          <w:bCs/>
        </w:rPr>
        <w:t>ProductID</w:t>
      </w:r>
      <w:r>
        <w:rPr>
          <w:rStyle w:val="pun3"/>
          <w:b/>
          <w:bCs/>
        </w:rPr>
        <w:t>,</w:t>
      </w:r>
      <w:r>
        <w:rPr>
          <w:rStyle w:val="pln3"/>
          <w:b/>
          <w:bCs/>
        </w:rPr>
        <w:t>Qty</w:t>
      </w:r>
      <w:r>
        <w:rPr>
          <w:rStyle w:val="pun3"/>
          <w:b/>
          <w:bCs/>
        </w:rPr>
        <w:t>)</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w:t>
      </w:r>
      <w:r>
        <w:rPr>
          <w:rStyle w:val="kwd3"/>
          <w:b/>
          <w:bCs/>
        </w:rPr>
        <w:t>DISTINCT</w:t>
      </w:r>
      <w:r>
        <w:rPr>
          <w:rStyle w:val="pln3"/>
          <w:b/>
          <w:bCs/>
        </w:rPr>
        <w:t xml:space="preserve"> ProductID</w:t>
      </w:r>
      <w:r>
        <w:rPr>
          <w:rStyle w:val="pun3"/>
          <w:b/>
          <w:bCs/>
        </w:rPr>
        <w:t>,</w:t>
      </w:r>
      <w:r>
        <w:rPr>
          <w:rStyle w:val="pln3"/>
          <w:b/>
          <w:bCs/>
        </w:rPr>
        <w:t xml:space="preserve"> Qty </w:t>
      </w:r>
      <w:r>
        <w:rPr>
          <w:rStyle w:val="kwd3"/>
          <w:b/>
          <w:bCs/>
        </w:rPr>
        <w:t>FROM</w:t>
      </w:r>
      <w:r>
        <w:rPr>
          <w:rStyle w:val="pln3"/>
          <w:b/>
          <w:bCs/>
        </w:rPr>
        <w:t xml:space="preserve"> ProductsSales </w:t>
      </w:r>
      <w:r>
        <w:rPr>
          <w:rStyle w:val="kwd3"/>
          <w:b/>
          <w:bCs/>
        </w:rPr>
        <w:t>ORDER</w:t>
      </w:r>
      <w:r>
        <w:rPr>
          <w:rStyle w:val="pln3"/>
          <w:b/>
          <w:bCs/>
        </w:rPr>
        <w:t xml:space="preserve"> </w:t>
      </w:r>
      <w:r>
        <w:rPr>
          <w:rStyle w:val="kwd3"/>
          <w:b/>
          <w:bCs/>
        </w:rPr>
        <w:t>BY</w:t>
      </w:r>
      <w:r>
        <w:rPr>
          <w:rStyle w:val="pln3"/>
          <w:b/>
          <w:bCs/>
        </w:rPr>
        <w:t xml:space="preserve"> ProductID </w:t>
      </w:r>
      <w:r>
        <w:rPr>
          <w:rStyle w:val="kwd3"/>
          <w:b/>
          <w:bCs/>
        </w:rPr>
        <w:t>ASC</w:t>
      </w:r>
      <w:r>
        <w:rPr>
          <w:rStyle w:val="pln3"/>
          <w:b/>
          <w:bCs/>
        </w:rPr>
        <w:t xml:space="preserve"> </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com3"/>
          <w:b/>
          <w:bCs/>
        </w:rPr>
        <w:t>--Select data</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r>
        <w:rPr>
          <w:rStyle w:val="pln3"/>
          <w:b/>
          <w:bCs/>
        </w:rPr>
        <w:t>TProduct</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com3"/>
          <w:b/>
          <w:bCs/>
        </w:rPr>
        <w:t>--Next batch</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GO</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r>
        <w:rPr>
          <w:rStyle w:val="pln3"/>
          <w:b/>
          <w:bCs/>
        </w:rPr>
        <w:t xml:space="preserve">TProduct </w:t>
      </w:r>
      <w:r>
        <w:rPr>
          <w:rStyle w:val="com3"/>
          <w:b/>
          <w:bCs/>
        </w:rPr>
        <w:t>--gives error in next batch</w:t>
      </w:r>
    </w:p>
    <w:p w:rsidR="00201C54" w:rsidRDefault="00201C54" w:rsidP="00241430">
      <w:pPr>
        <w:pStyle w:val="HTMLPreformatted"/>
        <w:numPr>
          <w:ilvl w:val="0"/>
          <w:numId w:val="3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p>
    <w:p w:rsidR="00201C54" w:rsidRDefault="00201C54" w:rsidP="00201C54">
      <w:pPr>
        <w:pStyle w:val="Heading4"/>
        <w:spacing w:line="360" w:lineRule="atLeast"/>
        <w:jc w:val="both"/>
        <w:textAlignment w:val="top"/>
        <w:rPr>
          <w:rFonts w:cs="Arial"/>
          <w:color w:val="E64A00"/>
        </w:rPr>
      </w:pPr>
      <w:r>
        <w:rPr>
          <w:rFonts w:cs="Arial"/>
        </w:rPr>
        <w:t>Note</w:t>
      </w:r>
    </w:p>
    <w:p w:rsidR="00201C54" w:rsidRPr="00C939E9" w:rsidRDefault="00201C54" w:rsidP="00241430">
      <w:pPr>
        <w:numPr>
          <w:ilvl w:val="0"/>
          <w:numId w:val="34"/>
        </w:numPr>
        <w:pBdr>
          <w:left w:val="single" w:sz="12" w:space="19" w:color="E64A00"/>
        </w:pBdr>
        <w:shd w:val="clear" w:color="auto" w:fill="F3F3F3"/>
        <w:spacing w:line="360" w:lineRule="atLeast"/>
        <w:ind w:left="30"/>
        <w:jc w:val="both"/>
        <w:textAlignment w:val="top"/>
        <w:rPr>
          <w:rFonts w:ascii="Arial" w:hAnsi="Arial" w:cs="Arial"/>
          <w:b/>
          <w:color w:val="FF0000"/>
        </w:rPr>
      </w:pPr>
      <w:r w:rsidRPr="00C939E9">
        <w:rPr>
          <w:rFonts w:ascii="Arial" w:hAnsi="Arial" w:cs="Arial"/>
          <w:color w:val="161616"/>
        </w:rPr>
        <w:t xml:space="preserve">Temp Tables are physically </w:t>
      </w:r>
      <w:r w:rsidRPr="00C939E9">
        <w:rPr>
          <w:rFonts w:ascii="Arial" w:hAnsi="Arial" w:cs="Arial"/>
          <w:b/>
          <w:color w:val="FF0000"/>
        </w:rPr>
        <w:t>created in the Tempdb database</w:t>
      </w:r>
      <w:r w:rsidRPr="00C939E9">
        <w:rPr>
          <w:rFonts w:ascii="Arial" w:hAnsi="Arial" w:cs="Arial"/>
          <w:color w:val="161616"/>
        </w:rPr>
        <w:t xml:space="preserve">. These tables act as the normal table </w:t>
      </w:r>
      <w:r w:rsidRPr="00C939E9">
        <w:rPr>
          <w:rFonts w:ascii="Arial" w:hAnsi="Arial" w:cs="Arial"/>
          <w:b/>
          <w:color w:val="FF0000"/>
        </w:rPr>
        <w:t>and also can have constraints, index like normal tables.</w:t>
      </w:r>
    </w:p>
    <w:p w:rsidR="00201C54" w:rsidRDefault="00201C54" w:rsidP="00241430">
      <w:pPr>
        <w:numPr>
          <w:ilvl w:val="0"/>
          <w:numId w:val="34"/>
        </w:numPr>
        <w:pBdr>
          <w:left w:val="single" w:sz="12" w:space="19" w:color="E64A00"/>
        </w:pBdr>
        <w:shd w:val="clear" w:color="auto" w:fill="F3F3F3"/>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 xml:space="preserve">CTE is a named temporary result set which is used to manipulate the complex sub-queries data. This exists for the scope of statement. </w:t>
      </w:r>
      <w:r w:rsidRPr="0013711F">
        <w:rPr>
          <w:rFonts w:ascii="Arial" w:hAnsi="Arial" w:cs="Arial"/>
          <w:b/>
          <w:color w:val="FF0000"/>
        </w:rPr>
        <w:t>This is created in memory rather than Tempdb database</w:t>
      </w:r>
      <w:r>
        <w:rPr>
          <w:rFonts w:ascii="Arial" w:hAnsi="Arial" w:cs="Arial"/>
          <w:color w:val="161616"/>
          <w:sz w:val="20"/>
          <w:szCs w:val="20"/>
        </w:rPr>
        <w:t>. You cannot create any index on CTE.</w:t>
      </w:r>
    </w:p>
    <w:p w:rsidR="00201C54" w:rsidRDefault="00201C54" w:rsidP="00241430">
      <w:pPr>
        <w:numPr>
          <w:ilvl w:val="0"/>
          <w:numId w:val="34"/>
        </w:numPr>
        <w:pBdr>
          <w:left w:val="single" w:sz="12" w:space="19" w:color="E64A00"/>
        </w:pBdr>
        <w:shd w:val="clear" w:color="auto" w:fill="F3F3F3"/>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Table Variable acts like a variable and exists for a particular batch of query execution. It gets dropped once it comes out of batch. This is also created in the Tempdb database but not the memory.</w:t>
      </w:r>
    </w:p>
    <w:p w:rsidR="00201C54" w:rsidRDefault="00201C54" w:rsidP="00201C54">
      <w:pPr>
        <w:pStyle w:val="Heading6"/>
        <w:spacing w:line="360" w:lineRule="atLeast"/>
        <w:jc w:val="both"/>
        <w:textAlignment w:val="top"/>
        <w:rPr>
          <w:rFonts w:cs="Arial"/>
        </w:rPr>
      </w:pPr>
    </w:p>
    <w:p w:rsidR="00201C54" w:rsidRDefault="00201C54" w:rsidP="00201C54">
      <w:pPr>
        <w:pStyle w:val="Heading6"/>
        <w:spacing w:line="360" w:lineRule="atLeast"/>
        <w:jc w:val="both"/>
        <w:textAlignment w:val="top"/>
        <w:rPr>
          <w:rFonts w:ascii="Georgia" w:hAnsi="Georgia" w:cs="Arial"/>
          <w:color w:val="3CA3D2"/>
          <w:sz w:val="32"/>
          <w:szCs w:val="32"/>
        </w:rPr>
      </w:pPr>
      <w:r>
        <w:rPr>
          <w:rFonts w:cs="Arial"/>
        </w:rPr>
        <w:t>Recommended Articles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1. </w:t>
      </w:r>
      <w:hyperlink r:id="rId110" w:tgtFrame="_blank" w:history="1">
        <w:r>
          <w:rPr>
            <w:rStyle w:val="Hyperlink"/>
            <w:rFonts w:ascii="Arial" w:eastAsiaTheme="majorEastAsia" w:hAnsi="Arial" w:cs="Arial"/>
            <w:color w:val="3171B0"/>
            <w:sz w:val="20"/>
            <w:szCs w:val="20"/>
          </w:rPr>
          <w:t>Difference between Primary Key and Unique Key</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2. </w:t>
      </w:r>
      <w:hyperlink r:id="rId111" w:tgtFrame="_blank" w:history="1">
        <w:r>
          <w:rPr>
            <w:rStyle w:val="Hyperlink"/>
            <w:rFonts w:ascii="Arial" w:eastAsiaTheme="majorEastAsia" w:hAnsi="Arial" w:cs="Arial"/>
            <w:color w:val="3171B0"/>
            <w:sz w:val="20"/>
            <w:szCs w:val="20"/>
          </w:rPr>
          <w:t>Difference between Primary Key and Foreign Key</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3. </w:t>
      </w:r>
      <w:hyperlink r:id="rId112" w:tgtFrame="_blank" w:history="1">
        <w:r>
          <w:rPr>
            <w:rStyle w:val="Hyperlink"/>
            <w:rFonts w:ascii="Arial" w:eastAsiaTheme="majorEastAsia" w:hAnsi="Arial" w:cs="Arial"/>
            <w:color w:val="3171B0"/>
            <w:sz w:val="20"/>
            <w:szCs w:val="20"/>
          </w:rPr>
          <w:t>Drop all tables, stored procedure, views and triggers</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4. </w:t>
      </w:r>
      <w:hyperlink r:id="rId113" w:tgtFrame="_blank" w:history="1">
        <w:r>
          <w:rPr>
            <w:rStyle w:val="Hyperlink"/>
            <w:rFonts w:ascii="Arial" w:eastAsiaTheme="majorEastAsia" w:hAnsi="Arial" w:cs="Arial"/>
            <w:color w:val="3171B0"/>
            <w:sz w:val="20"/>
            <w:szCs w:val="20"/>
          </w:rPr>
          <w:t>Swap the values of two columns in SQL Server</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5. </w:t>
      </w:r>
      <w:hyperlink r:id="rId114" w:tgtFrame="_blank" w:history="1">
        <w:r>
          <w:rPr>
            <w:rStyle w:val="Hyperlink"/>
            <w:rFonts w:ascii="Arial" w:eastAsiaTheme="majorEastAsia" w:hAnsi="Arial" w:cs="Arial"/>
            <w:color w:val="3171B0"/>
            <w:sz w:val="20"/>
            <w:szCs w:val="20"/>
          </w:rPr>
          <w:t xml:space="preserve">Clear List of Recent SQL Server Connection From SQL Server Management Studio </w:t>
        </w:r>
      </w:hyperlink>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6. </w:t>
      </w:r>
      <w:hyperlink r:id="rId115" w:tgtFrame="_blank" w:history="1">
        <w:r>
          <w:rPr>
            <w:rStyle w:val="Hyperlink"/>
            <w:rFonts w:ascii="Arial" w:eastAsiaTheme="majorEastAsia" w:hAnsi="Arial" w:cs="Arial"/>
            <w:color w:val="3171B0"/>
            <w:sz w:val="20"/>
            <w:szCs w:val="20"/>
          </w:rPr>
          <w:t>SQL Server Naming Conventions and Standards</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lastRenderedPageBreak/>
        <w:t>7. </w:t>
      </w:r>
      <w:hyperlink r:id="rId116" w:tgtFrame="_blank" w:history="1">
        <w:r>
          <w:rPr>
            <w:rStyle w:val="Hyperlink"/>
            <w:rFonts w:ascii="Arial" w:eastAsiaTheme="majorEastAsia" w:hAnsi="Arial" w:cs="Arial"/>
            <w:color w:val="3171B0"/>
            <w:sz w:val="20"/>
            <w:szCs w:val="20"/>
          </w:rPr>
          <w:t>How to insert values to identity column in SQL Server</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8. </w:t>
      </w:r>
      <w:hyperlink r:id="rId117" w:tgtFrame="_blank" w:history="1">
        <w:r>
          <w:rPr>
            <w:rStyle w:val="Hyperlink"/>
            <w:rFonts w:ascii="Arial" w:eastAsiaTheme="majorEastAsia" w:hAnsi="Arial" w:cs="Arial"/>
            <w:color w:val="3171B0"/>
            <w:sz w:val="20"/>
            <w:szCs w:val="20"/>
          </w:rPr>
          <w:t>Difference between inner join and equi join and natural join</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9. </w:t>
      </w:r>
      <w:hyperlink r:id="rId118" w:tgtFrame="_blank" w:history="1">
        <w:r>
          <w:rPr>
            <w:rStyle w:val="Hyperlink"/>
            <w:rFonts w:ascii="Arial" w:eastAsiaTheme="majorEastAsia" w:hAnsi="Arial" w:cs="Arial"/>
            <w:color w:val="3171B0"/>
            <w:sz w:val="20"/>
            <w:szCs w:val="20"/>
          </w:rPr>
          <w:t>Understanding Case Expression in SQL Server with Example</w:t>
        </w:r>
      </w:hyperlink>
      <w:r>
        <w:rPr>
          <w:rFonts w:ascii="Arial" w:hAnsi="Arial" w:cs="Arial"/>
          <w:color w:val="3171B0"/>
          <w:sz w:val="20"/>
          <w:szCs w:val="20"/>
        </w:rPr>
        <w:t xml:space="preserve"> </w:t>
      </w:r>
    </w:p>
    <w:p w:rsidR="00201C54" w:rsidRDefault="00201C54" w:rsidP="00201C54">
      <w:pPr>
        <w:spacing w:line="360" w:lineRule="atLeast"/>
        <w:jc w:val="both"/>
        <w:textAlignment w:val="top"/>
        <w:rPr>
          <w:rFonts w:ascii="Arial" w:hAnsi="Arial" w:cs="Arial"/>
          <w:color w:val="3171B0"/>
          <w:sz w:val="20"/>
          <w:szCs w:val="20"/>
        </w:rPr>
      </w:pPr>
      <w:r>
        <w:rPr>
          <w:rFonts w:ascii="Arial" w:hAnsi="Arial" w:cs="Arial"/>
          <w:color w:val="3171B0"/>
          <w:sz w:val="20"/>
          <w:szCs w:val="20"/>
        </w:rPr>
        <w:t>10. </w:t>
      </w:r>
      <w:hyperlink r:id="rId119" w:tgtFrame="_blank" w:history="1">
        <w:r>
          <w:rPr>
            <w:rStyle w:val="Hyperlink"/>
            <w:rFonts w:ascii="Arial" w:eastAsiaTheme="majorEastAsia" w:hAnsi="Arial" w:cs="Arial"/>
            <w:color w:val="3171B0"/>
            <w:sz w:val="20"/>
            <w:szCs w:val="20"/>
          </w:rPr>
          <w:t>Enable Intellisense in SQL Server 2005, 2008</w:t>
        </w:r>
      </w:hyperlink>
      <w:r>
        <w:rPr>
          <w:rFonts w:ascii="Arial" w:hAnsi="Arial" w:cs="Arial"/>
          <w:color w:val="3171B0"/>
          <w:sz w:val="20"/>
          <w:szCs w:val="20"/>
        </w:rPr>
        <w:t xml:space="preserve"> </w:t>
      </w:r>
    </w:p>
    <w:p w:rsidR="00CD7C21" w:rsidRDefault="00CD7C21" w:rsidP="002018D0">
      <w:pPr>
        <w:spacing w:beforeAutospacing="1" w:afterAutospacing="1" w:line="360" w:lineRule="atLeast"/>
        <w:textAlignment w:val="center"/>
        <w:rPr>
          <w:rFonts w:ascii="Arial" w:hAnsi="Arial" w:cs="Arial"/>
          <w:color w:val="161616"/>
          <w:sz w:val="20"/>
          <w:szCs w:val="20"/>
        </w:rPr>
      </w:pPr>
    </w:p>
    <w:p w:rsidR="002018D0" w:rsidRDefault="002018D0" w:rsidP="002018D0">
      <w:pPr>
        <w:spacing w:line="360" w:lineRule="atLeast"/>
        <w:textAlignment w:val="top"/>
        <w:rPr>
          <w:rFonts w:ascii="Arial" w:hAnsi="Arial" w:cs="Arial"/>
          <w:color w:val="161616"/>
          <w:sz w:val="20"/>
          <w:szCs w:val="20"/>
        </w:rPr>
      </w:pPr>
      <w:r>
        <w:rPr>
          <w:rFonts w:ascii="Arial" w:hAnsi="Arial" w:cs="Arial"/>
          <w:color w:val="161616"/>
          <w:sz w:val="20"/>
          <w:szCs w:val="20"/>
        </w:rPr>
        <w:t xml:space="preserve"> </w:t>
      </w:r>
    </w:p>
    <w:p w:rsidR="002018D0" w:rsidRDefault="002018D0" w:rsidP="003E6F76">
      <w:pPr>
        <w:spacing w:before="100" w:beforeAutospacing="1" w:after="100" w:afterAutospacing="1" w:line="360" w:lineRule="atLeast"/>
        <w:textAlignment w:val="top"/>
        <w:rPr>
          <w:rFonts w:ascii="Arial" w:hAnsi="Arial" w:cs="Arial"/>
          <w:color w:val="161616"/>
          <w:sz w:val="20"/>
          <w:szCs w:val="20"/>
        </w:rPr>
      </w:pPr>
      <w:r>
        <w:rPr>
          <w:color w:val="161616"/>
          <w:sz w:val="20"/>
          <w:szCs w:val="20"/>
        </w:rPr>
        <w:t xml:space="preserve">A key is a single or combination of multiple fields in a table. Its is used to fetch or retrieve records/data-rows from data table according to the condition/requirement. Keys are also used to create relationship among different database tables or views. </w:t>
      </w:r>
    </w:p>
    <w:p w:rsidR="002018D0" w:rsidRDefault="002018D0" w:rsidP="002018D0">
      <w:pPr>
        <w:pStyle w:val="Heading2"/>
        <w:spacing w:line="360" w:lineRule="atLeast"/>
        <w:jc w:val="both"/>
        <w:textAlignment w:val="top"/>
        <w:rPr>
          <w:rFonts w:ascii="Arial" w:hAnsi="Arial" w:cs="Arial"/>
          <w:color w:val="161616"/>
          <w:sz w:val="36"/>
          <w:szCs w:val="36"/>
        </w:rPr>
      </w:pPr>
      <w:r>
        <w:rPr>
          <w:rFonts w:ascii="Arial" w:hAnsi="Arial" w:cs="Arial"/>
          <w:color w:val="161616"/>
        </w:rPr>
        <w:t xml:space="preserve">Types of SQL Keys </w:t>
      </w:r>
    </w:p>
    <w:p w:rsidR="002018D0" w:rsidRDefault="002018D0" w:rsidP="002018D0">
      <w:pPr>
        <w:pStyle w:val="NormalWeb"/>
        <w:spacing w:line="360" w:lineRule="atLeast"/>
        <w:jc w:val="both"/>
        <w:textAlignment w:val="top"/>
        <w:rPr>
          <w:rFonts w:ascii="Arial" w:hAnsi="Arial" w:cs="Arial"/>
          <w:color w:val="161616"/>
          <w:sz w:val="20"/>
          <w:szCs w:val="20"/>
        </w:rPr>
      </w:pPr>
      <w:r>
        <w:rPr>
          <w:rFonts w:ascii="Arial" w:hAnsi="Arial" w:cs="Arial"/>
          <w:color w:val="161616"/>
          <w:sz w:val="20"/>
          <w:szCs w:val="20"/>
        </w:rPr>
        <w:t xml:space="preserve">We have following types of keys in SQL which are used to fetch records from tables and to make relationship among tables or views. </w:t>
      </w:r>
    </w:p>
    <w:p w:rsidR="002018D0" w:rsidRDefault="002018D0" w:rsidP="00241430">
      <w:pPr>
        <w:numPr>
          <w:ilvl w:val="0"/>
          <w:numId w:val="35"/>
        </w:numPr>
        <w:spacing w:line="360" w:lineRule="atLeast"/>
        <w:ind w:left="30" w:firstLine="0"/>
        <w:jc w:val="both"/>
        <w:textAlignment w:val="top"/>
        <w:outlineLvl w:val="2"/>
        <w:rPr>
          <w:rFonts w:ascii="Arial" w:hAnsi="Arial" w:cs="Arial"/>
          <w:b/>
          <w:bCs/>
          <w:color w:val="363636"/>
        </w:rPr>
      </w:pPr>
      <w:r>
        <w:rPr>
          <w:rFonts w:ascii="Arial" w:hAnsi="Arial" w:cs="Arial"/>
          <w:b/>
          <w:bCs/>
          <w:color w:val="363636"/>
        </w:rPr>
        <w:t>Super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Super key is a set of one or more than one keys that can be used to identify a record uniquely in a table.</w:t>
      </w:r>
      <w:r>
        <w:rPr>
          <w:rFonts w:ascii="Arial" w:hAnsi="Arial" w:cs="Arial"/>
          <w:b/>
          <w:bCs/>
          <w:color w:val="161616"/>
          <w:sz w:val="20"/>
          <w:szCs w:val="20"/>
        </w:rPr>
        <w:t>Example :</w:t>
      </w:r>
      <w:r>
        <w:rPr>
          <w:rFonts w:ascii="Arial" w:hAnsi="Arial" w:cs="Arial"/>
          <w:color w:val="161616"/>
          <w:sz w:val="20"/>
          <w:szCs w:val="20"/>
        </w:rPr>
        <w:t xml:space="preserve"> Primary key, Unique key, Alternate key are subset of Super Keys.</w:t>
      </w:r>
    </w:p>
    <w:p w:rsidR="002018D0" w:rsidRDefault="002018D0" w:rsidP="00241430">
      <w:pPr>
        <w:numPr>
          <w:ilvl w:val="0"/>
          <w:numId w:val="35"/>
        </w:numPr>
        <w:spacing w:line="360" w:lineRule="atLeast"/>
        <w:ind w:left="30" w:firstLine="0"/>
        <w:jc w:val="both"/>
        <w:textAlignment w:val="top"/>
        <w:outlineLvl w:val="2"/>
        <w:rPr>
          <w:rFonts w:ascii="Arial" w:hAnsi="Arial" w:cs="Arial"/>
          <w:b/>
          <w:bCs/>
          <w:color w:val="363636"/>
        </w:rPr>
      </w:pPr>
      <w:r>
        <w:rPr>
          <w:rFonts w:ascii="Arial" w:hAnsi="Arial" w:cs="Arial"/>
          <w:b/>
          <w:bCs/>
          <w:color w:val="363636"/>
        </w:rPr>
        <w:t>Candidate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A Candidate Key is a set of one or more fields/columns that can identify a record uniquely in a table. There can be multiple Candidate Keys in one table. Each Candidate Key can work as Primary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b/>
          <w:bCs/>
          <w:color w:val="161616"/>
          <w:sz w:val="20"/>
          <w:szCs w:val="20"/>
        </w:rPr>
        <w:t>Example:</w:t>
      </w:r>
      <w:r>
        <w:rPr>
          <w:rFonts w:ascii="Arial" w:hAnsi="Arial" w:cs="Arial"/>
          <w:color w:val="161616"/>
          <w:sz w:val="20"/>
          <w:szCs w:val="20"/>
        </w:rPr>
        <w:t xml:space="preserve"> In below diagram ID, RollNo and EnrollNo are Candidate Keys since all these three fields can be work as Primary Key.</w:t>
      </w:r>
    </w:p>
    <w:p w:rsidR="002018D0" w:rsidRDefault="002018D0" w:rsidP="00241430">
      <w:pPr>
        <w:numPr>
          <w:ilvl w:val="0"/>
          <w:numId w:val="35"/>
        </w:numPr>
        <w:spacing w:line="360" w:lineRule="atLeast"/>
        <w:ind w:left="30" w:firstLine="0"/>
        <w:jc w:val="both"/>
        <w:textAlignment w:val="top"/>
        <w:outlineLvl w:val="2"/>
        <w:rPr>
          <w:rFonts w:ascii="Arial" w:hAnsi="Arial" w:cs="Arial"/>
          <w:b/>
          <w:bCs/>
          <w:color w:val="363636"/>
        </w:rPr>
      </w:pPr>
      <w:r>
        <w:rPr>
          <w:rFonts w:ascii="Arial" w:hAnsi="Arial" w:cs="Arial"/>
          <w:b/>
          <w:bCs/>
          <w:color w:val="363636"/>
        </w:rPr>
        <w:t>Primary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Primary key is a set of one or more fields/columns of a table that uniquely identify a record in database table. It can not accept null, duplicate values. Only one Candidate Key can be Primary Key.</w:t>
      </w:r>
    </w:p>
    <w:p w:rsidR="002018D0" w:rsidRDefault="002018D0" w:rsidP="00241430">
      <w:pPr>
        <w:numPr>
          <w:ilvl w:val="0"/>
          <w:numId w:val="35"/>
        </w:numPr>
        <w:spacing w:line="360" w:lineRule="atLeast"/>
        <w:ind w:left="30" w:firstLine="0"/>
        <w:jc w:val="both"/>
        <w:textAlignment w:val="top"/>
        <w:outlineLvl w:val="2"/>
        <w:rPr>
          <w:rFonts w:ascii="Arial" w:hAnsi="Arial" w:cs="Arial"/>
          <w:b/>
          <w:bCs/>
          <w:color w:val="363636"/>
        </w:rPr>
      </w:pPr>
      <w:r>
        <w:rPr>
          <w:rFonts w:ascii="Arial" w:hAnsi="Arial" w:cs="Arial"/>
          <w:b/>
          <w:bCs/>
          <w:color w:val="363636"/>
        </w:rPr>
        <w:t>Alternate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A Alternate key is a key that can be work as a primary key. Basically it is a candidate key that currently is not primary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b/>
          <w:bCs/>
          <w:color w:val="161616"/>
          <w:sz w:val="20"/>
          <w:szCs w:val="20"/>
        </w:rPr>
        <w:t>Example:</w:t>
      </w:r>
      <w:r>
        <w:rPr>
          <w:rFonts w:ascii="Arial" w:hAnsi="Arial" w:cs="Arial"/>
          <w:color w:val="161616"/>
          <w:sz w:val="20"/>
          <w:szCs w:val="20"/>
        </w:rPr>
        <w:t xml:space="preserve"> In below diagram RollNo and EnrollNo becomes Alternate Keys when we define ID as Primary Key.</w:t>
      </w:r>
    </w:p>
    <w:p w:rsidR="002018D0" w:rsidRDefault="002018D0" w:rsidP="00241430">
      <w:pPr>
        <w:numPr>
          <w:ilvl w:val="0"/>
          <w:numId w:val="35"/>
        </w:numPr>
        <w:spacing w:line="360" w:lineRule="atLeast"/>
        <w:ind w:left="30" w:firstLine="0"/>
        <w:jc w:val="both"/>
        <w:textAlignment w:val="top"/>
        <w:outlineLvl w:val="2"/>
        <w:rPr>
          <w:rFonts w:ascii="Arial" w:hAnsi="Arial" w:cs="Arial"/>
          <w:b/>
          <w:bCs/>
          <w:color w:val="363636"/>
        </w:rPr>
      </w:pPr>
      <w:r>
        <w:rPr>
          <w:rFonts w:ascii="Arial" w:hAnsi="Arial" w:cs="Arial"/>
          <w:b/>
          <w:bCs/>
          <w:color w:val="363636"/>
        </w:rPr>
        <w:t>Composite/Compound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Composite Key is a combination of more than one fields/columns of a table. It can be a Candidate key, Primary key.</w:t>
      </w:r>
    </w:p>
    <w:p w:rsidR="002018D0" w:rsidRDefault="002018D0" w:rsidP="00241430">
      <w:pPr>
        <w:numPr>
          <w:ilvl w:val="0"/>
          <w:numId w:val="35"/>
        </w:numPr>
        <w:spacing w:line="360" w:lineRule="atLeast"/>
        <w:ind w:left="30" w:firstLine="0"/>
        <w:jc w:val="both"/>
        <w:textAlignment w:val="top"/>
        <w:outlineLvl w:val="2"/>
        <w:rPr>
          <w:rFonts w:ascii="Arial" w:hAnsi="Arial" w:cs="Arial"/>
          <w:b/>
          <w:bCs/>
          <w:color w:val="363636"/>
        </w:rPr>
      </w:pPr>
      <w:r>
        <w:rPr>
          <w:rFonts w:ascii="Arial" w:hAnsi="Arial" w:cs="Arial"/>
          <w:b/>
          <w:bCs/>
          <w:color w:val="363636"/>
        </w:rPr>
        <w:lastRenderedPageBreak/>
        <w:t>Unique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 xml:space="preserve">Uniquekey is a set of one or more fields/columns of a table that uniquely identify a record in database table. It is like Primary key but it can accept only one null value and it can not have duplicate values. For more help refer the article </w:t>
      </w:r>
      <w:hyperlink r:id="rId120" w:history="1">
        <w:r>
          <w:rPr>
            <w:rStyle w:val="Hyperlink"/>
            <w:rFonts w:ascii="Arial" w:eastAsiaTheme="majorEastAsia" w:hAnsi="Arial" w:cs="Arial"/>
            <w:color w:val="3171B0"/>
            <w:sz w:val="20"/>
            <w:szCs w:val="20"/>
          </w:rPr>
          <w:t>Difference between primary key and unique key</w:t>
        </w:r>
      </w:hyperlink>
      <w:r>
        <w:rPr>
          <w:rFonts w:ascii="Arial" w:hAnsi="Arial" w:cs="Arial"/>
          <w:color w:val="161616"/>
          <w:sz w:val="20"/>
          <w:szCs w:val="20"/>
        </w:rPr>
        <w:t>.</w:t>
      </w:r>
    </w:p>
    <w:p w:rsidR="002018D0" w:rsidRDefault="002018D0" w:rsidP="00241430">
      <w:pPr>
        <w:numPr>
          <w:ilvl w:val="0"/>
          <w:numId w:val="35"/>
        </w:numPr>
        <w:spacing w:line="360" w:lineRule="atLeast"/>
        <w:ind w:left="30" w:firstLine="0"/>
        <w:jc w:val="both"/>
        <w:textAlignment w:val="top"/>
        <w:outlineLvl w:val="2"/>
        <w:rPr>
          <w:rFonts w:ascii="Arial" w:hAnsi="Arial" w:cs="Arial"/>
          <w:b/>
          <w:bCs/>
          <w:color w:val="363636"/>
        </w:rPr>
      </w:pPr>
      <w:r>
        <w:rPr>
          <w:rFonts w:ascii="Arial" w:hAnsi="Arial" w:cs="Arial"/>
          <w:b/>
          <w:bCs/>
          <w:color w:val="363636"/>
        </w:rPr>
        <w:t>Foreign Key</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 xml:space="preserve">Foreign Key is a field in database table that is Primary key in another table. It can accept multiple null, duplicate values. For more help refer the article </w:t>
      </w:r>
      <w:hyperlink r:id="rId121" w:history="1">
        <w:r>
          <w:rPr>
            <w:rStyle w:val="Hyperlink"/>
            <w:rFonts w:ascii="Arial" w:eastAsiaTheme="majorEastAsia" w:hAnsi="Arial" w:cs="Arial"/>
            <w:color w:val="3171B0"/>
            <w:sz w:val="20"/>
            <w:szCs w:val="20"/>
          </w:rPr>
          <w:t>Difference between primary key and foreign key</w:t>
        </w:r>
      </w:hyperlink>
      <w:r>
        <w:rPr>
          <w:rFonts w:ascii="Arial" w:hAnsi="Arial" w:cs="Arial"/>
          <w:color w:val="161616"/>
          <w:sz w:val="20"/>
          <w:szCs w:val="20"/>
        </w:rPr>
        <w:t>.</w:t>
      </w:r>
    </w:p>
    <w:p w:rsidR="002018D0" w:rsidRDefault="002018D0" w:rsidP="002018D0">
      <w:pPr>
        <w:spacing w:line="360" w:lineRule="atLeast"/>
        <w:ind w:left="30"/>
        <w:jc w:val="both"/>
        <w:textAlignment w:val="top"/>
        <w:rPr>
          <w:rFonts w:ascii="Arial" w:hAnsi="Arial" w:cs="Arial"/>
          <w:color w:val="161616"/>
          <w:sz w:val="20"/>
          <w:szCs w:val="20"/>
        </w:rPr>
      </w:pPr>
      <w:r>
        <w:rPr>
          <w:rFonts w:ascii="Arial" w:hAnsi="Arial" w:cs="Arial"/>
          <w:b/>
          <w:bCs/>
          <w:color w:val="161616"/>
          <w:sz w:val="20"/>
          <w:szCs w:val="20"/>
        </w:rPr>
        <w:t>Example :</w:t>
      </w:r>
      <w:r>
        <w:rPr>
          <w:rFonts w:ascii="Arial" w:hAnsi="Arial" w:cs="Arial"/>
          <w:color w:val="161616"/>
          <w:sz w:val="20"/>
          <w:szCs w:val="20"/>
        </w:rPr>
        <w:t xml:space="preserve"> We can have a DeptID column in the Employee table which is pointing to DeptID column in a department table where it a primary key.</w:t>
      </w:r>
    </w:p>
    <w:p w:rsidR="00111C4C" w:rsidRDefault="00111C4C" w:rsidP="002018D0">
      <w:pPr>
        <w:spacing w:line="360" w:lineRule="atLeast"/>
        <w:ind w:left="30"/>
        <w:jc w:val="both"/>
        <w:textAlignment w:val="top"/>
        <w:rPr>
          <w:rFonts w:ascii="Arial" w:hAnsi="Arial" w:cs="Arial"/>
          <w:color w:val="161616"/>
          <w:sz w:val="20"/>
          <w:szCs w:val="20"/>
        </w:rPr>
      </w:pPr>
    </w:p>
    <w:p w:rsidR="00111C4C" w:rsidRPr="00241430" w:rsidRDefault="00111C4C" w:rsidP="00241430">
      <w:pPr>
        <w:pStyle w:val="ListParagraph"/>
        <w:numPr>
          <w:ilvl w:val="0"/>
          <w:numId w:val="35"/>
        </w:numPr>
        <w:spacing w:line="360" w:lineRule="atLeast"/>
        <w:jc w:val="both"/>
        <w:textAlignment w:val="top"/>
        <w:rPr>
          <w:rFonts w:ascii="Arial" w:hAnsi="Arial" w:cs="Arial"/>
          <w:color w:val="161616"/>
          <w:sz w:val="20"/>
          <w:szCs w:val="20"/>
        </w:rPr>
      </w:pPr>
      <w:r>
        <w:rPr>
          <w:rFonts w:ascii="Arial" w:hAnsi="Arial" w:cs="Arial"/>
          <w:b/>
          <w:bCs/>
          <w:color w:val="363636"/>
        </w:rPr>
        <w:t>Natural Key</w:t>
      </w:r>
    </w:p>
    <w:p w:rsidR="00241430" w:rsidRDefault="00241430" w:rsidP="00241430">
      <w:pPr>
        <w:pStyle w:val="Heading2"/>
        <w:rPr>
          <w:lang w:val="en"/>
        </w:rPr>
      </w:pPr>
      <w:r>
        <w:rPr>
          <w:lang w:val="en"/>
        </w:rPr>
        <w:t>Surrogate Keys vs Natural Keys for Primary Key?</w:t>
      </w:r>
    </w:p>
    <w:p w:rsidR="00241430" w:rsidRDefault="00241430" w:rsidP="00241430">
      <w:pPr>
        <w:pStyle w:val="Date2"/>
        <w:rPr>
          <w:lang w:val="en"/>
        </w:rPr>
      </w:pPr>
      <w:r>
        <w:rPr>
          <w:lang w:val="en"/>
        </w:rPr>
        <w:t xml:space="preserve">Posted by </w:t>
      </w:r>
      <w:hyperlink r:id="rId122" w:history="1">
        <w:r>
          <w:rPr>
            <w:rStyle w:val="Hyperlink"/>
            <w:rFonts w:eastAsiaTheme="majorEastAsia"/>
            <w:lang w:val="en"/>
          </w:rPr>
          <w:t>decipherinfosys</w:t>
        </w:r>
      </w:hyperlink>
      <w:r>
        <w:rPr>
          <w:lang w:val="en"/>
        </w:rPr>
        <w:t xml:space="preserve"> on February 1, 2007</w:t>
      </w:r>
    </w:p>
    <w:p w:rsidR="00241430" w:rsidRDefault="00241430" w:rsidP="00241430">
      <w:pPr>
        <w:pStyle w:val="NormalWeb"/>
        <w:rPr>
          <w:lang w:val="en"/>
        </w:rPr>
      </w:pPr>
      <w:r>
        <w:rPr>
          <w:lang w:val="en"/>
        </w:rPr>
        <w:t xml:space="preserve">This topic probably is one of those that you cannot get any two database developers/DBAs to agree upon.  Everyone has their own opinion about this and it is also one of the most discussed topics over the web when it comes to data modeling.  Rather than taking any side </w:t>
      </w:r>
      <w:r>
        <w:rPr>
          <w:rStyle w:val="wp-smiley"/>
          <w:lang w:val="en"/>
        </w:rPr>
        <w:t>:-)</w:t>
      </w:r>
      <w:r>
        <w:rPr>
          <w:lang w:val="en"/>
        </w:rPr>
        <w:t>, we are just listing out our experiences when it comes to chosing between a surrogate key vs the natural keys for the tables.</w:t>
      </w:r>
    </w:p>
    <w:p w:rsidR="00241430" w:rsidRDefault="00241430" w:rsidP="00241430">
      <w:pPr>
        <w:spacing w:before="100" w:beforeAutospacing="1" w:after="100" w:afterAutospacing="1"/>
        <w:rPr>
          <w:lang w:val="en"/>
        </w:rPr>
      </w:pPr>
      <w:r>
        <w:rPr>
          <w:u w:val="single"/>
          <w:lang w:val="en"/>
        </w:rPr>
        <w:t>Surrogate Key:</w:t>
      </w:r>
    </w:p>
    <w:p w:rsidR="00241430" w:rsidRDefault="00241430" w:rsidP="00241430">
      <w:pPr>
        <w:pStyle w:val="BodyText3"/>
        <w:rPr>
          <w:lang w:val="en"/>
        </w:rPr>
      </w:pPr>
      <w:r>
        <w:rPr>
          <w:lang w:val="en"/>
        </w:rPr>
        <w:t xml:space="preserve">Surrogate keys are keys that have no “business” meaning and are solely used to identify a record in the table.  Such keys are either database generated (example: Identity in SQL Server, Sequence in Oracle, Sequence/Identity in DB2 UDB etc.) or </w:t>
      </w:r>
      <w:r w:rsidRPr="00E417FC">
        <w:rPr>
          <w:b/>
          <w:lang w:val="en"/>
        </w:rPr>
        <w:t>system generated values</w:t>
      </w:r>
      <w:r>
        <w:rPr>
          <w:lang w:val="en"/>
        </w:rPr>
        <w:t xml:space="preserve"> (like generated via a table in the schema).</w:t>
      </w:r>
    </w:p>
    <w:p w:rsidR="00241430" w:rsidRDefault="00241430" w:rsidP="00241430">
      <w:pPr>
        <w:spacing w:before="100" w:beforeAutospacing="1" w:after="100" w:afterAutospacing="1"/>
        <w:rPr>
          <w:lang w:val="en"/>
        </w:rPr>
      </w:pPr>
      <w:r>
        <w:rPr>
          <w:u w:val="single"/>
          <w:lang w:val="en"/>
        </w:rPr>
        <w:t xml:space="preserve">Natural Key:  </w:t>
      </w:r>
    </w:p>
    <w:p w:rsidR="00241430" w:rsidRDefault="00241430" w:rsidP="00241430">
      <w:pPr>
        <w:pStyle w:val="BodyText3"/>
        <w:rPr>
          <w:lang w:val="en"/>
        </w:rPr>
      </w:pPr>
      <w:r>
        <w:rPr>
          <w:lang w:val="en"/>
        </w:rPr>
        <w:t xml:space="preserve">Keys are natural if the attribute it represents is used for identification independently of the database schema.  What this basically means is that the keys are natural if people use them example: </w:t>
      </w:r>
      <w:r w:rsidRPr="00E417FC">
        <w:rPr>
          <w:b/>
          <w:lang w:val="en"/>
        </w:rPr>
        <w:t>Invoice-Numbers, Tax-Ids, SSN</w:t>
      </w:r>
      <w:r>
        <w:rPr>
          <w:lang w:val="en"/>
        </w:rPr>
        <w:t xml:space="preserve"> etc.</w:t>
      </w:r>
    </w:p>
    <w:p w:rsidR="00241430" w:rsidRDefault="00241430" w:rsidP="00241430">
      <w:pPr>
        <w:pStyle w:val="BodyText3"/>
        <w:rPr>
          <w:lang w:val="en"/>
        </w:rPr>
      </w:pPr>
      <w:r>
        <w:rPr>
          <w:rStyle w:val="Strong"/>
          <w:i/>
          <w:iCs/>
          <w:lang w:val="en"/>
        </w:rPr>
        <w:t>Design considerations for choosing the Primary Key</w:t>
      </w:r>
      <w:r>
        <w:rPr>
          <w:lang w:val="en"/>
        </w:rPr>
        <w:t>:</w:t>
      </w:r>
    </w:p>
    <w:p w:rsidR="00241430" w:rsidRDefault="00241430" w:rsidP="00241430">
      <w:pPr>
        <w:pStyle w:val="BodyText3"/>
        <w:rPr>
          <w:lang w:val="en"/>
        </w:rPr>
      </w:pPr>
      <w:r>
        <w:rPr>
          <w:rStyle w:val="Strong"/>
          <w:lang w:val="en"/>
        </w:rPr>
        <w:t>Primary Key should meet the following requirements:</w:t>
      </w:r>
    </w:p>
    <w:p w:rsidR="00241430" w:rsidRDefault="00241430" w:rsidP="00241430">
      <w:pPr>
        <w:numPr>
          <w:ilvl w:val="0"/>
          <w:numId w:val="38"/>
        </w:numPr>
        <w:spacing w:before="100" w:beforeAutospacing="1" w:after="100" w:afterAutospacing="1"/>
        <w:rPr>
          <w:lang w:val="en"/>
        </w:rPr>
      </w:pPr>
      <w:r>
        <w:rPr>
          <w:lang w:val="en"/>
        </w:rPr>
        <w:t>It should be not null, Unique and should apply to all rows.</w:t>
      </w:r>
    </w:p>
    <w:p w:rsidR="00241430" w:rsidRDefault="00241430" w:rsidP="00241430">
      <w:pPr>
        <w:numPr>
          <w:ilvl w:val="0"/>
          <w:numId w:val="38"/>
        </w:numPr>
        <w:spacing w:before="100" w:beforeAutospacing="1" w:after="100" w:afterAutospacing="1"/>
        <w:rPr>
          <w:lang w:val="en"/>
        </w:rPr>
      </w:pPr>
      <w:r>
        <w:rPr>
          <w:lang w:val="en"/>
        </w:rPr>
        <w:t>It should be minimal (i.e. less number of columns in the PK</w:t>
      </w:r>
      <w:r>
        <w:rPr>
          <w:color w:val="000000"/>
          <w:lang w:val="en"/>
        </w:rPr>
        <w:t>: ideally it should be 1, if using composite keys, then make sure that those are surrogates and using integer family data-types</w:t>
      </w:r>
      <w:r>
        <w:rPr>
          <w:lang w:val="en"/>
        </w:rPr>
        <w:t>).</w:t>
      </w:r>
    </w:p>
    <w:p w:rsidR="00241430" w:rsidRDefault="00241430" w:rsidP="00241430">
      <w:pPr>
        <w:numPr>
          <w:ilvl w:val="0"/>
          <w:numId w:val="38"/>
        </w:numPr>
        <w:spacing w:before="100" w:beforeAutospacing="1" w:after="100" w:afterAutospacing="1"/>
        <w:rPr>
          <w:lang w:val="en"/>
        </w:rPr>
      </w:pPr>
      <w:r>
        <w:rPr>
          <w:lang w:val="en"/>
        </w:rPr>
        <w:lastRenderedPageBreak/>
        <w:t>It should be stable over a period of time (should not change i.e. update to the PK columns should not happen).</w:t>
      </w:r>
    </w:p>
    <w:p w:rsidR="00241430" w:rsidRDefault="00241430" w:rsidP="00241430">
      <w:pPr>
        <w:pStyle w:val="BodyText3"/>
        <w:rPr>
          <w:lang w:val="en"/>
        </w:rPr>
      </w:pPr>
      <w:r>
        <w:rPr>
          <w:lang w:val="en"/>
        </w:rPr>
        <w:t>Keeping these in mind, here are the pros and cons of Surrogate vs. Natural keys:</w:t>
      </w:r>
    </w:p>
    <w:p w:rsidR="00241430" w:rsidRDefault="00241430" w:rsidP="00241430">
      <w:pPr>
        <w:pStyle w:val="BodyText3"/>
        <w:rPr>
          <w:lang w:val="en"/>
        </w:rPr>
      </w:pPr>
      <w:r>
        <w:rPr>
          <w:rStyle w:val="Strong"/>
          <w:lang w:val="en"/>
        </w:rPr>
        <w:t xml:space="preserve">Surrogate Key </w:t>
      </w:r>
    </w:p>
    <w:p w:rsidR="00241430" w:rsidRDefault="00241430" w:rsidP="00241430">
      <w:pPr>
        <w:pStyle w:val="BodyText3"/>
        <w:rPr>
          <w:lang w:val="en"/>
        </w:rPr>
      </w:pPr>
      <w:r>
        <w:rPr>
          <w:lang w:val="en"/>
        </w:rPr>
        <w:t>I prefer surrogate keys to be DB controlled rather than being controlled via a next-up table in the schema since that is a more scalable approach.</w:t>
      </w:r>
    </w:p>
    <w:p w:rsidR="00241430" w:rsidRDefault="00241430" w:rsidP="00241430">
      <w:pPr>
        <w:spacing w:before="100" w:beforeAutospacing="1" w:after="100" w:afterAutospacing="1"/>
        <w:rPr>
          <w:lang w:val="en"/>
        </w:rPr>
      </w:pPr>
      <w:r>
        <w:rPr>
          <w:rStyle w:val="Strong"/>
          <w:rFonts w:ascii="Arial" w:hAnsi="Arial" w:cs="Arial"/>
          <w:sz w:val="20"/>
          <w:szCs w:val="20"/>
          <w:lang w:val="en"/>
        </w:rPr>
        <w:t>Pros:</w:t>
      </w:r>
    </w:p>
    <w:p w:rsidR="00241430" w:rsidRDefault="00241430" w:rsidP="00241430">
      <w:pPr>
        <w:numPr>
          <w:ilvl w:val="0"/>
          <w:numId w:val="39"/>
        </w:numPr>
        <w:spacing w:before="100" w:beforeAutospacing="1" w:after="100" w:afterAutospacing="1"/>
        <w:rPr>
          <w:lang w:val="en"/>
        </w:rPr>
      </w:pPr>
      <w:r>
        <w:rPr>
          <w:lang w:val="en"/>
        </w:rPr>
        <w:t>Business Logic is not in the keys.</w:t>
      </w:r>
    </w:p>
    <w:p w:rsidR="00241430" w:rsidRDefault="00241430" w:rsidP="00241430">
      <w:pPr>
        <w:numPr>
          <w:ilvl w:val="0"/>
          <w:numId w:val="39"/>
        </w:numPr>
        <w:spacing w:before="100" w:beforeAutospacing="1" w:after="100" w:afterAutospacing="1"/>
        <w:rPr>
          <w:lang w:val="en"/>
        </w:rPr>
      </w:pPr>
      <w:r>
        <w:rPr>
          <w:lang w:val="en"/>
        </w:rPr>
        <w:t>Small 4-byte key (the surrogate key will most likely be an integer and SQL Server for example requires only 4 bytes to store it, if a bigint, then 8 bytes).</w:t>
      </w:r>
    </w:p>
    <w:p w:rsidR="00241430" w:rsidRDefault="00241430" w:rsidP="00241430">
      <w:pPr>
        <w:numPr>
          <w:ilvl w:val="0"/>
          <w:numId w:val="39"/>
        </w:numPr>
        <w:spacing w:before="100" w:beforeAutospacing="1" w:after="100" w:afterAutospacing="1"/>
        <w:rPr>
          <w:lang w:val="en"/>
        </w:rPr>
      </w:pPr>
      <w:r>
        <w:rPr>
          <w:lang w:val="en"/>
        </w:rPr>
        <w:t>Joins are very fast.</w:t>
      </w:r>
    </w:p>
    <w:p w:rsidR="00241430" w:rsidRDefault="00241430" w:rsidP="00241430">
      <w:pPr>
        <w:numPr>
          <w:ilvl w:val="0"/>
          <w:numId w:val="39"/>
        </w:numPr>
        <w:spacing w:before="100" w:beforeAutospacing="1" w:after="100" w:afterAutospacing="1"/>
        <w:rPr>
          <w:lang w:val="en"/>
        </w:rPr>
      </w:pPr>
      <w:r>
        <w:rPr>
          <w:lang w:val="en"/>
        </w:rPr>
        <w:t>No locking contentions because of unique constraint (this refers to the waits that get developed when two sessions are trying to insert the same unique business key) as the surrogates get generated by the DB and are cached – very scalable.</w:t>
      </w:r>
    </w:p>
    <w:p w:rsidR="00241430" w:rsidRDefault="00241430" w:rsidP="00241430">
      <w:pPr>
        <w:spacing w:before="100" w:beforeAutospacing="1" w:after="100" w:afterAutospacing="1"/>
        <w:rPr>
          <w:lang w:val="en"/>
        </w:rPr>
      </w:pPr>
      <w:r>
        <w:rPr>
          <w:rStyle w:val="Strong"/>
          <w:rFonts w:ascii="Arial" w:hAnsi="Arial" w:cs="Arial"/>
          <w:sz w:val="20"/>
          <w:szCs w:val="20"/>
          <w:lang w:val="en"/>
        </w:rPr>
        <w:t>Cons:</w:t>
      </w:r>
    </w:p>
    <w:p w:rsidR="00241430" w:rsidRDefault="00241430" w:rsidP="00241430">
      <w:pPr>
        <w:numPr>
          <w:ilvl w:val="0"/>
          <w:numId w:val="40"/>
        </w:numPr>
        <w:spacing w:before="100" w:beforeAutospacing="1" w:after="100" w:afterAutospacing="1"/>
        <w:rPr>
          <w:lang w:val="en"/>
        </w:rPr>
      </w:pPr>
      <w:r>
        <w:rPr>
          <w:lang w:val="en"/>
        </w:rPr>
        <w:t>An additional index is needed.  In SQL Server, the PK constraint will always creates a unique index, in Oracle, if an index already exists, PK creation will use that index for uniqueness enforcement (not a con in Oracle).</w:t>
      </w:r>
    </w:p>
    <w:p w:rsidR="00241430" w:rsidRDefault="00241430" w:rsidP="00241430">
      <w:pPr>
        <w:numPr>
          <w:ilvl w:val="0"/>
          <w:numId w:val="40"/>
        </w:numPr>
        <w:spacing w:before="100" w:beforeAutospacing="1" w:after="100" w:afterAutospacing="1"/>
        <w:rPr>
          <w:lang w:val="en"/>
        </w:rPr>
      </w:pPr>
      <w:r>
        <w:rPr>
          <w:lang w:val="en"/>
        </w:rPr>
        <w:t>Cannot be used as a search key.</w:t>
      </w:r>
    </w:p>
    <w:p w:rsidR="00241430" w:rsidRDefault="00241430" w:rsidP="00241430">
      <w:pPr>
        <w:numPr>
          <w:ilvl w:val="0"/>
          <w:numId w:val="40"/>
        </w:numPr>
        <w:spacing w:before="100" w:beforeAutospacing="1" w:after="100" w:afterAutospacing="1"/>
        <w:rPr>
          <w:lang w:val="en"/>
        </w:rPr>
      </w:pPr>
      <w:r>
        <w:rPr>
          <w:lang w:val="en"/>
        </w:rPr>
        <w:t>If it is database controlled, for products that support multiple databases, different implementations are needed, example: identity in SS2k, before triggers and sequences in Oracle, identity/sequence in DB2 UDB.</w:t>
      </w:r>
    </w:p>
    <w:p w:rsidR="00241430" w:rsidRDefault="00241430" w:rsidP="00241430">
      <w:pPr>
        <w:numPr>
          <w:ilvl w:val="0"/>
          <w:numId w:val="40"/>
        </w:numPr>
        <w:spacing w:before="100" w:beforeAutospacing="1" w:after="100" w:afterAutospacing="1"/>
        <w:rPr>
          <w:lang w:val="en"/>
        </w:rPr>
      </w:pPr>
      <w:r>
        <w:rPr>
          <w:lang w:val="en"/>
        </w:rPr>
        <w:t>Always requires a join when browsing the child table(s).</w:t>
      </w:r>
    </w:p>
    <w:p w:rsidR="00241430" w:rsidRDefault="00241430" w:rsidP="00241430">
      <w:pPr>
        <w:spacing w:before="100" w:beforeAutospacing="1" w:after="100" w:afterAutospacing="1"/>
        <w:rPr>
          <w:lang w:val="en"/>
        </w:rPr>
      </w:pPr>
      <w:r>
        <w:rPr>
          <w:rStyle w:val="Strong"/>
          <w:lang w:val="en"/>
        </w:rPr>
        <w:t>Natural Key</w:t>
      </w:r>
    </w:p>
    <w:p w:rsidR="00241430" w:rsidRDefault="00241430" w:rsidP="00241430">
      <w:pPr>
        <w:spacing w:before="100" w:beforeAutospacing="1" w:after="100" w:afterAutospacing="1"/>
        <w:rPr>
          <w:lang w:val="en"/>
        </w:rPr>
      </w:pPr>
      <w:r>
        <w:rPr>
          <w:rStyle w:val="Strong"/>
          <w:rFonts w:ascii="Arial" w:hAnsi="Arial" w:cs="Arial"/>
          <w:sz w:val="20"/>
          <w:szCs w:val="20"/>
          <w:lang w:val="en"/>
        </w:rPr>
        <w:t> Pros:</w:t>
      </w:r>
    </w:p>
    <w:p w:rsidR="00241430" w:rsidRDefault="00241430" w:rsidP="00241430">
      <w:pPr>
        <w:numPr>
          <w:ilvl w:val="0"/>
          <w:numId w:val="41"/>
        </w:numPr>
        <w:spacing w:before="100" w:beforeAutospacing="1" w:after="100" w:afterAutospacing="1"/>
        <w:rPr>
          <w:lang w:val="en"/>
        </w:rPr>
      </w:pPr>
      <w:r>
        <w:rPr>
          <w:lang w:val="en"/>
        </w:rPr>
        <w:t>No additional Index.</w:t>
      </w:r>
    </w:p>
    <w:p w:rsidR="00241430" w:rsidRDefault="00241430" w:rsidP="00241430">
      <w:pPr>
        <w:numPr>
          <w:ilvl w:val="0"/>
          <w:numId w:val="41"/>
        </w:numPr>
        <w:spacing w:before="100" w:beforeAutospacing="1" w:after="100" w:afterAutospacing="1"/>
        <w:rPr>
          <w:lang w:val="en"/>
        </w:rPr>
      </w:pPr>
      <w:r>
        <w:rPr>
          <w:lang w:val="en"/>
        </w:rPr>
        <w:t>Can be used as a search key.</w:t>
      </w:r>
    </w:p>
    <w:p w:rsidR="00241430" w:rsidRDefault="00241430" w:rsidP="00241430">
      <w:pPr>
        <w:spacing w:before="100" w:beforeAutospacing="1" w:after="100" w:afterAutospacing="1"/>
        <w:rPr>
          <w:lang w:val="en"/>
        </w:rPr>
      </w:pPr>
      <w:r>
        <w:rPr>
          <w:rFonts w:ascii="Arial" w:hAnsi="Arial" w:cs="Arial"/>
          <w:sz w:val="20"/>
          <w:szCs w:val="20"/>
          <w:lang w:val="en"/>
        </w:rPr>
        <w:t> </w:t>
      </w:r>
      <w:r>
        <w:rPr>
          <w:rStyle w:val="Strong"/>
          <w:rFonts w:ascii="Arial" w:hAnsi="Arial" w:cs="Arial"/>
          <w:sz w:val="20"/>
          <w:szCs w:val="20"/>
          <w:lang w:val="en"/>
        </w:rPr>
        <w:t>Cons:</w:t>
      </w:r>
    </w:p>
    <w:p w:rsidR="00241430" w:rsidRDefault="00241430" w:rsidP="00241430">
      <w:pPr>
        <w:numPr>
          <w:ilvl w:val="0"/>
          <w:numId w:val="42"/>
        </w:numPr>
        <w:spacing w:before="100" w:beforeAutospacing="1" w:after="100" w:afterAutospacing="1"/>
        <w:rPr>
          <w:lang w:val="en"/>
        </w:rPr>
      </w:pPr>
      <w:r>
        <w:rPr>
          <w:lang w:val="en"/>
        </w:rPr>
        <w:t>If not chosen wisely (business meaning in the key(s)), then over a period of time additions may be required to the PK and modifications to the PK can occur.</w:t>
      </w:r>
    </w:p>
    <w:p w:rsidR="00241430" w:rsidRDefault="00241430" w:rsidP="00241430">
      <w:pPr>
        <w:numPr>
          <w:ilvl w:val="0"/>
          <w:numId w:val="42"/>
        </w:numPr>
        <w:spacing w:before="100" w:beforeAutospacing="1" w:after="100" w:afterAutospacing="1"/>
        <w:rPr>
          <w:lang w:val="en"/>
        </w:rPr>
      </w:pPr>
      <w:r>
        <w:rPr>
          <w:lang w:val="en"/>
        </w:rPr>
        <w:t>If using strings, joins are a bit slower as compared to the int data-type joins, storage is more as well.  Since storage is more, less data-values get stored per index page.  Also, reading strings is a two step process in some RDBMS: one to get the actual length of the string and second to actually perform the read operation to get the value.</w:t>
      </w:r>
    </w:p>
    <w:p w:rsidR="00241430" w:rsidRDefault="00241430" w:rsidP="00241430">
      <w:pPr>
        <w:numPr>
          <w:ilvl w:val="0"/>
          <w:numId w:val="42"/>
        </w:numPr>
        <w:spacing w:before="100" w:beforeAutospacing="1" w:after="100" w:afterAutospacing="1"/>
        <w:rPr>
          <w:lang w:val="en"/>
        </w:rPr>
      </w:pPr>
      <w:r>
        <w:rPr>
          <w:lang w:val="en"/>
        </w:rPr>
        <w:lastRenderedPageBreak/>
        <w:t>Locking contentions can arise if using application driven generation mechanism for the key.</w:t>
      </w:r>
    </w:p>
    <w:p w:rsidR="00241430" w:rsidRDefault="00241430" w:rsidP="00241430">
      <w:pPr>
        <w:numPr>
          <w:ilvl w:val="0"/>
          <w:numId w:val="42"/>
        </w:numPr>
        <w:spacing w:before="100" w:beforeAutospacing="1" w:after="100" w:afterAutospacing="1"/>
        <w:rPr>
          <w:lang w:val="en"/>
        </w:rPr>
      </w:pPr>
      <w:r>
        <w:rPr>
          <w:lang w:val="en"/>
        </w:rPr>
        <w:t>Can’t enter a record until value is known since the value has some meaning.</w:t>
      </w:r>
    </w:p>
    <w:p w:rsidR="00241430" w:rsidRDefault="00241430" w:rsidP="00241430">
      <w:pPr>
        <w:spacing w:before="100" w:beforeAutospacing="1" w:after="100" w:afterAutospacing="1"/>
        <w:rPr>
          <w:lang w:val="en"/>
        </w:rPr>
      </w:pPr>
      <w:r>
        <w:rPr>
          <w:rFonts w:ascii="Arial" w:hAnsi="Arial" w:cs="Arial"/>
          <w:sz w:val="20"/>
          <w:szCs w:val="20"/>
          <w:lang w:val="en"/>
        </w:rPr>
        <w:t> </w:t>
      </w:r>
      <w:r>
        <w:rPr>
          <w:rStyle w:val="Strong"/>
          <w:lang w:val="en"/>
        </w:rPr>
        <w:t>Choosing Surrogate vs. Natural Keys:</w:t>
      </w:r>
    </w:p>
    <w:p w:rsidR="00241430" w:rsidRDefault="00241430" w:rsidP="00241430">
      <w:pPr>
        <w:spacing w:before="100" w:beforeAutospacing="1" w:after="100" w:afterAutospacing="1"/>
        <w:rPr>
          <w:lang w:val="en"/>
        </w:rPr>
      </w:pPr>
      <w:r>
        <w:rPr>
          <w:rStyle w:val="Emphasis"/>
          <w:rFonts w:ascii="Arial" w:hAnsi="Arial" w:cs="Arial"/>
          <w:sz w:val="20"/>
          <w:szCs w:val="20"/>
          <w:u w:val="single"/>
          <w:lang w:val="en"/>
        </w:rPr>
        <w:t>There is no rule of thumb in this case. It has to be evaluated table by table:</w:t>
      </w:r>
    </w:p>
    <w:p w:rsidR="00241430" w:rsidRDefault="00241430" w:rsidP="00241430">
      <w:pPr>
        <w:numPr>
          <w:ilvl w:val="0"/>
          <w:numId w:val="43"/>
        </w:numPr>
        <w:spacing w:before="100" w:beforeAutospacing="1" w:after="100" w:afterAutospacing="1"/>
        <w:rPr>
          <w:lang w:val="en"/>
        </w:rPr>
      </w:pPr>
      <w:r>
        <w:rPr>
          <w:lang w:val="en"/>
        </w:rPr>
        <w:t>If we can identify an appropriate natural key that meets the three criteria for it to be a PK column, we should use it.  L</w:t>
      </w:r>
      <w:r>
        <w:rPr>
          <w:color w:val="000000"/>
          <w:lang w:val="en"/>
        </w:rPr>
        <w:t xml:space="preserve">ook-up tables and configuration tables are typically ok. </w:t>
      </w:r>
    </w:p>
    <w:p w:rsidR="00241430" w:rsidRDefault="00241430" w:rsidP="00241430">
      <w:pPr>
        <w:numPr>
          <w:ilvl w:val="0"/>
          <w:numId w:val="43"/>
        </w:numPr>
        <w:spacing w:before="100" w:beforeAutospacing="1" w:after="100" w:afterAutospacing="1"/>
        <w:rPr>
          <w:lang w:val="en"/>
        </w:rPr>
      </w:pPr>
      <w:r>
        <w:rPr>
          <w:lang w:val="en"/>
        </w:rPr>
        <w:t>Data-Type for the PK: the smaller the better, choose an integer or a short-character data type.   It also ensures that the joins will be faster.  This becomes even more important if you are going to make the PK as a clustered index since non-clustered indexes are built off the clustered index.  RDBMS processes integer data values faster than the character data values because it converts characters to ASCII equivalent values before processing, which is an extra step.</w:t>
      </w:r>
      <w:r>
        <w:rPr>
          <w:rFonts w:ascii="Arial" w:hAnsi="Arial" w:cs="Arial"/>
          <w:sz w:val="20"/>
          <w:szCs w:val="20"/>
          <w:lang w:val="en"/>
        </w:rPr>
        <w:t xml:space="preserve"> </w:t>
      </w:r>
    </w:p>
    <w:p w:rsidR="00241430" w:rsidRPr="00241430" w:rsidRDefault="00241430" w:rsidP="00241430">
      <w:pPr>
        <w:spacing w:line="360" w:lineRule="atLeast"/>
        <w:jc w:val="both"/>
        <w:textAlignment w:val="top"/>
        <w:rPr>
          <w:rFonts w:ascii="Arial" w:hAnsi="Arial" w:cs="Arial"/>
          <w:color w:val="161616"/>
          <w:sz w:val="20"/>
          <w:szCs w:val="20"/>
        </w:rPr>
      </w:pPr>
    </w:p>
    <w:p w:rsidR="002018D0" w:rsidRDefault="002018D0" w:rsidP="002018D0">
      <w:pPr>
        <w:pStyle w:val="NormalWeb"/>
        <w:spacing w:line="360" w:lineRule="atLeast"/>
        <w:jc w:val="both"/>
        <w:textAlignment w:val="top"/>
        <w:rPr>
          <w:rFonts w:ascii="Arial" w:hAnsi="Arial" w:cs="Arial"/>
          <w:color w:val="161616"/>
          <w:sz w:val="20"/>
          <w:szCs w:val="20"/>
        </w:rPr>
      </w:pPr>
      <w:r>
        <w:rPr>
          <w:rFonts w:ascii="Arial" w:hAnsi="Arial" w:cs="Arial"/>
          <w:b/>
          <w:bCs/>
          <w:color w:val="161616"/>
          <w:sz w:val="20"/>
          <w:szCs w:val="20"/>
        </w:rPr>
        <w:t>Defined Keys -</w:t>
      </w:r>
      <w:r>
        <w:rPr>
          <w:rFonts w:ascii="Arial" w:hAnsi="Arial" w:cs="Arial"/>
          <w:color w:val="161616"/>
          <w:sz w:val="20"/>
          <w:szCs w:val="20"/>
        </w:rPr>
        <w:t xml:space="preserve"> </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w:t>
      </w:r>
      <w:r>
        <w:rPr>
          <w:rStyle w:val="kwd3"/>
          <w:b/>
          <w:bCs/>
        </w:rPr>
        <w:t>CREATE</w:t>
      </w:r>
      <w:r>
        <w:rPr>
          <w:rStyle w:val="pln3"/>
          <w:b/>
          <w:bCs/>
        </w:rPr>
        <w:t xml:space="preserve"> </w:t>
      </w:r>
      <w:r>
        <w:rPr>
          <w:rStyle w:val="kwd3"/>
          <w:b/>
          <w:bCs/>
        </w:rPr>
        <w:t>TABLE</w:t>
      </w:r>
      <w:r>
        <w:rPr>
          <w:rStyle w:val="pln3"/>
          <w:b/>
          <w:bCs/>
        </w:rPr>
        <w:t xml:space="preserve"> Department </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DeptID int </w:t>
      </w:r>
      <w:r>
        <w:rPr>
          <w:rStyle w:val="kwd3"/>
          <w:b/>
          <w:bCs/>
        </w:rPr>
        <w:t>PRIMARY</w:t>
      </w:r>
      <w:r>
        <w:rPr>
          <w:rStyle w:val="pln3"/>
          <w:b/>
          <w:bCs/>
        </w:rPr>
        <w:t xml:space="preserve"> </w:t>
      </w:r>
      <w:r>
        <w:rPr>
          <w:rStyle w:val="kwd3"/>
          <w:b/>
          <w:bCs/>
        </w:rPr>
        <w:t>KEY</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Name varchar </w:t>
      </w:r>
      <w:r>
        <w:rPr>
          <w:rStyle w:val="pun3"/>
          <w:b/>
          <w:bCs/>
        </w:rPr>
        <w:t>(</w:t>
      </w:r>
      <w:r>
        <w:rPr>
          <w:rStyle w:val="lit3"/>
          <w:b/>
          <w:bCs/>
        </w:rPr>
        <w:t>50</w:t>
      </w:r>
      <w:r>
        <w:rPr>
          <w:rStyle w:val="pun3"/>
          <w:b/>
          <w:bCs/>
        </w:rPr>
        <w:t>)</w:t>
      </w:r>
      <w:r>
        <w:rPr>
          <w:rStyle w:val="pln3"/>
          <w:b/>
          <w:bCs/>
        </w:rPr>
        <w:t xml:space="preserve"> </w:t>
      </w:r>
      <w:r>
        <w:rPr>
          <w:rStyle w:val="kwd3"/>
          <w:b/>
          <w:bCs/>
        </w:rPr>
        <w:t>NOT</w:t>
      </w:r>
      <w:r>
        <w:rPr>
          <w:rStyle w:val="pln3"/>
          <w:b/>
          <w:bCs/>
        </w:rPr>
        <w:t xml:space="preserve"> </w:t>
      </w:r>
      <w:r>
        <w:rPr>
          <w:rStyle w:val="kwd3"/>
          <w:b/>
          <w:bCs/>
        </w:rPr>
        <w:t>NULL</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Address varchar </w:t>
      </w:r>
      <w:r>
        <w:rPr>
          <w:rStyle w:val="pun3"/>
          <w:b/>
          <w:bCs/>
        </w:rPr>
        <w:t>(</w:t>
      </w:r>
      <w:r>
        <w:rPr>
          <w:rStyle w:val="lit3"/>
          <w:b/>
          <w:bCs/>
        </w:rPr>
        <w:t>200</w:t>
      </w:r>
      <w:r>
        <w:rPr>
          <w:rStyle w:val="pun3"/>
          <w:b/>
          <w:bCs/>
        </w:rPr>
        <w:t>)</w:t>
      </w:r>
      <w:r>
        <w:rPr>
          <w:rStyle w:val="pln3"/>
          <w:b/>
          <w:bCs/>
        </w:rPr>
        <w:t xml:space="preserve"> </w:t>
      </w:r>
      <w:r>
        <w:rPr>
          <w:rStyle w:val="kwd3"/>
          <w:b/>
          <w:bCs/>
        </w:rPr>
        <w:t>NOT</w:t>
      </w:r>
      <w:r>
        <w:rPr>
          <w:rStyle w:val="pln3"/>
          <w:b/>
          <w:bCs/>
        </w:rPr>
        <w:t xml:space="preserve"> </w:t>
      </w:r>
      <w:r>
        <w:rPr>
          <w:rStyle w:val="kwd3"/>
          <w:b/>
          <w:bCs/>
        </w:rPr>
        <w:t>NULL</w:t>
      </w:r>
      <w:r>
        <w:rPr>
          <w:rStyle w:val="pun3"/>
          <w:b/>
          <w:bCs/>
        </w:rPr>
        <w:t>,</w:t>
      </w:r>
      <w:r>
        <w:rPr>
          <w:rStyle w:val="pln3"/>
          <w:b/>
          <w:bCs/>
        </w:rPr>
        <w:t xml:space="preserve"> </w:t>
      </w:r>
      <w:r>
        <w:rPr>
          <w:rStyle w:val="pun3"/>
          <w:b/>
          <w:bCs/>
        </w:rPr>
        <w:t>)</w:t>
      </w:r>
      <w:r>
        <w:rPr>
          <w:rStyle w:val="pln3"/>
          <w:b/>
          <w:bCs/>
        </w:rPr>
        <w:t xml:space="preserve"> </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3"/>
          <w:b/>
          <w:bCs/>
        </w:rPr>
        <w:t>CREATE</w:t>
      </w:r>
      <w:r>
        <w:rPr>
          <w:rStyle w:val="pln3"/>
          <w:b/>
          <w:bCs/>
        </w:rPr>
        <w:t xml:space="preserve"> </w:t>
      </w:r>
      <w:r>
        <w:rPr>
          <w:rStyle w:val="kwd3"/>
          <w:b/>
          <w:bCs/>
        </w:rPr>
        <w:t>TABLE</w:t>
      </w:r>
      <w:r>
        <w:rPr>
          <w:rStyle w:val="pln3"/>
          <w:b/>
          <w:bCs/>
        </w:rPr>
        <w:t xml:space="preserve"> Student </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ID int </w:t>
      </w:r>
      <w:r>
        <w:rPr>
          <w:rStyle w:val="kwd3"/>
          <w:b/>
          <w:bCs/>
        </w:rPr>
        <w:t>PRIMARY</w:t>
      </w:r>
      <w:r>
        <w:rPr>
          <w:rStyle w:val="pln3"/>
          <w:b/>
          <w:bCs/>
        </w:rPr>
        <w:t xml:space="preserve"> </w:t>
      </w:r>
      <w:r>
        <w:rPr>
          <w:rStyle w:val="kwd3"/>
          <w:b/>
          <w:bCs/>
        </w:rPr>
        <w:t>KEY</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RollNo varchar</w:t>
      </w:r>
      <w:r>
        <w:rPr>
          <w:rStyle w:val="pun3"/>
          <w:b/>
          <w:bCs/>
        </w:rPr>
        <w:t>(</w:t>
      </w:r>
      <w:r>
        <w:rPr>
          <w:rStyle w:val="lit3"/>
          <w:b/>
          <w:bCs/>
        </w:rPr>
        <w:t>10</w:t>
      </w:r>
      <w:r>
        <w:rPr>
          <w:rStyle w:val="pun3"/>
          <w:b/>
          <w:bCs/>
        </w:rPr>
        <w:t>)</w:t>
      </w:r>
      <w:r>
        <w:rPr>
          <w:rStyle w:val="pln3"/>
          <w:b/>
          <w:bCs/>
        </w:rPr>
        <w:t xml:space="preserve"> </w:t>
      </w:r>
      <w:r>
        <w:rPr>
          <w:rStyle w:val="kwd3"/>
          <w:b/>
          <w:bCs/>
        </w:rPr>
        <w:t>NOT</w:t>
      </w:r>
      <w:r>
        <w:rPr>
          <w:rStyle w:val="pln3"/>
          <w:b/>
          <w:bCs/>
        </w:rPr>
        <w:t xml:space="preserve"> </w:t>
      </w:r>
      <w:r>
        <w:rPr>
          <w:rStyle w:val="kwd3"/>
          <w:b/>
          <w:bCs/>
        </w:rPr>
        <w:t>NULL</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Name varchar</w:t>
      </w:r>
      <w:r>
        <w:rPr>
          <w:rStyle w:val="pun3"/>
          <w:b/>
          <w:bCs/>
        </w:rPr>
        <w:t>(</w:t>
      </w:r>
      <w:r>
        <w:rPr>
          <w:rStyle w:val="lit3"/>
          <w:b/>
          <w:bCs/>
        </w:rPr>
        <w:t>50</w:t>
      </w:r>
      <w:r>
        <w:rPr>
          <w:rStyle w:val="pun3"/>
          <w:b/>
          <w:bCs/>
        </w:rPr>
        <w:t>)</w:t>
      </w:r>
      <w:r>
        <w:rPr>
          <w:rStyle w:val="pln3"/>
          <w:b/>
          <w:bCs/>
        </w:rPr>
        <w:t xml:space="preserve"> </w:t>
      </w:r>
      <w:r>
        <w:rPr>
          <w:rStyle w:val="kwd3"/>
          <w:b/>
          <w:bCs/>
        </w:rPr>
        <w:t>NOT</w:t>
      </w:r>
      <w:r>
        <w:rPr>
          <w:rStyle w:val="pln3"/>
          <w:b/>
          <w:bCs/>
        </w:rPr>
        <w:t xml:space="preserve"> </w:t>
      </w:r>
      <w:r>
        <w:rPr>
          <w:rStyle w:val="kwd3"/>
          <w:b/>
          <w:bCs/>
        </w:rPr>
        <w:t>NULL</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EnrollNo varchar</w:t>
      </w:r>
      <w:r>
        <w:rPr>
          <w:rStyle w:val="pun3"/>
          <w:b/>
          <w:bCs/>
        </w:rPr>
        <w:t>(</w:t>
      </w:r>
      <w:r>
        <w:rPr>
          <w:rStyle w:val="lit3"/>
          <w:b/>
          <w:bCs/>
        </w:rPr>
        <w:t>50</w:t>
      </w:r>
      <w:r>
        <w:rPr>
          <w:rStyle w:val="pun3"/>
          <w:b/>
          <w:bCs/>
        </w:rPr>
        <w:t>)</w:t>
      </w:r>
      <w:r>
        <w:rPr>
          <w:rStyle w:val="pln3"/>
          <w:b/>
          <w:bCs/>
        </w:rPr>
        <w:t xml:space="preserve"> </w:t>
      </w:r>
      <w:r>
        <w:rPr>
          <w:rStyle w:val="kwd3"/>
          <w:b/>
          <w:bCs/>
        </w:rPr>
        <w:t>UNIQUE</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Address varchar</w:t>
      </w:r>
      <w:r>
        <w:rPr>
          <w:rStyle w:val="pun3"/>
          <w:b/>
          <w:bCs/>
        </w:rPr>
        <w:t>(</w:t>
      </w:r>
      <w:r>
        <w:rPr>
          <w:rStyle w:val="lit3"/>
          <w:b/>
          <w:bCs/>
        </w:rPr>
        <w:t>200</w:t>
      </w:r>
      <w:r>
        <w:rPr>
          <w:rStyle w:val="pun3"/>
          <w:b/>
          <w:bCs/>
        </w:rPr>
        <w:t>)</w:t>
      </w:r>
      <w:r>
        <w:rPr>
          <w:rStyle w:val="pln3"/>
          <w:b/>
          <w:bCs/>
        </w:rPr>
        <w:t xml:space="preserve"> </w:t>
      </w:r>
      <w:r>
        <w:rPr>
          <w:rStyle w:val="kwd3"/>
          <w:b/>
          <w:bCs/>
        </w:rPr>
        <w:t>NOT</w:t>
      </w:r>
      <w:r>
        <w:rPr>
          <w:rStyle w:val="pln3"/>
          <w:b/>
          <w:bCs/>
        </w:rPr>
        <w:t xml:space="preserve"> </w:t>
      </w:r>
      <w:r>
        <w:rPr>
          <w:rStyle w:val="kwd3"/>
          <w:b/>
          <w:bCs/>
        </w:rPr>
        <w:t>NULL</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3"/>
          <w:b/>
          <w:bCs/>
        </w:rPr>
        <w:t xml:space="preserve"> DeptID int </w:t>
      </w:r>
      <w:r>
        <w:rPr>
          <w:rStyle w:val="kwd3"/>
          <w:b/>
          <w:bCs/>
        </w:rPr>
        <w:t>FOREIGN</w:t>
      </w:r>
      <w:r>
        <w:rPr>
          <w:rStyle w:val="pln3"/>
          <w:b/>
          <w:bCs/>
        </w:rPr>
        <w:t xml:space="preserve"> </w:t>
      </w:r>
      <w:r>
        <w:rPr>
          <w:rStyle w:val="kwd3"/>
          <w:b/>
          <w:bCs/>
        </w:rPr>
        <w:t>KEY</w:t>
      </w:r>
      <w:r>
        <w:rPr>
          <w:rStyle w:val="pln3"/>
          <w:b/>
          <w:bCs/>
        </w:rPr>
        <w:t xml:space="preserve"> </w:t>
      </w:r>
      <w:r>
        <w:rPr>
          <w:rStyle w:val="kwd3"/>
          <w:b/>
          <w:bCs/>
        </w:rPr>
        <w:t>REFERENCES</w:t>
      </w:r>
      <w:r>
        <w:rPr>
          <w:rStyle w:val="pln3"/>
          <w:b/>
          <w:bCs/>
        </w:rPr>
        <w:t xml:space="preserve"> Department</w:t>
      </w:r>
      <w:r>
        <w:rPr>
          <w:rStyle w:val="pun3"/>
          <w:b/>
          <w:bCs/>
        </w:rPr>
        <w:t>(</w:t>
      </w:r>
      <w:r>
        <w:rPr>
          <w:rStyle w:val="pln3"/>
          <w:b/>
          <w:bCs/>
        </w:rPr>
        <w:t>DeptID</w:t>
      </w:r>
      <w:r>
        <w:rPr>
          <w:rStyle w:val="pun3"/>
          <w:b/>
          <w:bCs/>
        </w:rPr>
        <w:t>)</w:t>
      </w:r>
    </w:p>
    <w:p w:rsidR="002018D0" w:rsidRDefault="002018D0" w:rsidP="00241430">
      <w:pPr>
        <w:pStyle w:val="HTMLPreformatted"/>
        <w:numPr>
          <w:ilvl w:val="0"/>
          <w:numId w:val="36"/>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3"/>
          <w:b/>
          <w:bCs/>
        </w:rPr>
        <w:t>)</w:t>
      </w:r>
      <w:r>
        <w:rPr>
          <w:rStyle w:val="pln3"/>
          <w:b/>
          <w:bCs/>
        </w:rPr>
        <w:t xml:space="preserve"> </w:t>
      </w:r>
    </w:p>
    <w:p w:rsidR="002018D0" w:rsidRDefault="002018D0" w:rsidP="002018D0">
      <w:pPr>
        <w:spacing w:line="360" w:lineRule="atLeast"/>
        <w:jc w:val="both"/>
        <w:textAlignment w:val="top"/>
        <w:rPr>
          <w:rFonts w:ascii="Arial" w:hAnsi="Arial" w:cs="Arial"/>
          <w:color w:val="161616"/>
          <w:sz w:val="20"/>
          <w:szCs w:val="20"/>
        </w:rPr>
      </w:pPr>
      <w:r>
        <w:rPr>
          <w:rFonts w:ascii="Arial" w:hAnsi="Arial" w:cs="Arial"/>
          <w:noProof/>
          <w:color w:val="161616"/>
          <w:sz w:val="20"/>
          <w:szCs w:val="20"/>
        </w:rPr>
        <w:lastRenderedPageBreak/>
        <w:drawing>
          <wp:inline distT="0" distB="0" distL="0" distR="0">
            <wp:extent cx="6733540" cy="2136140"/>
            <wp:effectExtent l="0" t="0" r="0" b="0"/>
            <wp:docPr id="58" name="Picture 58" descr="http://www.dotnet-tricks.com/Content/images/sqlserver/sql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otnet-tricks.com/Content/images/sqlserver/sqlkeys.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733540" cy="2136140"/>
                    </a:xfrm>
                    <a:prstGeom prst="rect">
                      <a:avLst/>
                    </a:prstGeom>
                    <a:noFill/>
                    <a:ln>
                      <a:noFill/>
                    </a:ln>
                  </pic:spPr>
                </pic:pic>
              </a:graphicData>
            </a:graphic>
          </wp:inline>
        </w:drawing>
      </w:r>
    </w:p>
    <w:p w:rsidR="002018D0" w:rsidRDefault="002018D0" w:rsidP="002018D0">
      <w:pPr>
        <w:pStyle w:val="Heading4"/>
        <w:spacing w:line="360" w:lineRule="atLeast"/>
        <w:jc w:val="both"/>
        <w:textAlignment w:val="top"/>
        <w:rPr>
          <w:rFonts w:ascii="Georgia" w:hAnsi="Georgia" w:cs="Arial"/>
          <w:color w:val="E64A00"/>
          <w:sz w:val="28"/>
          <w:szCs w:val="28"/>
        </w:rPr>
      </w:pPr>
      <w:r>
        <w:rPr>
          <w:rFonts w:cs="Arial"/>
        </w:rPr>
        <w:t>Note</w:t>
      </w:r>
    </w:p>
    <w:p w:rsidR="002018D0" w:rsidRDefault="002018D0" w:rsidP="00241430">
      <w:pPr>
        <w:numPr>
          <w:ilvl w:val="0"/>
          <w:numId w:val="37"/>
        </w:numPr>
        <w:pBdr>
          <w:left w:val="single" w:sz="12" w:space="19" w:color="E64A00"/>
        </w:pBdr>
        <w:shd w:val="clear" w:color="auto" w:fill="F3F3F3"/>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Practically in database, we have only three types of keys Primary Key, Unique Key and Foreign Key. Other types of keys are only concepts of RDBMS that we need to know.</w:t>
      </w:r>
    </w:p>
    <w:p w:rsidR="002018D0" w:rsidRDefault="002018D0" w:rsidP="002018D0">
      <w:pPr>
        <w:spacing w:line="300" w:lineRule="atLeast"/>
        <w:textAlignment w:val="top"/>
        <w:rPr>
          <w:rFonts w:ascii="Arial" w:hAnsi="Arial" w:cs="Arial"/>
          <w:color w:val="161616"/>
          <w:sz w:val="20"/>
          <w:szCs w:val="20"/>
        </w:rPr>
      </w:pPr>
    </w:p>
    <w:p w:rsidR="00AA1297" w:rsidRPr="00242966" w:rsidRDefault="00C12DCD" w:rsidP="00242966">
      <w:pPr>
        <w:spacing w:line="300" w:lineRule="atLeast"/>
        <w:textAlignment w:val="top"/>
        <w:rPr>
          <w:rFonts w:ascii="Arial" w:hAnsi="Arial" w:cs="Arial"/>
          <w:b/>
          <w:bCs/>
          <w:color w:val="FF0000"/>
          <w:sz w:val="40"/>
          <w:szCs w:val="40"/>
        </w:rPr>
      </w:pPr>
      <w:r>
        <w:rPr>
          <w:rFonts w:ascii="Arial" w:hAnsi="Arial" w:cs="Arial"/>
          <w:b/>
          <w:bCs/>
          <w:color w:val="FF0000"/>
          <w:sz w:val="40"/>
          <w:szCs w:val="40"/>
        </w:rPr>
        <w:t>*******************NE</w:t>
      </w:r>
      <w:r w:rsidR="00242966">
        <w:rPr>
          <w:rFonts w:ascii="Arial" w:hAnsi="Arial" w:cs="Arial"/>
          <w:b/>
          <w:bCs/>
          <w:color w:val="FF0000"/>
          <w:sz w:val="40"/>
          <w:szCs w:val="40"/>
        </w:rPr>
        <w:t>W STUFF************************</w:t>
      </w:r>
    </w:p>
    <w:p w:rsidR="0096727F" w:rsidRDefault="0096727F" w:rsidP="002018D0">
      <w:pPr>
        <w:spacing w:line="300" w:lineRule="atLeast"/>
        <w:textAlignment w:val="top"/>
        <w:rPr>
          <w:rFonts w:ascii="Arial" w:hAnsi="Arial" w:cs="Arial"/>
          <w:color w:val="161616"/>
          <w:sz w:val="20"/>
          <w:szCs w:val="20"/>
        </w:rPr>
      </w:pPr>
    </w:p>
    <w:p w:rsidR="008279C1" w:rsidRDefault="008279C1" w:rsidP="002018D0">
      <w:pPr>
        <w:spacing w:line="300" w:lineRule="atLeast"/>
        <w:textAlignment w:val="top"/>
        <w:rPr>
          <w:rFonts w:ascii="Arial" w:hAnsi="Arial" w:cs="Arial"/>
          <w:color w:val="161616"/>
          <w:sz w:val="20"/>
          <w:szCs w:val="20"/>
        </w:rPr>
      </w:pPr>
    </w:p>
    <w:p w:rsidR="008279C1" w:rsidRPr="00063DC2" w:rsidRDefault="008279C1" w:rsidP="002018D0">
      <w:pPr>
        <w:spacing w:line="300" w:lineRule="atLeast"/>
        <w:textAlignment w:val="top"/>
        <w:rPr>
          <w:rFonts w:ascii="Arial" w:hAnsi="Arial" w:cs="Arial"/>
          <w:b/>
          <w:color w:val="161616"/>
          <w:sz w:val="20"/>
          <w:szCs w:val="20"/>
          <w:u w:val="single"/>
        </w:rPr>
      </w:pPr>
      <w:r w:rsidRPr="00063DC2">
        <w:rPr>
          <w:rFonts w:ascii="Arial" w:hAnsi="Arial" w:cs="Arial"/>
          <w:b/>
          <w:color w:val="161616"/>
          <w:sz w:val="20"/>
          <w:szCs w:val="20"/>
          <w:u w:val="single"/>
        </w:rPr>
        <w:t>COMMON SYSTEM STORED PROCEDURES:</w:t>
      </w:r>
    </w:p>
    <w:p w:rsidR="008279C1" w:rsidRDefault="008279C1" w:rsidP="002018D0">
      <w:pPr>
        <w:spacing w:line="300" w:lineRule="atLeast"/>
        <w:textAlignment w:val="top"/>
        <w:rPr>
          <w:rFonts w:ascii="Arial" w:hAnsi="Arial" w:cs="Arial"/>
          <w:color w:val="161616"/>
          <w:sz w:val="20"/>
          <w:szCs w:val="20"/>
        </w:rPr>
      </w:pPr>
    </w:p>
    <w:p w:rsidR="008279C1" w:rsidRDefault="008279C1" w:rsidP="002018D0">
      <w:pPr>
        <w:spacing w:line="300" w:lineRule="atLeast"/>
        <w:textAlignment w:val="top"/>
        <w:rPr>
          <w:rFonts w:ascii="Courier New" w:eastAsiaTheme="minorHAnsi" w:hAnsi="Courier New" w:cs="Courier New"/>
          <w:noProof/>
          <w:color w:val="800000"/>
          <w:sz w:val="20"/>
          <w:szCs w:val="20"/>
        </w:rPr>
      </w:pPr>
      <w:r>
        <w:rPr>
          <w:rFonts w:ascii="Courier New" w:eastAsiaTheme="minorHAnsi" w:hAnsi="Courier New" w:cs="Courier New"/>
          <w:noProof/>
          <w:color w:val="0000FF"/>
          <w:sz w:val="20"/>
          <w:szCs w:val="20"/>
        </w:rPr>
        <w:t>EXEC</w:t>
      </w:r>
      <w:r>
        <w:rPr>
          <w:rFonts w:ascii="Courier New" w:eastAsiaTheme="minorHAnsi" w:hAnsi="Courier New" w:cs="Courier New"/>
          <w:noProof/>
          <w:sz w:val="20"/>
          <w:szCs w:val="20"/>
        </w:rPr>
        <w:t xml:space="preserve"> </w:t>
      </w:r>
      <w:r>
        <w:rPr>
          <w:rFonts w:ascii="Courier New" w:eastAsiaTheme="minorHAnsi" w:hAnsi="Courier New" w:cs="Courier New"/>
          <w:noProof/>
          <w:color w:val="800000"/>
          <w:sz w:val="20"/>
          <w:szCs w:val="20"/>
        </w:rPr>
        <w:t>sp_helpconstraint</w:t>
      </w:r>
    </w:p>
    <w:p w:rsidR="009C064B" w:rsidRDefault="009C064B" w:rsidP="002018D0">
      <w:pPr>
        <w:spacing w:line="300" w:lineRule="atLeast"/>
        <w:textAlignment w:val="top"/>
        <w:rPr>
          <w:lang w:val="en"/>
        </w:rPr>
      </w:pPr>
      <w:r>
        <w:rPr>
          <w:lang w:val="en"/>
        </w:rPr>
        <w:t>sp_configure</w:t>
      </w:r>
    </w:p>
    <w:p w:rsidR="00F6107B" w:rsidRDefault="00F6107B" w:rsidP="002018D0">
      <w:pPr>
        <w:spacing w:line="300" w:lineRule="atLeast"/>
        <w:textAlignment w:val="top"/>
        <w:rPr>
          <w:lang w:val="en"/>
        </w:rPr>
      </w:pPr>
      <w:r>
        <w:rPr>
          <w:lang w:val="en"/>
        </w:rPr>
        <w:t>sp_addlinkedserver</w:t>
      </w:r>
    </w:p>
    <w:p w:rsidR="00AA1297" w:rsidRDefault="00AA1297" w:rsidP="002018D0">
      <w:pPr>
        <w:spacing w:line="300" w:lineRule="atLeast"/>
        <w:textAlignment w:val="top"/>
        <w:rPr>
          <w:rFonts w:ascii="Courier New" w:hAnsi="Courier New" w:cs="Courier New"/>
          <w:color w:val="800000"/>
          <w:sz w:val="20"/>
          <w:szCs w:val="20"/>
        </w:rPr>
      </w:pPr>
      <w:r>
        <w:rPr>
          <w:rFonts w:ascii="Courier New" w:hAnsi="Courier New" w:cs="Courier New"/>
          <w:color w:val="800000"/>
          <w:sz w:val="20"/>
          <w:szCs w:val="20"/>
        </w:rPr>
        <w:t>sp_send_dbmail</w:t>
      </w:r>
    </w:p>
    <w:p w:rsidR="00AA1297" w:rsidRDefault="0097051E" w:rsidP="002018D0">
      <w:pPr>
        <w:spacing w:line="300" w:lineRule="atLeast"/>
        <w:textAlignment w:val="top"/>
        <w:rPr>
          <w:rFonts w:ascii="Courier New" w:eastAsiaTheme="minorHAnsi" w:hAnsi="Courier New" w:cs="Courier New"/>
          <w:noProof/>
          <w:color w:val="800000"/>
          <w:sz w:val="20"/>
          <w:szCs w:val="20"/>
        </w:rPr>
      </w:pPr>
      <w:r>
        <w:rPr>
          <w:rFonts w:ascii="Courier New" w:eastAsiaTheme="minorHAnsi" w:hAnsi="Courier New" w:cs="Courier New"/>
          <w:noProof/>
          <w:color w:val="800000"/>
          <w:sz w:val="20"/>
          <w:szCs w:val="20"/>
        </w:rPr>
        <w:t>sp_help</w:t>
      </w:r>
    </w:p>
    <w:p w:rsidR="008E01B0" w:rsidRDefault="008E01B0" w:rsidP="002018D0">
      <w:pPr>
        <w:spacing w:line="300" w:lineRule="atLeast"/>
        <w:textAlignment w:val="top"/>
        <w:rPr>
          <w:rFonts w:ascii="Courier New" w:eastAsiaTheme="minorHAnsi" w:hAnsi="Courier New" w:cs="Courier New"/>
          <w:noProof/>
          <w:color w:val="800000"/>
          <w:sz w:val="20"/>
          <w:szCs w:val="20"/>
        </w:rPr>
      </w:pPr>
      <w:r>
        <w:rPr>
          <w:rFonts w:ascii="Courier New" w:eastAsiaTheme="minorHAnsi" w:hAnsi="Courier New" w:cs="Courier New"/>
          <w:noProof/>
          <w:color w:val="800000"/>
          <w:sz w:val="20"/>
          <w:szCs w:val="20"/>
        </w:rPr>
        <w:t>SP_who</w:t>
      </w:r>
    </w:p>
    <w:p w:rsidR="00AD1D5C" w:rsidRDefault="00AD1D5C" w:rsidP="002018D0">
      <w:pPr>
        <w:spacing w:line="300" w:lineRule="atLeast"/>
        <w:textAlignment w:val="top"/>
        <w:rPr>
          <w:rFonts w:ascii="Courier New" w:eastAsiaTheme="minorHAnsi" w:hAnsi="Courier New" w:cs="Courier New"/>
          <w:noProof/>
          <w:color w:val="800000"/>
          <w:sz w:val="20"/>
          <w:szCs w:val="20"/>
        </w:rPr>
      </w:pPr>
    </w:p>
    <w:p w:rsidR="00AD1D5C" w:rsidRDefault="00AD1D5C" w:rsidP="002018D0">
      <w:pPr>
        <w:spacing w:line="300" w:lineRule="atLeast"/>
        <w:textAlignment w:val="top"/>
        <w:rPr>
          <w:rFonts w:ascii="Courier New" w:eastAsiaTheme="minorHAnsi" w:hAnsi="Courier New" w:cs="Courier New"/>
          <w:noProof/>
          <w:color w:val="800000"/>
          <w:sz w:val="20"/>
          <w:szCs w:val="20"/>
        </w:rPr>
      </w:pPr>
    </w:p>
    <w:p w:rsidR="00F960F1" w:rsidRDefault="00F960F1" w:rsidP="002018D0">
      <w:pPr>
        <w:spacing w:line="300" w:lineRule="atLeast"/>
        <w:textAlignment w:val="top"/>
        <w:rPr>
          <w:rFonts w:ascii="Courier New" w:eastAsiaTheme="minorHAnsi" w:hAnsi="Courier New" w:cs="Courier New"/>
          <w:noProof/>
          <w:color w:val="800000"/>
          <w:sz w:val="20"/>
          <w:szCs w:val="20"/>
        </w:rPr>
      </w:pPr>
    </w:p>
    <w:p w:rsidR="00F960F1" w:rsidRDefault="00F960F1" w:rsidP="00F960F1">
      <w:pPr>
        <w:pBdr>
          <w:bottom w:val="dotted" w:sz="24" w:space="1" w:color="auto"/>
        </w:pBdr>
        <w:spacing w:line="300" w:lineRule="atLeast"/>
        <w:textAlignment w:val="top"/>
        <w:rPr>
          <w:rFonts w:ascii="Arial" w:hAnsi="Arial" w:cs="Arial"/>
          <w:color w:val="161616"/>
          <w:sz w:val="20"/>
          <w:szCs w:val="20"/>
        </w:rPr>
      </w:pPr>
    </w:p>
    <w:p w:rsidR="00F960F1" w:rsidRDefault="00F960F1" w:rsidP="00F960F1">
      <w:pPr>
        <w:spacing w:line="300" w:lineRule="atLeast"/>
        <w:textAlignment w:val="top"/>
        <w:rPr>
          <w:rFonts w:ascii="Arial" w:hAnsi="Arial" w:cs="Arial"/>
          <w:color w:val="161616"/>
          <w:sz w:val="20"/>
          <w:szCs w:val="20"/>
        </w:rPr>
      </w:pPr>
    </w:p>
    <w:p w:rsidR="00F960F1" w:rsidRDefault="00F960F1" w:rsidP="00F960F1">
      <w:pPr>
        <w:spacing w:line="300" w:lineRule="atLeast"/>
        <w:textAlignment w:val="top"/>
        <w:rPr>
          <w:rFonts w:ascii="Arial" w:hAnsi="Arial" w:cs="Arial"/>
          <w:color w:val="161616"/>
          <w:sz w:val="20"/>
          <w:szCs w:val="20"/>
        </w:rPr>
      </w:pPr>
    </w:p>
    <w:p w:rsidR="00F960F1" w:rsidRDefault="00F960F1" w:rsidP="00F960F1">
      <w:pPr>
        <w:spacing w:line="300" w:lineRule="atLeast"/>
        <w:textAlignment w:val="top"/>
        <w:rPr>
          <w:rFonts w:ascii="Courier New" w:eastAsiaTheme="minorHAnsi" w:hAnsi="Courier New" w:cs="Courier New"/>
          <w:noProof/>
          <w:color w:val="008000"/>
          <w:sz w:val="20"/>
          <w:szCs w:val="20"/>
        </w:rPr>
      </w:pPr>
    </w:p>
    <w:p w:rsidR="00F960F1" w:rsidRDefault="00F960F1" w:rsidP="00F960F1">
      <w:pPr>
        <w:spacing w:line="300" w:lineRule="atLeast"/>
        <w:textAlignment w:val="top"/>
        <w:rPr>
          <w:rFonts w:ascii="Courier New" w:eastAsiaTheme="minorHAnsi" w:hAnsi="Courier New" w:cs="Courier New"/>
          <w:noProof/>
          <w:color w:val="008000"/>
          <w:sz w:val="20"/>
          <w:szCs w:val="20"/>
        </w:rPr>
      </w:pPr>
    </w:p>
    <w:p w:rsidR="00F960F1" w:rsidRDefault="00F960F1" w:rsidP="00F960F1">
      <w:pPr>
        <w:autoSpaceDE w:val="0"/>
        <w:autoSpaceDN w:val="0"/>
        <w:ind w:left="720"/>
        <w:rPr>
          <w:rFonts w:ascii="Courier New" w:hAnsi="Courier New" w:cs="Courier New"/>
          <w:sz w:val="20"/>
          <w:szCs w:val="20"/>
        </w:rPr>
      </w:pPr>
      <w:r>
        <w:rPr>
          <w:rFonts w:ascii="Courier New" w:hAnsi="Courier New" w:cs="Courier New"/>
          <w:sz w:val="20"/>
          <w:szCs w:val="20"/>
        </w:rPr>
        <w:t xml:space="preserve"> </w:t>
      </w:r>
    </w:p>
    <w:p w:rsidR="00F960F1" w:rsidRDefault="00F960F1" w:rsidP="00F960F1">
      <w:pPr>
        <w:spacing w:line="300" w:lineRule="atLeast"/>
        <w:textAlignment w:val="top"/>
        <w:rPr>
          <w:rFonts w:ascii="Arial" w:hAnsi="Arial" w:cs="Arial"/>
          <w:color w:val="161616"/>
          <w:sz w:val="20"/>
          <w:szCs w:val="20"/>
        </w:rPr>
      </w:pPr>
    </w:p>
    <w:p w:rsidR="00F960F1" w:rsidRDefault="00F960F1" w:rsidP="00F960F1">
      <w:pPr>
        <w:spacing w:line="300" w:lineRule="atLeast"/>
        <w:textAlignment w:val="top"/>
        <w:rPr>
          <w:rFonts w:ascii="Arial" w:hAnsi="Arial" w:cs="Arial"/>
          <w:color w:val="161616"/>
          <w:sz w:val="20"/>
          <w:szCs w:val="20"/>
        </w:rPr>
      </w:pPr>
    </w:p>
    <w:p w:rsidR="00F960F1" w:rsidRDefault="00F960F1" w:rsidP="00F960F1">
      <w:pPr>
        <w:spacing w:line="300" w:lineRule="atLeast"/>
        <w:textAlignment w:val="top"/>
        <w:rPr>
          <w:rFonts w:ascii="Arial" w:hAnsi="Arial" w:cs="Arial"/>
          <w:color w:val="161616"/>
          <w:sz w:val="20"/>
          <w:szCs w:val="20"/>
        </w:rPr>
      </w:pPr>
    </w:p>
    <w:p w:rsidR="00F960F1" w:rsidRDefault="00F960F1" w:rsidP="00F960F1">
      <w:pPr>
        <w:spacing w:line="300" w:lineRule="atLeast"/>
        <w:textAlignment w:val="top"/>
        <w:rPr>
          <w:rFonts w:ascii="Arial" w:hAnsi="Arial" w:cs="Arial"/>
        </w:rPr>
      </w:pPr>
    </w:p>
    <w:p w:rsidR="00F960F1" w:rsidRDefault="00F960F1" w:rsidP="00F960F1">
      <w:pPr>
        <w:spacing w:line="300" w:lineRule="atLeast"/>
        <w:textAlignment w:val="top"/>
        <w:rPr>
          <w:rFonts w:ascii="Arial" w:hAnsi="Arial" w:cs="Arial"/>
        </w:rPr>
      </w:pPr>
    </w:p>
    <w:p w:rsidR="00F960F1" w:rsidRDefault="00F960F1" w:rsidP="00F960F1">
      <w:pPr>
        <w:spacing w:line="300" w:lineRule="atLeast"/>
        <w:textAlignment w:val="top"/>
        <w:rPr>
          <w:rFonts w:ascii="Arial" w:hAnsi="Arial" w:cs="Arial"/>
        </w:rPr>
      </w:pPr>
    </w:p>
    <w:p w:rsidR="00F960F1" w:rsidRDefault="00F960F1" w:rsidP="00F960F1">
      <w:pPr>
        <w:pBdr>
          <w:bottom w:val="dotted" w:sz="24" w:space="1" w:color="auto"/>
        </w:pBdr>
        <w:spacing w:line="300" w:lineRule="atLeast"/>
        <w:textAlignment w:val="top"/>
        <w:rPr>
          <w:rFonts w:ascii="Arial" w:hAnsi="Arial" w:cs="Arial"/>
        </w:rPr>
      </w:pPr>
    </w:p>
    <w:p w:rsidR="00F960F1" w:rsidRDefault="00F960F1" w:rsidP="00F960F1">
      <w:pPr>
        <w:spacing w:line="300" w:lineRule="atLeast"/>
        <w:textAlignment w:val="top"/>
        <w:rPr>
          <w:rFonts w:ascii="Arial" w:hAnsi="Arial" w:cs="Arial"/>
        </w:rPr>
      </w:pPr>
    </w:p>
    <w:p w:rsidR="00F960F1" w:rsidRDefault="00F960F1" w:rsidP="00F960F1">
      <w:pPr>
        <w:autoSpaceDE w:val="0"/>
        <w:autoSpaceDN w:val="0"/>
        <w:adjustRightInd w:val="0"/>
        <w:rPr>
          <w:rFonts w:ascii="Courier New" w:eastAsiaTheme="minorHAnsi" w:hAnsi="Courier New" w:cs="Courier New"/>
          <w:noProof/>
          <w:sz w:val="20"/>
          <w:szCs w:val="20"/>
        </w:rPr>
      </w:pPr>
    </w:p>
    <w:p w:rsidR="00F960F1" w:rsidRDefault="00F960F1" w:rsidP="00F960F1">
      <w:pPr>
        <w:spacing w:line="300" w:lineRule="atLeast"/>
        <w:textAlignment w:val="top"/>
        <w:rPr>
          <w:rFonts w:ascii="Courier New" w:eastAsiaTheme="minorHAnsi" w:hAnsi="Courier New" w:cs="Courier New"/>
          <w:noProof/>
          <w:sz w:val="20"/>
          <w:szCs w:val="20"/>
        </w:rPr>
      </w:pPr>
    </w:p>
    <w:p w:rsidR="00F960F1" w:rsidRDefault="00F960F1" w:rsidP="00F960F1">
      <w:pPr>
        <w:spacing w:line="300" w:lineRule="atLeast"/>
        <w:textAlignment w:val="top"/>
        <w:rPr>
          <w:rFonts w:ascii="Arial" w:hAnsi="Arial" w:cs="Arial"/>
        </w:rPr>
      </w:pPr>
    </w:p>
    <w:p w:rsidR="00F960F1" w:rsidRDefault="00F960F1" w:rsidP="00F960F1">
      <w:pPr>
        <w:autoSpaceDE w:val="0"/>
        <w:autoSpaceDN w:val="0"/>
        <w:rPr>
          <w:rFonts w:ascii="Consolas" w:hAnsi="Consolas" w:cs="Consolas"/>
          <w:color w:val="808080"/>
        </w:rPr>
      </w:pPr>
    </w:p>
    <w:p w:rsidR="00F960F1" w:rsidRDefault="00F960F1" w:rsidP="00F960F1">
      <w:pPr>
        <w:autoSpaceDE w:val="0"/>
        <w:autoSpaceDN w:val="0"/>
        <w:rPr>
          <w:rFonts w:ascii="Consolas" w:hAnsi="Consolas" w:cs="Consolas"/>
          <w:b/>
          <w:color w:val="808080"/>
        </w:rPr>
      </w:pPr>
    </w:p>
    <w:p w:rsidR="00F960F1" w:rsidRDefault="00F960F1" w:rsidP="00F960F1">
      <w:pPr>
        <w:autoSpaceDE w:val="0"/>
        <w:autoSpaceDN w:val="0"/>
        <w:rPr>
          <w:rFonts w:ascii="Consolas" w:hAnsi="Consolas" w:cs="Consolas"/>
          <w:b/>
          <w:color w:val="808080"/>
        </w:rPr>
      </w:pPr>
    </w:p>
    <w:p w:rsidR="00F960F1" w:rsidRDefault="00F960F1" w:rsidP="00F960F1">
      <w:pPr>
        <w:autoSpaceDE w:val="0"/>
        <w:autoSpaceDN w:val="0"/>
        <w:rPr>
          <w:rFonts w:ascii="Consolas" w:hAnsi="Consolas" w:cs="Consolas"/>
          <w:b/>
          <w:color w:val="808080"/>
        </w:rPr>
      </w:pPr>
    </w:p>
    <w:p w:rsidR="00F960F1" w:rsidRDefault="00F960F1" w:rsidP="00F960F1">
      <w:pPr>
        <w:autoSpaceDE w:val="0"/>
        <w:autoSpaceDN w:val="0"/>
        <w:rPr>
          <w:rFonts w:ascii="Consolas" w:hAnsi="Consolas" w:cs="Consolas"/>
          <w:b/>
          <w:color w:val="808080"/>
        </w:rPr>
      </w:pPr>
      <w:r w:rsidRPr="00946C18">
        <w:rPr>
          <w:rFonts w:ascii="Consolas" w:hAnsi="Consolas" w:cs="Consolas"/>
          <w:b/>
          <w:color w:val="808080"/>
        </w:rPr>
        <w:t>COVERED INDEX</w:t>
      </w:r>
      <w:r>
        <w:rPr>
          <w:rFonts w:ascii="Consolas" w:hAnsi="Consolas" w:cs="Consolas"/>
          <w:b/>
          <w:color w:val="808080"/>
        </w:rPr>
        <w:t xml:space="preserve"> includes the columns for a specific query.</w:t>
      </w:r>
    </w:p>
    <w:p w:rsidR="00F960F1" w:rsidRDefault="00F960F1" w:rsidP="00F960F1">
      <w:pPr>
        <w:autoSpaceDE w:val="0"/>
        <w:autoSpaceDN w:val="0"/>
        <w:rPr>
          <w:rFonts w:ascii="Consolas" w:hAnsi="Consolas" w:cs="Consolas"/>
          <w:b/>
          <w:color w:val="808080"/>
        </w:rPr>
      </w:pPr>
    </w:p>
    <w:p w:rsidR="00F960F1" w:rsidRPr="00946C18" w:rsidRDefault="00F960F1" w:rsidP="00F960F1">
      <w:pPr>
        <w:autoSpaceDE w:val="0"/>
        <w:autoSpaceDN w:val="0"/>
        <w:rPr>
          <w:rFonts w:ascii="Consolas" w:hAnsi="Consolas" w:cs="Consolas"/>
          <w:b/>
          <w:color w:val="808080"/>
        </w:rPr>
      </w:pPr>
    </w:p>
    <w:p w:rsidR="00F960F1" w:rsidRDefault="00F960F1" w:rsidP="00F960F1">
      <w:pPr>
        <w:autoSpaceDE w:val="0"/>
        <w:autoSpaceDN w:val="0"/>
        <w:rPr>
          <w:rFonts w:ascii="Consolas" w:hAnsi="Consolas" w:cs="Consolas"/>
          <w:color w:val="808080"/>
        </w:rPr>
      </w:pPr>
    </w:p>
    <w:p w:rsidR="00F960F1" w:rsidRDefault="00F960F1" w:rsidP="00F960F1">
      <w:pPr>
        <w:autoSpaceDE w:val="0"/>
        <w:autoSpaceDN w:val="0"/>
        <w:rPr>
          <w:rFonts w:ascii="Consolas" w:hAnsi="Consolas" w:cs="Consolas"/>
        </w:rPr>
      </w:pPr>
      <w:r>
        <w:rPr>
          <w:rFonts w:ascii="Consolas" w:hAnsi="Consolas" w:cs="Consolas"/>
          <w:color w:val="0000FF"/>
        </w:rPr>
        <w:t>SELECT</w:t>
      </w:r>
      <w:r>
        <w:rPr>
          <w:rFonts w:ascii="Consolas" w:hAnsi="Consolas" w:cs="Consolas"/>
        </w:rPr>
        <w:t xml:space="preserve"> </w:t>
      </w:r>
    </w:p>
    <w:p w:rsidR="00F960F1" w:rsidRDefault="00F960F1" w:rsidP="00F960F1">
      <w:pPr>
        <w:autoSpaceDE w:val="0"/>
        <w:autoSpaceDN w:val="0"/>
        <w:rPr>
          <w:rFonts w:ascii="Consolas" w:hAnsi="Consolas" w:cs="Consolas"/>
          <w:color w:val="808080"/>
        </w:rPr>
      </w:pPr>
      <w:r>
        <w:rPr>
          <w:rFonts w:ascii="Consolas" w:hAnsi="Consolas" w:cs="Consolas"/>
          <w:color w:val="008080"/>
        </w:rPr>
        <w:t>[TransUnique</w:t>
      </w:r>
      <w:proofErr w:type="gramStart"/>
      <w:r>
        <w:rPr>
          <w:rFonts w:ascii="Consolas" w:hAnsi="Consolas" w:cs="Consolas"/>
          <w:color w:val="008080"/>
        </w:rPr>
        <w:t>]</w:t>
      </w:r>
      <w:r>
        <w:rPr>
          <w:rFonts w:ascii="Consolas" w:hAnsi="Consolas" w:cs="Consolas"/>
          <w:color w:val="808080"/>
        </w:rPr>
        <w:t>,</w:t>
      </w:r>
      <w:r>
        <w:rPr>
          <w:rFonts w:ascii="Consolas" w:hAnsi="Consolas" w:cs="Consolas"/>
          <w:color w:val="008080"/>
        </w:rPr>
        <w:t>[</w:t>
      </w:r>
      <w:proofErr w:type="gramEnd"/>
      <w:r>
        <w:rPr>
          <w:rFonts w:ascii="Consolas" w:hAnsi="Consolas" w:cs="Consolas"/>
          <w:color w:val="008080"/>
        </w:rPr>
        <w:t>DimFacilityKey]</w:t>
      </w:r>
      <w:r>
        <w:rPr>
          <w:rFonts w:ascii="Consolas" w:hAnsi="Consolas" w:cs="Consolas"/>
          <w:color w:val="808080"/>
        </w:rPr>
        <w:t>,</w:t>
      </w:r>
      <w:r>
        <w:rPr>
          <w:rFonts w:ascii="Consolas" w:hAnsi="Consolas" w:cs="Consolas"/>
          <w:color w:val="008080"/>
        </w:rPr>
        <w:t>[DimGuarantorKey]</w:t>
      </w:r>
      <w:r>
        <w:rPr>
          <w:rFonts w:ascii="Consolas" w:hAnsi="Consolas" w:cs="Consolas"/>
          <w:color w:val="808080"/>
        </w:rPr>
        <w:t>,</w:t>
      </w:r>
      <w:r>
        <w:rPr>
          <w:rFonts w:ascii="Consolas" w:hAnsi="Consolas" w:cs="Consolas"/>
          <w:color w:val="008080"/>
        </w:rPr>
        <w:t>[DimPatientKey]</w:t>
      </w:r>
      <w:r>
        <w:rPr>
          <w:rFonts w:ascii="Consolas" w:hAnsi="Consolas" w:cs="Consolas"/>
          <w:color w:val="808080"/>
        </w:rPr>
        <w:t>*</w:t>
      </w:r>
    </w:p>
    <w:p w:rsidR="00F960F1" w:rsidRDefault="00F960F1" w:rsidP="00F960F1">
      <w:pPr>
        <w:autoSpaceDE w:val="0"/>
        <w:autoSpaceDN w:val="0"/>
        <w:rPr>
          <w:rFonts w:ascii="Consolas" w:hAnsi="Consolas" w:cs="Consolas"/>
        </w:rPr>
      </w:pPr>
      <w:r>
        <w:rPr>
          <w:rFonts w:ascii="Consolas" w:hAnsi="Consolas" w:cs="Consolas"/>
          <w:color w:val="0000FF"/>
        </w:rPr>
        <w:t>FROM</w:t>
      </w:r>
      <w:r>
        <w:rPr>
          <w:rFonts w:ascii="Consolas" w:hAnsi="Consolas" w:cs="Consolas"/>
        </w:rPr>
        <w:t xml:space="preserve"> </w:t>
      </w:r>
      <w:r>
        <w:rPr>
          <w:rFonts w:ascii="Consolas" w:hAnsi="Consolas" w:cs="Consolas"/>
          <w:color w:val="008080"/>
        </w:rPr>
        <w:t>dbo</w:t>
      </w:r>
      <w:r>
        <w:rPr>
          <w:rFonts w:ascii="Consolas" w:hAnsi="Consolas" w:cs="Consolas"/>
          <w:color w:val="808080"/>
        </w:rPr>
        <w:t>.</w:t>
      </w:r>
      <w:r>
        <w:rPr>
          <w:rFonts w:ascii="Consolas" w:hAnsi="Consolas" w:cs="Consolas"/>
          <w:color w:val="008080"/>
        </w:rPr>
        <w:t>AthenaFactTrans</w:t>
      </w:r>
    </w:p>
    <w:p w:rsidR="00F960F1" w:rsidRDefault="00F960F1" w:rsidP="00F960F1">
      <w:pPr>
        <w:autoSpaceDE w:val="0"/>
        <w:autoSpaceDN w:val="0"/>
        <w:rPr>
          <w:rFonts w:ascii="Consolas" w:hAnsi="Consolas" w:cs="Consolas"/>
        </w:rPr>
      </w:pPr>
      <w:r>
        <w:rPr>
          <w:rFonts w:ascii="Consolas" w:hAnsi="Consolas" w:cs="Consolas"/>
          <w:color w:val="0000FF"/>
        </w:rPr>
        <w:t>WHERE</w:t>
      </w:r>
      <w:r>
        <w:rPr>
          <w:rFonts w:ascii="Consolas" w:hAnsi="Consolas" w:cs="Consolas"/>
        </w:rPr>
        <w:t xml:space="preserve"> </w:t>
      </w:r>
      <w:r>
        <w:rPr>
          <w:rFonts w:ascii="Consolas" w:hAnsi="Consolas" w:cs="Consolas"/>
          <w:color w:val="008080"/>
        </w:rPr>
        <w:t>TransType</w:t>
      </w:r>
      <w:r>
        <w:rPr>
          <w:rFonts w:ascii="Consolas" w:hAnsi="Consolas" w:cs="Consolas"/>
        </w:rPr>
        <w:t xml:space="preserve"> </w:t>
      </w:r>
      <w:r>
        <w:rPr>
          <w:rFonts w:ascii="Consolas" w:hAnsi="Consolas" w:cs="Consolas"/>
          <w:color w:val="808080"/>
        </w:rPr>
        <w:t>=</w:t>
      </w:r>
      <w:r>
        <w:rPr>
          <w:rFonts w:ascii="Consolas" w:hAnsi="Consolas" w:cs="Consolas"/>
        </w:rPr>
        <w:t xml:space="preserve"> </w:t>
      </w:r>
      <w:r>
        <w:rPr>
          <w:rFonts w:ascii="Consolas" w:hAnsi="Consolas" w:cs="Consolas"/>
          <w:color w:val="FF0000"/>
        </w:rPr>
        <w:t>'charge'</w:t>
      </w:r>
    </w:p>
    <w:p w:rsidR="00F960F1" w:rsidRDefault="00F960F1" w:rsidP="00F960F1">
      <w:pPr>
        <w:autoSpaceDE w:val="0"/>
        <w:autoSpaceDN w:val="0"/>
        <w:rPr>
          <w:rFonts w:ascii="Consolas" w:hAnsi="Consolas" w:cs="Consolas"/>
        </w:rPr>
      </w:pPr>
      <w:r>
        <w:rPr>
          <w:rFonts w:ascii="Consolas" w:hAnsi="Consolas" w:cs="Consolas"/>
          <w:color w:val="808080"/>
        </w:rPr>
        <w:t>AND</w:t>
      </w:r>
      <w:r>
        <w:rPr>
          <w:rFonts w:ascii="Consolas" w:hAnsi="Consolas" w:cs="Consolas"/>
        </w:rPr>
        <w:t xml:space="preserve"> </w:t>
      </w:r>
      <w:r>
        <w:rPr>
          <w:rFonts w:ascii="Consolas" w:hAnsi="Consolas" w:cs="Consolas"/>
          <w:color w:val="008080"/>
        </w:rPr>
        <w:t>DimFinancialClassKey</w:t>
      </w:r>
      <w:r>
        <w:rPr>
          <w:rFonts w:ascii="Consolas" w:hAnsi="Consolas" w:cs="Consolas"/>
        </w:rPr>
        <w:t xml:space="preserve"> </w:t>
      </w:r>
      <w:r>
        <w:rPr>
          <w:rFonts w:ascii="Consolas" w:hAnsi="Consolas" w:cs="Consolas"/>
          <w:color w:val="808080"/>
        </w:rPr>
        <w:t>IS</w:t>
      </w:r>
      <w:r>
        <w:rPr>
          <w:rFonts w:ascii="Consolas" w:hAnsi="Consolas" w:cs="Consolas"/>
        </w:rPr>
        <w:t xml:space="preserve"> </w:t>
      </w:r>
      <w:r>
        <w:rPr>
          <w:rFonts w:ascii="Consolas" w:hAnsi="Consolas" w:cs="Consolas"/>
          <w:color w:val="808080"/>
        </w:rPr>
        <w:t>NULL</w:t>
      </w:r>
    </w:p>
    <w:p w:rsidR="00F960F1" w:rsidRDefault="00F960F1" w:rsidP="00F960F1">
      <w:pPr>
        <w:autoSpaceDE w:val="0"/>
        <w:autoSpaceDN w:val="0"/>
        <w:rPr>
          <w:rFonts w:ascii="Consolas" w:hAnsi="Consolas" w:cs="Consolas"/>
        </w:rPr>
      </w:pPr>
    </w:p>
    <w:p w:rsidR="00F960F1" w:rsidRDefault="00F960F1" w:rsidP="00F960F1">
      <w:pPr>
        <w:autoSpaceDE w:val="0"/>
        <w:autoSpaceDN w:val="0"/>
        <w:rPr>
          <w:rFonts w:ascii="Consolas" w:hAnsi="Consolas" w:cs="Consolas"/>
        </w:rPr>
      </w:pPr>
      <w:r>
        <w:rPr>
          <w:rFonts w:ascii="Consolas" w:hAnsi="Consolas" w:cs="Consolas"/>
          <w:color w:val="0000FF"/>
        </w:rPr>
        <w:t>CREATE</w:t>
      </w:r>
      <w:r>
        <w:rPr>
          <w:rFonts w:ascii="Consolas" w:hAnsi="Consolas" w:cs="Consolas"/>
        </w:rPr>
        <w:t xml:space="preserve"> </w:t>
      </w:r>
      <w:r>
        <w:rPr>
          <w:rFonts w:ascii="Consolas" w:hAnsi="Consolas" w:cs="Consolas"/>
          <w:color w:val="0000FF"/>
        </w:rPr>
        <w:t>NONCLUSTERED</w:t>
      </w:r>
      <w:r>
        <w:rPr>
          <w:rFonts w:ascii="Consolas" w:hAnsi="Consolas" w:cs="Consolas"/>
        </w:rPr>
        <w:t xml:space="preserve"> </w:t>
      </w:r>
      <w:r>
        <w:rPr>
          <w:rFonts w:ascii="Consolas" w:hAnsi="Consolas" w:cs="Consolas"/>
          <w:color w:val="0000FF"/>
        </w:rPr>
        <w:t>INDEX</w:t>
      </w:r>
      <w:r>
        <w:rPr>
          <w:rFonts w:ascii="Consolas" w:hAnsi="Consolas" w:cs="Consolas"/>
        </w:rPr>
        <w:t xml:space="preserve"> </w:t>
      </w:r>
      <w:r>
        <w:rPr>
          <w:rFonts w:ascii="Consolas" w:hAnsi="Consolas" w:cs="Consolas"/>
          <w:color w:val="008080"/>
        </w:rPr>
        <w:t>[IX_Sample]</w:t>
      </w:r>
    </w:p>
    <w:p w:rsidR="00F960F1" w:rsidRDefault="00F960F1" w:rsidP="00F960F1">
      <w:pPr>
        <w:autoSpaceDE w:val="0"/>
        <w:autoSpaceDN w:val="0"/>
        <w:rPr>
          <w:rFonts w:ascii="Consolas" w:hAnsi="Consolas" w:cs="Consolas"/>
        </w:rPr>
      </w:pPr>
      <w:r>
        <w:rPr>
          <w:rFonts w:ascii="Consolas" w:hAnsi="Consolas" w:cs="Consolas"/>
          <w:color w:val="0000FF"/>
        </w:rPr>
        <w:t>ON</w:t>
      </w:r>
      <w:r>
        <w:rPr>
          <w:rFonts w:ascii="Consolas" w:hAnsi="Consolas" w:cs="Consolas"/>
        </w:rPr>
        <w:t xml:space="preserve"> </w:t>
      </w:r>
      <w:r>
        <w:rPr>
          <w:rFonts w:ascii="Consolas" w:hAnsi="Consolas" w:cs="Consolas"/>
          <w:color w:val="008080"/>
        </w:rPr>
        <w:t>[dbo</w:t>
      </w:r>
      <w:proofErr w:type="gramStart"/>
      <w:r>
        <w:rPr>
          <w:rFonts w:ascii="Consolas" w:hAnsi="Consolas" w:cs="Consolas"/>
          <w:color w:val="008080"/>
        </w:rPr>
        <w:t>]</w:t>
      </w:r>
      <w:r>
        <w:rPr>
          <w:rFonts w:ascii="Consolas" w:hAnsi="Consolas" w:cs="Consolas"/>
          <w:color w:val="808080"/>
        </w:rPr>
        <w:t>.</w:t>
      </w:r>
      <w:r>
        <w:rPr>
          <w:rFonts w:ascii="Consolas" w:hAnsi="Consolas" w:cs="Consolas"/>
          <w:color w:val="008080"/>
        </w:rPr>
        <w:t>[</w:t>
      </w:r>
      <w:proofErr w:type="gramEnd"/>
      <w:r>
        <w:rPr>
          <w:rFonts w:ascii="Consolas" w:hAnsi="Consolas" w:cs="Consolas"/>
          <w:color w:val="008080"/>
        </w:rPr>
        <w:t>AthenaFactTrans]</w:t>
      </w:r>
      <w:r>
        <w:rPr>
          <w:rFonts w:ascii="Consolas" w:hAnsi="Consolas" w:cs="Consolas"/>
          <w:color w:val="0000FF"/>
        </w:rPr>
        <w:t xml:space="preserve"> </w:t>
      </w:r>
      <w:r>
        <w:rPr>
          <w:rFonts w:ascii="Consolas" w:hAnsi="Consolas" w:cs="Consolas"/>
          <w:color w:val="808080"/>
        </w:rPr>
        <w:t>(</w:t>
      </w:r>
      <w:r>
        <w:rPr>
          <w:rFonts w:ascii="Consolas" w:hAnsi="Consolas" w:cs="Consolas"/>
          <w:color w:val="008080"/>
        </w:rPr>
        <w:t>[TransType]</w:t>
      </w:r>
      <w:r>
        <w:rPr>
          <w:rFonts w:ascii="Consolas" w:hAnsi="Consolas" w:cs="Consolas"/>
          <w:color w:val="808080"/>
        </w:rPr>
        <w:t>,</w:t>
      </w:r>
      <w:r>
        <w:rPr>
          <w:rFonts w:ascii="Consolas" w:hAnsi="Consolas" w:cs="Consolas"/>
          <w:color w:val="008080"/>
        </w:rPr>
        <w:t>[DimFinancialClassKey]</w:t>
      </w:r>
      <w:r>
        <w:rPr>
          <w:rFonts w:ascii="Consolas" w:hAnsi="Consolas" w:cs="Consolas"/>
          <w:color w:val="808080"/>
        </w:rPr>
        <w:t>)</w:t>
      </w:r>
      <w:r>
        <w:rPr>
          <w:rFonts w:ascii="Consolas" w:hAnsi="Consolas" w:cs="Consolas"/>
        </w:rPr>
        <w:t xml:space="preserve"> </w:t>
      </w:r>
      <w:r>
        <w:rPr>
          <w:rFonts w:ascii="Consolas" w:hAnsi="Consolas" w:cs="Consolas"/>
          <w:color w:val="008000"/>
        </w:rPr>
        <w:t>--&lt;--this covers the WHERE statement</w:t>
      </w:r>
    </w:p>
    <w:p w:rsidR="00F960F1" w:rsidRDefault="00F960F1" w:rsidP="00F960F1">
      <w:pPr>
        <w:autoSpaceDE w:val="0"/>
        <w:autoSpaceDN w:val="0"/>
        <w:rPr>
          <w:rFonts w:ascii="Consolas" w:hAnsi="Consolas" w:cs="Consolas"/>
          <w:color w:val="008000"/>
        </w:rPr>
      </w:pPr>
      <w:r>
        <w:rPr>
          <w:rFonts w:ascii="Consolas" w:hAnsi="Consolas" w:cs="Consolas"/>
          <w:color w:val="0000FF"/>
        </w:rPr>
        <w:t xml:space="preserve">INCLUDE </w:t>
      </w:r>
      <w:r>
        <w:rPr>
          <w:rFonts w:ascii="Consolas" w:hAnsi="Consolas" w:cs="Consolas"/>
          <w:color w:val="808080"/>
        </w:rPr>
        <w:t>(</w:t>
      </w:r>
      <w:r>
        <w:rPr>
          <w:rFonts w:ascii="Consolas" w:hAnsi="Consolas" w:cs="Consolas"/>
          <w:color w:val="008080"/>
        </w:rPr>
        <w:t>[TransUnique</w:t>
      </w:r>
      <w:proofErr w:type="gramStart"/>
      <w:r>
        <w:rPr>
          <w:rFonts w:ascii="Consolas" w:hAnsi="Consolas" w:cs="Consolas"/>
          <w:color w:val="008080"/>
        </w:rPr>
        <w:t>]</w:t>
      </w:r>
      <w:r>
        <w:rPr>
          <w:rFonts w:ascii="Consolas" w:hAnsi="Consolas" w:cs="Consolas"/>
          <w:color w:val="808080"/>
        </w:rPr>
        <w:t>,</w:t>
      </w:r>
      <w:r>
        <w:rPr>
          <w:rFonts w:ascii="Consolas" w:hAnsi="Consolas" w:cs="Consolas"/>
          <w:color w:val="008080"/>
        </w:rPr>
        <w:t>[</w:t>
      </w:r>
      <w:proofErr w:type="gramEnd"/>
      <w:r>
        <w:rPr>
          <w:rFonts w:ascii="Consolas" w:hAnsi="Consolas" w:cs="Consolas"/>
          <w:color w:val="008080"/>
        </w:rPr>
        <w:t>DimFacilityKey]</w:t>
      </w:r>
      <w:r>
        <w:rPr>
          <w:rFonts w:ascii="Consolas" w:hAnsi="Consolas" w:cs="Consolas"/>
          <w:color w:val="808080"/>
        </w:rPr>
        <w:t>,</w:t>
      </w:r>
      <w:r>
        <w:rPr>
          <w:rFonts w:ascii="Consolas" w:hAnsi="Consolas" w:cs="Consolas"/>
          <w:color w:val="008080"/>
        </w:rPr>
        <w:t>[DimGuarantorKey]</w:t>
      </w:r>
      <w:r>
        <w:rPr>
          <w:rFonts w:ascii="Consolas" w:hAnsi="Consolas" w:cs="Consolas"/>
          <w:color w:val="808080"/>
        </w:rPr>
        <w:t>,</w:t>
      </w:r>
      <w:r>
        <w:rPr>
          <w:rFonts w:ascii="Consolas" w:hAnsi="Consolas" w:cs="Consolas"/>
          <w:color w:val="008080"/>
        </w:rPr>
        <w:t>[DimPatientKey]</w:t>
      </w:r>
      <w:r>
        <w:rPr>
          <w:rFonts w:ascii="Consolas" w:hAnsi="Consolas" w:cs="Consolas"/>
          <w:color w:val="808080"/>
        </w:rPr>
        <w:t>)</w:t>
      </w:r>
      <w:r>
        <w:rPr>
          <w:rFonts w:ascii="Consolas" w:hAnsi="Consolas" w:cs="Consolas"/>
        </w:rPr>
        <w:t xml:space="preserve"> </w:t>
      </w:r>
      <w:r>
        <w:rPr>
          <w:rFonts w:ascii="Consolas" w:hAnsi="Consolas" w:cs="Consolas"/>
          <w:color w:val="008000"/>
        </w:rPr>
        <w:t>--&lt;--this covers the columns returned</w:t>
      </w:r>
    </w:p>
    <w:p w:rsidR="00F960F1" w:rsidRDefault="00F960F1" w:rsidP="00F960F1">
      <w:pPr>
        <w:autoSpaceDE w:val="0"/>
        <w:autoSpaceDN w:val="0"/>
        <w:rPr>
          <w:rFonts w:ascii="Consolas" w:hAnsi="Consolas" w:cs="Consolas"/>
          <w:color w:val="808080"/>
        </w:rPr>
      </w:pPr>
    </w:p>
    <w:p w:rsidR="00F960F1" w:rsidRDefault="00F960F1" w:rsidP="00F960F1">
      <w:pPr>
        <w:autoSpaceDE w:val="0"/>
        <w:autoSpaceDN w:val="0"/>
        <w:rPr>
          <w:rFonts w:ascii="Consolas" w:hAnsi="Consolas" w:cs="Consolas"/>
          <w:color w:val="808080"/>
        </w:rPr>
      </w:pPr>
    </w:p>
    <w:p w:rsidR="00F960F1" w:rsidRDefault="00F960F1" w:rsidP="00F960F1">
      <w:pPr>
        <w:autoSpaceDE w:val="0"/>
        <w:autoSpaceDN w:val="0"/>
        <w:rPr>
          <w:rFonts w:ascii="Consolas" w:hAnsi="Consolas" w:cs="Consolas"/>
        </w:rPr>
      </w:pPr>
    </w:p>
    <w:p w:rsidR="003A0390" w:rsidRDefault="003A0390" w:rsidP="003A0390">
      <w:pPr>
        <w:spacing w:line="300" w:lineRule="atLeast"/>
        <w:textAlignment w:val="top"/>
        <w:rPr>
          <w:rFonts w:ascii="Arial" w:hAnsi="Arial" w:cs="Arial"/>
          <w:b/>
          <w:bCs/>
          <w:sz w:val="28"/>
          <w:szCs w:val="28"/>
        </w:rPr>
      </w:pPr>
      <w:r>
        <w:rPr>
          <w:rFonts w:ascii="Arial" w:hAnsi="Arial" w:cs="Arial"/>
          <w:b/>
          <w:bCs/>
          <w:sz w:val="28"/>
          <w:szCs w:val="28"/>
        </w:rPr>
        <w:t>USING COALESCE</w:t>
      </w:r>
    </w:p>
    <w:p w:rsidR="003A0390" w:rsidRDefault="003A0390" w:rsidP="003A0390">
      <w:pPr>
        <w:spacing w:line="300" w:lineRule="atLeast"/>
        <w:textAlignment w:val="top"/>
        <w:rPr>
          <w:rFonts w:ascii="Arial" w:hAnsi="Arial" w:cs="Arial"/>
        </w:rPr>
      </w:pPr>
    </w:p>
    <w:p w:rsidR="003A0390" w:rsidRDefault="003A0390" w:rsidP="003A0390">
      <w:pPr>
        <w:autoSpaceDE w:val="0"/>
        <w:autoSpaceDN w:val="0"/>
        <w:rPr>
          <w:rFonts w:ascii="Courier New" w:hAnsi="Courier New" w:cs="Courier New"/>
          <w:sz w:val="20"/>
          <w:szCs w:val="20"/>
        </w:rPr>
      </w:pPr>
      <w:r>
        <w:rPr>
          <w:rFonts w:ascii="Courier New" w:hAnsi="Courier New" w:cs="Courier New"/>
          <w:color w:val="0000FF"/>
          <w:sz w:val="20"/>
          <w:szCs w:val="20"/>
        </w:rPr>
        <w:t>UPDATE</w:t>
      </w:r>
      <w:r>
        <w:rPr>
          <w:rFonts w:ascii="Courier New" w:hAnsi="Courier New" w:cs="Courier New"/>
          <w:sz w:val="20"/>
          <w:szCs w:val="20"/>
        </w:rPr>
        <w:t xml:space="preserve"> MyTarget </w:t>
      </w:r>
    </w:p>
    <w:p w:rsidR="003A0390" w:rsidRDefault="003A0390" w:rsidP="003A0390">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MyTarget</w:t>
      </w:r>
      <w:r>
        <w:rPr>
          <w:rFonts w:ascii="Courier New" w:hAnsi="Courier New" w:cs="Courier New"/>
          <w:color w:val="808080"/>
          <w:sz w:val="20"/>
          <w:szCs w:val="20"/>
        </w:rPr>
        <w:t>.</w:t>
      </w:r>
      <w:r>
        <w:rPr>
          <w:rFonts w:ascii="Courier New" w:hAnsi="Courier New" w:cs="Courier New"/>
          <w:sz w:val="20"/>
          <w:szCs w:val="20"/>
        </w:rPr>
        <w:t xml:space="preserve">InsuranceName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sz w:val="20"/>
          <w:szCs w:val="20"/>
        </w:rPr>
        <w:t>Staging</w:t>
      </w:r>
      <w:r>
        <w:rPr>
          <w:rFonts w:ascii="Courier New" w:hAnsi="Courier New" w:cs="Courier New"/>
          <w:color w:val="808080"/>
          <w:sz w:val="20"/>
          <w:szCs w:val="20"/>
        </w:rPr>
        <w:t>.</w:t>
      </w:r>
      <w:r>
        <w:rPr>
          <w:rFonts w:ascii="Courier New" w:hAnsi="Courier New" w:cs="Courier New"/>
          <w:sz w:val="20"/>
          <w:szCs w:val="20"/>
        </w:rPr>
        <w:t>[</w:t>
      </w:r>
      <w:proofErr w:type="gramEnd"/>
      <w:r>
        <w:rPr>
          <w:rFonts w:ascii="Courier New" w:hAnsi="Courier New" w:cs="Courier New"/>
          <w:sz w:val="20"/>
          <w:szCs w:val="20"/>
        </w:rPr>
        <w:t>Insurance Package Name]</w:t>
      </w:r>
      <w:r>
        <w:rPr>
          <w:rFonts w:ascii="Courier New" w:hAnsi="Courier New" w:cs="Courier New"/>
          <w:color w:val="808080"/>
          <w:sz w:val="20"/>
          <w:szCs w:val="20"/>
        </w:rPr>
        <w:t>,</w:t>
      </w:r>
    </w:p>
    <w:p w:rsidR="003A0390" w:rsidRDefault="003A0390" w:rsidP="003A0390">
      <w:pPr>
        <w:autoSpaceDE w:val="0"/>
        <w:autoSpaceDN w:val="0"/>
        <w:rPr>
          <w:rFonts w:ascii="Courier New" w:hAnsi="Courier New" w:cs="Courier New"/>
          <w:color w:val="808080"/>
          <w:sz w:val="20"/>
          <w:szCs w:val="20"/>
        </w:rPr>
      </w:pPr>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 xml:space="preserve">AnSCICode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COALESCE</w:t>
      </w:r>
      <w:r>
        <w:rPr>
          <w:rFonts w:ascii="Courier New" w:hAnsi="Courier New" w:cs="Courier New"/>
          <w:color w:val="808080"/>
          <w:sz w:val="20"/>
          <w:szCs w:val="20"/>
        </w:rPr>
        <w:t>(</w:t>
      </w:r>
      <w:proofErr w:type="gramEnd"/>
      <w:r>
        <w:rPr>
          <w:rFonts w:ascii="Courier New" w:hAnsi="Courier New" w:cs="Courier New"/>
          <w:sz w:val="20"/>
          <w:szCs w:val="20"/>
        </w:rPr>
        <w:t>AthenaFinClassCorrections</w:t>
      </w:r>
      <w:r>
        <w:rPr>
          <w:rFonts w:ascii="Courier New" w:hAnsi="Courier New" w:cs="Courier New"/>
          <w:color w:val="808080"/>
          <w:sz w:val="20"/>
          <w:szCs w:val="20"/>
        </w:rPr>
        <w:t>.</w:t>
      </w:r>
      <w:r>
        <w:rPr>
          <w:rFonts w:ascii="Courier New" w:hAnsi="Courier New" w:cs="Courier New"/>
          <w:sz w:val="20"/>
          <w:szCs w:val="20"/>
        </w:rPr>
        <w:t>AthenaFC</w:t>
      </w:r>
      <w:r>
        <w:rPr>
          <w:rFonts w:ascii="Courier New" w:hAnsi="Courier New" w:cs="Courier New"/>
          <w:color w:val="808080"/>
          <w:sz w:val="20"/>
          <w:szCs w:val="20"/>
        </w:rPr>
        <w:t>,</w:t>
      </w:r>
      <w:r>
        <w:rPr>
          <w:rFonts w:ascii="Courier New" w:hAnsi="Courier New" w:cs="Courier New"/>
          <w:sz w:val="20"/>
          <w:szCs w:val="20"/>
        </w:rPr>
        <w:t xml:space="preserve"> Staging</w:t>
      </w:r>
      <w:r>
        <w:rPr>
          <w:rFonts w:ascii="Courier New" w:hAnsi="Courier New" w:cs="Courier New"/>
          <w:color w:val="808080"/>
          <w:sz w:val="20"/>
          <w:szCs w:val="20"/>
        </w:rPr>
        <w:t>.</w:t>
      </w:r>
      <w:r>
        <w:rPr>
          <w:rFonts w:ascii="Courier New" w:hAnsi="Courier New" w:cs="Courier New"/>
          <w:sz w:val="20"/>
          <w:szCs w:val="20"/>
        </w:rPr>
        <w:t>ANSCIcode</w:t>
      </w:r>
      <w:r>
        <w:rPr>
          <w:rFonts w:ascii="Courier New" w:hAnsi="Courier New" w:cs="Courier New"/>
          <w:color w:val="808080"/>
          <w:sz w:val="20"/>
          <w:szCs w:val="20"/>
        </w:rPr>
        <w:t>),</w:t>
      </w:r>
    </w:p>
    <w:p w:rsidR="003A0390" w:rsidRDefault="003A0390" w:rsidP="003A0390">
      <w:pPr>
        <w:autoSpaceDE w:val="0"/>
        <w:autoSpaceDN w:val="0"/>
        <w:rPr>
          <w:rFonts w:ascii="Courier New" w:hAnsi="Courier New" w:cs="Courier New"/>
          <w:color w:val="808080"/>
          <w:sz w:val="20"/>
          <w:szCs w:val="20"/>
        </w:rPr>
      </w:pPr>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 xml:space="preserve">FinancialClass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COALESCE</w:t>
      </w:r>
      <w:r>
        <w:rPr>
          <w:rFonts w:ascii="Courier New" w:hAnsi="Courier New" w:cs="Courier New"/>
          <w:color w:val="808080"/>
          <w:sz w:val="20"/>
          <w:szCs w:val="20"/>
        </w:rPr>
        <w:t>(</w:t>
      </w:r>
      <w:proofErr w:type="gramEnd"/>
      <w:r>
        <w:rPr>
          <w:rFonts w:ascii="Courier New" w:hAnsi="Courier New" w:cs="Courier New"/>
          <w:sz w:val="20"/>
          <w:szCs w:val="20"/>
        </w:rPr>
        <w:t>AthenaFinClassCorrections</w:t>
      </w:r>
      <w:r>
        <w:rPr>
          <w:rFonts w:ascii="Courier New" w:hAnsi="Courier New" w:cs="Courier New"/>
          <w:color w:val="808080"/>
          <w:sz w:val="20"/>
          <w:szCs w:val="20"/>
        </w:rPr>
        <w:t>.</w:t>
      </w:r>
      <w:r>
        <w:rPr>
          <w:rFonts w:ascii="Courier New" w:hAnsi="Courier New" w:cs="Courier New"/>
          <w:sz w:val="20"/>
          <w:szCs w:val="20"/>
        </w:rPr>
        <w:t>HppFC</w:t>
      </w:r>
      <w:r>
        <w:rPr>
          <w:rFonts w:ascii="Courier New" w:hAnsi="Courier New" w:cs="Courier New"/>
          <w:color w:val="808080"/>
          <w:sz w:val="20"/>
          <w:szCs w:val="20"/>
        </w:rPr>
        <w:t>,</w:t>
      </w:r>
      <w:r>
        <w:rPr>
          <w:rFonts w:ascii="Courier New" w:hAnsi="Courier New" w:cs="Courier New"/>
          <w:sz w:val="20"/>
          <w:szCs w:val="20"/>
        </w:rPr>
        <w:t>Staging</w:t>
      </w:r>
      <w:r>
        <w:rPr>
          <w:rFonts w:ascii="Courier New" w:hAnsi="Courier New" w:cs="Courier New"/>
          <w:color w:val="808080"/>
          <w:sz w:val="20"/>
          <w:szCs w:val="20"/>
        </w:rPr>
        <w:t>.</w:t>
      </w:r>
      <w:r>
        <w:rPr>
          <w:rFonts w:ascii="Courier New" w:hAnsi="Courier New" w:cs="Courier New"/>
          <w:sz w:val="20"/>
          <w:szCs w:val="20"/>
        </w:rPr>
        <w:t>FinancialClass</w:t>
      </w:r>
      <w:r>
        <w:rPr>
          <w:rFonts w:ascii="Courier New" w:hAnsi="Courier New" w:cs="Courier New"/>
          <w:color w:val="808080"/>
          <w:sz w:val="20"/>
          <w:szCs w:val="20"/>
        </w:rPr>
        <w:t>)</w:t>
      </w:r>
    </w:p>
    <w:p w:rsidR="003A0390" w:rsidRDefault="003A0390" w:rsidP="003A0390">
      <w:pPr>
        <w:autoSpaceDE w:val="0"/>
        <w:autoSpaceDN w:val="0"/>
        <w:rPr>
          <w:rFonts w:ascii="Courier New" w:hAnsi="Courier New" w:cs="Courier New"/>
          <w:color w:val="808080"/>
          <w:sz w:val="20"/>
          <w:szCs w:val="20"/>
        </w:rPr>
      </w:pPr>
    </w:p>
    <w:p w:rsidR="003A0390" w:rsidRDefault="003A0390" w:rsidP="003A0390">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DimInsurance MyTarget</w:t>
      </w:r>
    </w:p>
    <w:p w:rsidR="003A0390" w:rsidRDefault="003A0390" w:rsidP="003A0390">
      <w:pPr>
        <w:autoSpaceDE w:val="0"/>
        <w:autoSpaceDN w:val="0"/>
        <w:rPr>
          <w:rFonts w:ascii="Courier New" w:hAnsi="Courier New" w:cs="Courier New"/>
          <w:sz w:val="20"/>
          <w:szCs w:val="20"/>
        </w:rPr>
      </w:pP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OUTER</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AthenaFinClassCorrections </w:t>
      </w:r>
      <w:r>
        <w:rPr>
          <w:rFonts w:ascii="Courier New" w:hAnsi="Courier New" w:cs="Courier New"/>
          <w:color w:val="0000FF"/>
          <w:sz w:val="20"/>
          <w:szCs w:val="20"/>
        </w:rPr>
        <w:t>ON</w:t>
      </w:r>
      <w:r>
        <w:rPr>
          <w:rFonts w:ascii="Courier New" w:hAnsi="Courier New" w:cs="Courier New"/>
          <w:sz w:val="20"/>
          <w:szCs w:val="20"/>
        </w:rPr>
        <w:t xml:space="preserve"> MyTarget</w:t>
      </w:r>
      <w:r>
        <w:rPr>
          <w:rFonts w:ascii="Courier New" w:hAnsi="Courier New" w:cs="Courier New"/>
          <w:color w:val="808080"/>
          <w:sz w:val="20"/>
          <w:szCs w:val="20"/>
        </w:rPr>
        <w:t>.</w:t>
      </w:r>
      <w:r>
        <w:rPr>
          <w:rFonts w:ascii="Courier New" w:hAnsi="Courier New" w:cs="Courier New"/>
          <w:sz w:val="20"/>
          <w:szCs w:val="20"/>
        </w:rPr>
        <w:t xml:space="preserve">InsuranceNo </w:t>
      </w:r>
      <w:r>
        <w:rPr>
          <w:rFonts w:ascii="Courier New" w:hAnsi="Courier New" w:cs="Courier New"/>
          <w:color w:val="808080"/>
          <w:sz w:val="20"/>
          <w:szCs w:val="20"/>
        </w:rPr>
        <w:t>=</w:t>
      </w:r>
      <w:r>
        <w:rPr>
          <w:rFonts w:ascii="Courier New" w:hAnsi="Courier New" w:cs="Courier New"/>
          <w:sz w:val="20"/>
          <w:szCs w:val="20"/>
        </w:rPr>
        <w:t xml:space="preserve"> AthenaFinClassCorrections</w:t>
      </w:r>
      <w:r>
        <w:rPr>
          <w:rFonts w:ascii="Courier New" w:hAnsi="Courier New" w:cs="Courier New"/>
          <w:color w:val="808080"/>
          <w:sz w:val="20"/>
          <w:szCs w:val="20"/>
        </w:rPr>
        <w:t>.</w:t>
      </w:r>
      <w:r>
        <w:rPr>
          <w:rFonts w:ascii="Courier New" w:hAnsi="Courier New" w:cs="Courier New"/>
          <w:sz w:val="20"/>
          <w:szCs w:val="20"/>
        </w:rPr>
        <w:t>InsuranceNo</w:t>
      </w:r>
    </w:p>
    <w:p w:rsidR="003A0390" w:rsidRDefault="003A0390" w:rsidP="003A0390">
      <w:pPr>
        <w:autoSpaceDE w:val="0"/>
        <w:autoSpaceDN w:val="0"/>
        <w:rPr>
          <w:rFonts w:ascii="Courier New" w:hAnsi="Courier New" w:cs="Courier New"/>
          <w:sz w:val="20"/>
          <w:szCs w:val="20"/>
        </w:rPr>
      </w:pPr>
      <w:r>
        <w:rPr>
          <w:rFonts w:ascii="Courier New" w:hAnsi="Courier New" w:cs="Courier New"/>
          <w:color w:val="808080"/>
          <w:sz w:val="20"/>
          <w:szCs w:val="20"/>
        </w:rPr>
        <w:t>INNER</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Staging_DimInsurance Staging</w:t>
      </w:r>
    </w:p>
    <w:p w:rsidR="003A0390" w:rsidRDefault="003A0390" w:rsidP="003A0390">
      <w:pPr>
        <w:autoSpaceDE w:val="0"/>
        <w:autoSpaceDN w:val="0"/>
        <w:rPr>
          <w:rFonts w:ascii="Courier New" w:hAnsi="Courier New" w:cs="Courier New"/>
          <w:sz w:val="20"/>
          <w:szCs w:val="20"/>
        </w:rPr>
      </w:pPr>
      <w:proofErr w:type="gramStart"/>
      <w:r>
        <w:rPr>
          <w:rFonts w:ascii="Courier New" w:hAnsi="Courier New" w:cs="Courier New"/>
          <w:color w:val="0000FF"/>
          <w:sz w:val="20"/>
          <w:szCs w:val="20"/>
        </w:rPr>
        <w:t>ON</w:t>
      </w:r>
      <w:r>
        <w:rPr>
          <w:rFonts w:ascii="Courier New" w:hAnsi="Courier New" w:cs="Courier New"/>
          <w:sz w:val="20"/>
          <w:szCs w:val="20"/>
        </w:rPr>
        <w:t>  MyTarget</w:t>
      </w:r>
      <w:r>
        <w:rPr>
          <w:rFonts w:ascii="Courier New" w:hAnsi="Courier New" w:cs="Courier New"/>
          <w:color w:val="808080"/>
          <w:sz w:val="20"/>
          <w:szCs w:val="20"/>
        </w:rPr>
        <w:t>.</w:t>
      </w:r>
      <w:r>
        <w:rPr>
          <w:rFonts w:ascii="Courier New" w:hAnsi="Courier New" w:cs="Courier New"/>
          <w:sz w:val="20"/>
          <w:szCs w:val="20"/>
        </w:rPr>
        <w:t>InsuranceNo</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Staging</w:t>
      </w:r>
      <w:r>
        <w:rPr>
          <w:rFonts w:ascii="Courier New" w:hAnsi="Courier New" w:cs="Courier New"/>
          <w:color w:val="808080"/>
          <w:sz w:val="20"/>
          <w:szCs w:val="20"/>
        </w:rPr>
        <w:t>.</w:t>
      </w:r>
      <w:r>
        <w:rPr>
          <w:rFonts w:ascii="Courier New" w:hAnsi="Courier New" w:cs="Courier New"/>
          <w:sz w:val="20"/>
          <w:szCs w:val="20"/>
        </w:rPr>
        <w:t>[Insurance Package ID]</w:t>
      </w:r>
    </w:p>
    <w:p w:rsidR="003A0390" w:rsidRDefault="003A0390" w:rsidP="003A0390">
      <w:pPr>
        <w:spacing w:line="300" w:lineRule="atLeast"/>
        <w:textAlignment w:val="top"/>
        <w:rPr>
          <w:rFonts w:ascii="Courier New" w:hAnsi="Courier New" w:cs="Courier New"/>
          <w:color w:val="808080"/>
          <w:sz w:val="20"/>
          <w:szCs w:val="20"/>
        </w:rPr>
      </w:pPr>
      <w:r>
        <w:rPr>
          <w:rFonts w:ascii="Courier New" w:hAnsi="Courier New" w:cs="Courier New"/>
          <w:color w:val="0000FF"/>
          <w:sz w:val="20"/>
          <w:szCs w:val="20"/>
        </w:rPr>
        <w:t>WHERE</w:t>
      </w:r>
      <w:r>
        <w:rPr>
          <w:rFonts w:ascii="Courier New" w:hAnsi="Courier New" w:cs="Courier New"/>
          <w:sz w:val="20"/>
          <w:szCs w:val="20"/>
        </w:rPr>
        <w:t xml:space="preserve"> MyTarget</w:t>
      </w:r>
      <w:r>
        <w:rPr>
          <w:rFonts w:ascii="Courier New" w:hAnsi="Courier New" w:cs="Courier New"/>
          <w:color w:val="808080"/>
          <w:sz w:val="20"/>
          <w:szCs w:val="20"/>
        </w:rPr>
        <w:t>.</w:t>
      </w:r>
      <w:r>
        <w:rPr>
          <w:rFonts w:ascii="Courier New" w:hAnsi="Courier New" w:cs="Courier New"/>
          <w:sz w:val="20"/>
          <w:szCs w:val="20"/>
        </w:rPr>
        <w:t xml:space="preserve">AnSCICode </w:t>
      </w:r>
      <w:r>
        <w:rPr>
          <w:rFonts w:ascii="Courier New" w:hAnsi="Courier New" w:cs="Courier New"/>
          <w:color w:val="808080"/>
          <w:sz w:val="20"/>
          <w:szCs w:val="20"/>
        </w:rPr>
        <w:t>&lt;&gt;</w:t>
      </w:r>
      <w:r>
        <w:rPr>
          <w:rFonts w:ascii="Courier New" w:hAnsi="Courier New" w:cs="Courier New"/>
          <w:sz w:val="20"/>
          <w:szCs w:val="20"/>
        </w:rPr>
        <w:t xml:space="preserve"> </w:t>
      </w:r>
      <w:proofErr w:type="gramStart"/>
      <w:r>
        <w:rPr>
          <w:rFonts w:ascii="Courier New" w:hAnsi="Courier New" w:cs="Courier New"/>
          <w:color w:val="FF00FF"/>
          <w:sz w:val="20"/>
          <w:szCs w:val="20"/>
        </w:rPr>
        <w:t>COALESCE</w:t>
      </w:r>
      <w:r>
        <w:rPr>
          <w:rFonts w:ascii="Courier New" w:hAnsi="Courier New" w:cs="Courier New"/>
          <w:color w:val="808080"/>
          <w:sz w:val="20"/>
          <w:szCs w:val="20"/>
        </w:rPr>
        <w:t>(</w:t>
      </w:r>
      <w:proofErr w:type="gramEnd"/>
      <w:r>
        <w:rPr>
          <w:rFonts w:ascii="Courier New" w:hAnsi="Courier New" w:cs="Courier New"/>
          <w:sz w:val="20"/>
          <w:szCs w:val="20"/>
        </w:rPr>
        <w:t>AthenaFinClassCorrections</w:t>
      </w:r>
      <w:r>
        <w:rPr>
          <w:rFonts w:ascii="Courier New" w:hAnsi="Courier New" w:cs="Courier New"/>
          <w:color w:val="808080"/>
          <w:sz w:val="20"/>
          <w:szCs w:val="20"/>
        </w:rPr>
        <w:t>.</w:t>
      </w:r>
      <w:r>
        <w:rPr>
          <w:rFonts w:ascii="Courier New" w:hAnsi="Courier New" w:cs="Courier New"/>
          <w:sz w:val="20"/>
          <w:szCs w:val="20"/>
        </w:rPr>
        <w:t>AthenaFC</w:t>
      </w:r>
      <w:r>
        <w:rPr>
          <w:rFonts w:ascii="Courier New" w:hAnsi="Courier New" w:cs="Courier New"/>
          <w:color w:val="808080"/>
          <w:sz w:val="20"/>
          <w:szCs w:val="20"/>
        </w:rPr>
        <w:t>,</w:t>
      </w:r>
      <w:r>
        <w:rPr>
          <w:rFonts w:ascii="Courier New" w:hAnsi="Courier New" w:cs="Courier New"/>
          <w:sz w:val="20"/>
          <w:szCs w:val="20"/>
        </w:rPr>
        <w:t xml:space="preserve"> Staging</w:t>
      </w:r>
      <w:r>
        <w:rPr>
          <w:rFonts w:ascii="Courier New" w:hAnsi="Courier New" w:cs="Courier New"/>
          <w:color w:val="808080"/>
          <w:sz w:val="20"/>
          <w:szCs w:val="20"/>
        </w:rPr>
        <w:t>.</w:t>
      </w:r>
      <w:r>
        <w:rPr>
          <w:rFonts w:ascii="Courier New" w:hAnsi="Courier New" w:cs="Courier New"/>
          <w:sz w:val="20"/>
          <w:szCs w:val="20"/>
        </w:rPr>
        <w:t>ANSCIcode</w:t>
      </w:r>
      <w:r>
        <w:rPr>
          <w:rFonts w:ascii="Courier New" w:hAnsi="Courier New" w:cs="Courier New"/>
          <w:color w:val="808080"/>
          <w:sz w:val="20"/>
          <w:szCs w:val="20"/>
        </w:rPr>
        <w:t>)</w:t>
      </w:r>
    </w:p>
    <w:p w:rsidR="003A0390" w:rsidRDefault="003A0390" w:rsidP="003A0390">
      <w:pPr>
        <w:spacing w:line="300" w:lineRule="atLeast"/>
        <w:textAlignment w:val="top"/>
        <w:rPr>
          <w:rFonts w:ascii="Courier New" w:hAnsi="Courier New" w:cs="Courier New"/>
          <w:color w:val="808080"/>
          <w:sz w:val="20"/>
          <w:szCs w:val="20"/>
        </w:rPr>
      </w:pPr>
    </w:p>
    <w:p w:rsidR="003A0390" w:rsidRDefault="003A0390" w:rsidP="003A0390">
      <w:pPr>
        <w:spacing w:line="300" w:lineRule="atLeast"/>
        <w:textAlignment w:val="top"/>
        <w:rPr>
          <w:rFonts w:ascii="Courier New" w:hAnsi="Courier New" w:cs="Courier New"/>
          <w:color w:val="808080"/>
          <w:sz w:val="20"/>
          <w:szCs w:val="20"/>
        </w:rPr>
      </w:pPr>
    </w:p>
    <w:p w:rsidR="003A0390" w:rsidRDefault="003A0390" w:rsidP="003A0390">
      <w:pPr>
        <w:spacing w:line="300" w:lineRule="atLeast"/>
        <w:textAlignment w:val="top"/>
        <w:rPr>
          <w:rFonts w:ascii="Courier New" w:hAnsi="Courier New" w:cs="Courier New"/>
          <w:color w:val="808080"/>
          <w:sz w:val="20"/>
          <w:szCs w:val="20"/>
        </w:rPr>
      </w:pPr>
      <w:r>
        <w:rPr>
          <w:rFonts w:ascii="Courier New" w:hAnsi="Courier New" w:cs="Courier New"/>
          <w:color w:val="808080"/>
          <w:sz w:val="20"/>
          <w:szCs w:val="20"/>
        </w:rPr>
        <w:lastRenderedPageBreak/>
        <w:t>/*******************************************************************/</w:t>
      </w:r>
    </w:p>
    <w:p w:rsidR="003A0390" w:rsidRDefault="003A0390" w:rsidP="003A0390">
      <w:pPr>
        <w:spacing w:line="300" w:lineRule="atLeast"/>
        <w:textAlignment w:val="top"/>
        <w:rPr>
          <w:rFonts w:ascii="Courier New" w:hAnsi="Courier New" w:cs="Courier New"/>
          <w:color w:val="808080"/>
          <w:sz w:val="20"/>
          <w:szCs w:val="20"/>
        </w:rPr>
      </w:pPr>
    </w:p>
    <w:p w:rsidR="003A0390" w:rsidRDefault="003A0390" w:rsidP="003A0390">
      <w:pPr>
        <w:spacing w:line="300" w:lineRule="atLeast"/>
        <w:textAlignment w:val="top"/>
        <w:rPr>
          <w:rFonts w:ascii="Courier New" w:hAnsi="Courier New" w:cs="Courier New"/>
          <w:b/>
          <w:bCs/>
          <w:sz w:val="36"/>
          <w:szCs w:val="36"/>
        </w:rPr>
      </w:pPr>
      <w:r>
        <w:rPr>
          <w:rFonts w:ascii="Courier New" w:hAnsi="Courier New" w:cs="Courier New"/>
          <w:b/>
          <w:bCs/>
          <w:sz w:val="36"/>
          <w:szCs w:val="36"/>
        </w:rPr>
        <w:t>QUERY TO CHECK FOR A UNIQUE KEY IN A TABLE</w:t>
      </w:r>
    </w:p>
    <w:p w:rsidR="003A0390" w:rsidRDefault="003A0390" w:rsidP="003A0390">
      <w:pPr>
        <w:spacing w:line="300" w:lineRule="atLeast"/>
        <w:textAlignment w:val="top"/>
        <w:rPr>
          <w:rFonts w:ascii="Courier New" w:hAnsi="Courier New" w:cs="Courier New"/>
          <w:b/>
          <w:bCs/>
          <w:sz w:val="36"/>
          <w:szCs w:val="36"/>
        </w:rPr>
      </w:pPr>
    </w:p>
    <w:p w:rsidR="003A0390" w:rsidRDefault="003A0390" w:rsidP="003A0390">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roofErr w:type="gramStart"/>
      <w:r>
        <w:rPr>
          <w:rFonts w:ascii="Courier New" w:hAnsi="Courier New" w:cs="Courier New"/>
          <w:sz w:val="20"/>
          <w:szCs w:val="20"/>
        </w:rPr>
        <w:t>EAEOBGRUP</w:t>
      </w:r>
      <w:r>
        <w:rPr>
          <w:rFonts w:ascii="Courier New" w:hAnsi="Courier New" w:cs="Courier New"/>
          <w:color w:val="808080"/>
          <w:sz w:val="20"/>
          <w:szCs w:val="20"/>
        </w:rPr>
        <w:t>,</w:t>
      </w:r>
      <w:r>
        <w:rPr>
          <w:rFonts w:ascii="Courier New" w:hAnsi="Courier New" w:cs="Courier New"/>
          <w:sz w:val="20"/>
          <w:szCs w:val="20"/>
        </w:rPr>
        <w:t>EAEOBCODE</w:t>
      </w:r>
      <w:proofErr w:type="gramEnd"/>
      <w:r>
        <w:rPr>
          <w:rFonts w:ascii="Courier New" w:hAnsi="Courier New" w:cs="Courier New"/>
          <w:color w:val="808080"/>
          <w:sz w:val="20"/>
          <w:szCs w:val="20"/>
        </w:rPr>
        <w:t>,</w:t>
      </w:r>
      <w:r>
        <w:rPr>
          <w:rFonts w:ascii="Courier New" w:hAnsi="Courier New" w:cs="Courier New"/>
          <w:sz w:val="20"/>
          <w:szCs w:val="20"/>
        </w:rPr>
        <w:t>EAPRIORITY</w:t>
      </w:r>
    </w:p>
    <w:p w:rsidR="003A0390" w:rsidRDefault="003A0390" w:rsidP="003A0390">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EOBActionCodes</w:t>
      </w:r>
    </w:p>
    <w:p w:rsidR="003A0390" w:rsidRDefault="003A0390" w:rsidP="003A0390">
      <w:pPr>
        <w:autoSpaceDE w:val="0"/>
        <w:autoSpaceDN w:val="0"/>
        <w:rPr>
          <w:rFonts w:ascii="Courier New" w:hAnsi="Courier New" w:cs="Courier New"/>
          <w:sz w:val="20"/>
          <w:szCs w:val="20"/>
        </w:rPr>
      </w:pPr>
    </w:p>
    <w:p w:rsidR="003A0390" w:rsidRDefault="003A0390" w:rsidP="003A0390">
      <w:pPr>
        <w:autoSpaceDE w:val="0"/>
        <w:autoSpaceDN w:val="0"/>
        <w:rPr>
          <w:rFonts w:ascii="Courier New" w:hAnsi="Courier New" w:cs="Courier New"/>
          <w:sz w:val="20"/>
          <w:szCs w:val="20"/>
        </w:rPr>
      </w:pPr>
      <w:r>
        <w:rPr>
          <w:rFonts w:ascii="Courier New" w:hAnsi="Courier New" w:cs="Courier New"/>
          <w:color w:val="0000FF"/>
          <w:sz w:val="20"/>
          <w:szCs w:val="20"/>
        </w:rPr>
        <w:t>GROUP</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w:t>
      </w:r>
      <w:proofErr w:type="gramStart"/>
      <w:r>
        <w:rPr>
          <w:rFonts w:ascii="Courier New" w:hAnsi="Courier New" w:cs="Courier New"/>
          <w:sz w:val="20"/>
          <w:szCs w:val="20"/>
        </w:rPr>
        <w:t>EAEOBGRUP</w:t>
      </w:r>
      <w:r>
        <w:rPr>
          <w:rFonts w:ascii="Courier New" w:hAnsi="Courier New" w:cs="Courier New"/>
          <w:color w:val="808080"/>
          <w:sz w:val="20"/>
          <w:szCs w:val="20"/>
        </w:rPr>
        <w:t>,</w:t>
      </w:r>
      <w:r>
        <w:rPr>
          <w:rFonts w:ascii="Courier New" w:hAnsi="Courier New" w:cs="Courier New"/>
          <w:sz w:val="20"/>
          <w:szCs w:val="20"/>
        </w:rPr>
        <w:t>EAEOBCODE</w:t>
      </w:r>
      <w:proofErr w:type="gramEnd"/>
      <w:r>
        <w:rPr>
          <w:rFonts w:ascii="Courier New" w:hAnsi="Courier New" w:cs="Courier New"/>
          <w:color w:val="808080"/>
          <w:sz w:val="20"/>
          <w:szCs w:val="20"/>
        </w:rPr>
        <w:t>,</w:t>
      </w:r>
      <w:r>
        <w:rPr>
          <w:rFonts w:ascii="Courier New" w:hAnsi="Courier New" w:cs="Courier New"/>
          <w:sz w:val="20"/>
          <w:szCs w:val="20"/>
        </w:rPr>
        <w:t>EAPRIORITY</w:t>
      </w:r>
    </w:p>
    <w:p w:rsidR="003A0390" w:rsidRDefault="003A0390" w:rsidP="003A0390">
      <w:pPr>
        <w:spacing w:line="300" w:lineRule="atLeast"/>
        <w:textAlignment w:val="top"/>
        <w:rPr>
          <w:rFonts w:ascii="Courier New" w:hAnsi="Courier New" w:cs="Courier New"/>
          <w:sz w:val="20"/>
          <w:szCs w:val="20"/>
        </w:rPr>
      </w:pPr>
      <w:r>
        <w:rPr>
          <w:rFonts w:ascii="Courier New" w:hAnsi="Courier New" w:cs="Courier New"/>
          <w:color w:val="0000FF"/>
          <w:sz w:val="20"/>
          <w:szCs w:val="20"/>
        </w:rPr>
        <w:t>HAVING</w:t>
      </w:r>
      <w:r>
        <w:rPr>
          <w:rFonts w:ascii="Courier New" w:hAnsi="Courier New" w:cs="Courier New"/>
          <w:sz w:val="20"/>
          <w:szCs w:val="20"/>
        </w:rPr>
        <w:t xml:space="preserve"> </w:t>
      </w:r>
      <w:proofErr w:type="gramStart"/>
      <w:r>
        <w:rPr>
          <w:rFonts w:ascii="Courier New" w:hAnsi="Courier New" w:cs="Courier New"/>
          <w:color w:val="FF00FF"/>
          <w:sz w:val="20"/>
          <w:szCs w:val="20"/>
        </w:rPr>
        <w:t>COUNT</w:t>
      </w:r>
      <w:r>
        <w:rPr>
          <w:rFonts w:ascii="Courier New" w:hAnsi="Courier New" w:cs="Courier New"/>
          <w:color w:val="808080"/>
          <w:sz w:val="20"/>
          <w:szCs w:val="20"/>
        </w:rPr>
        <w:t>(</w:t>
      </w:r>
      <w:proofErr w:type="gram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&gt;</w:t>
      </w:r>
      <w:r>
        <w:rPr>
          <w:rFonts w:ascii="Courier New" w:hAnsi="Courier New" w:cs="Courier New"/>
          <w:sz w:val="20"/>
          <w:szCs w:val="20"/>
        </w:rPr>
        <w:t>1</w:t>
      </w:r>
    </w:p>
    <w:p w:rsidR="003A0390" w:rsidRDefault="003A0390" w:rsidP="003A0390">
      <w:pPr>
        <w:spacing w:line="300" w:lineRule="atLeast"/>
        <w:textAlignment w:val="top"/>
        <w:rPr>
          <w:rFonts w:ascii="Courier New" w:hAnsi="Courier New" w:cs="Courier New"/>
          <w:sz w:val="20"/>
          <w:szCs w:val="20"/>
        </w:rPr>
      </w:pPr>
    </w:p>
    <w:p w:rsidR="003A0390" w:rsidRDefault="003A0390" w:rsidP="003A0390">
      <w:pPr>
        <w:spacing w:line="300" w:lineRule="atLeast"/>
        <w:textAlignment w:val="top"/>
        <w:rPr>
          <w:rFonts w:ascii="Courier New" w:hAnsi="Courier New" w:cs="Courier New"/>
          <w:b/>
          <w:bCs/>
          <w:sz w:val="36"/>
          <w:szCs w:val="36"/>
        </w:rPr>
      </w:pPr>
      <w:r>
        <w:rPr>
          <w:rFonts w:ascii="Courier New" w:hAnsi="Courier New" w:cs="Courier New"/>
          <w:b/>
          <w:bCs/>
          <w:sz w:val="36"/>
          <w:szCs w:val="36"/>
        </w:rPr>
        <w:t>The query results should return no records is these three columns are the unique key for a table</w:t>
      </w:r>
    </w:p>
    <w:p w:rsidR="003A0390" w:rsidRDefault="003A0390" w:rsidP="003A0390">
      <w:pPr>
        <w:spacing w:line="300" w:lineRule="atLeast"/>
        <w:textAlignment w:val="top"/>
        <w:rPr>
          <w:rFonts w:ascii="Courier New" w:hAnsi="Courier New" w:cs="Courier New"/>
          <w:b/>
          <w:bCs/>
          <w:sz w:val="36"/>
          <w:szCs w:val="36"/>
        </w:rPr>
      </w:pPr>
    </w:p>
    <w:p w:rsidR="003A0390" w:rsidRDefault="003A0390" w:rsidP="003A0390">
      <w:pPr>
        <w:spacing w:line="300" w:lineRule="atLeast"/>
        <w:textAlignment w:val="top"/>
        <w:rPr>
          <w:rFonts w:ascii="Courier New" w:hAnsi="Courier New" w:cs="Courier New"/>
          <w:b/>
          <w:bCs/>
          <w:sz w:val="36"/>
          <w:szCs w:val="36"/>
        </w:rPr>
      </w:pPr>
    </w:p>
    <w:p w:rsidR="003A0390" w:rsidRDefault="003A0390" w:rsidP="003A0390">
      <w:pPr>
        <w:spacing w:line="300" w:lineRule="atLeast"/>
        <w:textAlignment w:val="top"/>
        <w:rPr>
          <w:rFonts w:ascii="Courier New" w:hAnsi="Courier New" w:cs="Courier New"/>
          <w:b/>
          <w:bCs/>
          <w:sz w:val="36"/>
          <w:szCs w:val="36"/>
        </w:rPr>
      </w:pPr>
    </w:p>
    <w:p w:rsidR="003A0390" w:rsidRDefault="003A0390" w:rsidP="003A0390">
      <w:pPr>
        <w:spacing w:line="300" w:lineRule="atLeast"/>
        <w:textAlignment w:val="top"/>
        <w:rPr>
          <w:rFonts w:ascii="Courier New" w:hAnsi="Courier New" w:cs="Courier New"/>
          <w:b/>
          <w:bCs/>
          <w:sz w:val="36"/>
          <w:szCs w:val="36"/>
        </w:rPr>
      </w:pPr>
      <w:r>
        <w:rPr>
          <w:rFonts w:ascii="Courier New" w:hAnsi="Courier New" w:cs="Courier New"/>
          <w:b/>
          <w:bCs/>
          <w:sz w:val="36"/>
          <w:szCs w:val="36"/>
        </w:rPr>
        <w:t>DIFFERENCE BETWEEN A #TEMP TABLE AND A cte</w:t>
      </w:r>
    </w:p>
    <w:p w:rsidR="003A0390" w:rsidRDefault="003A0390" w:rsidP="003A0390">
      <w:pPr>
        <w:spacing w:line="300" w:lineRule="atLeast"/>
        <w:textAlignment w:val="top"/>
        <w:rPr>
          <w:rFonts w:ascii="Courier New" w:hAnsi="Courier New" w:cs="Courier New"/>
          <w:b/>
          <w:bCs/>
          <w:sz w:val="36"/>
          <w:szCs w:val="36"/>
        </w:rPr>
      </w:pPr>
    </w:p>
    <w:p w:rsidR="003A0390" w:rsidRDefault="003A0390" w:rsidP="003A0390">
      <w:pPr>
        <w:spacing w:line="300" w:lineRule="atLeast"/>
        <w:textAlignment w:val="top"/>
        <w:rPr>
          <w:rFonts w:ascii="Courier New" w:hAnsi="Courier New" w:cs="Courier New"/>
          <w:b/>
          <w:bCs/>
          <w:sz w:val="36"/>
          <w:szCs w:val="36"/>
        </w:rPr>
      </w:pPr>
      <w:r>
        <w:rPr>
          <w:rFonts w:ascii="Courier New" w:hAnsi="Courier New" w:cs="Courier New"/>
          <w:b/>
          <w:bCs/>
          <w:sz w:val="36"/>
          <w:szCs w:val="36"/>
        </w:rPr>
        <w:t>#temp table:</w:t>
      </w:r>
    </w:p>
    <w:p w:rsidR="003A0390" w:rsidRDefault="003A0390" w:rsidP="00D16E01">
      <w:pPr>
        <w:pStyle w:val="ListParagraph"/>
        <w:numPr>
          <w:ilvl w:val="0"/>
          <w:numId w:val="44"/>
        </w:numPr>
        <w:spacing w:line="300" w:lineRule="atLeast"/>
        <w:textAlignment w:val="top"/>
        <w:rPr>
          <w:rFonts w:ascii="Courier New" w:hAnsi="Courier New" w:cs="Courier New"/>
        </w:rPr>
      </w:pPr>
      <w:r>
        <w:rPr>
          <w:rFonts w:ascii="Courier New" w:hAnsi="Courier New" w:cs="Courier New"/>
        </w:rPr>
        <w:t>I can INSERT,UPDATE the #temp table</w:t>
      </w:r>
    </w:p>
    <w:p w:rsidR="003A0390" w:rsidRDefault="003A0390" w:rsidP="00D16E01">
      <w:pPr>
        <w:pStyle w:val="ListParagraph"/>
        <w:numPr>
          <w:ilvl w:val="0"/>
          <w:numId w:val="44"/>
        </w:numPr>
        <w:spacing w:line="300" w:lineRule="atLeast"/>
        <w:textAlignment w:val="top"/>
        <w:rPr>
          <w:rFonts w:ascii="Courier New" w:hAnsi="Courier New" w:cs="Courier New"/>
        </w:rPr>
      </w:pPr>
      <w:r>
        <w:rPr>
          <w:rFonts w:ascii="Courier New" w:hAnsi="Courier New" w:cs="Courier New"/>
        </w:rPr>
        <w:t>I can query a result set from the #temp table</w:t>
      </w: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b/>
          <w:bCs/>
          <w:sz w:val="36"/>
          <w:szCs w:val="36"/>
        </w:rPr>
      </w:pPr>
      <w:r>
        <w:rPr>
          <w:rFonts w:ascii="Courier New" w:hAnsi="Courier New" w:cs="Courier New"/>
          <w:b/>
          <w:bCs/>
          <w:sz w:val="36"/>
          <w:szCs w:val="36"/>
        </w:rPr>
        <w:t>CTE:</w:t>
      </w:r>
    </w:p>
    <w:p w:rsidR="003A0390" w:rsidRDefault="003A0390" w:rsidP="00D16E01">
      <w:pPr>
        <w:pStyle w:val="ListParagraph"/>
        <w:numPr>
          <w:ilvl w:val="0"/>
          <w:numId w:val="44"/>
        </w:numPr>
        <w:spacing w:line="300" w:lineRule="atLeast"/>
        <w:textAlignment w:val="top"/>
        <w:rPr>
          <w:rFonts w:ascii="Courier New" w:hAnsi="Courier New" w:cs="Courier New"/>
        </w:rPr>
      </w:pPr>
      <w:r>
        <w:rPr>
          <w:rFonts w:ascii="Courier New" w:hAnsi="Courier New" w:cs="Courier New"/>
        </w:rPr>
        <w:t xml:space="preserve">I </w:t>
      </w:r>
      <w:r>
        <w:rPr>
          <w:rFonts w:ascii="Courier New" w:hAnsi="Courier New" w:cs="Courier New"/>
          <w:b/>
          <w:bCs/>
          <w:sz w:val="32"/>
          <w:szCs w:val="32"/>
        </w:rPr>
        <w:t>cannot</w:t>
      </w:r>
      <w:r>
        <w:rPr>
          <w:rFonts w:ascii="Courier New" w:hAnsi="Courier New" w:cs="Courier New"/>
        </w:rPr>
        <w:t xml:space="preserve"> INSERT,UPDATE the CTE</w:t>
      </w:r>
    </w:p>
    <w:p w:rsidR="003A0390" w:rsidRDefault="003A0390" w:rsidP="00D16E01">
      <w:pPr>
        <w:pStyle w:val="ListParagraph"/>
        <w:numPr>
          <w:ilvl w:val="0"/>
          <w:numId w:val="45"/>
        </w:numPr>
        <w:spacing w:line="300" w:lineRule="atLeast"/>
        <w:textAlignment w:val="top"/>
        <w:rPr>
          <w:rFonts w:ascii="Courier New" w:hAnsi="Courier New" w:cs="Courier New"/>
        </w:rPr>
      </w:pPr>
      <w:r>
        <w:rPr>
          <w:rFonts w:ascii="Courier New" w:hAnsi="Courier New" w:cs="Courier New"/>
        </w:rPr>
        <w:t xml:space="preserve">I </w:t>
      </w:r>
      <w:r>
        <w:rPr>
          <w:rFonts w:ascii="Courier New" w:hAnsi="Courier New" w:cs="Courier New"/>
          <w:b/>
          <w:bCs/>
          <w:sz w:val="32"/>
          <w:szCs w:val="32"/>
        </w:rPr>
        <w:t>cannot</w:t>
      </w:r>
      <w:r>
        <w:rPr>
          <w:rFonts w:ascii="Courier New" w:hAnsi="Courier New" w:cs="Courier New"/>
        </w:rPr>
        <w:t xml:space="preserve"> query a result set from the CTE</w:t>
      </w: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3A0390" w:rsidRDefault="003A0390" w:rsidP="003A0390">
      <w:pPr>
        <w:spacing w:line="300" w:lineRule="atLeast"/>
        <w:textAlignment w:val="top"/>
        <w:rPr>
          <w:rFonts w:ascii="Courier New" w:hAnsi="Courier New" w:cs="Courier New"/>
        </w:rPr>
      </w:pPr>
    </w:p>
    <w:p w:rsidR="00F960F1" w:rsidRPr="002018D0" w:rsidRDefault="00F960F1" w:rsidP="002018D0">
      <w:pPr>
        <w:spacing w:line="300" w:lineRule="atLeast"/>
        <w:textAlignment w:val="top"/>
        <w:rPr>
          <w:rFonts w:ascii="Arial" w:hAnsi="Arial" w:cs="Arial"/>
          <w:color w:val="161616"/>
          <w:sz w:val="20"/>
          <w:szCs w:val="20"/>
        </w:rPr>
      </w:pPr>
    </w:p>
    <w:sectPr w:rsidR="00F960F1" w:rsidRPr="002018D0" w:rsidSect="00E0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Verdana-BoldItalic.WinCyrillic">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A34"/>
    <w:multiLevelType w:val="multilevel"/>
    <w:tmpl w:val="C496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0F09"/>
    <w:multiLevelType w:val="multilevel"/>
    <w:tmpl w:val="E10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3E80"/>
    <w:multiLevelType w:val="multilevel"/>
    <w:tmpl w:val="CAA2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15423"/>
    <w:multiLevelType w:val="multilevel"/>
    <w:tmpl w:val="F42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0328"/>
    <w:multiLevelType w:val="multilevel"/>
    <w:tmpl w:val="7C98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A3725"/>
    <w:multiLevelType w:val="multilevel"/>
    <w:tmpl w:val="7FAC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7603B"/>
    <w:multiLevelType w:val="multilevel"/>
    <w:tmpl w:val="F5FEC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748D5"/>
    <w:multiLevelType w:val="multilevel"/>
    <w:tmpl w:val="CF4A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D5DDC"/>
    <w:multiLevelType w:val="multilevel"/>
    <w:tmpl w:val="0A7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256D8"/>
    <w:multiLevelType w:val="multilevel"/>
    <w:tmpl w:val="C50A9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3D6ED8"/>
    <w:multiLevelType w:val="multilevel"/>
    <w:tmpl w:val="3E6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C29F6"/>
    <w:multiLevelType w:val="hybridMultilevel"/>
    <w:tmpl w:val="1676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C644C7E"/>
    <w:multiLevelType w:val="multilevel"/>
    <w:tmpl w:val="A6EEA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C7B483F"/>
    <w:multiLevelType w:val="multilevel"/>
    <w:tmpl w:val="986E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53CA3"/>
    <w:multiLevelType w:val="multilevel"/>
    <w:tmpl w:val="EE1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666B4"/>
    <w:multiLevelType w:val="multilevel"/>
    <w:tmpl w:val="C72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216E6F"/>
    <w:multiLevelType w:val="multilevel"/>
    <w:tmpl w:val="F52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128A2"/>
    <w:multiLevelType w:val="multilevel"/>
    <w:tmpl w:val="29A2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5498A"/>
    <w:multiLevelType w:val="multilevel"/>
    <w:tmpl w:val="EDFA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C56A60"/>
    <w:multiLevelType w:val="multilevel"/>
    <w:tmpl w:val="60DA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3A0B21"/>
    <w:multiLevelType w:val="multilevel"/>
    <w:tmpl w:val="58B24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16764D"/>
    <w:multiLevelType w:val="multilevel"/>
    <w:tmpl w:val="5FFE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8A5712"/>
    <w:multiLevelType w:val="hybridMultilevel"/>
    <w:tmpl w:val="48F0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953DE4"/>
    <w:multiLevelType w:val="multilevel"/>
    <w:tmpl w:val="49E65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AC2266"/>
    <w:multiLevelType w:val="multilevel"/>
    <w:tmpl w:val="CEBC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5B184D"/>
    <w:multiLevelType w:val="multilevel"/>
    <w:tmpl w:val="EFA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8B7BE6"/>
    <w:multiLevelType w:val="multilevel"/>
    <w:tmpl w:val="EE606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8669D"/>
    <w:multiLevelType w:val="multilevel"/>
    <w:tmpl w:val="D9646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4344772"/>
    <w:multiLevelType w:val="multilevel"/>
    <w:tmpl w:val="3D4A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681946"/>
    <w:multiLevelType w:val="multilevel"/>
    <w:tmpl w:val="7A8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62054"/>
    <w:multiLevelType w:val="multilevel"/>
    <w:tmpl w:val="C5B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61F29"/>
    <w:multiLevelType w:val="multilevel"/>
    <w:tmpl w:val="4CBA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740BCF"/>
    <w:multiLevelType w:val="multilevel"/>
    <w:tmpl w:val="52F4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E61A57"/>
    <w:multiLevelType w:val="multilevel"/>
    <w:tmpl w:val="65EA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8E4F87"/>
    <w:multiLevelType w:val="multilevel"/>
    <w:tmpl w:val="60F8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9F13EE"/>
    <w:multiLevelType w:val="hybridMultilevel"/>
    <w:tmpl w:val="A6D48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51B318F"/>
    <w:multiLevelType w:val="multilevel"/>
    <w:tmpl w:val="EC54F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9821101"/>
    <w:multiLevelType w:val="multilevel"/>
    <w:tmpl w:val="2AEAD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B273AC8"/>
    <w:multiLevelType w:val="multilevel"/>
    <w:tmpl w:val="AF944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AA257A"/>
    <w:multiLevelType w:val="multilevel"/>
    <w:tmpl w:val="C0AC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150905"/>
    <w:multiLevelType w:val="multilevel"/>
    <w:tmpl w:val="7542E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B843A8"/>
    <w:multiLevelType w:val="multilevel"/>
    <w:tmpl w:val="72582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9F568A"/>
    <w:multiLevelType w:val="multilevel"/>
    <w:tmpl w:val="7F6C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B29E1"/>
    <w:multiLevelType w:val="multilevel"/>
    <w:tmpl w:val="B470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925051"/>
    <w:multiLevelType w:val="multilevel"/>
    <w:tmpl w:val="F80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655FF8"/>
    <w:multiLevelType w:val="multilevel"/>
    <w:tmpl w:val="ED2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22107"/>
    <w:multiLevelType w:val="multilevel"/>
    <w:tmpl w:val="A4481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6C08EC"/>
    <w:multiLevelType w:val="multilevel"/>
    <w:tmpl w:val="D468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322189"/>
    <w:multiLevelType w:val="multilevel"/>
    <w:tmpl w:val="8540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29"/>
  </w:num>
  <w:num w:numId="4">
    <w:abstractNumId w:val="45"/>
  </w:num>
  <w:num w:numId="5">
    <w:abstractNumId w:val="43"/>
  </w:num>
  <w:num w:numId="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9"/>
  </w:num>
  <w:num w:numId="8">
    <w:abstractNumId w:val="17"/>
  </w:num>
  <w:num w:numId="9">
    <w:abstractNumId w:val="22"/>
  </w:num>
  <w:num w:numId="10">
    <w:abstractNumId w:val="25"/>
  </w:num>
  <w:num w:numId="11">
    <w:abstractNumId w:val="16"/>
  </w:num>
  <w:num w:numId="12">
    <w:abstractNumId w:val="0"/>
  </w:num>
  <w:num w:numId="13">
    <w:abstractNumId w:val="42"/>
  </w:num>
  <w:num w:numId="14">
    <w:abstractNumId w:val="44"/>
  </w:num>
  <w:num w:numId="15">
    <w:abstractNumId w:val="1"/>
  </w:num>
  <w:num w:numId="16">
    <w:abstractNumId w:val="3"/>
  </w:num>
  <w:num w:numId="17">
    <w:abstractNumId w:val="10"/>
  </w:num>
  <w:num w:numId="18">
    <w:abstractNumId w:val="30"/>
  </w:num>
  <w:num w:numId="19">
    <w:abstractNumId w:val="23"/>
  </w:num>
  <w:num w:numId="20">
    <w:abstractNumId w:val="20"/>
  </w:num>
  <w:num w:numId="21">
    <w:abstractNumId w:val="41"/>
  </w:num>
  <w:num w:numId="22">
    <w:abstractNumId w:val="9"/>
  </w:num>
  <w:num w:numId="23">
    <w:abstractNumId w:val="38"/>
  </w:num>
  <w:num w:numId="24">
    <w:abstractNumId w:val="6"/>
  </w:num>
  <w:num w:numId="25">
    <w:abstractNumId w:val="40"/>
  </w:num>
  <w:num w:numId="26">
    <w:abstractNumId w:val="28"/>
  </w:num>
  <w:num w:numId="27">
    <w:abstractNumId w:val="26"/>
  </w:num>
  <w:num w:numId="28">
    <w:abstractNumId w:val="5"/>
  </w:num>
  <w:num w:numId="29">
    <w:abstractNumId w:val="32"/>
  </w:num>
  <w:num w:numId="30">
    <w:abstractNumId w:val="7"/>
  </w:num>
  <w:num w:numId="31">
    <w:abstractNumId w:val="47"/>
  </w:num>
  <w:num w:numId="32">
    <w:abstractNumId w:val="46"/>
  </w:num>
  <w:num w:numId="33">
    <w:abstractNumId w:val="31"/>
  </w:num>
  <w:num w:numId="34">
    <w:abstractNumId w:val="34"/>
  </w:num>
  <w:num w:numId="35">
    <w:abstractNumId w:val="18"/>
  </w:num>
  <w:num w:numId="36">
    <w:abstractNumId w:val="24"/>
  </w:num>
  <w:num w:numId="37">
    <w:abstractNumId w:val="39"/>
  </w:num>
  <w:num w:numId="38">
    <w:abstractNumId w:val="13"/>
  </w:num>
  <w:num w:numId="39">
    <w:abstractNumId w:val="2"/>
  </w:num>
  <w:num w:numId="40">
    <w:abstractNumId w:val="21"/>
  </w:num>
  <w:num w:numId="41">
    <w:abstractNumId w:val="48"/>
  </w:num>
  <w:num w:numId="42">
    <w:abstractNumId w:val="33"/>
  </w:num>
  <w:num w:numId="43">
    <w:abstractNumId w:val="4"/>
  </w:num>
  <w:num w:numId="44">
    <w:abstractNumId w:val="11"/>
  </w:num>
  <w:num w:numId="45">
    <w:abstractNumId w:val="35"/>
  </w:num>
  <w:num w:numId="46">
    <w:abstractNumId w:val="36"/>
  </w:num>
  <w:num w:numId="47">
    <w:abstractNumId w:val="27"/>
  </w:num>
  <w:num w:numId="48">
    <w:abstractNumId w:val="12"/>
  </w:num>
  <w:num w:numId="49">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2"/>
  </w:compat>
  <w:rsids>
    <w:rsidRoot w:val="00410DB6"/>
    <w:rsid w:val="00003603"/>
    <w:rsid w:val="0000475B"/>
    <w:rsid w:val="0000677D"/>
    <w:rsid w:val="00006A71"/>
    <w:rsid w:val="000171AE"/>
    <w:rsid w:val="0002324B"/>
    <w:rsid w:val="00026BE7"/>
    <w:rsid w:val="000309C8"/>
    <w:rsid w:val="000416CB"/>
    <w:rsid w:val="000426D7"/>
    <w:rsid w:val="00051298"/>
    <w:rsid w:val="0005161F"/>
    <w:rsid w:val="00051DB1"/>
    <w:rsid w:val="00051F70"/>
    <w:rsid w:val="0006214F"/>
    <w:rsid w:val="00063DC2"/>
    <w:rsid w:val="00064E07"/>
    <w:rsid w:val="00066BA7"/>
    <w:rsid w:val="00071453"/>
    <w:rsid w:val="000738F5"/>
    <w:rsid w:val="00076FC2"/>
    <w:rsid w:val="00091EBE"/>
    <w:rsid w:val="00095D17"/>
    <w:rsid w:val="000A0233"/>
    <w:rsid w:val="000A135A"/>
    <w:rsid w:val="000A162B"/>
    <w:rsid w:val="000B1E84"/>
    <w:rsid w:val="000B2C02"/>
    <w:rsid w:val="000B3446"/>
    <w:rsid w:val="000C043F"/>
    <w:rsid w:val="000C2130"/>
    <w:rsid w:val="000D07AB"/>
    <w:rsid w:val="000D36C6"/>
    <w:rsid w:val="000D3C1D"/>
    <w:rsid w:val="000D652B"/>
    <w:rsid w:val="000D731D"/>
    <w:rsid w:val="000D79BB"/>
    <w:rsid w:val="000E1F1C"/>
    <w:rsid w:val="000F5A21"/>
    <w:rsid w:val="000F5AA4"/>
    <w:rsid w:val="00103549"/>
    <w:rsid w:val="00103C30"/>
    <w:rsid w:val="001100FB"/>
    <w:rsid w:val="00111C4C"/>
    <w:rsid w:val="00111CF5"/>
    <w:rsid w:val="0011496D"/>
    <w:rsid w:val="0011593B"/>
    <w:rsid w:val="00122904"/>
    <w:rsid w:val="001272DB"/>
    <w:rsid w:val="00127337"/>
    <w:rsid w:val="001301D0"/>
    <w:rsid w:val="001306DA"/>
    <w:rsid w:val="00130F18"/>
    <w:rsid w:val="001319FA"/>
    <w:rsid w:val="0013711F"/>
    <w:rsid w:val="00141E5E"/>
    <w:rsid w:val="001466EA"/>
    <w:rsid w:val="00147108"/>
    <w:rsid w:val="0014753F"/>
    <w:rsid w:val="00154101"/>
    <w:rsid w:val="00154717"/>
    <w:rsid w:val="00164CC7"/>
    <w:rsid w:val="001653FC"/>
    <w:rsid w:val="00166520"/>
    <w:rsid w:val="001667E1"/>
    <w:rsid w:val="00167639"/>
    <w:rsid w:val="00170C6E"/>
    <w:rsid w:val="0017251C"/>
    <w:rsid w:val="00173FA7"/>
    <w:rsid w:val="0018032F"/>
    <w:rsid w:val="001860D5"/>
    <w:rsid w:val="001976EB"/>
    <w:rsid w:val="001A1201"/>
    <w:rsid w:val="001A592F"/>
    <w:rsid w:val="001B2B4A"/>
    <w:rsid w:val="001B3091"/>
    <w:rsid w:val="001B3116"/>
    <w:rsid w:val="001B45FA"/>
    <w:rsid w:val="001B49BE"/>
    <w:rsid w:val="001B6040"/>
    <w:rsid w:val="001C5F99"/>
    <w:rsid w:val="001D0980"/>
    <w:rsid w:val="001E1ED4"/>
    <w:rsid w:val="001E64CA"/>
    <w:rsid w:val="001F2146"/>
    <w:rsid w:val="001F2CE7"/>
    <w:rsid w:val="001F2E82"/>
    <w:rsid w:val="001F4570"/>
    <w:rsid w:val="002018D0"/>
    <w:rsid w:val="00201C54"/>
    <w:rsid w:val="0020221B"/>
    <w:rsid w:val="0020317D"/>
    <w:rsid w:val="00206573"/>
    <w:rsid w:val="0020735F"/>
    <w:rsid w:val="0021601F"/>
    <w:rsid w:val="00221126"/>
    <w:rsid w:val="002212AE"/>
    <w:rsid w:val="00223F19"/>
    <w:rsid w:val="00231739"/>
    <w:rsid w:val="00234FCA"/>
    <w:rsid w:val="00236A9B"/>
    <w:rsid w:val="00241430"/>
    <w:rsid w:val="00242966"/>
    <w:rsid w:val="002451E0"/>
    <w:rsid w:val="0024533C"/>
    <w:rsid w:val="002457F0"/>
    <w:rsid w:val="002467F7"/>
    <w:rsid w:val="00250F47"/>
    <w:rsid w:val="0025484F"/>
    <w:rsid w:val="00263E93"/>
    <w:rsid w:val="00266AFB"/>
    <w:rsid w:val="00270D44"/>
    <w:rsid w:val="0027216C"/>
    <w:rsid w:val="0027536C"/>
    <w:rsid w:val="00285DB0"/>
    <w:rsid w:val="00286DB4"/>
    <w:rsid w:val="002963E9"/>
    <w:rsid w:val="002A0DF7"/>
    <w:rsid w:val="002A1911"/>
    <w:rsid w:val="002A1DCA"/>
    <w:rsid w:val="002A4FC0"/>
    <w:rsid w:val="002B14AB"/>
    <w:rsid w:val="002B2F05"/>
    <w:rsid w:val="002B6002"/>
    <w:rsid w:val="002B74ED"/>
    <w:rsid w:val="002C2176"/>
    <w:rsid w:val="002C4C9A"/>
    <w:rsid w:val="002C7322"/>
    <w:rsid w:val="002D009B"/>
    <w:rsid w:val="002D22E7"/>
    <w:rsid w:val="002D322F"/>
    <w:rsid w:val="002D3AEB"/>
    <w:rsid w:val="002D4B5E"/>
    <w:rsid w:val="002D69FE"/>
    <w:rsid w:val="002D724C"/>
    <w:rsid w:val="003014CE"/>
    <w:rsid w:val="003053F9"/>
    <w:rsid w:val="00305EB9"/>
    <w:rsid w:val="00310962"/>
    <w:rsid w:val="00312F87"/>
    <w:rsid w:val="003240F6"/>
    <w:rsid w:val="003250D1"/>
    <w:rsid w:val="003273B1"/>
    <w:rsid w:val="00340E68"/>
    <w:rsid w:val="00346F1C"/>
    <w:rsid w:val="003526D3"/>
    <w:rsid w:val="0035322A"/>
    <w:rsid w:val="003574EE"/>
    <w:rsid w:val="00357702"/>
    <w:rsid w:val="003607D0"/>
    <w:rsid w:val="003619F7"/>
    <w:rsid w:val="00363C98"/>
    <w:rsid w:val="00373C92"/>
    <w:rsid w:val="00376384"/>
    <w:rsid w:val="00376A0F"/>
    <w:rsid w:val="00376B9A"/>
    <w:rsid w:val="003863E8"/>
    <w:rsid w:val="00386A0F"/>
    <w:rsid w:val="0039054C"/>
    <w:rsid w:val="003927B4"/>
    <w:rsid w:val="003A0390"/>
    <w:rsid w:val="003A534B"/>
    <w:rsid w:val="003A5A76"/>
    <w:rsid w:val="003B0C16"/>
    <w:rsid w:val="003B2975"/>
    <w:rsid w:val="003B588F"/>
    <w:rsid w:val="003C252F"/>
    <w:rsid w:val="003C2A35"/>
    <w:rsid w:val="003C7A62"/>
    <w:rsid w:val="003D0168"/>
    <w:rsid w:val="003D1FFF"/>
    <w:rsid w:val="003D266C"/>
    <w:rsid w:val="003D32C0"/>
    <w:rsid w:val="003E2490"/>
    <w:rsid w:val="003E6F76"/>
    <w:rsid w:val="003F0032"/>
    <w:rsid w:val="003F07EF"/>
    <w:rsid w:val="003F1B09"/>
    <w:rsid w:val="003F38A6"/>
    <w:rsid w:val="003F5CBA"/>
    <w:rsid w:val="003F79E6"/>
    <w:rsid w:val="00400E51"/>
    <w:rsid w:val="0040304D"/>
    <w:rsid w:val="004035AB"/>
    <w:rsid w:val="00410187"/>
    <w:rsid w:val="00410DB6"/>
    <w:rsid w:val="00411FB7"/>
    <w:rsid w:val="004131B0"/>
    <w:rsid w:val="004138C9"/>
    <w:rsid w:val="0041439B"/>
    <w:rsid w:val="00414EAC"/>
    <w:rsid w:val="00427AD1"/>
    <w:rsid w:val="004376B5"/>
    <w:rsid w:val="00437B67"/>
    <w:rsid w:val="00441A45"/>
    <w:rsid w:val="00443B5A"/>
    <w:rsid w:val="0044573A"/>
    <w:rsid w:val="0044738E"/>
    <w:rsid w:val="00447BA3"/>
    <w:rsid w:val="004514C1"/>
    <w:rsid w:val="00453BE7"/>
    <w:rsid w:val="00457DD4"/>
    <w:rsid w:val="00462058"/>
    <w:rsid w:val="0047076B"/>
    <w:rsid w:val="00470B82"/>
    <w:rsid w:val="00477619"/>
    <w:rsid w:val="00491FBA"/>
    <w:rsid w:val="00493B1C"/>
    <w:rsid w:val="00494BC0"/>
    <w:rsid w:val="004A4D3A"/>
    <w:rsid w:val="004B190A"/>
    <w:rsid w:val="004B1970"/>
    <w:rsid w:val="004B3915"/>
    <w:rsid w:val="004B40C6"/>
    <w:rsid w:val="004B4672"/>
    <w:rsid w:val="004B4F3D"/>
    <w:rsid w:val="004B509B"/>
    <w:rsid w:val="004B78B0"/>
    <w:rsid w:val="004C39D2"/>
    <w:rsid w:val="004C4349"/>
    <w:rsid w:val="004C65F1"/>
    <w:rsid w:val="004D2D4E"/>
    <w:rsid w:val="004D587B"/>
    <w:rsid w:val="004E285A"/>
    <w:rsid w:val="004E6069"/>
    <w:rsid w:val="004F0442"/>
    <w:rsid w:val="004F43A8"/>
    <w:rsid w:val="004F7F08"/>
    <w:rsid w:val="00510C84"/>
    <w:rsid w:val="00511343"/>
    <w:rsid w:val="0051215F"/>
    <w:rsid w:val="005139BD"/>
    <w:rsid w:val="0052183B"/>
    <w:rsid w:val="00523AFF"/>
    <w:rsid w:val="0052461D"/>
    <w:rsid w:val="00532135"/>
    <w:rsid w:val="00541FA9"/>
    <w:rsid w:val="00543A18"/>
    <w:rsid w:val="00544F84"/>
    <w:rsid w:val="00547091"/>
    <w:rsid w:val="0055430A"/>
    <w:rsid w:val="00556029"/>
    <w:rsid w:val="00556716"/>
    <w:rsid w:val="00557EBC"/>
    <w:rsid w:val="00561DA8"/>
    <w:rsid w:val="00572E87"/>
    <w:rsid w:val="00583308"/>
    <w:rsid w:val="005907F2"/>
    <w:rsid w:val="00591716"/>
    <w:rsid w:val="005923C5"/>
    <w:rsid w:val="00593D7F"/>
    <w:rsid w:val="00595D9F"/>
    <w:rsid w:val="005A1A0F"/>
    <w:rsid w:val="005A72B2"/>
    <w:rsid w:val="005B0BDD"/>
    <w:rsid w:val="005B193B"/>
    <w:rsid w:val="005B19ED"/>
    <w:rsid w:val="005B4363"/>
    <w:rsid w:val="005B4F9F"/>
    <w:rsid w:val="005B6570"/>
    <w:rsid w:val="005B6B65"/>
    <w:rsid w:val="005B7E26"/>
    <w:rsid w:val="005D5246"/>
    <w:rsid w:val="005E10FE"/>
    <w:rsid w:val="005E3924"/>
    <w:rsid w:val="005E4564"/>
    <w:rsid w:val="005F10CD"/>
    <w:rsid w:val="005F2D12"/>
    <w:rsid w:val="005F3150"/>
    <w:rsid w:val="005F37C6"/>
    <w:rsid w:val="005F4143"/>
    <w:rsid w:val="00600571"/>
    <w:rsid w:val="006018C3"/>
    <w:rsid w:val="00602206"/>
    <w:rsid w:val="00603FA3"/>
    <w:rsid w:val="00607157"/>
    <w:rsid w:val="0061108D"/>
    <w:rsid w:val="006112B1"/>
    <w:rsid w:val="00614F52"/>
    <w:rsid w:val="0061609C"/>
    <w:rsid w:val="00621969"/>
    <w:rsid w:val="00634426"/>
    <w:rsid w:val="0064073A"/>
    <w:rsid w:val="00643CDF"/>
    <w:rsid w:val="00645AC9"/>
    <w:rsid w:val="00650E11"/>
    <w:rsid w:val="00653CF8"/>
    <w:rsid w:val="00656DE2"/>
    <w:rsid w:val="006578E0"/>
    <w:rsid w:val="00672135"/>
    <w:rsid w:val="00686F86"/>
    <w:rsid w:val="00694A4F"/>
    <w:rsid w:val="006C2FC2"/>
    <w:rsid w:val="006C491A"/>
    <w:rsid w:val="006D1D42"/>
    <w:rsid w:val="006D56FE"/>
    <w:rsid w:val="006D71F2"/>
    <w:rsid w:val="006E4381"/>
    <w:rsid w:val="006F3F53"/>
    <w:rsid w:val="006F578C"/>
    <w:rsid w:val="0070099B"/>
    <w:rsid w:val="007010A7"/>
    <w:rsid w:val="007034AD"/>
    <w:rsid w:val="00705385"/>
    <w:rsid w:val="00706F58"/>
    <w:rsid w:val="00715FA7"/>
    <w:rsid w:val="00732FFE"/>
    <w:rsid w:val="0073371A"/>
    <w:rsid w:val="00733C9E"/>
    <w:rsid w:val="00734638"/>
    <w:rsid w:val="00734778"/>
    <w:rsid w:val="00736225"/>
    <w:rsid w:val="007423C1"/>
    <w:rsid w:val="00742655"/>
    <w:rsid w:val="00743255"/>
    <w:rsid w:val="00752592"/>
    <w:rsid w:val="00754CA3"/>
    <w:rsid w:val="00755EDF"/>
    <w:rsid w:val="00756E91"/>
    <w:rsid w:val="0076166A"/>
    <w:rsid w:val="00762C9D"/>
    <w:rsid w:val="00765DF8"/>
    <w:rsid w:val="00767A2E"/>
    <w:rsid w:val="00767EB9"/>
    <w:rsid w:val="00770A74"/>
    <w:rsid w:val="00770EDA"/>
    <w:rsid w:val="00773AC6"/>
    <w:rsid w:val="00784587"/>
    <w:rsid w:val="0078521B"/>
    <w:rsid w:val="0078763D"/>
    <w:rsid w:val="007935F3"/>
    <w:rsid w:val="00794834"/>
    <w:rsid w:val="0079518B"/>
    <w:rsid w:val="0079579F"/>
    <w:rsid w:val="00796E76"/>
    <w:rsid w:val="007A34B6"/>
    <w:rsid w:val="007A52AA"/>
    <w:rsid w:val="007A650C"/>
    <w:rsid w:val="007A6FAE"/>
    <w:rsid w:val="007A7573"/>
    <w:rsid w:val="007B70ED"/>
    <w:rsid w:val="007C08A2"/>
    <w:rsid w:val="007C09A0"/>
    <w:rsid w:val="007C1079"/>
    <w:rsid w:val="007C4605"/>
    <w:rsid w:val="007C5287"/>
    <w:rsid w:val="007C6769"/>
    <w:rsid w:val="007D0A4F"/>
    <w:rsid w:val="007D1CC6"/>
    <w:rsid w:val="007D2B9A"/>
    <w:rsid w:val="007D45AC"/>
    <w:rsid w:val="007E2275"/>
    <w:rsid w:val="007E78EA"/>
    <w:rsid w:val="007E7E70"/>
    <w:rsid w:val="007F00FE"/>
    <w:rsid w:val="007F5EE7"/>
    <w:rsid w:val="00801AFD"/>
    <w:rsid w:val="00804CBD"/>
    <w:rsid w:val="008067D1"/>
    <w:rsid w:val="00813317"/>
    <w:rsid w:val="0081343D"/>
    <w:rsid w:val="00821A18"/>
    <w:rsid w:val="00825F15"/>
    <w:rsid w:val="008275CB"/>
    <w:rsid w:val="008279C1"/>
    <w:rsid w:val="008279EC"/>
    <w:rsid w:val="00833201"/>
    <w:rsid w:val="008426B9"/>
    <w:rsid w:val="0084270B"/>
    <w:rsid w:val="008502B6"/>
    <w:rsid w:val="008536EE"/>
    <w:rsid w:val="008633E2"/>
    <w:rsid w:val="00865F51"/>
    <w:rsid w:val="008807F5"/>
    <w:rsid w:val="00882D3D"/>
    <w:rsid w:val="00885B8A"/>
    <w:rsid w:val="008868F7"/>
    <w:rsid w:val="00894D76"/>
    <w:rsid w:val="008B0524"/>
    <w:rsid w:val="008B4D3B"/>
    <w:rsid w:val="008C1F9E"/>
    <w:rsid w:val="008C2534"/>
    <w:rsid w:val="008C4F89"/>
    <w:rsid w:val="008C5882"/>
    <w:rsid w:val="008C69E5"/>
    <w:rsid w:val="008C7C8A"/>
    <w:rsid w:val="008D59C8"/>
    <w:rsid w:val="008D7C2D"/>
    <w:rsid w:val="008E01B0"/>
    <w:rsid w:val="008E3E3F"/>
    <w:rsid w:val="008F1804"/>
    <w:rsid w:val="008F2894"/>
    <w:rsid w:val="008F3849"/>
    <w:rsid w:val="008F3C3C"/>
    <w:rsid w:val="008F5571"/>
    <w:rsid w:val="008F6D9D"/>
    <w:rsid w:val="0090320C"/>
    <w:rsid w:val="00906501"/>
    <w:rsid w:val="00906CC6"/>
    <w:rsid w:val="00913B49"/>
    <w:rsid w:val="00916D90"/>
    <w:rsid w:val="00917B36"/>
    <w:rsid w:val="0092254C"/>
    <w:rsid w:val="00922F68"/>
    <w:rsid w:val="009268BE"/>
    <w:rsid w:val="00932F56"/>
    <w:rsid w:val="0093464E"/>
    <w:rsid w:val="00943069"/>
    <w:rsid w:val="0094471B"/>
    <w:rsid w:val="0094587E"/>
    <w:rsid w:val="00947710"/>
    <w:rsid w:val="0095098F"/>
    <w:rsid w:val="00955100"/>
    <w:rsid w:val="00962438"/>
    <w:rsid w:val="00963822"/>
    <w:rsid w:val="0096727F"/>
    <w:rsid w:val="0097051E"/>
    <w:rsid w:val="00973435"/>
    <w:rsid w:val="009771DA"/>
    <w:rsid w:val="009773A6"/>
    <w:rsid w:val="00983A91"/>
    <w:rsid w:val="00985C4C"/>
    <w:rsid w:val="009872F9"/>
    <w:rsid w:val="00993C4D"/>
    <w:rsid w:val="009956AF"/>
    <w:rsid w:val="00995964"/>
    <w:rsid w:val="009A044D"/>
    <w:rsid w:val="009A2297"/>
    <w:rsid w:val="009A667E"/>
    <w:rsid w:val="009A7EFF"/>
    <w:rsid w:val="009B073B"/>
    <w:rsid w:val="009B1AF2"/>
    <w:rsid w:val="009B291B"/>
    <w:rsid w:val="009B3A60"/>
    <w:rsid w:val="009B63A1"/>
    <w:rsid w:val="009C064B"/>
    <w:rsid w:val="009C0EA5"/>
    <w:rsid w:val="009C2278"/>
    <w:rsid w:val="009C6733"/>
    <w:rsid w:val="009D0437"/>
    <w:rsid w:val="009D3F22"/>
    <w:rsid w:val="009D4CC0"/>
    <w:rsid w:val="009E1A8C"/>
    <w:rsid w:val="00A01CCA"/>
    <w:rsid w:val="00A04979"/>
    <w:rsid w:val="00A04E81"/>
    <w:rsid w:val="00A10B48"/>
    <w:rsid w:val="00A14150"/>
    <w:rsid w:val="00A14FCB"/>
    <w:rsid w:val="00A1596B"/>
    <w:rsid w:val="00A216B7"/>
    <w:rsid w:val="00A26C79"/>
    <w:rsid w:val="00A315C3"/>
    <w:rsid w:val="00A36C55"/>
    <w:rsid w:val="00A36EDC"/>
    <w:rsid w:val="00A40EA8"/>
    <w:rsid w:val="00A4603C"/>
    <w:rsid w:val="00A53384"/>
    <w:rsid w:val="00A6061E"/>
    <w:rsid w:val="00A6197D"/>
    <w:rsid w:val="00A65762"/>
    <w:rsid w:val="00A66E8C"/>
    <w:rsid w:val="00A67D71"/>
    <w:rsid w:val="00A701B3"/>
    <w:rsid w:val="00A74683"/>
    <w:rsid w:val="00A81067"/>
    <w:rsid w:val="00A84C02"/>
    <w:rsid w:val="00A97CB9"/>
    <w:rsid w:val="00AA1297"/>
    <w:rsid w:val="00AA29B4"/>
    <w:rsid w:val="00AA678E"/>
    <w:rsid w:val="00AB06D1"/>
    <w:rsid w:val="00AB1044"/>
    <w:rsid w:val="00AB2497"/>
    <w:rsid w:val="00AB4008"/>
    <w:rsid w:val="00AB629D"/>
    <w:rsid w:val="00AC1CB1"/>
    <w:rsid w:val="00AC2C1F"/>
    <w:rsid w:val="00AC2D13"/>
    <w:rsid w:val="00AC2D7F"/>
    <w:rsid w:val="00AC3007"/>
    <w:rsid w:val="00AC46DA"/>
    <w:rsid w:val="00AC7131"/>
    <w:rsid w:val="00AD1D5C"/>
    <w:rsid w:val="00AD1E84"/>
    <w:rsid w:val="00AD7DE5"/>
    <w:rsid w:val="00AE0862"/>
    <w:rsid w:val="00AE332C"/>
    <w:rsid w:val="00AE5AF2"/>
    <w:rsid w:val="00AE76E2"/>
    <w:rsid w:val="00AF068E"/>
    <w:rsid w:val="00AF1CCA"/>
    <w:rsid w:val="00B13353"/>
    <w:rsid w:val="00B139A6"/>
    <w:rsid w:val="00B15CCE"/>
    <w:rsid w:val="00B20D3D"/>
    <w:rsid w:val="00B27702"/>
    <w:rsid w:val="00B3177C"/>
    <w:rsid w:val="00B35D3E"/>
    <w:rsid w:val="00B376D1"/>
    <w:rsid w:val="00B37769"/>
    <w:rsid w:val="00B44A84"/>
    <w:rsid w:val="00B46CC3"/>
    <w:rsid w:val="00B47750"/>
    <w:rsid w:val="00B510FA"/>
    <w:rsid w:val="00B53303"/>
    <w:rsid w:val="00B570CA"/>
    <w:rsid w:val="00B571C9"/>
    <w:rsid w:val="00B70066"/>
    <w:rsid w:val="00B73C2E"/>
    <w:rsid w:val="00B80618"/>
    <w:rsid w:val="00B81E87"/>
    <w:rsid w:val="00B85068"/>
    <w:rsid w:val="00B86401"/>
    <w:rsid w:val="00B867D8"/>
    <w:rsid w:val="00B86BF9"/>
    <w:rsid w:val="00B91A0A"/>
    <w:rsid w:val="00B92504"/>
    <w:rsid w:val="00BA18E8"/>
    <w:rsid w:val="00BA5281"/>
    <w:rsid w:val="00BA5E2E"/>
    <w:rsid w:val="00BB0410"/>
    <w:rsid w:val="00BB0599"/>
    <w:rsid w:val="00BB2642"/>
    <w:rsid w:val="00BB3787"/>
    <w:rsid w:val="00BB4037"/>
    <w:rsid w:val="00BC33BA"/>
    <w:rsid w:val="00BC778E"/>
    <w:rsid w:val="00BD510A"/>
    <w:rsid w:val="00BE0C34"/>
    <w:rsid w:val="00BE185B"/>
    <w:rsid w:val="00BE50B9"/>
    <w:rsid w:val="00BE5300"/>
    <w:rsid w:val="00BE7A52"/>
    <w:rsid w:val="00BF0479"/>
    <w:rsid w:val="00BF2491"/>
    <w:rsid w:val="00BF30AF"/>
    <w:rsid w:val="00BF4DCE"/>
    <w:rsid w:val="00BF5C59"/>
    <w:rsid w:val="00BF5DED"/>
    <w:rsid w:val="00C006CD"/>
    <w:rsid w:val="00C04645"/>
    <w:rsid w:val="00C10C73"/>
    <w:rsid w:val="00C1119E"/>
    <w:rsid w:val="00C12479"/>
    <w:rsid w:val="00C12DCD"/>
    <w:rsid w:val="00C14046"/>
    <w:rsid w:val="00C21337"/>
    <w:rsid w:val="00C22301"/>
    <w:rsid w:val="00C232B0"/>
    <w:rsid w:val="00C2717F"/>
    <w:rsid w:val="00C31FA4"/>
    <w:rsid w:val="00C37287"/>
    <w:rsid w:val="00C37B10"/>
    <w:rsid w:val="00C4364F"/>
    <w:rsid w:val="00C467BD"/>
    <w:rsid w:val="00C50252"/>
    <w:rsid w:val="00C5098C"/>
    <w:rsid w:val="00C52FA1"/>
    <w:rsid w:val="00C56BF0"/>
    <w:rsid w:val="00C5756C"/>
    <w:rsid w:val="00C612C5"/>
    <w:rsid w:val="00C63FAD"/>
    <w:rsid w:val="00C7083D"/>
    <w:rsid w:val="00C73797"/>
    <w:rsid w:val="00C7418D"/>
    <w:rsid w:val="00C7556D"/>
    <w:rsid w:val="00C7565D"/>
    <w:rsid w:val="00C76A59"/>
    <w:rsid w:val="00C77F67"/>
    <w:rsid w:val="00C814AE"/>
    <w:rsid w:val="00C8420E"/>
    <w:rsid w:val="00C84F75"/>
    <w:rsid w:val="00C92377"/>
    <w:rsid w:val="00C939E9"/>
    <w:rsid w:val="00CA7C25"/>
    <w:rsid w:val="00CB3AFE"/>
    <w:rsid w:val="00CB695B"/>
    <w:rsid w:val="00CD5956"/>
    <w:rsid w:val="00CD7C21"/>
    <w:rsid w:val="00CE1603"/>
    <w:rsid w:val="00CE6724"/>
    <w:rsid w:val="00CF07A4"/>
    <w:rsid w:val="00CF10BD"/>
    <w:rsid w:val="00CF1639"/>
    <w:rsid w:val="00CF40A5"/>
    <w:rsid w:val="00CF50C8"/>
    <w:rsid w:val="00CF694D"/>
    <w:rsid w:val="00D01EA7"/>
    <w:rsid w:val="00D047BA"/>
    <w:rsid w:val="00D14611"/>
    <w:rsid w:val="00D16E01"/>
    <w:rsid w:val="00D20690"/>
    <w:rsid w:val="00D2372E"/>
    <w:rsid w:val="00D264A9"/>
    <w:rsid w:val="00D26E29"/>
    <w:rsid w:val="00D31722"/>
    <w:rsid w:val="00D40DFA"/>
    <w:rsid w:val="00D44763"/>
    <w:rsid w:val="00D467F5"/>
    <w:rsid w:val="00D47BFB"/>
    <w:rsid w:val="00D50CC1"/>
    <w:rsid w:val="00D54A1F"/>
    <w:rsid w:val="00D5562C"/>
    <w:rsid w:val="00D61867"/>
    <w:rsid w:val="00D647BB"/>
    <w:rsid w:val="00D65D1A"/>
    <w:rsid w:val="00D84821"/>
    <w:rsid w:val="00D87864"/>
    <w:rsid w:val="00D92437"/>
    <w:rsid w:val="00D9307F"/>
    <w:rsid w:val="00D948A6"/>
    <w:rsid w:val="00D9516D"/>
    <w:rsid w:val="00D96AA2"/>
    <w:rsid w:val="00DA1B90"/>
    <w:rsid w:val="00DA6E7E"/>
    <w:rsid w:val="00DA797D"/>
    <w:rsid w:val="00DA7EAB"/>
    <w:rsid w:val="00DB1C63"/>
    <w:rsid w:val="00DC179A"/>
    <w:rsid w:val="00DC3AD5"/>
    <w:rsid w:val="00DD3253"/>
    <w:rsid w:val="00DD57FC"/>
    <w:rsid w:val="00DD714E"/>
    <w:rsid w:val="00DE070B"/>
    <w:rsid w:val="00DE4B9D"/>
    <w:rsid w:val="00DF0FE3"/>
    <w:rsid w:val="00DF4296"/>
    <w:rsid w:val="00DF69AC"/>
    <w:rsid w:val="00E02254"/>
    <w:rsid w:val="00E042EC"/>
    <w:rsid w:val="00E06307"/>
    <w:rsid w:val="00E06DD5"/>
    <w:rsid w:val="00E079FF"/>
    <w:rsid w:val="00E16101"/>
    <w:rsid w:val="00E2082B"/>
    <w:rsid w:val="00E21E0F"/>
    <w:rsid w:val="00E24F65"/>
    <w:rsid w:val="00E31533"/>
    <w:rsid w:val="00E3210C"/>
    <w:rsid w:val="00E417FC"/>
    <w:rsid w:val="00E4322D"/>
    <w:rsid w:val="00E45CE6"/>
    <w:rsid w:val="00E503AC"/>
    <w:rsid w:val="00E51BAB"/>
    <w:rsid w:val="00E52631"/>
    <w:rsid w:val="00E534F7"/>
    <w:rsid w:val="00E616C9"/>
    <w:rsid w:val="00E61A1C"/>
    <w:rsid w:val="00E63551"/>
    <w:rsid w:val="00E64D8C"/>
    <w:rsid w:val="00E65F92"/>
    <w:rsid w:val="00E667E1"/>
    <w:rsid w:val="00E67EE3"/>
    <w:rsid w:val="00E708B5"/>
    <w:rsid w:val="00E740ED"/>
    <w:rsid w:val="00E755BD"/>
    <w:rsid w:val="00E94682"/>
    <w:rsid w:val="00EA1670"/>
    <w:rsid w:val="00EB1652"/>
    <w:rsid w:val="00EB371F"/>
    <w:rsid w:val="00EB3F1F"/>
    <w:rsid w:val="00EB42D9"/>
    <w:rsid w:val="00EC2950"/>
    <w:rsid w:val="00EC3678"/>
    <w:rsid w:val="00ED1287"/>
    <w:rsid w:val="00ED4664"/>
    <w:rsid w:val="00ED4B5F"/>
    <w:rsid w:val="00ED7327"/>
    <w:rsid w:val="00EE0BF4"/>
    <w:rsid w:val="00EE27F0"/>
    <w:rsid w:val="00EE3689"/>
    <w:rsid w:val="00EF134A"/>
    <w:rsid w:val="00EF1D91"/>
    <w:rsid w:val="00EF4005"/>
    <w:rsid w:val="00EF44BD"/>
    <w:rsid w:val="00F01426"/>
    <w:rsid w:val="00F01EB6"/>
    <w:rsid w:val="00F06E43"/>
    <w:rsid w:val="00F06F02"/>
    <w:rsid w:val="00F11479"/>
    <w:rsid w:val="00F13EC1"/>
    <w:rsid w:val="00F2368F"/>
    <w:rsid w:val="00F25FD5"/>
    <w:rsid w:val="00F3093B"/>
    <w:rsid w:val="00F34CC4"/>
    <w:rsid w:val="00F37170"/>
    <w:rsid w:val="00F41666"/>
    <w:rsid w:val="00F44488"/>
    <w:rsid w:val="00F47A26"/>
    <w:rsid w:val="00F52BA6"/>
    <w:rsid w:val="00F56175"/>
    <w:rsid w:val="00F56FF0"/>
    <w:rsid w:val="00F60BD5"/>
    <w:rsid w:val="00F6107B"/>
    <w:rsid w:val="00F653DD"/>
    <w:rsid w:val="00F722B1"/>
    <w:rsid w:val="00F76865"/>
    <w:rsid w:val="00F76EBB"/>
    <w:rsid w:val="00F828C5"/>
    <w:rsid w:val="00F90ACA"/>
    <w:rsid w:val="00F92778"/>
    <w:rsid w:val="00F960F1"/>
    <w:rsid w:val="00F96AFB"/>
    <w:rsid w:val="00FA4BFF"/>
    <w:rsid w:val="00FA5A89"/>
    <w:rsid w:val="00FA5FBB"/>
    <w:rsid w:val="00FB3110"/>
    <w:rsid w:val="00FB7547"/>
    <w:rsid w:val="00FC3202"/>
    <w:rsid w:val="00FC66FB"/>
    <w:rsid w:val="00FD0DE4"/>
    <w:rsid w:val="00FD3805"/>
    <w:rsid w:val="00FD48EC"/>
    <w:rsid w:val="00FD5FFD"/>
    <w:rsid w:val="00FE0073"/>
    <w:rsid w:val="00FE16AB"/>
    <w:rsid w:val="00FE23ED"/>
    <w:rsid w:val="00FE3532"/>
    <w:rsid w:val="00FE40C3"/>
    <w:rsid w:val="00FE546A"/>
    <w:rsid w:val="00FF2C90"/>
    <w:rsid w:val="00FF35E4"/>
    <w:rsid w:val="00FF52DD"/>
    <w:rsid w:val="00FF713A"/>
    <w:rsid w:val="00FF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394C1C5"/>
  <w15:docId w15:val="{05214D72-3355-4384-8378-B5A552BF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7D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A120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A18"/>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0BDD"/>
    <w:pPr>
      <w:spacing w:before="100" w:beforeAutospacing="1"/>
      <w:outlineLvl w:val="2"/>
    </w:pPr>
    <w:rPr>
      <w:rFonts w:ascii="Trebuchet MS" w:hAnsi="Trebuchet MS"/>
      <w:b/>
      <w:bCs/>
      <w:sz w:val="27"/>
      <w:szCs w:val="27"/>
    </w:rPr>
  </w:style>
  <w:style w:type="paragraph" w:styleId="Heading4">
    <w:name w:val="heading 4"/>
    <w:basedOn w:val="Normal"/>
    <w:link w:val="Heading4Char"/>
    <w:uiPriority w:val="9"/>
    <w:qFormat/>
    <w:rsid w:val="005B0BDD"/>
    <w:pPr>
      <w:spacing w:before="100" w:beforeAutospacing="1"/>
      <w:outlineLvl w:val="3"/>
    </w:pPr>
    <w:rPr>
      <w:rFonts w:ascii="Trebuchet MS" w:hAnsi="Trebuchet MS"/>
      <w:b/>
      <w:bCs/>
    </w:rPr>
  </w:style>
  <w:style w:type="paragraph" w:styleId="Heading5">
    <w:name w:val="heading 5"/>
    <w:basedOn w:val="Normal"/>
    <w:link w:val="Heading5Char"/>
    <w:uiPriority w:val="9"/>
    <w:qFormat/>
    <w:rsid w:val="005B0BDD"/>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unhideWhenUsed/>
    <w:qFormat/>
    <w:rsid w:val="00201C5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0BDD"/>
    <w:rPr>
      <w:rFonts w:ascii="Trebuchet MS" w:eastAsia="Times New Roman" w:hAnsi="Trebuchet MS" w:cs="Times New Roman"/>
      <w:b/>
      <w:bCs/>
      <w:sz w:val="27"/>
      <w:szCs w:val="27"/>
    </w:rPr>
  </w:style>
  <w:style w:type="character" w:customStyle="1" w:styleId="Heading4Char">
    <w:name w:val="Heading 4 Char"/>
    <w:basedOn w:val="DefaultParagraphFont"/>
    <w:link w:val="Heading4"/>
    <w:uiPriority w:val="9"/>
    <w:rsid w:val="005B0BDD"/>
    <w:rPr>
      <w:rFonts w:ascii="Trebuchet MS" w:eastAsia="Times New Roman" w:hAnsi="Trebuchet MS" w:cs="Times New Roman"/>
      <w:b/>
      <w:bCs/>
      <w:sz w:val="24"/>
      <w:szCs w:val="24"/>
    </w:rPr>
  </w:style>
  <w:style w:type="character" w:customStyle="1" w:styleId="Heading5Char">
    <w:name w:val="Heading 5 Char"/>
    <w:basedOn w:val="DefaultParagraphFont"/>
    <w:link w:val="Heading5"/>
    <w:uiPriority w:val="9"/>
    <w:rsid w:val="005B0BDD"/>
    <w:rPr>
      <w:rFonts w:ascii="Times New Roman" w:eastAsia="Times New Roman" w:hAnsi="Times New Roman" w:cs="Times New Roman"/>
      <w:b/>
      <w:bCs/>
      <w:sz w:val="20"/>
      <w:szCs w:val="20"/>
    </w:rPr>
  </w:style>
  <w:style w:type="paragraph" w:styleId="NormalWeb">
    <w:name w:val="Normal (Web)"/>
    <w:basedOn w:val="Normal"/>
    <w:uiPriority w:val="99"/>
    <w:unhideWhenUsed/>
    <w:rsid w:val="00FD5FFD"/>
    <w:pPr>
      <w:spacing w:before="100" w:beforeAutospacing="1" w:after="100" w:afterAutospacing="1"/>
    </w:pPr>
  </w:style>
  <w:style w:type="paragraph" w:styleId="ListParagraph">
    <w:name w:val="List Paragraph"/>
    <w:basedOn w:val="Normal"/>
    <w:uiPriority w:val="34"/>
    <w:qFormat/>
    <w:rsid w:val="00532135"/>
    <w:pPr>
      <w:spacing w:after="200" w:line="276" w:lineRule="auto"/>
      <w:ind w:left="720"/>
      <w:contextualSpacing/>
    </w:pPr>
    <w:rPr>
      <w:rFonts w:asciiTheme="minorHAnsi" w:eastAsiaTheme="minorHAnsi" w:hAnsiTheme="minorHAnsi" w:cstheme="minorBidi"/>
      <w:sz w:val="22"/>
      <w:szCs w:val="22"/>
    </w:rPr>
  </w:style>
  <w:style w:type="character" w:styleId="HTMLCode">
    <w:name w:val="HTML Code"/>
    <w:basedOn w:val="DefaultParagraphFont"/>
    <w:uiPriority w:val="99"/>
    <w:semiHidden/>
    <w:unhideWhenUsed/>
    <w:rsid w:val="005321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7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1453"/>
    <w:rPr>
      <w:rFonts w:ascii="Courier New" w:eastAsia="Times New Roman" w:hAnsi="Courier New" w:cs="Courier New"/>
      <w:sz w:val="20"/>
      <w:szCs w:val="20"/>
    </w:rPr>
  </w:style>
  <w:style w:type="character" w:styleId="Strong">
    <w:name w:val="Strong"/>
    <w:basedOn w:val="DefaultParagraphFont"/>
    <w:uiPriority w:val="22"/>
    <w:qFormat/>
    <w:rsid w:val="0052183B"/>
    <w:rPr>
      <w:b/>
      <w:bCs/>
    </w:rPr>
  </w:style>
  <w:style w:type="character" w:customStyle="1" w:styleId="klink">
    <w:name w:val="klink"/>
    <w:basedOn w:val="DefaultParagraphFont"/>
    <w:rsid w:val="005B0BDD"/>
  </w:style>
  <w:style w:type="character" w:styleId="Hyperlink">
    <w:name w:val="Hyperlink"/>
    <w:basedOn w:val="DefaultParagraphFont"/>
    <w:uiPriority w:val="99"/>
    <w:unhideWhenUsed/>
    <w:rsid w:val="008B4D3B"/>
    <w:rPr>
      <w:color w:val="0000FF" w:themeColor="hyperlink"/>
      <w:u w:val="single"/>
    </w:rPr>
  </w:style>
  <w:style w:type="character" w:customStyle="1" w:styleId="code">
    <w:name w:val="code"/>
    <w:basedOn w:val="DefaultParagraphFont"/>
    <w:rsid w:val="00AC1CB1"/>
    <w:rPr>
      <w:rFonts w:ascii="Courier New" w:hAnsi="Courier New" w:cs="Courier New" w:hint="default"/>
      <w:color w:val="000066"/>
      <w:sz w:val="25"/>
      <w:szCs w:val="25"/>
    </w:rPr>
  </w:style>
  <w:style w:type="character" w:customStyle="1" w:styleId="kwrd2">
    <w:name w:val="kwrd2"/>
    <w:basedOn w:val="DefaultParagraphFont"/>
    <w:rsid w:val="00DF4296"/>
    <w:rPr>
      <w:color w:val="0000FF"/>
    </w:rPr>
  </w:style>
  <w:style w:type="character" w:customStyle="1" w:styleId="str2">
    <w:name w:val="str2"/>
    <w:basedOn w:val="DefaultParagraphFont"/>
    <w:rsid w:val="001B45FA"/>
    <w:rPr>
      <w:color w:val="FF0000"/>
    </w:rPr>
  </w:style>
  <w:style w:type="character" w:styleId="Emphasis">
    <w:name w:val="Emphasis"/>
    <w:basedOn w:val="DefaultParagraphFont"/>
    <w:uiPriority w:val="20"/>
    <w:qFormat/>
    <w:rsid w:val="005F10CD"/>
    <w:rPr>
      <w:i/>
      <w:iCs/>
    </w:rPr>
  </w:style>
  <w:style w:type="paragraph" w:styleId="BalloonText">
    <w:name w:val="Balloon Text"/>
    <w:basedOn w:val="Normal"/>
    <w:link w:val="BalloonTextChar"/>
    <w:uiPriority w:val="99"/>
    <w:semiHidden/>
    <w:unhideWhenUsed/>
    <w:rsid w:val="005F10C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F10CD"/>
    <w:rPr>
      <w:rFonts w:ascii="Tahoma" w:hAnsi="Tahoma" w:cs="Tahoma"/>
      <w:sz w:val="16"/>
      <w:szCs w:val="16"/>
    </w:rPr>
  </w:style>
  <w:style w:type="character" w:customStyle="1" w:styleId="spnmessagetext">
    <w:name w:val="spnmessagetext"/>
    <w:basedOn w:val="DefaultParagraphFont"/>
    <w:rsid w:val="001B6040"/>
  </w:style>
  <w:style w:type="paragraph" w:customStyle="1" w:styleId="post-info">
    <w:name w:val="post-info"/>
    <w:basedOn w:val="Normal"/>
    <w:rsid w:val="00543A18"/>
    <w:pPr>
      <w:spacing w:before="100" w:beforeAutospacing="1" w:after="100" w:afterAutospacing="1"/>
    </w:pPr>
  </w:style>
  <w:style w:type="paragraph" w:customStyle="1" w:styleId="entitydetaildescription">
    <w:name w:val="entity_detaildescription"/>
    <w:basedOn w:val="Normal"/>
    <w:rsid w:val="001A1201"/>
    <w:pPr>
      <w:spacing w:before="100" w:beforeAutospacing="1" w:after="240"/>
    </w:pPr>
  </w:style>
  <w:style w:type="paragraph" w:customStyle="1" w:styleId="entitybriefdescription">
    <w:name w:val="entity_briefdescription"/>
    <w:basedOn w:val="Normal"/>
    <w:rsid w:val="001A1201"/>
    <w:pPr>
      <w:spacing w:before="100" w:beforeAutospacing="1" w:after="240"/>
    </w:pPr>
  </w:style>
  <w:style w:type="character" w:customStyle="1" w:styleId="itxtrst">
    <w:name w:val="itxtrst"/>
    <w:basedOn w:val="DefaultParagraphFont"/>
    <w:rsid w:val="001A1201"/>
  </w:style>
  <w:style w:type="paragraph" w:customStyle="1" w:styleId="explanation">
    <w:name w:val="explanation"/>
    <w:basedOn w:val="Normal"/>
    <w:rsid w:val="001A1201"/>
    <w:pPr>
      <w:spacing w:before="100" w:beforeAutospacing="1" w:after="100" w:afterAutospacing="1"/>
    </w:pPr>
  </w:style>
  <w:style w:type="paragraph" w:customStyle="1" w:styleId="listparagraph0">
    <w:name w:val="listparagraph"/>
    <w:basedOn w:val="Normal"/>
    <w:rsid w:val="0017251C"/>
    <w:pPr>
      <w:spacing w:before="100" w:beforeAutospacing="1" w:after="100" w:afterAutospacing="1"/>
    </w:pPr>
  </w:style>
  <w:style w:type="character" w:customStyle="1" w:styleId="block">
    <w:name w:val="block"/>
    <w:basedOn w:val="DefaultParagraphFont"/>
    <w:rsid w:val="003526D3"/>
  </w:style>
  <w:style w:type="character" w:customStyle="1" w:styleId="input1">
    <w:name w:val="input1"/>
    <w:basedOn w:val="DefaultParagraphFont"/>
    <w:rsid w:val="00645AC9"/>
    <w:rPr>
      <w:b/>
      <w:bCs/>
    </w:rPr>
  </w:style>
  <w:style w:type="character" w:customStyle="1" w:styleId="code-keyword1">
    <w:name w:val="code-keyword1"/>
    <w:basedOn w:val="DefaultParagraphFont"/>
    <w:rsid w:val="00557EBC"/>
    <w:rPr>
      <w:color w:val="0000FF"/>
    </w:rPr>
  </w:style>
  <w:style w:type="character" w:customStyle="1" w:styleId="code-digit1">
    <w:name w:val="code-digit1"/>
    <w:basedOn w:val="DefaultParagraphFont"/>
    <w:rsid w:val="00557EBC"/>
    <w:rPr>
      <w:color w:val="000080"/>
    </w:rPr>
  </w:style>
  <w:style w:type="character" w:customStyle="1" w:styleId="code-string1">
    <w:name w:val="code-string1"/>
    <w:basedOn w:val="DefaultParagraphFont"/>
    <w:rsid w:val="00557EBC"/>
    <w:rPr>
      <w:color w:val="800080"/>
    </w:rPr>
  </w:style>
  <w:style w:type="character" w:customStyle="1" w:styleId="listbulletchar">
    <w:name w:val="listbulletchar"/>
    <w:basedOn w:val="DefaultParagraphFont"/>
    <w:rsid w:val="003C7A62"/>
  </w:style>
  <w:style w:type="character" w:customStyle="1" w:styleId="lwcollapsibleareatitle1">
    <w:name w:val="lw_collapsiblearea_title1"/>
    <w:basedOn w:val="DefaultParagraphFont"/>
    <w:rsid w:val="00AD7DE5"/>
    <w:rPr>
      <w:rFonts w:ascii="Segoe UI" w:hAnsi="Segoe UI" w:cs="Segoe UI" w:hint="default"/>
      <w:b/>
      <w:bCs/>
      <w:color w:val="3F529C"/>
      <w:sz w:val="37"/>
      <w:szCs w:val="37"/>
    </w:rPr>
  </w:style>
  <w:style w:type="paragraph" w:customStyle="1" w:styleId="Normal1">
    <w:name w:val="Normal1"/>
    <w:basedOn w:val="Normal"/>
    <w:rsid w:val="00D31722"/>
    <w:pPr>
      <w:spacing w:before="100" w:beforeAutospacing="1" w:after="100" w:afterAutospacing="1"/>
    </w:pPr>
    <w:rPr>
      <w:rFonts w:ascii="Verdana" w:hAnsi="Verdana"/>
      <w:color w:val="000000"/>
      <w:sz w:val="20"/>
      <w:szCs w:val="20"/>
    </w:rPr>
  </w:style>
  <w:style w:type="paragraph" w:customStyle="1" w:styleId="courier">
    <w:name w:val="courier"/>
    <w:basedOn w:val="Normal"/>
    <w:rsid w:val="00D31722"/>
    <w:pPr>
      <w:spacing w:before="100" w:beforeAutospacing="1" w:after="100" w:afterAutospacing="1"/>
    </w:pPr>
    <w:rPr>
      <w:rFonts w:ascii="Courier New" w:hAnsi="Courier New" w:cs="Courier New"/>
      <w:color w:val="000000"/>
      <w:sz w:val="20"/>
      <w:szCs w:val="20"/>
    </w:rPr>
  </w:style>
  <w:style w:type="paragraph" w:customStyle="1" w:styleId="big">
    <w:name w:val="big"/>
    <w:basedOn w:val="Normal"/>
    <w:rsid w:val="00D31722"/>
    <w:pPr>
      <w:spacing w:before="100" w:beforeAutospacing="1" w:after="100" w:afterAutospacing="1"/>
    </w:pPr>
    <w:rPr>
      <w:rFonts w:ascii="Verdana" w:hAnsi="Verdana"/>
      <w:b/>
      <w:bCs/>
      <w:color w:val="000000"/>
    </w:rPr>
  </w:style>
  <w:style w:type="character" w:customStyle="1" w:styleId="code-keyword">
    <w:name w:val="code-keyword"/>
    <w:basedOn w:val="DefaultParagraphFont"/>
    <w:rsid w:val="0081343D"/>
  </w:style>
  <w:style w:type="character" w:customStyle="1" w:styleId="mw-headline">
    <w:name w:val="mw-headline"/>
    <w:basedOn w:val="DefaultParagraphFont"/>
    <w:rsid w:val="00F52BA6"/>
  </w:style>
  <w:style w:type="character" w:customStyle="1" w:styleId="ratingtext">
    <w:name w:val="ratingtext"/>
    <w:basedOn w:val="DefaultParagraphFont"/>
    <w:rsid w:val="00470B82"/>
  </w:style>
  <w:style w:type="paragraph" w:customStyle="1" w:styleId="post-info1">
    <w:name w:val="post-info1"/>
    <w:basedOn w:val="Normal"/>
    <w:rsid w:val="00376B9A"/>
    <w:pPr>
      <w:spacing w:line="384" w:lineRule="atLeast"/>
    </w:pPr>
    <w:rPr>
      <w:color w:val="999999"/>
      <w:sz w:val="22"/>
      <w:szCs w:val="22"/>
    </w:rPr>
  </w:style>
  <w:style w:type="character" w:customStyle="1" w:styleId="lwcollapsibleareatitle">
    <w:name w:val="lw_collapsiblearea_title"/>
    <w:basedOn w:val="DefaultParagraphFont"/>
    <w:rsid w:val="0051215F"/>
  </w:style>
  <w:style w:type="character" w:customStyle="1" w:styleId="input">
    <w:name w:val="input"/>
    <w:basedOn w:val="DefaultParagraphFont"/>
    <w:rsid w:val="00A10B48"/>
  </w:style>
  <w:style w:type="character" w:customStyle="1" w:styleId="Date1">
    <w:name w:val="Date1"/>
    <w:basedOn w:val="DefaultParagraphFont"/>
    <w:rsid w:val="002D69FE"/>
  </w:style>
  <w:style w:type="character" w:customStyle="1" w:styleId="author">
    <w:name w:val="author"/>
    <w:basedOn w:val="DefaultParagraphFont"/>
    <w:rsid w:val="002D69FE"/>
  </w:style>
  <w:style w:type="character" w:customStyle="1" w:styleId="addcomment">
    <w:name w:val="addcomment"/>
    <w:basedOn w:val="DefaultParagraphFont"/>
    <w:rsid w:val="002D69FE"/>
  </w:style>
  <w:style w:type="character" w:customStyle="1" w:styleId="comments">
    <w:name w:val="comments"/>
    <w:basedOn w:val="DefaultParagraphFont"/>
    <w:rsid w:val="002D69FE"/>
  </w:style>
  <w:style w:type="character" w:customStyle="1" w:styleId="parameter1">
    <w:name w:val="parameter1"/>
    <w:basedOn w:val="DefaultParagraphFont"/>
    <w:rsid w:val="002D69FE"/>
  </w:style>
  <w:style w:type="paragraph" w:customStyle="1" w:styleId="post-byline">
    <w:name w:val="post-byline"/>
    <w:basedOn w:val="Normal"/>
    <w:rsid w:val="001B49BE"/>
    <w:rPr>
      <w:rFonts w:ascii="Tahoma" w:hAnsi="Tahoma" w:cs="Tahoma"/>
      <w:sz w:val="19"/>
      <w:szCs w:val="19"/>
    </w:rPr>
  </w:style>
  <w:style w:type="paragraph" w:customStyle="1" w:styleId="topicsubtitle">
    <w:name w:val="topicsubtitle"/>
    <w:basedOn w:val="Normal"/>
    <w:rsid w:val="00922F68"/>
    <w:pPr>
      <w:spacing w:before="100" w:beforeAutospacing="1" w:after="100" w:afterAutospacing="1"/>
    </w:pPr>
    <w:rPr>
      <w:b/>
      <w:bCs/>
      <w:color w:val="FF0000"/>
    </w:rPr>
  </w:style>
  <w:style w:type="character" w:customStyle="1" w:styleId="kwd1">
    <w:name w:val="kwd1"/>
    <w:basedOn w:val="DefaultParagraphFont"/>
    <w:rsid w:val="00A14150"/>
    <w:rPr>
      <w:color w:val="0000FF"/>
    </w:rPr>
  </w:style>
  <w:style w:type="character" w:customStyle="1" w:styleId="pln1">
    <w:name w:val="pln1"/>
    <w:basedOn w:val="DefaultParagraphFont"/>
    <w:rsid w:val="00A14150"/>
    <w:rPr>
      <w:color w:val="000000"/>
    </w:rPr>
  </w:style>
  <w:style w:type="character" w:customStyle="1" w:styleId="pun1">
    <w:name w:val="pun1"/>
    <w:basedOn w:val="DefaultParagraphFont"/>
    <w:rsid w:val="00A14150"/>
    <w:rPr>
      <w:color w:val="808080"/>
    </w:rPr>
  </w:style>
  <w:style w:type="character" w:customStyle="1" w:styleId="com1">
    <w:name w:val="com1"/>
    <w:basedOn w:val="DefaultParagraphFont"/>
    <w:rsid w:val="00A14150"/>
    <w:rPr>
      <w:color w:val="008000"/>
    </w:rPr>
  </w:style>
  <w:style w:type="character" w:customStyle="1" w:styleId="typ1">
    <w:name w:val="typ1"/>
    <w:basedOn w:val="DefaultParagraphFont"/>
    <w:rsid w:val="00A14150"/>
    <w:rPr>
      <w:color w:val="0000FF"/>
    </w:rPr>
  </w:style>
  <w:style w:type="character" w:customStyle="1" w:styleId="lit1">
    <w:name w:val="lit1"/>
    <w:basedOn w:val="DefaultParagraphFont"/>
    <w:rsid w:val="00A14150"/>
    <w:rPr>
      <w:color w:val="000000"/>
    </w:rPr>
  </w:style>
  <w:style w:type="character" w:customStyle="1" w:styleId="kwd31">
    <w:name w:val="kwd31"/>
    <w:basedOn w:val="DefaultParagraphFont"/>
    <w:rsid w:val="00A14150"/>
    <w:rPr>
      <w:color w:val="808080"/>
    </w:rPr>
  </w:style>
  <w:style w:type="character" w:customStyle="1" w:styleId="str1">
    <w:name w:val="str1"/>
    <w:basedOn w:val="DefaultParagraphFont"/>
    <w:rsid w:val="00A14150"/>
    <w:rPr>
      <w:color w:val="FF0000"/>
    </w:rPr>
  </w:style>
  <w:style w:type="character" w:customStyle="1" w:styleId="kwd21">
    <w:name w:val="kwd21"/>
    <w:basedOn w:val="DefaultParagraphFont"/>
    <w:rsid w:val="00A14150"/>
    <w:rPr>
      <w:color w:val="FF00FF"/>
    </w:rPr>
  </w:style>
  <w:style w:type="character" w:customStyle="1" w:styleId="Heading6Char">
    <w:name w:val="Heading 6 Char"/>
    <w:basedOn w:val="DefaultParagraphFont"/>
    <w:link w:val="Heading6"/>
    <w:uiPriority w:val="9"/>
    <w:rsid w:val="00201C54"/>
    <w:rPr>
      <w:rFonts w:asciiTheme="majorHAnsi" w:eastAsiaTheme="majorEastAsia" w:hAnsiTheme="majorHAnsi" w:cstheme="majorBidi"/>
      <w:i/>
      <w:iCs/>
      <w:color w:val="243F60" w:themeColor="accent1" w:themeShade="7F"/>
      <w:sz w:val="24"/>
      <w:szCs w:val="24"/>
    </w:rPr>
  </w:style>
  <w:style w:type="character" w:styleId="FollowedHyperlink">
    <w:name w:val="FollowedHyperlink"/>
    <w:basedOn w:val="DefaultParagraphFont"/>
    <w:uiPriority w:val="99"/>
    <w:semiHidden/>
    <w:unhideWhenUsed/>
    <w:rsid w:val="00201C54"/>
    <w:rPr>
      <w:strike w:val="0"/>
      <w:dstrike w:val="0"/>
      <w:color w:val="428BCA"/>
      <w:u w:val="none"/>
      <w:effect w:val="none"/>
    </w:rPr>
  </w:style>
  <w:style w:type="paragraph" w:customStyle="1" w:styleId="firstpara">
    <w:name w:val="firstpara"/>
    <w:basedOn w:val="Normal"/>
    <w:rsid w:val="00201C54"/>
    <w:rPr>
      <w:rFonts w:ascii="Arial" w:hAnsi="Arial" w:cs="Arial"/>
    </w:rPr>
  </w:style>
  <w:style w:type="paragraph" w:customStyle="1" w:styleId="list-unstyled">
    <w:name w:val="list-unstyled"/>
    <w:basedOn w:val="Normal"/>
    <w:rsid w:val="00201C54"/>
  </w:style>
  <w:style w:type="paragraph" w:customStyle="1" w:styleId="list-inline">
    <w:name w:val="list-inline"/>
    <w:basedOn w:val="Normal"/>
    <w:rsid w:val="00201C54"/>
  </w:style>
  <w:style w:type="paragraph" w:customStyle="1" w:styleId="list-inlineli">
    <w:name w:val="list-inline&gt;li"/>
    <w:basedOn w:val="Normal"/>
    <w:rsid w:val="00201C54"/>
  </w:style>
  <w:style w:type="paragraph" w:customStyle="1" w:styleId="container">
    <w:name w:val="container"/>
    <w:basedOn w:val="Normal"/>
    <w:rsid w:val="00201C54"/>
  </w:style>
  <w:style w:type="paragraph" w:customStyle="1" w:styleId="row">
    <w:name w:val="row"/>
    <w:basedOn w:val="Normal"/>
    <w:rsid w:val="00201C54"/>
    <w:pPr>
      <w:ind w:left="-225" w:right="-225"/>
    </w:pPr>
  </w:style>
  <w:style w:type="paragraph" w:customStyle="1" w:styleId="col-xs-1">
    <w:name w:val="col-xs-1"/>
    <w:basedOn w:val="Normal"/>
    <w:rsid w:val="00201C54"/>
  </w:style>
  <w:style w:type="paragraph" w:customStyle="1" w:styleId="col-xs-2">
    <w:name w:val="col-xs-2"/>
    <w:basedOn w:val="Normal"/>
    <w:rsid w:val="00201C54"/>
  </w:style>
  <w:style w:type="paragraph" w:customStyle="1" w:styleId="col-xs-3">
    <w:name w:val="col-xs-3"/>
    <w:basedOn w:val="Normal"/>
    <w:rsid w:val="00201C54"/>
  </w:style>
  <w:style w:type="paragraph" w:customStyle="1" w:styleId="col-xs-4">
    <w:name w:val="col-xs-4"/>
    <w:basedOn w:val="Normal"/>
    <w:rsid w:val="00201C54"/>
  </w:style>
  <w:style w:type="paragraph" w:customStyle="1" w:styleId="col-xs-5">
    <w:name w:val="col-xs-5"/>
    <w:basedOn w:val="Normal"/>
    <w:rsid w:val="00201C54"/>
  </w:style>
  <w:style w:type="paragraph" w:customStyle="1" w:styleId="col-xs-6">
    <w:name w:val="col-xs-6"/>
    <w:basedOn w:val="Normal"/>
    <w:rsid w:val="00201C54"/>
  </w:style>
  <w:style w:type="paragraph" w:customStyle="1" w:styleId="col-xs-7">
    <w:name w:val="col-xs-7"/>
    <w:basedOn w:val="Normal"/>
    <w:rsid w:val="00201C54"/>
  </w:style>
  <w:style w:type="paragraph" w:customStyle="1" w:styleId="col-xs-8">
    <w:name w:val="col-xs-8"/>
    <w:basedOn w:val="Normal"/>
    <w:rsid w:val="00201C54"/>
  </w:style>
  <w:style w:type="paragraph" w:customStyle="1" w:styleId="col-xs-9">
    <w:name w:val="col-xs-9"/>
    <w:basedOn w:val="Normal"/>
    <w:rsid w:val="00201C54"/>
  </w:style>
  <w:style w:type="paragraph" w:customStyle="1" w:styleId="col-xs-10">
    <w:name w:val="col-xs-10"/>
    <w:basedOn w:val="Normal"/>
    <w:rsid w:val="00201C54"/>
  </w:style>
  <w:style w:type="paragraph" w:customStyle="1" w:styleId="col-xs-11">
    <w:name w:val="col-xs-11"/>
    <w:basedOn w:val="Normal"/>
    <w:rsid w:val="00201C54"/>
  </w:style>
  <w:style w:type="paragraph" w:customStyle="1" w:styleId="col-xs-12">
    <w:name w:val="col-xs-12"/>
    <w:basedOn w:val="Normal"/>
    <w:rsid w:val="00201C54"/>
  </w:style>
  <w:style w:type="paragraph" w:customStyle="1" w:styleId="col-sm-1">
    <w:name w:val="col-sm-1"/>
    <w:basedOn w:val="Normal"/>
    <w:rsid w:val="00201C54"/>
  </w:style>
  <w:style w:type="paragraph" w:customStyle="1" w:styleId="col-sm-2">
    <w:name w:val="col-sm-2"/>
    <w:basedOn w:val="Normal"/>
    <w:rsid w:val="00201C54"/>
  </w:style>
  <w:style w:type="paragraph" w:customStyle="1" w:styleId="col-sm-3">
    <w:name w:val="col-sm-3"/>
    <w:basedOn w:val="Normal"/>
    <w:rsid w:val="00201C54"/>
  </w:style>
  <w:style w:type="paragraph" w:customStyle="1" w:styleId="col-sm-4">
    <w:name w:val="col-sm-4"/>
    <w:basedOn w:val="Normal"/>
    <w:rsid w:val="00201C54"/>
  </w:style>
  <w:style w:type="paragraph" w:customStyle="1" w:styleId="col-sm-5">
    <w:name w:val="col-sm-5"/>
    <w:basedOn w:val="Normal"/>
    <w:rsid w:val="00201C54"/>
  </w:style>
  <w:style w:type="paragraph" w:customStyle="1" w:styleId="col-sm-6">
    <w:name w:val="col-sm-6"/>
    <w:basedOn w:val="Normal"/>
    <w:rsid w:val="00201C54"/>
  </w:style>
  <w:style w:type="paragraph" w:customStyle="1" w:styleId="col-sm-7">
    <w:name w:val="col-sm-7"/>
    <w:basedOn w:val="Normal"/>
    <w:rsid w:val="00201C54"/>
  </w:style>
  <w:style w:type="paragraph" w:customStyle="1" w:styleId="col-sm-8">
    <w:name w:val="col-sm-8"/>
    <w:basedOn w:val="Normal"/>
    <w:rsid w:val="00201C54"/>
  </w:style>
  <w:style w:type="paragraph" w:customStyle="1" w:styleId="col-sm-9">
    <w:name w:val="col-sm-9"/>
    <w:basedOn w:val="Normal"/>
    <w:rsid w:val="00201C54"/>
  </w:style>
  <w:style w:type="paragraph" w:customStyle="1" w:styleId="col-sm-10">
    <w:name w:val="col-sm-10"/>
    <w:basedOn w:val="Normal"/>
    <w:rsid w:val="00201C54"/>
  </w:style>
  <w:style w:type="paragraph" w:customStyle="1" w:styleId="col-sm-11">
    <w:name w:val="col-sm-11"/>
    <w:basedOn w:val="Normal"/>
    <w:rsid w:val="00201C54"/>
  </w:style>
  <w:style w:type="paragraph" w:customStyle="1" w:styleId="col-sm-12">
    <w:name w:val="col-sm-12"/>
    <w:basedOn w:val="Normal"/>
    <w:rsid w:val="00201C54"/>
  </w:style>
  <w:style w:type="paragraph" w:customStyle="1" w:styleId="col-md-1">
    <w:name w:val="col-md-1"/>
    <w:basedOn w:val="Normal"/>
    <w:rsid w:val="00201C54"/>
  </w:style>
  <w:style w:type="paragraph" w:customStyle="1" w:styleId="col-md-2">
    <w:name w:val="col-md-2"/>
    <w:basedOn w:val="Normal"/>
    <w:rsid w:val="00201C54"/>
  </w:style>
  <w:style w:type="paragraph" w:customStyle="1" w:styleId="col-md-3">
    <w:name w:val="col-md-3"/>
    <w:basedOn w:val="Normal"/>
    <w:rsid w:val="00201C54"/>
  </w:style>
  <w:style w:type="paragraph" w:customStyle="1" w:styleId="col-md-4">
    <w:name w:val="col-md-4"/>
    <w:basedOn w:val="Normal"/>
    <w:rsid w:val="00201C54"/>
  </w:style>
  <w:style w:type="paragraph" w:customStyle="1" w:styleId="col-md-5">
    <w:name w:val="col-md-5"/>
    <w:basedOn w:val="Normal"/>
    <w:rsid w:val="00201C54"/>
  </w:style>
  <w:style w:type="paragraph" w:customStyle="1" w:styleId="col-md-6">
    <w:name w:val="col-md-6"/>
    <w:basedOn w:val="Normal"/>
    <w:rsid w:val="00201C54"/>
  </w:style>
  <w:style w:type="paragraph" w:customStyle="1" w:styleId="col-md-7">
    <w:name w:val="col-md-7"/>
    <w:basedOn w:val="Normal"/>
    <w:rsid w:val="00201C54"/>
  </w:style>
  <w:style w:type="paragraph" w:customStyle="1" w:styleId="col-md-8">
    <w:name w:val="col-md-8"/>
    <w:basedOn w:val="Normal"/>
    <w:rsid w:val="00201C54"/>
  </w:style>
  <w:style w:type="paragraph" w:customStyle="1" w:styleId="col-md-9">
    <w:name w:val="col-md-9"/>
    <w:basedOn w:val="Normal"/>
    <w:rsid w:val="00201C54"/>
  </w:style>
  <w:style w:type="paragraph" w:customStyle="1" w:styleId="col-md-10">
    <w:name w:val="col-md-10"/>
    <w:basedOn w:val="Normal"/>
    <w:rsid w:val="00201C54"/>
  </w:style>
  <w:style w:type="paragraph" w:customStyle="1" w:styleId="col-md-11">
    <w:name w:val="col-md-11"/>
    <w:basedOn w:val="Normal"/>
    <w:rsid w:val="00201C54"/>
  </w:style>
  <w:style w:type="paragraph" w:customStyle="1" w:styleId="col-md-12">
    <w:name w:val="col-md-12"/>
    <w:basedOn w:val="Normal"/>
    <w:rsid w:val="00201C54"/>
  </w:style>
  <w:style w:type="paragraph" w:customStyle="1" w:styleId="col-lg-1">
    <w:name w:val="col-lg-1"/>
    <w:basedOn w:val="Normal"/>
    <w:rsid w:val="00201C54"/>
  </w:style>
  <w:style w:type="paragraph" w:customStyle="1" w:styleId="col-lg-2">
    <w:name w:val="col-lg-2"/>
    <w:basedOn w:val="Normal"/>
    <w:rsid w:val="00201C54"/>
  </w:style>
  <w:style w:type="paragraph" w:customStyle="1" w:styleId="col-lg-3">
    <w:name w:val="col-lg-3"/>
    <w:basedOn w:val="Normal"/>
    <w:rsid w:val="00201C54"/>
  </w:style>
  <w:style w:type="paragraph" w:customStyle="1" w:styleId="col-lg-4">
    <w:name w:val="col-lg-4"/>
    <w:basedOn w:val="Normal"/>
    <w:rsid w:val="00201C54"/>
  </w:style>
  <w:style w:type="paragraph" w:customStyle="1" w:styleId="col-lg-5">
    <w:name w:val="col-lg-5"/>
    <w:basedOn w:val="Normal"/>
    <w:rsid w:val="00201C54"/>
  </w:style>
  <w:style w:type="paragraph" w:customStyle="1" w:styleId="col-lg-6">
    <w:name w:val="col-lg-6"/>
    <w:basedOn w:val="Normal"/>
    <w:rsid w:val="00201C54"/>
  </w:style>
  <w:style w:type="paragraph" w:customStyle="1" w:styleId="col-lg-7">
    <w:name w:val="col-lg-7"/>
    <w:basedOn w:val="Normal"/>
    <w:rsid w:val="00201C54"/>
  </w:style>
  <w:style w:type="paragraph" w:customStyle="1" w:styleId="col-lg-8">
    <w:name w:val="col-lg-8"/>
    <w:basedOn w:val="Normal"/>
    <w:rsid w:val="00201C54"/>
  </w:style>
  <w:style w:type="paragraph" w:customStyle="1" w:styleId="col-lg-9">
    <w:name w:val="col-lg-9"/>
    <w:basedOn w:val="Normal"/>
    <w:rsid w:val="00201C54"/>
  </w:style>
  <w:style w:type="paragraph" w:customStyle="1" w:styleId="col-lg-10">
    <w:name w:val="col-lg-10"/>
    <w:basedOn w:val="Normal"/>
    <w:rsid w:val="00201C54"/>
  </w:style>
  <w:style w:type="paragraph" w:customStyle="1" w:styleId="col-lg-11">
    <w:name w:val="col-lg-11"/>
    <w:basedOn w:val="Normal"/>
    <w:rsid w:val="00201C54"/>
  </w:style>
  <w:style w:type="paragraph" w:customStyle="1" w:styleId="col-lg-12">
    <w:name w:val="col-lg-12"/>
    <w:basedOn w:val="Normal"/>
    <w:rsid w:val="00201C54"/>
  </w:style>
  <w:style w:type="paragraph" w:customStyle="1" w:styleId="collapse">
    <w:name w:val="collapse"/>
    <w:basedOn w:val="Normal"/>
    <w:rsid w:val="00201C54"/>
    <w:rPr>
      <w:vanish/>
    </w:rPr>
  </w:style>
  <w:style w:type="paragraph" w:customStyle="1" w:styleId="collapsing">
    <w:name w:val="collapsing"/>
    <w:basedOn w:val="Normal"/>
    <w:rsid w:val="00201C54"/>
  </w:style>
  <w:style w:type="paragraph" w:customStyle="1" w:styleId="caret">
    <w:name w:val="caret"/>
    <w:basedOn w:val="Normal"/>
    <w:rsid w:val="00201C54"/>
    <w:pPr>
      <w:pBdr>
        <w:top w:val="single" w:sz="24" w:space="0" w:color="2A6496"/>
        <w:bottom w:val="dotted" w:sz="2" w:space="0" w:color="auto"/>
      </w:pBdr>
      <w:ind w:left="30"/>
      <w:textAlignment w:val="center"/>
    </w:pPr>
  </w:style>
  <w:style w:type="paragraph" w:customStyle="1" w:styleId="dropdown-menu">
    <w:name w:val="dropdown-menu"/>
    <w:basedOn w:val="Normal"/>
    <w:rsid w:val="00201C54"/>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rsid w:val="00201C54"/>
    <w:rPr>
      <w:color w:val="333333"/>
    </w:rPr>
  </w:style>
  <w:style w:type="paragraph" w:customStyle="1" w:styleId="dropdown-header">
    <w:name w:val="dropdown-header"/>
    <w:basedOn w:val="Normal"/>
    <w:rsid w:val="00201C54"/>
    <w:rPr>
      <w:color w:val="999999"/>
      <w:sz w:val="18"/>
      <w:szCs w:val="18"/>
    </w:rPr>
  </w:style>
  <w:style w:type="paragraph" w:customStyle="1" w:styleId="nav">
    <w:name w:val="nav"/>
    <w:basedOn w:val="Normal"/>
    <w:rsid w:val="00201C54"/>
  </w:style>
  <w:style w:type="paragraph" w:customStyle="1" w:styleId="navli">
    <w:name w:val="nav&gt;li"/>
    <w:basedOn w:val="Normal"/>
    <w:rsid w:val="00201C54"/>
  </w:style>
  <w:style w:type="paragraph" w:customStyle="1" w:styleId="navlia">
    <w:name w:val="nav&gt;li&gt;a"/>
    <w:basedOn w:val="Normal"/>
    <w:rsid w:val="00201C54"/>
    <w:rPr>
      <w:color w:val="FFFFFF"/>
    </w:rPr>
  </w:style>
  <w:style w:type="paragraph" w:customStyle="1" w:styleId="nav-justified">
    <w:name w:val="nav-justified"/>
    <w:basedOn w:val="Normal"/>
    <w:rsid w:val="00201C54"/>
  </w:style>
  <w:style w:type="paragraph" w:customStyle="1" w:styleId="nav-justifiedlia">
    <w:name w:val="nav-justified&gt;li&gt;a"/>
    <w:basedOn w:val="Normal"/>
    <w:rsid w:val="00201C54"/>
    <w:pPr>
      <w:jc w:val="center"/>
    </w:pPr>
  </w:style>
  <w:style w:type="paragraph" w:customStyle="1" w:styleId="navbar">
    <w:name w:val="navbar"/>
    <w:basedOn w:val="Normal"/>
    <w:rsid w:val="00201C54"/>
    <w:pPr>
      <w:spacing w:after="300"/>
    </w:pPr>
  </w:style>
  <w:style w:type="paragraph" w:customStyle="1" w:styleId="navbar-collapse">
    <w:name w:val="navbar-collapse"/>
    <w:basedOn w:val="Normal"/>
    <w:rsid w:val="00201C54"/>
  </w:style>
  <w:style w:type="paragraph" w:customStyle="1" w:styleId="navbar-fixed-top">
    <w:name w:val="navbar-fixed-top"/>
    <w:basedOn w:val="Normal"/>
    <w:rsid w:val="00201C54"/>
    <w:pPr>
      <w:shd w:val="clear" w:color="auto" w:fill="428BCA"/>
    </w:pPr>
  </w:style>
  <w:style w:type="paragraph" w:customStyle="1" w:styleId="navbar-fixed-bottom">
    <w:name w:val="navbar-fixed-bottom"/>
    <w:basedOn w:val="Normal"/>
    <w:rsid w:val="00201C54"/>
    <w:pPr>
      <w:shd w:val="clear" w:color="auto" w:fill="428BCA"/>
    </w:pPr>
  </w:style>
  <w:style w:type="paragraph" w:customStyle="1" w:styleId="navbar-brand">
    <w:name w:val="navbar-brand"/>
    <w:basedOn w:val="Normal"/>
    <w:rsid w:val="00201C54"/>
    <w:pPr>
      <w:spacing w:line="300" w:lineRule="atLeast"/>
    </w:pPr>
    <w:rPr>
      <w:b/>
      <w:bCs/>
      <w:color w:val="FFFFFF"/>
      <w:sz w:val="38"/>
      <w:szCs w:val="38"/>
    </w:rPr>
  </w:style>
  <w:style w:type="paragraph" w:customStyle="1" w:styleId="navbar-toggle">
    <w:name w:val="navbar-toggle"/>
    <w:basedOn w:val="Normal"/>
    <w:rsid w:val="00201C54"/>
    <w:pPr>
      <w:spacing w:before="120" w:after="120"/>
      <w:ind w:right="225"/>
    </w:pPr>
  </w:style>
  <w:style w:type="paragraph" w:customStyle="1" w:styleId="navbar-nav">
    <w:name w:val="navbar-nav"/>
    <w:basedOn w:val="Normal"/>
    <w:rsid w:val="00201C54"/>
    <w:pPr>
      <w:spacing w:before="113" w:after="113"/>
      <w:ind w:left="-225" w:right="-225"/>
    </w:pPr>
  </w:style>
  <w:style w:type="paragraph" w:customStyle="1" w:styleId="navbar-navlia">
    <w:name w:val="navbar-nav&gt;li&gt;a"/>
    <w:basedOn w:val="Normal"/>
    <w:rsid w:val="00201C54"/>
    <w:pPr>
      <w:spacing w:line="300" w:lineRule="atLeast"/>
    </w:pPr>
  </w:style>
  <w:style w:type="paragraph" w:customStyle="1" w:styleId="navbar-btn">
    <w:name w:val="navbar-btn"/>
    <w:basedOn w:val="Normal"/>
    <w:rsid w:val="00201C54"/>
    <w:pPr>
      <w:spacing w:before="120" w:after="120"/>
    </w:pPr>
  </w:style>
  <w:style w:type="paragraph" w:customStyle="1" w:styleId="navbar-text">
    <w:name w:val="navbar-text"/>
    <w:basedOn w:val="Normal"/>
    <w:rsid w:val="00201C54"/>
    <w:pPr>
      <w:spacing w:before="225" w:after="225"/>
    </w:pPr>
  </w:style>
  <w:style w:type="paragraph" w:customStyle="1" w:styleId="txttut">
    <w:name w:val="txttut"/>
    <w:basedOn w:val="Normal"/>
    <w:rsid w:val="00201C54"/>
    <w:pPr>
      <w:pBdr>
        <w:top w:val="single" w:sz="6" w:space="0" w:color="C4C4C4"/>
        <w:left w:val="single" w:sz="6" w:space="0" w:color="C4C4C4"/>
        <w:bottom w:val="single" w:sz="6" w:space="0" w:color="C4C4C4"/>
        <w:right w:val="single" w:sz="6" w:space="0" w:color="C4C4C4"/>
      </w:pBdr>
    </w:pPr>
  </w:style>
  <w:style w:type="paragraph" w:customStyle="1" w:styleId="txtshortdesc">
    <w:name w:val="txtshortdesc"/>
    <w:basedOn w:val="Normal"/>
    <w:rsid w:val="00201C54"/>
    <w:pPr>
      <w:pBdr>
        <w:top w:val="single" w:sz="6" w:space="0" w:color="C4C4C4"/>
        <w:left w:val="single" w:sz="6" w:space="0" w:color="C4C4C4"/>
        <w:bottom w:val="single" w:sz="6" w:space="0" w:color="C4C4C4"/>
        <w:right w:val="single" w:sz="6" w:space="0" w:color="C4C4C4"/>
      </w:pBdr>
    </w:pPr>
  </w:style>
  <w:style w:type="paragraph" w:customStyle="1" w:styleId="txtdesc">
    <w:name w:val="txtdesc"/>
    <w:basedOn w:val="Normal"/>
    <w:rsid w:val="00201C54"/>
    <w:pPr>
      <w:pBdr>
        <w:top w:val="single" w:sz="6" w:space="0" w:color="C4C4C4"/>
        <w:left w:val="single" w:sz="6" w:space="0" w:color="C4C4C4"/>
        <w:bottom w:val="single" w:sz="6" w:space="0" w:color="C4C4C4"/>
        <w:right w:val="single" w:sz="6" w:space="0" w:color="C4C4C4"/>
      </w:pBdr>
    </w:pPr>
  </w:style>
  <w:style w:type="paragraph" w:customStyle="1" w:styleId="txtdate">
    <w:name w:val="txtdate"/>
    <w:basedOn w:val="Normal"/>
    <w:rsid w:val="00201C54"/>
    <w:pPr>
      <w:pBdr>
        <w:top w:val="single" w:sz="6" w:space="0" w:color="C4C4C4"/>
        <w:left w:val="single" w:sz="6" w:space="0" w:color="C4C4C4"/>
        <w:bottom w:val="single" w:sz="6" w:space="0" w:color="C4C4C4"/>
        <w:right w:val="single" w:sz="6" w:space="0" w:color="C4C4C4"/>
      </w:pBdr>
    </w:pPr>
  </w:style>
  <w:style w:type="paragraph" w:customStyle="1" w:styleId="input-field">
    <w:name w:val="input-field"/>
    <w:basedOn w:val="Normal"/>
    <w:rsid w:val="00201C54"/>
    <w:pPr>
      <w:pBdr>
        <w:top w:val="single" w:sz="6" w:space="0" w:color="C4C4C4"/>
        <w:left w:val="single" w:sz="6" w:space="0" w:color="C4C4C4"/>
        <w:bottom w:val="single" w:sz="6" w:space="0" w:color="C4C4C4"/>
        <w:right w:val="single" w:sz="6" w:space="0" w:color="C4C4C4"/>
      </w:pBdr>
    </w:pPr>
    <w:rPr>
      <w:color w:val="444444"/>
    </w:rPr>
  </w:style>
  <w:style w:type="paragraph" w:customStyle="1" w:styleId="required">
    <w:name w:val="required"/>
    <w:basedOn w:val="Normal"/>
    <w:rsid w:val="00201C54"/>
    <w:rPr>
      <w:color w:val="CE0500"/>
    </w:rPr>
  </w:style>
  <w:style w:type="paragraph" w:customStyle="1" w:styleId="error">
    <w:name w:val="error"/>
    <w:basedOn w:val="Normal"/>
    <w:rsid w:val="00201C54"/>
    <w:pPr>
      <w:pBdr>
        <w:top w:val="dashed" w:sz="6" w:space="1" w:color="CE0500"/>
        <w:left w:val="dashed" w:sz="6" w:space="1" w:color="CE0500"/>
        <w:bottom w:val="dashed" w:sz="6" w:space="1" w:color="CE0500"/>
        <w:right w:val="dashed" w:sz="6" w:space="1" w:color="CE0500"/>
      </w:pBdr>
      <w:shd w:val="clear" w:color="auto" w:fill="F2F1E3"/>
    </w:pPr>
    <w:rPr>
      <w:b/>
      <w:bCs/>
      <w:color w:val="CE0500"/>
      <w:sz w:val="18"/>
      <w:szCs w:val="18"/>
    </w:rPr>
  </w:style>
  <w:style w:type="paragraph" w:customStyle="1" w:styleId="field-validation-error">
    <w:name w:val="field-validation-error"/>
    <w:basedOn w:val="Normal"/>
    <w:rsid w:val="00201C54"/>
    <w:rPr>
      <w:color w:val="CE0500"/>
    </w:rPr>
  </w:style>
  <w:style w:type="paragraph" w:customStyle="1" w:styleId="field-validation-valid">
    <w:name w:val="field-validation-valid"/>
    <w:basedOn w:val="Normal"/>
    <w:rsid w:val="00201C54"/>
    <w:rPr>
      <w:vanish/>
    </w:rPr>
  </w:style>
  <w:style w:type="paragraph" w:customStyle="1" w:styleId="input-validation-error">
    <w:name w:val="input-validation-error"/>
    <w:basedOn w:val="Normal"/>
    <w:rsid w:val="00201C54"/>
    <w:pPr>
      <w:pBdr>
        <w:top w:val="single" w:sz="6" w:space="0" w:color="CE0500"/>
        <w:left w:val="single" w:sz="6" w:space="0" w:color="CE0500"/>
        <w:bottom w:val="single" w:sz="6" w:space="0" w:color="CE0500"/>
        <w:right w:val="single" w:sz="6" w:space="0" w:color="CE0500"/>
      </w:pBdr>
      <w:shd w:val="clear" w:color="auto" w:fill="FFEEEE"/>
    </w:pPr>
  </w:style>
  <w:style w:type="paragraph" w:customStyle="1" w:styleId="display-label">
    <w:name w:val="display-label"/>
    <w:basedOn w:val="Normal"/>
    <w:rsid w:val="00201C54"/>
    <w:pPr>
      <w:spacing w:before="120"/>
    </w:pPr>
    <w:rPr>
      <w:b/>
      <w:bCs/>
      <w:color w:val="515151"/>
    </w:rPr>
  </w:style>
  <w:style w:type="paragraph" w:customStyle="1" w:styleId="editor-label">
    <w:name w:val="editor-label"/>
    <w:basedOn w:val="Normal"/>
    <w:rsid w:val="00201C54"/>
    <w:pPr>
      <w:spacing w:before="120"/>
    </w:pPr>
    <w:rPr>
      <w:b/>
      <w:bCs/>
      <w:color w:val="515151"/>
    </w:rPr>
  </w:style>
  <w:style w:type="paragraph" w:customStyle="1" w:styleId="display-field">
    <w:name w:val="display-field"/>
    <w:basedOn w:val="Normal"/>
    <w:rsid w:val="00201C54"/>
    <w:pPr>
      <w:spacing w:before="120"/>
    </w:pPr>
  </w:style>
  <w:style w:type="paragraph" w:customStyle="1" w:styleId="editor-field">
    <w:name w:val="editor-field"/>
    <w:basedOn w:val="Normal"/>
    <w:rsid w:val="00201C54"/>
    <w:pPr>
      <w:spacing w:before="120"/>
    </w:pPr>
  </w:style>
  <w:style w:type="paragraph" w:customStyle="1" w:styleId="center">
    <w:name w:val="center"/>
    <w:basedOn w:val="Normal"/>
    <w:rsid w:val="00201C54"/>
    <w:pPr>
      <w:jc w:val="center"/>
    </w:pPr>
  </w:style>
  <w:style w:type="paragraph" w:customStyle="1" w:styleId="clear">
    <w:name w:val="clear"/>
    <w:basedOn w:val="Normal"/>
    <w:rsid w:val="00201C54"/>
  </w:style>
  <w:style w:type="paragraph" w:customStyle="1" w:styleId="headerbg">
    <w:name w:val="headerbg"/>
    <w:basedOn w:val="Normal"/>
    <w:rsid w:val="00201C54"/>
    <w:pPr>
      <w:pBdr>
        <w:top w:val="single" w:sz="6" w:space="0" w:color="5193CE"/>
      </w:pBdr>
      <w:shd w:val="clear" w:color="auto" w:fill="428BCA"/>
    </w:pPr>
  </w:style>
  <w:style w:type="paragraph" w:customStyle="1" w:styleId="namedesc">
    <w:name w:val="namedesc"/>
    <w:basedOn w:val="Normal"/>
    <w:rsid w:val="00201C54"/>
    <w:pPr>
      <w:textAlignment w:val="top"/>
    </w:pPr>
    <w:rPr>
      <w:rFonts w:ascii="Arial" w:hAnsi="Arial" w:cs="Arial"/>
      <w:color w:val="D7E0EA"/>
      <w:sz w:val="20"/>
      <w:szCs w:val="20"/>
    </w:rPr>
  </w:style>
  <w:style w:type="paragraph" w:customStyle="1" w:styleId="namesub">
    <w:name w:val="namesub"/>
    <w:basedOn w:val="Normal"/>
    <w:rsid w:val="00201C54"/>
    <w:pPr>
      <w:textAlignment w:val="top"/>
    </w:pPr>
    <w:rPr>
      <w:rFonts w:ascii="Arial" w:hAnsi="Arial" w:cs="Arial"/>
      <w:color w:val="D7E0EA"/>
    </w:rPr>
  </w:style>
  <w:style w:type="paragraph" w:customStyle="1" w:styleId="postdetails">
    <w:name w:val="postdetails"/>
    <w:basedOn w:val="Normal"/>
    <w:rsid w:val="00201C54"/>
    <w:pPr>
      <w:pBdr>
        <w:left w:val="single" w:sz="12" w:space="4" w:color="339933"/>
      </w:pBdr>
      <w:shd w:val="clear" w:color="auto" w:fill="F3F3F3"/>
    </w:pPr>
  </w:style>
  <w:style w:type="paragraph" w:customStyle="1" w:styleId="postedby">
    <w:name w:val="postedby"/>
    <w:basedOn w:val="Normal"/>
    <w:rsid w:val="00201C54"/>
    <w:pPr>
      <w:ind w:firstLine="150"/>
    </w:pPr>
    <w:rPr>
      <w:rFonts w:ascii="Georgia" w:hAnsi="Georgia"/>
      <w:i/>
      <w:iCs/>
      <w:color w:val="5C5C5C"/>
      <w:spacing w:val="20"/>
      <w:sz w:val="20"/>
      <w:szCs w:val="20"/>
    </w:rPr>
  </w:style>
  <w:style w:type="paragraph" w:customStyle="1" w:styleId="shortpostdetails">
    <w:name w:val="shortpostdetails"/>
    <w:basedOn w:val="Normal"/>
    <w:rsid w:val="00201C54"/>
    <w:pPr>
      <w:pBdr>
        <w:left w:val="single" w:sz="12" w:space="4" w:color="339933"/>
      </w:pBdr>
      <w:shd w:val="clear" w:color="auto" w:fill="EEEEEE"/>
    </w:pPr>
  </w:style>
  <w:style w:type="paragraph" w:customStyle="1" w:styleId="updatedby">
    <w:name w:val="updatedby"/>
    <w:basedOn w:val="Normal"/>
    <w:rsid w:val="00201C54"/>
    <w:pPr>
      <w:ind w:firstLine="150"/>
    </w:pPr>
    <w:rPr>
      <w:rFonts w:ascii="Georgia" w:hAnsi="Georgia"/>
      <w:i/>
      <w:iCs/>
      <w:color w:val="5C5C5C"/>
      <w:spacing w:val="20"/>
      <w:sz w:val="20"/>
      <w:szCs w:val="20"/>
    </w:rPr>
  </w:style>
  <w:style w:type="paragraph" w:customStyle="1" w:styleId="version-icon">
    <w:name w:val="version-icon"/>
    <w:basedOn w:val="Normal"/>
    <w:rsid w:val="00201C54"/>
  </w:style>
  <w:style w:type="paragraph" w:customStyle="1" w:styleId="version">
    <w:name w:val="version"/>
    <w:basedOn w:val="Normal"/>
    <w:rsid w:val="00201C54"/>
    <w:rPr>
      <w:rFonts w:ascii="Georgia" w:hAnsi="Georgia"/>
      <w:i/>
      <w:iCs/>
      <w:color w:val="619500"/>
      <w:spacing w:val="20"/>
      <w:sz w:val="20"/>
      <w:szCs w:val="20"/>
    </w:rPr>
  </w:style>
  <w:style w:type="paragraph" w:customStyle="1" w:styleId="posttags">
    <w:name w:val="posttags"/>
    <w:basedOn w:val="Normal"/>
    <w:rsid w:val="00201C54"/>
    <w:pPr>
      <w:ind w:firstLine="150"/>
    </w:pPr>
  </w:style>
  <w:style w:type="paragraph" w:customStyle="1" w:styleId="keyword">
    <w:name w:val="keyword"/>
    <w:basedOn w:val="Normal"/>
    <w:rsid w:val="00201C54"/>
    <w:rPr>
      <w:rFonts w:ascii="Georgia" w:hAnsi="Georgia"/>
      <w:i/>
      <w:iCs/>
      <w:color w:val="4089A2"/>
      <w:spacing w:val="20"/>
      <w:sz w:val="20"/>
      <w:szCs w:val="20"/>
    </w:rPr>
  </w:style>
  <w:style w:type="paragraph" w:customStyle="1" w:styleId="note">
    <w:name w:val="note"/>
    <w:basedOn w:val="Normal"/>
    <w:rsid w:val="00201C54"/>
    <w:pPr>
      <w:pBdr>
        <w:left w:val="single" w:sz="12" w:space="0" w:color="E64A00"/>
      </w:pBdr>
      <w:shd w:val="clear" w:color="auto" w:fill="F3F3F3"/>
    </w:pPr>
  </w:style>
  <w:style w:type="paragraph" w:customStyle="1" w:styleId="errorheading">
    <w:name w:val="errorheading"/>
    <w:basedOn w:val="Normal"/>
    <w:rsid w:val="00201C54"/>
    <w:rPr>
      <w:b/>
      <w:bCs/>
      <w:color w:val="C04E37"/>
      <w:sz w:val="28"/>
      <w:szCs w:val="28"/>
    </w:rPr>
  </w:style>
  <w:style w:type="paragraph" w:customStyle="1" w:styleId="subscribeheader">
    <w:name w:val="subscribeheader"/>
    <w:basedOn w:val="Normal"/>
    <w:rsid w:val="00201C54"/>
    <w:pPr>
      <w:textAlignment w:val="top"/>
    </w:pPr>
    <w:rPr>
      <w:b/>
      <w:bCs/>
      <w:color w:val="272727"/>
      <w:sz w:val="20"/>
      <w:szCs w:val="20"/>
    </w:rPr>
  </w:style>
  <w:style w:type="paragraph" w:customStyle="1" w:styleId="subscribe">
    <w:name w:val="subscribe"/>
    <w:basedOn w:val="Normal"/>
    <w:rsid w:val="00201C54"/>
    <w:pPr>
      <w:spacing w:line="300" w:lineRule="atLeast"/>
    </w:pPr>
  </w:style>
  <w:style w:type="paragraph" w:customStyle="1" w:styleId="searchheader">
    <w:name w:val="searchheader"/>
    <w:basedOn w:val="Normal"/>
    <w:rsid w:val="00201C54"/>
    <w:pPr>
      <w:textAlignment w:val="top"/>
    </w:pPr>
    <w:rPr>
      <w:b/>
      <w:bCs/>
      <w:color w:val="272727"/>
      <w:sz w:val="20"/>
      <w:szCs w:val="20"/>
    </w:rPr>
  </w:style>
  <w:style w:type="paragraph" w:customStyle="1" w:styleId="categoryheader">
    <w:name w:val="categoryheader"/>
    <w:basedOn w:val="Normal"/>
    <w:rsid w:val="00201C54"/>
    <w:pPr>
      <w:textAlignment w:val="top"/>
    </w:pPr>
    <w:rPr>
      <w:b/>
      <w:bCs/>
      <w:color w:val="272727"/>
      <w:sz w:val="20"/>
      <w:szCs w:val="20"/>
    </w:rPr>
  </w:style>
  <w:style w:type="paragraph" w:customStyle="1" w:styleId="recentpostheader">
    <w:name w:val="recentpostheader"/>
    <w:basedOn w:val="Normal"/>
    <w:rsid w:val="00201C54"/>
    <w:pPr>
      <w:textAlignment w:val="top"/>
    </w:pPr>
    <w:rPr>
      <w:b/>
      <w:bCs/>
      <w:color w:val="272727"/>
      <w:sz w:val="20"/>
      <w:szCs w:val="20"/>
    </w:rPr>
  </w:style>
  <w:style w:type="paragraph" w:customStyle="1" w:styleId="popularpostheader">
    <w:name w:val="popularpostheader"/>
    <w:basedOn w:val="Normal"/>
    <w:rsid w:val="00201C54"/>
    <w:pPr>
      <w:textAlignment w:val="top"/>
    </w:pPr>
    <w:rPr>
      <w:b/>
      <w:bCs/>
      <w:color w:val="272727"/>
      <w:sz w:val="20"/>
      <w:szCs w:val="20"/>
    </w:rPr>
  </w:style>
  <w:style w:type="paragraph" w:customStyle="1" w:styleId="disclaimer">
    <w:name w:val="disclaimer"/>
    <w:basedOn w:val="Normal"/>
    <w:rsid w:val="00201C54"/>
    <w:pPr>
      <w:pBdr>
        <w:bottom w:val="dashed" w:sz="6" w:space="0" w:color="272727"/>
      </w:pBdr>
      <w:textAlignment w:val="top"/>
    </w:pPr>
    <w:rPr>
      <w:b/>
      <w:bCs/>
      <w:color w:val="272727"/>
      <w:sz w:val="20"/>
      <w:szCs w:val="20"/>
    </w:rPr>
  </w:style>
  <w:style w:type="paragraph" w:customStyle="1" w:styleId="theheading">
    <w:name w:val="theheading"/>
    <w:basedOn w:val="Normal"/>
    <w:rsid w:val="00201C54"/>
    <w:rPr>
      <w:rFonts w:ascii="Comic Sans MS" w:hAnsi="Comic Sans MS"/>
      <w:b/>
      <w:bCs/>
      <w:color w:val="68ABE8"/>
      <w:sz w:val="32"/>
      <w:szCs w:val="32"/>
    </w:rPr>
  </w:style>
  <w:style w:type="paragraph" w:customStyle="1" w:styleId="thedesc">
    <w:name w:val="thedesc"/>
    <w:basedOn w:val="Normal"/>
    <w:rsid w:val="00201C54"/>
    <w:pPr>
      <w:jc w:val="both"/>
    </w:pPr>
    <w:rPr>
      <w:color w:val="E8E8E8"/>
    </w:rPr>
  </w:style>
  <w:style w:type="paragraph" w:customStyle="1" w:styleId="footerheading">
    <w:name w:val="footerheading"/>
    <w:basedOn w:val="Normal"/>
    <w:rsid w:val="00201C54"/>
    <w:rPr>
      <w:rFonts w:ascii="Comic Sans MS" w:hAnsi="Comic Sans MS"/>
      <w:b/>
      <w:bCs/>
      <w:color w:val="68ABE8"/>
      <w:sz w:val="32"/>
      <w:szCs w:val="32"/>
    </w:rPr>
  </w:style>
  <w:style w:type="paragraph" w:customStyle="1" w:styleId="Footer1">
    <w:name w:val="Footer1"/>
    <w:basedOn w:val="Normal"/>
    <w:rsid w:val="00201C54"/>
    <w:pPr>
      <w:shd w:val="clear" w:color="auto" w:fill="2D3E5B"/>
      <w:textAlignment w:val="top"/>
    </w:pPr>
  </w:style>
  <w:style w:type="paragraph" w:customStyle="1" w:styleId="copyright">
    <w:name w:val="copyright"/>
    <w:basedOn w:val="Normal"/>
    <w:rsid w:val="00201C54"/>
    <w:pPr>
      <w:textAlignment w:val="bottom"/>
    </w:pPr>
    <w:rPr>
      <w:color w:val="D6D6D6"/>
    </w:rPr>
  </w:style>
  <w:style w:type="paragraph" w:customStyle="1" w:styleId="content">
    <w:name w:val="content"/>
    <w:basedOn w:val="Normal"/>
    <w:rsid w:val="00201C54"/>
    <w:pPr>
      <w:jc w:val="both"/>
    </w:pPr>
  </w:style>
  <w:style w:type="paragraph" w:customStyle="1" w:styleId="pagination">
    <w:name w:val="pagination"/>
    <w:basedOn w:val="Normal"/>
    <w:rsid w:val="00201C54"/>
  </w:style>
  <w:style w:type="paragraph" w:customStyle="1" w:styleId="errorpage">
    <w:name w:val="errorpage"/>
    <w:basedOn w:val="Normal"/>
    <w:rsid w:val="00201C54"/>
    <w:pPr>
      <w:spacing w:line="450" w:lineRule="atLeast"/>
    </w:pPr>
    <w:rPr>
      <w:rFonts w:ascii="Georgia" w:hAnsi="Georgia"/>
      <w:b/>
      <w:bCs/>
      <w:color w:val="F38F14"/>
      <w:sz w:val="40"/>
      <w:szCs w:val="40"/>
    </w:rPr>
  </w:style>
  <w:style w:type="paragraph" w:customStyle="1" w:styleId="recentheader">
    <w:name w:val="recentheader"/>
    <w:basedOn w:val="Normal"/>
    <w:rsid w:val="00201C54"/>
    <w:pPr>
      <w:pBdr>
        <w:bottom w:val="single" w:sz="12" w:space="0" w:color="555555"/>
      </w:pBdr>
      <w:shd w:val="clear" w:color="auto" w:fill="EEEEEE"/>
    </w:pPr>
  </w:style>
  <w:style w:type="paragraph" w:customStyle="1" w:styleId="subsheader">
    <w:name w:val="subsheader"/>
    <w:basedOn w:val="Normal"/>
    <w:rsid w:val="00201C54"/>
    <w:pPr>
      <w:pBdr>
        <w:bottom w:val="single" w:sz="12" w:space="0" w:color="7D00FB"/>
      </w:pBdr>
      <w:shd w:val="clear" w:color="auto" w:fill="EEEEEE"/>
    </w:pPr>
  </w:style>
  <w:style w:type="paragraph" w:customStyle="1" w:styleId="trainheader">
    <w:name w:val="trainheader"/>
    <w:basedOn w:val="Normal"/>
    <w:rsid w:val="00201C54"/>
    <w:pPr>
      <w:pBdr>
        <w:bottom w:val="single" w:sz="12" w:space="0" w:color="E23D5E"/>
      </w:pBdr>
      <w:shd w:val="clear" w:color="auto" w:fill="EEEEEE"/>
    </w:pPr>
  </w:style>
  <w:style w:type="paragraph" w:customStyle="1" w:styleId="searchsheader">
    <w:name w:val="searchsheader"/>
    <w:basedOn w:val="Normal"/>
    <w:rsid w:val="00201C54"/>
    <w:pPr>
      <w:pBdr>
        <w:bottom w:val="single" w:sz="12" w:space="0" w:color="0C8DA5"/>
      </w:pBdr>
      <w:shd w:val="clear" w:color="auto" w:fill="EEEEEE"/>
    </w:pPr>
  </w:style>
  <w:style w:type="paragraph" w:customStyle="1" w:styleId="catheader">
    <w:name w:val="catheader"/>
    <w:basedOn w:val="Normal"/>
    <w:rsid w:val="00201C54"/>
    <w:pPr>
      <w:pBdr>
        <w:bottom w:val="single" w:sz="12" w:space="0" w:color="376698"/>
      </w:pBdr>
      <w:shd w:val="clear" w:color="auto" w:fill="EEEEEE"/>
    </w:pPr>
  </w:style>
  <w:style w:type="paragraph" w:customStyle="1" w:styleId="popularheader">
    <w:name w:val="popularheader"/>
    <w:basedOn w:val="Normal"/>
    <w:rsid w:val="00201C54"/>
    <w:pPr>
      <w:pBdr>
        <w:bottom w:val="single" w:sz="12" w:space="0" w:color="F09609"/>
      </w:pBdr>
      <w:shd w:val="clear" w:color="auto" w:fill="EEEEEE"/>
    </w:pPr>
  </w:style>
  <w:style w:type="paragraph" w:customStyle="1" w:styleId="book">
    <w:name w:val="book"/>
    <w:basedOn w:val="Normal"/>
    <w:rsid w:val="00201C54"/>
    <w:rPr>
      <w:b/>
      <w:bCs/>
      <w:color w:val="272727"/>
      <w:sz w:val="20"/>
      <w:szCs w:val="20"/>
    </w:rPr>
  </w:style>
  <w:style w:type="paragraph" w:customStyle="1" w:styleId="bookheader">
    <w:name w:val="bookheader"/>
    <w:basedOn w:val="Normal"/>
    <w:rsid w:val="00201C54"/>
    <w:pPr>
      <w:pBdr>
        <w:bottom w:val="single" w:sz="12" w:space="0" w:color="0524B0"/>
      </w:pBdr>
      <w:shd w:val="clear" w:color="auto" w:fill="EEEEEE"/>
    </w:pPr>
  </w:style>
  <w:style w:type="paragraph" w:customStyle="1" w:styleId="table">
    <w:name w:val="table"/>
    <w:basedOn w:val="Normal"/>
    <w:rsid w:val="00201C54"/>
    <w:pPr>
      <w:pBdr>
        <w:top w:val="single" w:sz="6" w:space="0" w:color="777777"/>
        <w:left w:val="single" w:sz="6" w:space="0" w:color="777777"/>
        <w:bottom w:val="single" w:sz="6" w:space="0" w:color="777777"/>
        <w:right w:val="single" w:sz="6" w:space="0" w:color="777777"/>
      </w:pBdr>
      <w:spacing w:before="240" w:after="240"/>
      <w:ind w:right="240"/>
    </w:pPr>
  </w:style>
  <w:style w:type="paragraph" w:customStyle="1" w:styleId="Caption1">
    <w:name w:val="Caption1"/>
    <w:basedOn w:val="Normal"/>
    <w:rsid w:val="00201C54"/>
    <w:pPr>
      <w:jc w:val="center"/>
    </w:pPr>
    <w:rPr>
      <w:b/>
      <w:bCs/>
    </w:rPr>
  </w:style>
  <w:style w:type="paragraph" w:customStyle="1" w:styleId="headrow">
    <w:name w:val="headrow"/>
    <w:basedOn w:val="Normal"/>
    <w:rsid w:val="00201C54"/>
    <w:pPr>
      <w:shd w:val="clear" w:color="auto" w:fill="DDDDDD"/>
    </w:pPr>
    <w:rPr>
      <w:b/>
      <w:bCs/>
    </w:rPr>
  </w:style>
  <w:style w:type="paragraph" w:customStyle="1" w:styleId="divrow">
    <w:name w:val="divrow"/>
    <w:basedOn w:val="Normal"/>
    <w:rsid w:val="00201C54"/>
  </w:style>
  <w:style w:type="paragraph" w:customStyle="1" w:styleId="googleplus">
    <w:name w:val="googleplus"/>
    <w:basedOn w:val="Normal"/>
    <w:rsid w:val="00201C54"/>
    <w:pPr>
      <w:shd w:val="clear" w:color="auto" w:fill="E14C40"/>
      <w:spacing w:before="45" w:after="45"/>
      <w:ind w:left="45" w:right="45"/>
    </w:pPr>
  </w:style>
  <w:style w:type="paragraph" w:customStyle="1" w:styleId="twitter">
    <w:name w:val="twitter"/>
    <w:basedOn w:val="Normal"/>
    <w:rsid w:val="00201C54"/>
    <w:pPr>
      <w:shd w:val="clear" w:color="auto" w:fill="43B3E5"/>
      <w:spacing w:before="45" w:after="45"/>
      <w:ind w:left="45" w:right="45"/>
    </w:pPr>
  </w:style>
  <w:style w:type="paragraph" w:customStyle="1" w:styleId="linkedin">
    <w:name w:val="linkedin"/>
    <w:basedOn w:val="Normal"/>
    <w:rsid w:val="00201C54"/>
    <w:pPr>
      <w:shd w:val="clear" w:color="auto" w:fill="0097BD"/>
      <w:spacing w:before="45" w:after="45"/>
      <w:ind w:left="45" w:right="45"/>
    </w:pPr>
  </w:style>
  <w:style w:type="paragraph" w:customStyle="1" w:styleId="rssfeed">
    <w:name w:val="rssfeed"/>
    <w:basedOn w:val="Normal"/>
    <w:rsid w:val="00201C54"/>
    <w:pPr>
      <w:shd w:val="clear" w:color="auto" w:fill="FE8300"/>
      <w:spacing w:before="45" w:after="45"/>
      <w:ind w:left="45" w:right="45"/>
    </w:pPr>
  </w:style>
  <w:style w:type="paragraph" w:customStyle="1" w:styleId="facebook">
    <w:name w:val="facebook"/>
    <w:basedOn w:val="Normal"/>
    <w:rsid w:val="00201C54"/>
    <w:pPr>
      <w:shd w:val="clear" w:color="auto" w:fill="1F69B3"/>
    </w:pPr>
  </w:style>
  <w:style w:type="paragraph" w:customStyle="1" w:styleId="str">
    <w:name w:val="str"/>
    <w:basedOn w:val="Normal"/>
    <w:rsid w:val="00201C54"/>
  </w:style>
  <w:style w:type="paragraph" w:customStyle="1" w:styleId="kwd">
    <w:name w:val="kwd"/>
    <w:basedOn w:val="Normal"/>
    <w:rsid w:val="00201C54"/>
  </w:style>
  <w:style w:type="paragraph" w:customStyle="1" w:styleId="com">
    <w:name w:val="com"/>
    <w:basedOn w:val="Normal"/>
    <w:rsid w:val="00201C54"/>
  </w:style>
  <w:style w:type="paragraph" w:customStyle="1" w:styleId="typ">
    <w:name w:val="typ"/>
    <w:basedOn w:val="Normal"/>
    <w:rsid w:val="00201C54"/>
  </w:style>
  <w:style w:type="paragraph" w:customStyle="1" w:styleId="lit">
    <w:name w:val="lit"/>
    <w:basedOn w:val="Normal"/>
    <w:rsid w:val="00201C54"/>
  </w:style>
  <w:style w:type="paragraph" w:customStyle="1" w:styleId="pun">
    <w:name w:val="pun"/>
    <w:basedOn w:val="Normal"/>
    <w:rsid w:val="00201C54"/>
  </w:style>
  <w:style w:type="paragraph" w:customStyle="1" w:styleId="pln">
    <w:name w:val="pln"/>
    <w:basedOn w:val="Normal"/>
    <w:rsid w:val="00201C54"/>
  </w:style>
  <w:style w:type="paragraph" w:customStyle="1" w:styleId="tag">
    <w:name w:val="tag"/>
    <w:basedOn w:val="Normal"/>
    <w:rsid w:val="00201C54"/>
  </w:style>
  <w:style w:type="paragraph" w:customStyle="1" w:styleId="atn">
    <w:name w:val="atn"/>
    <w:basedOn w:val="Normal"/>
    <w:rsid w:val="00201C54"/>
  </w:style>
  <w:style w:type="paragraph" w:customStyle="1" w:styleId="atv">
    <w:name w:val="atv"/>
    <w:basedOn w:val="Normal"/>
    <w:rsid w:val="00201C54"/>
  </w:style>
  <w:style w:type="paragraph" w:customStyle="1" w:styleId="dec">
    <w:name w:val="dec"/>
    <w:basedOn w:val="Normal"/>
    <w:rsid w:val="00201C54"/>
  </w:style>
  <w:style w:type="paragraph" w:customStyle="1" w:styleId="fun">
    <w:name w:val="fun"/>
    <w:basedOn w:val="Normal"/>
    <w:rsid w:val="00201C54"/>
  </w:style>
  <w:style w:type="paragraph" w:customStyle="1" w:styleId="divider">
    <w:name w:val="divider"/>
    <w:basedOn w:val="Normal"/>
    <w:rsid w:val="00201C54"/>
  </w:style>
  <w:style w:type="paragraph" w:customStyle="1" w:styleId="nav-divider">
    <w:name w:val="nav-divider"/>
    <w:basedOn w:val="Normal"/>
    <w:rsid w:val="00201C54"/>
  </w:style>
  <w:style w:type="paragraph" w:customStyle="1" w:styleId="icon-bar">
    <w:name w:val="icon-bar"/>
    <w:basedOn w:val="Normal"/>
    <w:rsid w:val="00201C54"/>
  </w:style>
  <w:style w:type="character" w:customStyle="1" w:styleId="current">
    <w:name w:val="current"/>
    <w:basedOn w:val="DefaultParagraphFont"/>
    <w:rsid w:val="00201C54"/>
  </w:style>
  <w:style w:type="paragraph" w:customStyle="1" w:styleId="divider1">
    <w:name w:val="divider1"/>
    <w:basedOn w:val="Normal"/>
    <w:rsid w:val="00201C54"/>
    <w:pPr>
      <w:shd w:val="clear" w:color="auto" w:fill="E5E5E5"/>
      <w:spacing w:before="135" w:after="135"/>
    </w:pPr>
  </w:style>
  <w:style w:type="paragraph" w:customStyle="1" w:styleId="caret1">
    <w:name w:val="caret1"/>
    <w:basedOn w:val="Normal"/>
    <w:rsid w:val="00201C54"/>
    <w:pPr>
      <w:pBdr>
        <w:top w:val="dotted" w:sz="2" w:space="0" w:color="auto"/>
        <w:bottom w:val="single" w:sz="24" w:space="0" w:color="2A6496"/>
      </w:pBdr>
      <w:ind w:left="30"/>
      <w:textAlignment w:val="center"/>
    </w:pPr>
  </w:style>
  <w:style w:type="paragraph" w:customStyle="1" w:styleId="caret2">
    <w:name w:val="caret2"/>
    <w:basedOn w:val="Normal"/>
    <w:rsid w:val="00201C54"/>
    <w:pPr>
      <w:pBdr>
        <w:top w:val="dotted" w:sz="2" w:space="0" w:color="auto"/>
        <w:bottom w:val="single" w:sz="24" w:space="0" w:color="2A6496"/>
      </w:pBdr>
      <w:ind w:left="30"/>
      <w:textAlignment w:val="center"/>
    </w:pPr>
  </w:style>
  <w:style w:type="paragraph" w:customStyle="1" w:styleId="dropdown-menu1">
    <w:name w:val="dropdown-menu1"/>
    <w:basedOn w:val="Normal"/>
    <w:rsid w:val="00201C54"/>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rsid w:val="00201C54"/>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nav-divider1">
    <w:name w:val="nav-divider1"/>
    <w:basedOn w:val="Normal"/>
    <w:rsid w:val="00201C54"/>
    <w:pPr>
      <w:shd w:val="clear" w:color="auto" w:fill="E5E5E5"/>
      <w:spacing w:before="135" w:after="135"/>
    </w:pPr>
  </w:style>
  <w:style w:type="paragraph" w:customStyle="1" w:styleId="caret3">
    <w:name w:val="caret3"/>
    <w:basedOn w:val="Normal"/>
    <w:rsid w:val="00201C54"/>
    <w:pPr>
      <w:pBdr>
        <w:top w:val="single" w:sz="24" w:space="0" w:color="FFFFFF"/>
        <w:bottom w:val="dotted" w:sz="2" w:space="0" w:color="FFFFFF"/>
      </w:pBdr>
      <w:ind w:left="30"/>
      <w:textAlignment w:val="center"/>
    </w:pPr>
  </w:style>
  <w:style w:type="paragraph" w:customStyle="1" w:styleId="caret4">
    <w:name w:val="caret4"/>
    <w:basedOn w:val="Normal"/>
    <w:rsid w:val="00201C54"/>
    <w:pPr>
      <w:pBdr>
        <w:top w:val="single" w:sz="24" w:space="0" w:color="2A6496"/>
        <w:bottom w:val="dotted" w:sz="2" w:space="0" w:color="2A6496"/>
      </w:pBdr>
      <w:ind w:left="30"/>
      <w:textAlignment w:val="center"/>
    </w:pPr>
  </w:style>
  <w:style w:type="paragraph" w:customStyle="1" w:styleId="icon-bar1">
    <w:name w:val="icon-bar1"/>
    <w:basedOn w:val="Normal"/>
    <w:rsid w:val="00201C54"/>
    <w:pPr>
      <w:shd w:val="clear" w:color="auto" w:fill="FFFFFF"/>
    </w:pPr>
  </w:style>
  <w:style w:type="character" w:customStyle="1" w:styleId="current1">
    <w:name w:val="current1"/>
    <w:basedOn w:val="DefaultParagraphFont"/>
    <w:rsid w:val="00201C54"/>
    <w:rPr>
      <w:b/>
      <w:bCs/>
      <w:strike w:val="0"/>
      <w:dstrike w:val="0"/>
      <w:color w:val="FFFFFF"/>
      <w:u w:val="none"/>
      <w:effect w:val="none"/>
      <w:bdr w:val="single" w:sz="6" w:space="4" w:color="443939" w:frame="1"/>
      <w:shd w:val="clear" w:color="auto" w:fill="4A3E3E"/>
    </w:rPr>
  </w:style>
  <w:style w:type="paragraph" w:customStyle="1" w:styleId="facebook1">
    <w:name w:val="facebook1"/>
    <w:basedOn w:val="Normal"/>
    <w:rsid w:val="00201C54"/>
    <w:pPr>
      <w:shd w:val="clear" w:color="auto" w:fill="1F69B3"/>
      <w:spacing w:before="45" w:after="45"/>
      <w:ind w:left="45" w:right="45"/>
    </w:pPr>
  </w:style>
  <w:style w:type="paragraph" w:customStyle="1" w:styleId="kwd2">
    <w:name w:val="kwd2"/>
    <w:basedOn w:val="Normal"/>
    <w:rsid w:val="00201C54"/>
    <w:rPr>
      <w:color w:val="FF0080"/>
    </w:rPr>
  </w:style>
  <w:style w:type="paragraph" w:customStyle="1" w:styleId="com2">
    <w:name w:val="com2"/>
    <w:basedOn w:val="Normal"/>
    <w:rsid w:val="00201C54"/>
    <w:rPr>
      <w:i/>
      <w:iCs/>
      <w:color w:val="4E9B00"/>
    </w:rPr>
  </w:style>
  <w:style w:type="paragraph" w:customStyle="1" w:styleId="typ2">
    <w:name w:val="typ2"/>
    <w:basedOn w:val="Normal"/>
    <w:rsid w:val="00201C54"/>
    <w:rPr>
      <w:color w:val="5353A6"/>
    </w:rPr>
  </w:style>
  <w:style w:type="paragraph" w:customStyle="1" w:styleId="lit2">
    <w:name w:val="lit2"/>
    <w:basedOn w:val="Normal"/>
    <w:rsid w:val="00201C54"/>
    <w:rPr>
      <w:color w:val="007EFD"/>
    </w:rPr>
  </w:style>
  <w:style w:type="paragraph" w:customStyle="1" w:styleId="pun2">
    <w:name w:val="pun2"/>
    <w:basedOn w:val="Normal"/>
    <w:rsid w:val="00201C54"/>
    <w:rPr>
      <w:color w:val="393124"/>
    </w:rPr>
  </w:style>
  <w:style w:type="paragraph" w:customStyle="1" w:styleId="pln2">
    <w:name w:val="pln2"/>
    <w:basedOn w:val="Normal"/>
    <w:rsid w:val="00201C54"/>
    <w:rPr>
      <w:color w:val="393124"/>
    </w:rPr>
  </w:style>
  <w:style w:type="paragraph" w:customStyle="1" w:styleId="tag1">
    <w:name w:val="tag1"/>
    <w:basedOn w:val="Normal"/>
    <w:rsid w:val="00201C54"/>
    <w:rPr>
      <w:color w:val="C60000"/>
    </w:rPr>
  </w:style>
  <w:style w:type="paragraph" w:customStyle="1" w:styleId="tag2">
    <w:name w:val="tag2"/>
    <w:basedOn w:val="Normal"/>
    <w:rsid w:val="00201C54"/>
    <w:rPr>
      <w:color w:val="C60000"/>
    </w:rPr>
  </w:style>
  <w:style w:type="paragraph" w:customStyle="1" w:styleId="atn1">
    <w:name w:val="atn1"/>
    <w:basedOn w:val="Normal"/>
    <w:rsid w:val="00201C54"/>
    <w:rPr>
      <w:color w:val="FF0000"/>
    </w:rPr>
  </w:style>
  <w:style w:type="paragraph" w:customStyle="1" w:styleId="atn2">
    <w:name w:val="atn2"/>
    <w:basedOn w:val="Normal"/>
    <w:rsid w:val="00201C54"/>
    <w:rPr>
      <w:color w:val="FF0000"/>
    </w:rPr>
  </w:style>
  <w:style w:type="paragraph" w:customStyle="1" w:styleId="atv1">
    <w:name w:val="atv1"/>
    <w:basedOn w:val="Normal"/>
    <w:rsid w:val="00201C54"/>
    <w:rPr>
      <w:color w:val="0026BF"/>
    </w:rPr>
  </w:style>
  <w:style w:type="paragraph" w:customStyle="1" w:styleId="atv2">
    <w:name w:val="atv2"/>
    <w:basedOn w:val="Normal"/>
    <w:rsid w:val="00201C54"/>
    <w:rPr>
      <w:color w:val="0026BF"/>
    </w:rPr>
  </w:style>
  <w:style w:type="paragraph" w:customStyle="1" w:styleId="dec1">
    <w:name w:val="dec1"/>
    <w:basedOn w:val="Normal"/>
    <w:rsid w:val="00201C54"/>
    <w:rPr>
      <w:color w:val="F0A300"/>
    </w:rPr>
  </w:style>
  <w:style w:type="paragraph" w:customStyle="1" w:styleId="dec2">
    <w:name w:val="dec2"/>
    <w:basedOn w:val="Normal"/>
    <w:rsid w:val="00201C54"/>
    <w:rPr>
      <w:color w:val="F0A300"/>
    </w:rPr>
  </w:style>
  <w:style w:type="paragraph" w:customStyle="1" w:styleId="fun1">
    <w:name w:val="fun1"/>
    <w:basedOn w:val="Normal"/>
    <w:rsid w:val="00201C54"/>
    <w:rPr>
      <w:color w:val="418383"/>
    </w:rPr>
  </w:style>
  <w:style w:type="paragraph" w:customStyle="1" w:styleId="fun2">
    <w:name w:val="fun2"/>
    <w:basedOn w:val="Normal"/>
    <w:rsid w:val="00201C54"/>
    <w:rPr>
      <w:color w:val="418383"/>
    </w:rPr>
  </w:style>
  <w:style w:type="character" w:customStyle="1" w:styleId="icon-bar2">
    <w:name w:val="icon-bar2"/>
    <w:basedOn w:val="DefaultParagraphFont"/>
    <w:rsid w:val="00201C54"/>
  </w:style>
  <w:style w:type="character" w:customStyle="1" w:styleId="posttags1">
    <w:name w:val="posttags1"/>
    <w:basedOn w:val="DefaultParagraphFont"/>
    <w:rsid w:val="00201C54"/>
  </w:style>
  <w:style w:type="character" w:customStyle="1" w:styleId="keyword1">
    <w:name w:val="keyword1"/>
    <w:basedOn w:val="DefaultParagraphFont"/>
    <w:rsid w:val="00201C54"/>
    <w:rPr>
      <w:rFonts w:ascii="Georgia" w:hAnsi="Georgia" w:hint="default"/>
      <w:i/>
      <w:iCs/>
      <w:color w:val="4089A2"/>
      <w:spacing w:val="20"/>
      <w:sz w:val="20"/>
      <w:szCs w:val="20"/>
    </w:rPr>
  </w:style>
  <w:style w:type="character" w:customStyle="1" w:styleId="kwd3">
    <w:name w:val="kwd3"/>
    <w:basedOn w:val="DefaultParagraphFont"/>
    <w:rsid w:val="00201C54"/>
    <w:rPr>
      <w:color w:val="FF0080"/>
    </w:rPr>
  </w:style>
  <w:style w:type="character" w:customStyle="1" w:styleId="pln3">
    <w:name w:val="pln3"/>
    <w:basedOn w:val="DefaultParagraphFont"/>
    <w:rsid w:val="00201C54"/>
    <w:rPr>
      <w:color w:val="393124"/>
    </w:rPr>
  </w:style>
  <w:style w:type="character" w:customStyle="1" w:styleId="pun3">
    <w:name w:val="pun3"/>
    <w:basedOn w:val="DefaultParagraphFont"/>
    <w:rsid w:val="00201C54"/>
    <w:rPr>
      <w:color w:val="393124"/>
    </w:rPr>
  </w:style>
  <w:style w:type="character" w:customStyle="1" w:styleId="lit3">
    <w:name w:val="lit3"/>
    <w:basedOn w:val="DefaultParagraphFont"/>
    <w:rsid w:val="00201C54"/>
    <w:rPr>
      <w:color w:val="007EFD"/>
    </w:rPr>
  </w:style>
  <w:style w:type="character" w:customStyle="1" w:styleId="com3">
    <w:name w:val="com3"/>
    <w:basedOn w:val="DefaultParagraphFont"/>
    <w:rsid w:val="00201C54"/>
    <w:rPr>
      <w:i/>
      <w:iCs/>
      <w:color w:val="4E9B00"/>
    </w:rPr>
  </w:style>
  <w:style w:type="character" w:customStyle="1" w:styleId="str3">
    <w:name w:val="str3"/>
    <w:basedOn w:val="DefaultParagraphFont"/>
    <w:rsid w:val="00201C54"/>
    <w:rPr>
      <w:color w:val="FF6820"/>
    </w:rPr>
  </w:style>
  <w:style w:type="paragraph" w:styleId="z-TopofForm">
    <w:name w:val="HTML Top of Form"/>
    <w:basedOn w:val="Normal"/>
    <w:next w:val="Normal"/>
    <w:link w:val="z-TopofFormChar"/>
    <w:hidden/>
    <w:uiPriority w:val="99"/>
    <w:semiHidden/>
    <w:unhideWhenUsed/>
    <w:rsid w:val="00201C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1C54"/>
    <w:rPr>
      <w:rFonts w:ascii="Arial" w:eastAsia="Times New Roman" w:hAnsi="Arial" w:cs="Arial"/>
      <w:vanish/>
      <w:sz w:val="16"/>
      <w:szCs w:val="16"/>
    </w:rPr>
  </w:style>
  <w:style w:type="character" w:customStyle="1" w:styleId="field-validation-valid1">
    <w:name w:val="field-validation-valid1"/>
    <w:basedOn w:val="DefaultParagraphFont"/>
    <w:rsid w:val="00201C54"/>
    <w:rPr>
      <w:vanish/>
      <w:webHidden w:val="0"/>
      <w:specVanish w:val="0"/>
    </w:rPr>
  </w:style>
  <w:style w:type="paragraph" w:styleId="z-BottomofForm">
    <w:name w:val="HTML Bottom of Form"/>
    <w:basedOn w:val="Normal"/>
    <w:next w:val="Normal"/>
    <w:link w:val="z-BottomofFormChar"/>
    <w:hidden/>
    <w:uiPriority w:val="99"/>
    <w:semiHidden/>
    <w:unhideWhenUsed/>
    <w:rsid w:val="00201C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1C54"/>
    <w:rPr>
      <w:rFonts w:ascii="Arial" w:eastAsia="Times New Roman" w:hAnsi="Arial" w:cs="Arial"/>
      <w:vanish/>
      <w:sz w:val="16"/>
      <w:szCs w:val="16"/>
    </w:rPr>
  </w:style>
  <w:style w:type="character" w:customStyle="1" w:styleId="footerlink">
    <w:name w:val="footerlink"/>
    <w:basedOn w:val="DefaultParagraphFont"/>
    <w:rsid w:val="00201C54"/>
  </w:style>
  <w:style w:type="character" w:customStyle="1" w:styleId="version-icon1">
    <w:name w:val="version-icon1"/>
    <w:basedOn w:val="DefaultParagraphFont"/>
    <w:rsid w:val="002018D0"/>
  </w:style>
  <w:style w:type="character" w:customStyle="1" w:styleId="version1">
    <w:name w:val="version1"/>
    <w:basedOn w:val="DefaultParagraphFont"/>
    <w:rsid w:val="002018D0"/>
    <w:rPr>
      <w:rFonts w:ascii="Georgia" w:hAnsi="Georgia" w:hint="default"/>
      <w:i/>
      <w:iCs/>
      <w:color w:val="619500"/>
      <w:spacing w:val="20"/>
      <w:sz w:val="20"/>
      <w:szCs w:val="20"/>
    </w:rPr>
  </w:style>
  <w:style w:type="paragraph" w:customStyle="1" w:styleId="Date2">
    <w:name w:val="Date2"/>
    <w:basedOn w:val="Normal"/>
    <w:rsid w:val="00241430"/>
    <w:pPr>
      <w:spacing w:before="100" w:beforeAutospacing="1" w:after="100" w:afterAutospacing="1"/>
    </w:pPr>
  </w:style>
  <w:style w:type="character" w:customStyle="1" w:styleId="wp-smiley">
    <w:name w:val="wp-smiley"/>
    <w:basedOn w:val="DefaultParagraphFont"/>
    <w:rsid w:val="00241430"/>
  </w:style>
  <w:style w:type="paragraph" w:styleId="BodyText3">
    <w:name w:val="Body Text 3"/>
    <w:basedOn w:val="Normal"/>
    <w:link w:val="BodyText3Char"/>
    <w:uiPriority w:val="99"/>
    <w:semiHidden/>
    <w:unhideWhenUsed/>
    <w:rsid w:val="00241430"/>
    <w:pPr>
      <w:spacing w:before="100" w:beforeAutospacing="1" w:after="100" w:afterAutospacing="1"/>
    </w:pPr>
  </w:style>
  <w:style w:type="character" w:customStyle="1" w:styleId="BodyText3Char">
    <w:name w:val="Body Text 3 Char"/>
    <w:basedOn w:val="DefaultParagraphFont"/>
    <w:link w:val="BodyText3"/>
    <w:uiPriority w:val="99"/>
    <w:semiHidden/>
    <w:rsid w:val="00241430"/>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5B6B65"/>
  </w:style>
  <w:style w:type="character" w:customStyle="1" w:styleId="co1">
    <w:name w:val="co1"/>
    <w:basedOn w:val="DefaultParagraphFont"/>
    <w:rsid w:val="005B6B65"/>
  </w:style>
  <w:style w:type="character" w:customStyle="1" w:styleId="kw1">
    <w:name w:val="kw1"/>
    <w:basedOn w:val="DefaultParagraphFont"/>
    <w:rsid w:val="005B6B65"/>
  </w:style>
  <w:style w:type="character" w:customStyle="1" w:styleId="sy0">
    <w:name w:val="sy0"/>
    <w:basedOn w:val="DefaultParagraphFont"/>
    <w:rsid w:val="005B6B65"/>
  </w:style>
  <w:style w:type="character" w:customStyle="1" w:styleId="comulti">
    <w:name w:val="comulti"/>
    <w:basedOn w:val="DefaultParagraphFont"/>
    <w:rsid w:val="005B6B65"/>
  </w:style>
  <w:style w:type="character" w:customStyle="1" w:styleId="br0">
    <w:name w:val="br0"/>
    <w:basedOn w:val="DefaultParagraphFont"/>
    <w:rsid w:val="005B6B65"/>
  </w:style>
  <w:style w:type="character" w:customStyle="1" w:styleId="st0">
    <w:name w:val="st0"/>
    <w:basedOn w:val="DefaultParagraphFont"/>
    <w:rsid w:val="005B6B65"/>
  </w:style>
  <w:style w:type="character" w:customStyle="1" w:styleId="apple-converted-space">
    <w:name w:val="apple-converted-space"/>
    <w:basedOn w:val="DefaultParagraphFont"/>
    <w:rsid w:val="0059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703">
      <w:bodyDiv w:val="1"/>
      <w:marLeft w:val="0"/>
      <w:marRight w:val="0"/>
      <w:marTop w:val="0"/>
      <w:marBottom w:val="0"/>
      <w:divBdr>
        <w:top w:val="none" w:sz="0" w:space="0" w:color="auto"/>
        <w:left w:val="none" w:sz="0" w:space="0" w:color="auto"/>
        <w:bottom w:val="none" w:sz="0" w:space="0" w:color="auto"/>
        <w:right w:val="none" w:sz="0" w:space="0" w:color="auto"/>
      </w:divBdr>
      <w:divsChild>
        <w:div w:id="1121916709">
          <w:marLeft w:val="0"/>
          <w:marRight w:val="0"/>
          <w:marTop w:val="0"/>
          <w:marBottom w:val="0"/>
          <w:divBdr>
            <w:top w:val="none" w:sz="0" w:space="0" w:color="auto"/>
            <w:left w:val="none" w:sz="0" w:space="0" w:color="auto"/>
            <w:bottom w:val="none" w:sz="0" w:space="0" w:color="auto"/>
            <w:right w:val="none" w:sz="0" w:space="0" w:color="auto"/>
          </w:divBdr>
          <w:divsChild>
            <w:div w:id="74018031">
              <w:marLeft w:val="0"/>
              <w:marRight w:val="0"/>
              <w:marTop w:val="0"/>
              <w:marBottom w:val="0"/>
              <w:divBdr>
                <w:top w:val="none" w:sz="0" w:space="0" w:color="auto"/>
                <w:left w:val="none" w:sz="0" w:space="0" w:color="auto"/>
                <w:bottom w:val="none" w:sz="0" w:space="0" w:color="auto"/>
                <w:right w:val="none" w:sz="0" w:space="0" w:color="auto"/>
              </w:divBdr>
              <w:divsChild>
                <w:div w:id="565265339">
                  <w:marLeft w:val="0"/>
                  <w:marRight w:val="0"/>
                  <w:marTop w:val="0"/>
                  <w:marBottom w:val="0"/>
                  <w:divBdr>
                    <w:top w:val="none" w:sz="0" w:space="0" w:color="auto"/>
                    <w:left w:val="none" w:sz="0" w:space="0" w:color="auto"/>
                    <w:bottom w:val="none" w:sz="0" w:space="0" w:color="auto"/>
                    <w:right w:val="none" w:sz="0" w:space="0" w:color="auto"/>
                  </w:divBdr>
                  <w:divsChild>
                    <w:div w:id="1124347534">
                      <w:marLeft w:val="0"/>
                      <w:marRight w:val="0"/>
                      <w:marTop w:val="60"/>
                      <w:marBottom w:val="240"/>
                      <w:divBdr>
                        <w:top w:val="none" w:sz="0" w:space="0" w:color="auto"/>
                        <w:left w:val="none" w:sz="0" w:space="0" w:color="auto"/>
                        <w:bottom w:val="single" w:sz="4" w:space="12" w:color="EEEEEE"/>
                        <w:right w:val="none" w:sz="0" w:space="0" w:color="auto"/>
                      </w:divBdr>
                      <w:divsChild>
                        <w:div w:id="639190910">
                          <w:marLeft w:val="0"/>
                          <w:marRight w:val="0"/>
                          <w:marTop w:val="120"/>
                          <w:marBottom w:val="240"/>
                          <w:divBdr>
                            <w:top w:val="none" w:sz="0" w:space="0" w:color="auto"/>
                            <w:left w:val="none" w:sz="0" w:space="0" w:color="auto"/>
                            <w:bottom w:val="single" w:sz="4" w:space="12" w:color="EEEEEE"/>
                            <w:right w:val="none" w:sz="0" w:space="0" w:color="auto"/>
                          </w:divBdr>
                          <w:divsChild>
                            <w:div w:id="1001932559">
                              <w:marLeft w:val="0"/>
                              <w:marRight w:val="0"/>
                              <w:marTop w:val="0"/>
                              <w:marBottom w:val="0"/>
                              <w:divBdr>
                                <w:top w:val="none" w:sz="0" w:space="0" w:color="auto"/>
                                <w:left w:val="none" w:sz="0" w:space="0" w:color="auto"/>
                                <w:bottom w:val="none" w:sz="0" w:space="0" w:color="auto"/>
                                <w:right w:val="none" w:sz="0" w:space="0" w:color="auto"/>
                              </w:divBdr>
                              <w:divsChild>
                                <w:div w:id="411976210">
                                  <w:marLeft w:val="0"/>
                                  <w:marRight w:val="0"/>
                                  <w:marTop w:val="0"/>
                                  <w:marBottom w:val="120"/>
                                  <w:divBdr>
                                    <w:top w:val="none" w:sz="0" w:space="0" w:color="auto"/>
                                    <w:left w:val="none" w:sz="0" w:space="0" w:color="auto"/>
                                    <w:bottom w:val="none" w:sz="0" w:space="0" w:color="auto"/>
                                    <w:right w:val="none" w:sz="0" w:space="0" w:color="auto"/>
                                  </w:divBdr>
                                  <w:divsChild>
                                    <w:div w:id="1889024855">
                                      <w:marLeft w:val="0"/>
                                      <w:marRight w:val="0"/>
                                      <w:marTop w:val="0"/>
                                      <w:marBottom w:val="0"/>
                                      <w:divBdr>
                                        <w:top w:val="none" w:sz="0" w:space="0" w:color="auto"/>
                                        <w:left w:val="none" w:sz="0" w:space="0" w:color="auto"/>
                                        <w:bottom w:val="none" w:sz="0" w:space="0" w:color="auto"/>
                                        <w:right w:val="none" w:sz="0" w:space="0" w:color="auto"/>
                                      </w:divBdr>
                                      <w:divsChild>
                                        <w:div w:id="548496911">
                                          <w:marLeft w:val="0"/>
                                          <w:marRight w:val="0"/>
                                          <w:marTop w:val="0"/>
                                          <w:marBottom w:val="0"/>
                                          <w:divBdr>
                                            <w:top w:val="none" w:sz="0" w:space="0" w:color="auto"/>
                                            <w:left w:val="none" w:sz="0" w:space="0" w:color="auto"/>
                                            <w:bottom w:val="none" w:sz="0" w:space="0" w:color="auto"/>
                                            <w:right w:val="none" w:sz="0" w:space="0" w:color="auto"/>
                                          </w:divBdr>
                                          <w:divsChild>
                                            <w:div w:id="775563845">
                                              <w:marLeft w:val="0"/>
                                              <w:marRight w:val="0"/>
                                              <w:marTop w:val="0"/>
                                              <w:marBottom w:val="240"/>
                                              <w:divBdr>
                                                <w:top w:val="none" w:sz="0" w:space="0" w:color="auto"/>
                                                <w:left w:val="none" w:sz="0" w:space="0" w:color="auto"/>
                                                <w:bottom w:val="none" w:sz="0" w:space="0" w:color="auto"/>
                                                <w:right w:val="none" w:sz="0" w:space="0" w:color="auto"/>
                                              </w:divBdr>
                                              <w:divsChild>
                                                <w:div w:id="4227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0017">
      <w:bodyDiv w:val="1"/>
      <w:marLeft w:val="0"/>
      <w:marRight w:val="0"/>
      <w:marTop w:val="0"/>
      <w:marBottom w:val="0"/>
      <w:divBdr>
        <w:top w:val="none" w:sz="0" w:space="0" w:color="auto"/>
        <w:left w:val="none" w:sz="0" w:space="0" w:color="auto"/>
        <w:bottom w:val="none" w:sz="0" w:space="0" w:color="auto"/>
        <w:right w:val="none" w:sz="0" w:space="0" w:color="auto"/>
      </w:divBdr>
    </w:div>
    <w:div w:id="13383916">
      <w:bodyDiv w:val="1"/>
      <w:marLeft w:val="0"/>
      <w:marRight w:val="0"/>
      <w:marTop w:val="0"/>
      <w:marBottom w:val="0"/>
      <w:divBdr>
        <w:top w:val="none" w:sz="0" w:space="0" w:color="auto"/>
        <w:left w:val="none" w:sz="0" w:space="0" w:color="auto"/>
        <w:bottom w:val="none" w:sz="0" w:space="0" w:color="auto"/>
        <w:right w:val="none" w:sz="0" w:space="0" w:color="auto"/>
      </w:divBdr>
      <w:divsChild>
        <w:div w:id="1320184236">
          <w:marLeft w:val="0"/>
          <w:marRight w:val="0"/>
          <w:marTop w:val="0"/>
          <w:marBottom w:val="0"/>
          <w:divBdr>
            <w:top w:val="none" w:sz="0" w:space="0" w:color="auto"/>
            <w:left w:val="none" w:sz="0" w:space="0" w:color="auto"/>
            <w:bottom w:val="none" w:sz="0" w:space="0" w:color="auto"/>
            <w:right w:val="none" w:sz="0" w:space="0" w:color="auto"/>
          </w:divBdr>
          <w:divsChild>
            <w:div w:id="2073918758">
              <w:marLeft w:val="0"/>
              <w:marRight w:val="0"/>
              <w:marTop w:val="0"/>
              <w:marBottom w:val="0"/>
              <w:divBdr>
                <w:top w:val="none" w:sz="0" w:space="0" w:color="auto"/>
                <w:left w:val="none" w:sz="0" w:space="0" w:color="auto"/>
                <w:bottom w:val="none" w:sz="0" w:space="0" w:color="auto"/>
                <w:right w:val="none" w:sz="0" w:space="0" w:color="auto"/>
              </w:divBdr>
              <w:divsChild>
                <w:div w:id="893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9778">
      <w:bodyDiv w:val="1"/>
      <w:marLeft w:val="0"/>
      <w:marRight w:val="0"/>
      <w:marTop w:val="0"/>
      <w:marBottom w:val="0"/>
      <w:divBdr>
        <w:top w:val="none" w:sz="0" w:space="0" w:color="auto"/>
        <w:left w:val="none" w:sz="0" w:space="0" w:color="auto"/>
        <w:bottom w:val="none" w:sz="0" w:space="0" w:color="auto"/>
        <w:right w:val="none" w:sz="0" w:space="0" w:color="auto"/>
      </w:divBdr>
    </w:div>
    <w:div w:id="57899695">
      <w:bodyDiv w:val="1"/>
      <w:marLeft w:val="120"/>
      <w:marRight w:val="120"/>
      <w:marTop w:val="60"/>
      <w:marBottom w:val="0"/>
      <w:divBdr>
        <w:top w:val="none" w:sz="0" w:space="0" w:color="auto"/>
        <w:left w:val="none" w:sz="0" w:space="0" w:color="auto"/>
        <w:bottom w:val="none" w:sz="0" w:space="0" w:color="auto"/>
        <w:right w:val="none" w:sz="0" w:space="0" w:color="auto"/>
      </w:divBdr>
      <w:divsChild>
        <w:div w:id="116458670">
          <w:marLeft w:val="0"/>
          <w:marRight w:val="0"/>
          <w:marTop w:val="0"/>
          <w:marBottom w:val="0"/>
          <w:divBdr>
            <w:top w:val="none" w:sz="0" w:space="0" w:color="auto"/>
            <w:left w:val="none" w:sz="0" w:space="0" w:color="auto"/>
            <w:bottom w:val="none" w:sz="0" w:space="0" w:color="auto"/>
            <w:right w:val="none" w:sz="0" w:space="0" w:color="auto"/>
          </w:divBdr>
          <w:divsChild>
            <w:div w:id="8688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8715">
      <w:bodyDiv w:val="1"/>
      <w:marLeft w:val="0"/>
      <w:marRight w:val="0"/>
      <w:marTop w:val="0"/>
      <w:marBottom w:val="0"/>
      <w:divBdr>
        <w:top w:val="none" w:sz="0" w:space="0" w:color="auto"/>
        <w:left w:val="none" w:sz="0" w:space="0" w:color="auto"/>
        <w:bottom w:val="none" w:sz="0" w:space="0" w:color="auto"/>
        <w:right w:val="none" w:sz="0" w:space="0" w:color="auto"/>
      </w:divBdr>
      <w:divsChild>
        <w:div w:id="811874815">
          <w:marLeft w:val="0"/>
          <w:marRight w:val="0"/>
          <w:marTop w:val="0"/>
          <w:marBottom w:val="0"/>
          <w:divBdr>
            <w:top w:val="none" w:sz="0" w:space="0" w:color="auto"/>
            <w:left w:val="none" w:sz="0" w:space="0" w:color="auto"/>
            <w:bottom w:val="none" w:sz="0" w:space="0" w:color="auto"/>
            <w:right w:val="none" w:sz="0" w:space="0" w:color="auto"/>
          </w:divBdr>
          <w:divsChild>
            <w:div w:id="1294873688">
              <w:marLeft w:val="0"/>
              <w:marRight w:val="0"/>
              <w:marTop w:val="0"/>
              <w:marBottom w:val="0"/>
              <w:divBdr>
                <w:top w:val="none" w:sz="0" w:space="0" w:color="auto"/>
                <w:left w:val="none" w:sz="0" w:space="0" w:color="auto"/>
                <w:bottom w:val="none" w:sz="0" w:space="0" w:color="auto"/>
                <w:right w:val="none" w:sz="0" w:space="0" w:color="auto"/>
              </w:divBdr>
              <w:divsChild>
                <w:div w:id="440229613">
                  <w:marLeft w:val="0"/>
                  <w:marRight w:val="0"/>
                  <w:marTop w:val="0"/>
                  <w:marBottom w:val="0"/>
                  <w:divBdr>
                    <w:top w:val="none" w:sz="0" w:space="0" w:color="auto"/>
                    <w:left w:val="none" w:sz="0" w:space="0" w:color="auto"/>
                    <w:bottom w:val="none" w:sz="0" w:space="0" w:color="auto"/>
                    <w:right w:val="none" w:sz="0" w:space="0" w:color="auto"/>
                  </w:divBdr>
                  <w:divsChild>
                    <w:div w:id="388502039">
                      <w:marLeft w:val="0"/>
                      <w:marRight w:val="0"/>
                      <w:marTop w:val="0"/>
                      <w:marBottom w:val="0"/>
                      <w:divBdr>
                        <w:top w:val="none" w:sz="0" w:space="0" w:color="auto"/>
                        <w:left w:val="none" w:sz="0" w:space="0" w:color="auto"/>
                        <w:bottom w:val="none" w:sz="0" w:space="0" w:color="auto"/>
                        <w:right w:val="none" w:sz="0" w:space="0" w:color="auto"/>
                      </w:divBdr>
                      <w:divsChild>
                        <w:div w:id="1228957028">
                          <w:marLeft w:val="0"/>
                          <w:marRight w:val="0"/>
                          <w:marTop w:val="0"/>
                          <w:marBottom w:val="0"/>
                          <w:divBdr>
                            <w:top w:val="none" w:sz="0" w:space="0" w:color="auto"/>
                            <w:left w:val="none" w:sz="0" w:space="0" w:color="auto"/>
                            <w:bottom w:val="none" w:sz="0" w:space="0" w:color="auto"/>
                            <w:right w:val="none" w:sz="0" w:space="0" w:color="auto"/>
                          </w:divBdr>
                          <w:divsChild>
                            <w:div w:id="144668460">
                              <w:marLeft w:val="0"/>
                              <w:marRight w:val="0"/>
                              <w:marTop w:val="0"/>
                              <w:marBottom w:val="0"/>
                              <w:divBdr>
                                <w:top w:val="none" w:sz="0" w:space="0" w:color="auto"/>
                                <w:left w:val="none" w:sz="0" w:space="0" w:color="auto"/>
                                <w:bottom w:val="none" w:sz="0" w:space="0" w:color="auto"/>
                                <w:right w:val="none" w:sz="0" w:space="0" w:color="auto"/>
                              </w:divBdr>
                              <w:divsChild>
                                <w:div w:id="690641833">
                                  <w:marLeft w:val="0"/>
                                  <w:marRight w:val="0"/>
                                  <w:marTop w:val="0"/>
                                  <w:marBottom w:val="0"/>
                                  <w:divBdr>
                                    <w:top w:val="none" w:sz="0" w:space="0" w:color="auto"/>
                                    <w:left w:val="none" w:sz="0" w:space="0" w:color="auto"/>
                                    <w:bottom w:val="none" w:sz="0" w:space="0" w:color="auto"/>
                                    <w:right w:val="none" w:sz="0" w:space="0" w:color="auto"/>
                                  </w:divBdr>
                                  <w:divsChild>
                                    <w:div w:id="1209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7083">
                              <w:marLeft w:val="0"/>
                              <w:marRight w:val="0"/>
                              <w:marTop w:val="0"/>
                              <w:marBottom w:val="0"/>
                              <w:divBdr>
                                <w:top w:val="none" w:sz="0" w:space="0" w:color="auto"/>
                                <w:left w:val="none" w:sz="0" w:space="0" w:color="auto"/>
                                <w:bottom w:val="none" w:sz="0" w:space="0" w:color="auto"/>
                                <w:right w:val="none" w:sz="0" w:space="0" w:color="auto"/>
                              </w:divBdr>
                              <w:divsChild>
                                <w:div w:id="2141680074">
                                  <w:marLeft w:val="0"/>
                                  <w:marRight w:val="0"/>
                                  <w:marTop w:val="0"/>
                                  <w:marBottom w:val="0"/>
                                  <w:divBdr>
                                    <w:top w:val="none" w:sz="0" w:space="0" w:color="auto"/>
                                    <w:left w:val="none" w:sz="0" w:space="0" w:color="auto"/>
                                    <w:bottom w:val="none" w:sz="0" w:space="0" w:color="auto"/>
                                    <w:right w:val="none" w:sz="0" w:space="0" w:color="auto"/>
                                  </w:divBdr>
                                </w:div>
                                <w:div w:id="2139564447">
                                  <w:marLeft w:val="0"/>
                                  <w:marRight w:val="0"/>
                                  <w:marTop w:val="0"/>
                                  <w:marBottom w:val="0"/>
                                  <w:divBdr>
                                    <w:top w:val="none" w:sz="0" w:space="0" w:color="auto"/>
                                    <w:left w:val="none" w:sz="0" w:space="0" w:color="auto"/>
                                    <w:bottom w:val="none" w:sz="0" w:space="0" w:color="auto"/>
                                    <w:right w:val="none" w:sz="0" w:space="0" w:color="auto"/>
                                  </w:divBdr>
                                </w:div>
                                <w:div w:id="1483041327">
                                  <w:marLeft w:val="0"/>
                                  <w:marRight w:val="0"/>
                                  <w:marTop w:val="0"/>
                                  <w:marBottom w:val="0"/>
                                  <w:divBdr>
                                    <w:top w:val="none" w:sz="0" w:space="0" w:color="auto"/>
                                    <w:left w:val="none" w:sz="0" w:space="0" w:color="auto"/>
                                    <w:bottom w:val="none" w:sz="0" w:space="0" w:color="auto"/>
                                    <w:right w:val="none" w:sz="0" w:space="0" w:color="auto"/>
                                  </w:divBdr>
                                </w:div>
                                <w:div w:id="776755708">
                                  <w:marLeft w:val="0"/>
                                  <w:marRight w:val="0"/>
                                  <w:marTop w:val="0"/>
                                  <w:marBottom w:val="0"/>
                                  <w:divBdr>
                                    <w:top w:val="none" w:sz="0" w:space="0" w:color="auto"/>
                                    <w:left w:val="none" w:sz="0" w:space="0" w:color="auto"/>
                                    <w:bottom w:val="none" w:sz="0" w:space="0" w:color="auto"/>
                                    <w:right w:val="none" w:sz="0" w:space="0" w:color="auto"/>
                                  </w:divBdr>
                                </w:div>
                                <w:div w:id="937064288">
                                  <w:marLeft w:val="0"/>
                                  <w:marRight w:val="0"/>
                                  <w:marTop w:val="0"/>
                                  <w:marBottom w:val="0"/>
                                  <w:divBdr>
                                    <w:top w:val="none" w:sz="0" w:space="0" w:color="auto"/>
                                    <w:left w:val="none" w:sz="0" w:space="0" w:color="auto"/>
                                    <w:bottom w:val="none" w:sz="0" w:space="0" w:color="auto"/>
                                    <w:right w:val="none" w:sz="0" w:space="0" w:color="auto"/>
                                  </w:divBdr>
                                </w:div>
                                <w:div w:id="1320962319">
                                  <w:marLeft w:val="0"/>
                                  <w:marRight w:val="0"/>
                                  <w:marTop w:val="0"/>
                                  <w:marBottom w:val="0"/>
                                  <w:divBdr>
                                    <w:top w:val="none" w:sz="0" w:space="0" w:color="auto"/>
                                    <w:left w:val="none" w:sz="0" w:space="0" w:color="auto"/>
                                    <w:bottom w:val="none" w:sz="0" w:space="0" w:color="auto"/>
                                    <w:right w:val="none" w:sz="0" w:space="0" w:color="auto"/>
                                  </w:divBdr>
                                </w:div>
                                <w:div w:id="1708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9941">
                          <w:marLeft w:val="0"/>
                          <w:marRight w:val="0"/>
                          <w:marTop w:val="0"/>
                          <w:marBottom w:val="0"/>
                          <w:divBdr>
                            <w:top w:val="none" w:sz="0" w:space="0" w:color="auto"/>
                            <w:left w:val="none" w:sz="0" w:space="0" w:color="auto"/>
                            <w:bottom w:val="none" w:sz="0" w:space="0" w:color="auto"/>
                            <w:right w:val="none" w:sz="0" w:space="0" w:color="auto"/>
                          </w:divBdr>
                          <w:divsChild>
                            <w:div w:id="1322000602">
                              <w:marLeft w:val="0"/>
                              <w:marRight w:val="0"/>
                              <w:marTop w:val="0"/>
                              <w:marBottom w:val="0"/>
                              <w:divBdr>
                                <w:top w:val="none" w:sz="0" w:space="0" w:color="auto"/>
                                <w:left w:val="none" w:sz="0" w:space="0" w:color="auto"/>
                                <w:bottom w:val="none" w:sz="0" w:space="0" w:color="auto"/>
                                <w:right w:val="none" w:sz="0" w:space="0" w:color="auto"/>
                              </w:divBdr>
                              <w:divsChild>
                                <w:div w:id="1104807198">
                                  <w:marLeft w:val="0"/>
                                  <w:marRight w:val="0"/>
                                  <w:marTop w:val="0"/>
                                  <w:marBottom w:val="0"/>
                                  <w:divBdr>
                                    <w:top w:val="none" w:sz="0" w:space="0" w:color="auto"/>
                                    <w:left w:val="none" w:sz="0" w:space="0" w:color="auto"/>
                                    <w:bottom w:val="none" w:sz="0" w:space="0" w:color="auto"/>
                                    <w:right w:val="none" w:sz="0" w:space="0" w:color="auto"/>
                                  </w:divBdr>
                                  <w:divsChild>
                                    <w:div w:id="13399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1389">
                              <w:marLeft w:val="0"/>
                              <w:marRight w:val="0"/>
                              <w:marTop w:val="0"/>
                              <w:marBottom w:val="0"/>
                              <w:divBdr>
                                <w:top w:val="none" w:sz="0" w:space="0" w:color="auto"/>
                                <w:left w:val="none" w:sz="0" w:space="0" w:color="auto"/>
                                <w:bottom w:val="none" w:sz="0" w:space="0" w:color="auto"/>
                                <w:right w:val="none" w:sz="0" w:space="0" w:color="auto"/>
                              </w:divBdr>
                              <w:divsChild>
                                <w:div w:id="1812022009">
                                  <w:marLeft w:val="0"/>
                                  <w:marRight w:val="0"/>
                                  <w:marTop w:val="0"/>
                                  <w:marBottom w:val="0"/>
                                  <w:divBdr>
                                    <w:top w:val="none" w:sz="0" w:space="0" w:color="auto"/>
                                    <w:left w:val="none" w:sz="0" w:space="0" w:color="auto"/>
                                    <w:bottom w:val="none" w:sz="0" w:space="0" w:color="auto"/>
                                    <w:right w:val="none" w:sz="0" w:space="0" w:color="auto"/>
                                  </w:divBdr>
                                </w:div>
                                <w:div w:id="1536498528">
                                  <w:marLeft w:val="0"/>
                                  <w:marRight w:val="0"/>
                                  <w:marTop w:val="0"/>
                                  <w:marBottom w:val="0"/>
                                  <w:divBdr>
                                    <w:top w:val="none" w:sz="0" w:space="0" w:color="auto"/>
                                    <w:left w:val="none" w:sz="0" w:space="0" w:color="auto"/>
                                    <w:bottom w:val="none" w:sz="0" w:space="0" w:color="auto"/>
                                    <w:right w:val="none" w:sz="0" w:space="0" w:color="auto"/>
                                  </w:divBdr>
                                </w:div>
                                <w:div w:id="1324968459">
                                  <w:marLeft w:val="0"/>
                                  <w:marRight w:val="0"/>
                                  <w:marTop w:val="0"/>
                                  <w:marBottom w:val="0"/>
                                  <w:divBdr>
                                    <w:top w:val="none" w:sz="0" w:space="0" w:color="auto"/>
                                    <w:left w:val="none" w:sz="0" w:space="0" w:color="auto"/>
                                    <w:bottom w:val="none" w:sz="0" w:space="0" w:color="auto"/>
                                    <w:right w:val="none" w:sz="0" w:space="0" w:color="auto"/>
                                  </w:divBdr>
                                </w:div>
                                <w:div w:id="1200511243">
                                  <w:marLeft w:val="0"/>
                                  <w:marRight w:val="0"/>
                                  <w:marTop w:val="0"/>
                                  <w:marBottom w:val="0"/>
                                  <w:divBdr>
                                    <w:top w:val="none" w:sz="0" w:space="0" w:color="auto"/>
                                    <w:left w:val="none" w:sz="0" w:space="0" w:color="auto"/>
                                    <w:bottom w:val="none" w:sz="0" w:space="0" w:color="auto"/>
                                    <w:right w:val="none" w:sz="0" w:space="0" w:color="auto"/>
                                  </w:divBdr>
                                </w:div>
                                <w:div w:id="602421019">
                                  <w:marLeft w:val="0"/>
                                  <w:marRight w:val="0"/>
                                  <w:marTop w:val="0"/>
                                  <w:marBottom w:val="0"/>
                                  <w:divBdr>
                                    <w:top w:val="none" w:sz="0" w:space="0" w:color="auto"/>
                                    <w:left w:val="none" w:sz="0" w:space="0" w:color="auto"/>
                                    <w:bottom w:val="none" w:sz="0" w:space="0" w:color="auto"/>
                                    <w:right w:val="none" w:sz="0" w:space="0" w:color="auto"/>
                                  </w:divBdr>
                                </w:div>
                                <w:div w:id="282998149">
                                  <w:marLeft w:val="0"/>
                                  <w:marRight w:val="0"/>
                                  <w:marTop w:val="0"/>
                                  <w:marBottom w:val="0"/>
                                  <w:divBdr>
                                    <w:top w:val="none" w:sz="0" w:space="0" w:color="auto"/>
                                    <w:left w:val="none" w:sz="0" w:space="0" w:color="auto"/>
                                    <w:bottom w:val="none" w:sz="0" w:space="0" w:color="auto"/>
                                    <w:right w:val="none" w:sz="0" w:space="0" w:color="auto"/>
                                  </w:divBdr>
                                </w:div>
                                <w:div w:id="881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6724">
                          <w:marLeft w:val="0"/>
                          <w:marRight w:val="0"/>
                          <w:marTop w:val="0"/>
                          <w:marBottom w:val="0"/>
                          <w:divBdr>
                            <w:top w:val="none" w:sz="0" w:space="0" w:color="auto"/>
                            <w:left w:val="none" w:sz="0" w:space="0" w:color="auto"/>
                            <w:bottom w:val="none" w:sz="0" w:space="0" w:color="auto"/>
                            <w:right w:val="none" w:sz="0" w:space="0" w:color="auto"/>
                          </w:divBdr>
                          <w:divsChild>
                            <w:div w:id="530534379">
                              <w:marLeft w:val="0"/>
                              <w:marRight w:val="0"/>
                              <w:marTop w:val="0"/>
                              <w:marBottom w:val="0"/>
                              <w:divBdr>
                                <w:top w:val="none" w:sz="0" w:space="0" w:color="auto"/>
                                <w:left w:val="none" w:sz="0" w:space="0" w:color="auto"/>
                                <w:bottom w:val="none" w:sz="0" w:space="0" w:color="auto"/>
                                <w:right w:val="none" w:sz="0" w:space="0" w:color="auto"/>
                              </w:divBdr>
                              <w:divsChild>
                                <w:div w:id="778181408">
                                  <w:marLeft w:val="0"/>
                                  <w:marRight w:val="0"/>
                                  <w:marTop w:val="0"/>
                                  <w:marBottom w:val="0"/>
                                  <w:divBdr>
                                    <w:top w:val="none" w:sz="0" w:space="0" w:color="auto"/>
                                    <w:left w:val="none" w:sz="0" w:space="0" w:color="auto"/>
                                    <w:bottom w:val="none" w:sz="0" w:space="0" w:color="auto"/>
                                    <w:right w:val="none" w:sz="0" w:space="0" w:color="auto"/>
                                  </w:divBdr>
                                  <w:divsChild>
                                    <w:div w:id="7727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753">
                              <w:marLeft w:val="0"/>
                              <w:marRight w:val="0"/>
                              <w:marTop w:val="0"/>
                              <w:marBottom w:val="0"/>
                              <w:divBdr>
                                <w:top w:val="none" w:sz="0" w:space="0" w:color="auto"/>
                                <w:left w:val="none" w:sz="0" w:space="0" w:color="auto"/>
                                <w:bottom w:val="none" w:sz="0" w:space="0" w:color="auto"/>
                                <w:right w:val="none" w:sz="0" w:space="0" w:color="auto"/>
                              </w:divBdr>
                              <w:divsChild>
                                <w:div w:id="157230035">
                                  <w:marLeft w:val="0"/>
                                  <w:marRight w:val="0"/>
                                  <w:marTop w:val="0"/>
                                  <w:marBottom w:val="0"/>
                                  <w:divBdr>
                                    <w:top w:val="none" w:sz="0" w:space="0" w:color="auto"/>
                                    <w:left w:val="none" w:sz="0" w:space="0" w:color="auto"/>
                                    <w:bottom w:val="none" w:sz="0" w:space="0" w:color="auto"/>
                                    <w:right w:val="none" w:sz="0" w:space="0" w:color="auto"/>
                                  </w:divBdr>
                                </w:div>
                                <w:div w:id="1845634324">
                                  <w:marLeft w:val="0"/>
                                  <w:marRight w:val="0"/>
                                  <w:marTop w:val="0"/>
                                  <w:marBottom w:val="0"/>
                                  <w:divBdr>
                                    <w:top w:val="none" w:sz="0" w:space="0" w:color="auto"/>
                                    <w:left w:val="none" w:sz="0" w:space="0" w:color="auto"/>
                                    <w:bottom w:val="none" w:sz="0" w:space="0" w:color="auto"/>
                                    <w:right w:val="none" w:sz="0" w:space="0" w:color="auto"/>
                                  </w:divBdr>
                                </w:div>
                                <w:div w:id="7634317">
                                  <w:marLeft w:val="0"/>
                                  <w:marRight w:val="0"/>
                                  <w:marTop w:val="0"/>
                                  <w:marBottom w:val="0"/>
                                  <w:divBdr>
                                    <w:top w:val="none" w:sz="0" w:space="0" w:color="auto"/>
                                    <w:left w:val="none" w:sz="0" w:space="0" w:color="auto"/>
                                    <w:bottom w:val="none" w:sz="0" w:space="0" w:color="auto"/>
                                    <w:right w:val="none" w:sz="0" w:space="0" w:color="auto"/>
                                  </w:divBdr>
                                </w:div>
                                <w:div w:id="1004750163">
                                  <w:marLeft w:val="0"/>
                                  <w:marRight w:val="0"/>
                                  <w:marTop w:val="0"/>
                                  <w:marBottom w:val="0"/>
                                  <w:divBdr>
                                    <w:top w:val="none" w:sz="0" w:space="0" w:color="auto"/>
                                    <w:left w:val="none" w:sz="0" w:space="0" w:color="auto"/>
                                    <w:bottom w:val="none" w:sz="0" w:space="0" w:color="auto"/>
                                    <w:right w:val="none" w:sz="0" w:space="0" w:color="auto"/>
                                  </w:divBdr>
                                </w:div>
                                <w:div w:id="573203200">
                                  <w:marLeft w:val="0"/>
                                  <w:marRight w:val="0"/>
                                  <w:marTop w:val="0"/>
                                  <w:marBottom w:val="0"/>
                                  <w:divBdr>
                                    <w:top w:val="none" w:sz="0" w:space="0" w:color="auto"/>
                                    <w:left w:val="none" w:sz="0" w:space="0" w:color="auto"/>
                                    <w:bottom w:val="none" w:sz="0" w:space="0" w:color="auto"/>
                                    <w:right w:val="none" w:sz="0" w:space="0" w:color="auto"/>
                                  </w:divBdr>
                                </w:div>
                                <w:div w:id="179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1730">
                          <w:marLeft w:val="0"/>
                          <w:marRight w:val="0"/>
                          <w:marTop w:val="0"/>
                          <w:marBottom w:val="0"/>
                          <w:divBdr>
                            <w:top w:val="none" w:sz="0" w:space="0" w:color="auto"/>
                            <w:left w:val="none" w:sz="0" w:space="0" w:color="auto"/>
                            <w:bottom w:val="none" w:sz="0" w:space="0" w:color="auto"/>
                            <w:right w:val="none" w:sz="0" w:space="0" w:color="auto"/>
                          </w:divBdr>
                          <w:divsChild>
                            <w:div w:id="1951203893">
                              <w:marLeft w:val="0"/>
                              <w:marRight w:val="0"/>
                              <w:marTop w:val="0"/>
                              <w:marBottom w:val="0"/>
                              <w:divBdr>
                                <w:top w:val="none" w:sz="0" w:space="0" w:color="auto"/>
                                <w:left w:val="none" w:sz="0" w:space="0" w:color="auto"/>
                                <w:bottom w:val="none" w:sz="0" w:space="0" w:color="auto"/>
                                <w:right w:val="none" w:sz="0" w:space="0" w:color="auto"/>
                              </w:divBdr>
                              <w:divsChild>
                                <w:div w:id="1343628016">
                                  <w:marLeft w:val="0"/>
                                  <w:marRight w:val="0"/>
                                  <w:marTop w:val="0"/>
                                  <w:marBottom w:val="0"/>
                                  <w:divBdr>
                                    <w:top w:val="none" w:sz="0" w:space="0" w:color="auto"/>
                                    <w:left w:val="none" w:sz="0" w:space="0" w:color="auto"/>
                                    <w:bottom w:val="none" w:sz="0" w:space="0" w:color="auto"/>
                                    <w:right w:val="none" w:sz="0" w:space="0" w:color="auto"/>
                                  </w:divBdr>
                                  <w:divsChild>
                                    <w:div w:id="3751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751">
                              <w:marLeft w:val="0"/>
                              <w:marRight w:val="0"/>
                              <w:marTop w:val="0"/>
                              <w:marBottom w:val="0"/>
                              <w:divBdr>
                                <w:top w:val="none" w:sz="0" w:space="0" w:color="auto"/>
                                <w:left w:val="none" w:sz="0" w:space="0" w:color="auto"/>
                                <w:bottom w:val="none" w:sz="0" w:space="0" w:color="auto"/>
                                <w:right w:val="none" w:sz="0" w:space="0" w:color="auto"/>
                              </w:divBdr>
                              <w:divsChild>
                                <w:div w:id="832525977">
                                  <w:marLeft w:val="0"/>
                                  <w:marRight w:val="0"/>
                                  <w:marTop w:val="0"/>
                                  <w:marBottom w:val="0"/>
                                  <w:divBdr>
                                    <w:top w:val="none" w:sz="0" w:space="0" w:color="auto"/>
                                    <w:left w:val="none" w:sz="0" w:space="0" w:color="auto"/>
                                    <w:bottom w:val="none" w:sz="0" w:space="0" w:color="auto"/>
                                    <w:right w:val="none" w:sz="0" w:space="0" w:color="auto"/>
                                  </w:divBdr>
                                </w:div>
                                <w:div w:id="1219121998">
                                  <w:marLeft w:val="0"/>
                                  <w:marRight w:val="0"/>
                                  <w:marTop w:val="0"/>
                                  <w:marBottom w:val="0"/>
                                  <w:divBdr>
                                    <w:top w:val="none" w:sz="0" w:space="0" w:color="auto"/>
                                    <w:left w:val="none" w:sz="0" w:space="0" w:color="auto"/>
                                    <w:bottom w:val="none" w:sz="0" w:space="0" w:color="auto"/>
                                    <w:right w:val="none" w:sz="0" w:space="0" w:color="auto"/>
                                  </w:divBdr>
                                </w:div>
                                <w:div w:id="1892113847">
                                  <w:marLeft w:val="0"/>
                                  <w:marRight w:val="0"/>
                                  <w:marTop w:val="0"/>
                                  <w:marBottom w:val="0"/>
                                  <w:divBdr>
                                    <w:top w:val="none" w:sz="0" w:space="0" w:color="auto"/>
                                    <w:left w:val="none" w:sz="0" w:space="0" w:color="auto"/>
                                    <w:bottom w:val="none" w:sz="0" w:space="0" w:color="auto"/>
                                    <w:right w:val="none" w:sz="0" w:space="0" w:color="auto"/>
                                  </w:divBdr>
                                </w:div>
                                <w:div w:id="1641837248">
                                  <w:marLeft w:val="0"/>
                                  <w:marRight w:val="0"/>
                                  <w:marTop w:val="0"/>
                                  <w:marBottom w:val="0"/>
                                  <w:divBdr>
                                    <w:top w:val="none" w:sz="0" w:space="0" w:color="auto"/>
                                    <w:left w:val="none" w:sz="0" w:space="0" w:color="auto"/>
                                    <w:bottom w:val="none" w:sz="0" w:space="0" w:color="auto"/>
                                    <w:right w:val="none" w:sz="0" w:space="0" w:color="auto"/>
                                  </w:divBdr>
                                </w:div>
                                <w:div w:id="1758750070">
                                  <w:marLeft w:val="0"/>
                                  <w:marRight w:val="0"/>
                                  <w:marTop w:val="0"/>
                                  <w:marBottom w:val="0"/>
                                  <w:divBdr>
                                    <w:top w:val="none" w:sz="0" w:space="0" w:color="auto"/>
                                    <w:left w:val="none" w:sz="0" w:space="0" w:color="auto"/>
                                    <w:bottom w:val="none" w:sz="0" w:space="0" w:color="auto"/>
                                    <w:right w:val="none" w:sz="0" w:space="0" w:color="auto"/>
                                  </w:divBdr>
                                </w:div>
                                <w:div w:id="2142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766">
                          <w:marLeft w:val="0"/>
                          <w:marRight w:val="0"/>
                          <w:marTop w:val="0"/>
                          <w:marBottom w:val="0"/>
                          <w:divBdr>
                            <w:top w:val="none" w:sz="0" w:space="0" w:color="auto"/>
                            <w:left w:val="none" w:sz="0" w:space="0" w:color="auto"/>
                            <w:bottom w:val="none" w:sz="0" w:space="0" w:color="auto"/>
                            <w:right w:val="none" w:sz="0" w:space="0" w:color="auto"/>
                          </w:divBdr>
                          <w:divsChild>
                            <w:div w:id="1898396906">
                              <w:marLeft w:val="0"/>
                              <w:marRight w:val="0"/>
                              <w:marTop w:val="0"/>
                              <w:marBottom w:val="0"/>
                              <w:divBdr>
                                <w:top w:val="none" w:sz="0" w:space="0" w:color="auto"/>
                                <w:left w:val="none" w:sz="0" w:space="0" w:color="auto"/>
                                <w:bottom w:val="none" w:sz="0" w:space="0" w:color="auto"/>
                                <w:right w:val="none" w:sz="0" w:space="0" w:color="auto"/>
                              </w:divBdr>
                              <w:divsChild>
                                <w:div w:id="1141115687">
                                  <w:marLeft w:val="0"/>
                                  <w:marRight w:val="0"/>
                                  <w:marTop w:val="0"/>
                                  <w:marBottom w:val="0"/>
                                  <w:divBdr>
                                    <w:top w:val="none" w:sz="0" w:space="0" w:color="auto"/>
                                    <w:left w:val="none" w:sz="0" w:space="0" w:color="auto"/>
                                    <w:bottom w:val="none" w:sz="0" w:space="0" w:color="auto"/>
                                    <w:right w:val="none" w:sz="0" w:space="0" w:color="auto"/>
                                  </w:divBdr>
                                  <w:divsChild>
                                    <w:div w:id="6528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8932">
                              <w:marLeft w:val="0"/>
                              <w:marRight w:val="0"/>
                              <w:marTop w:val="0"/>
                              <w:marBottom w:val="0"/>
                              <w:divBdr>
                                <w:top w:val="none" w:sz="0" w:space="0" w:color="auto"/>
                                <w:left w:val="none" w:sz="0" w:space="0" w:color="auto"/>
                                <w:bottom w:val="none" w:sz="0" w:space="0" w:color="auto"/>
                                <w:right w:val="none" w:sz="0" w:space="0" w:color="auto"/>
                              </w:divBdr>
                              <w:divsChild>
                                <w:div w:id="2145351076">
                                  <w:marLeft w:val="0"/>
                                  <w:marRight w:val="0"/>
                                  <w:marTop w:val="0"/>
                                  <w:marBottom w:val="0"/>
                                  <w:divBdr>
                                    <w:top w:val="none" w:sz="0" w:space="0" w:color="auto"/>
                                    <w:left w:val="none" w:sz="0" w:space="0" w:color="auto"/>
                                    <w:bottom w:val="none" w:sz="0" w:space="0" w:color="auto"/>
                                    <w:right w:val="none" w:sz="0" w:space="0" w:color="auto"/>
                                  </w:divBdr>
                                </w:div>
                                <w:div w:id="752046240">
                                  <w:marLeft w:val="0"/>
                                  <w:marRight w:val="0"/>
                                  <w:marTop w:val="0"/>
                                  <w:marBottom w:val="0"/>
                                  <w:divBdr>
                                    <w:top w:val="none" w:sz="0" w:space="0" w:color="auto"/>
                                    <w:left w:val="none" w:sz="0" w:space="0" w:color="auto"/>
                                    <w:bottom w:val="none" w:sz="0" w:space="0" w:color="auto"/>
                                    <w:right w:val="none" w:sz="0" w:space="0" w:color="auto"/>
                                  </w:divBdr>
                                </w:div>
                                <w:div w:id="730885053">
                                  <w:marLeft w:val="0"/>
                                  <w:marRight w:val="0"/>
                                  <w:marTop w:val="0"/>
                                  <w:marBottom w:val="0"/>
                                  <w:divBdr>
                                    <w:top w:val="none" w:sz="0" w:space="0" w:color="auto"/>
                                    <w:left w:val="none" w:sz="0" w:space="0" w:color="auto"/>
                                    <w:bottom w:val="none" w:sz="0" w:space="0" w:color="auto"/>
                                    <w:right w:val="none" w:sz="0" w:space="0" w:color="auto"/>
                                  </w:divBdr>
                                </w:div>
                                <w:div w:id="1231576375">
                                  <w:marLeft w:val="0"/>
                                  <w:marRight w:val="0"/>
                                  <w:marTop w:val="0"/>
                                  <w:marBottom w:val="0"/>
                                  <w:divBdr>
                                    <w:top w:val="none" w:sz="0" w:space="0" w:color="auto"/>
                                    <w:left w:val="none" w:sz="0" w:space="0" w:color="auto"/>
                                    <w:bottom w:val="none" w:sz="0" w:space="0" w:color="auto"/>
                                    <w:right w:val="none" w:sz="0" w:space="0" w:color="auto"/>
                                  </w:divBdr>
                                </w:div>
                                <w:div w:id="833494709">
                                  <w:marLeft w:val="0"/>
                                  <w:marRight w:val="0"/>
                                  <w:marTop w:val="0"/>
                                  <w:marBottom w:val="0"/>
                                  <w:divBdr>
                                    <w:top w:val="none" w:sz="0" w:space="0" w:color="auto"/>
                                    <w:left w:val="none" w:sz="0" w:space="0" w:color="auto"/>
                                    <w:bottom w:val="none" w:sz="0" w:space="0" w:color="auto"/>
                                    <w:right w:val="none" w:sz="0" w:space="0" w:color="auto"/>
                                  </w:divBdr>
                                </w:div>
                                <w:div w:id="425463112">
                                  <w:marLeft w:val="0"/>
                                  <w:marRight w:val="0"/>
                                  <w:marTop w:val="0"/>
                                  <w:marBottom w:val="0"/>
                                  <w:divBdr>
                                    <w:top w:val="none" w:sz="0" w:space="0" w:color="auto"/>
                                    <w:left w:val="none" w:sz="0" w:space="0" w:color="auto"/>
                                    <w:bottom w:val="none" w:sz="0" w:space="0" w:color="auto"/>
                                    <w:right w:val="none" w:sz="0" w:space="0" w:color="auto"/>
                                  </w:divBdr>
                                </w:div>
                                <w:div w:id="84495841">
                                  <w:marLeft w:val="0"/>
                                  <w:marRight w:val="0"/>
                                  <w:marTop w:val="0"/>
                                  <w:marBottom w:val="0"/>
                                  <w:divBdr>
                                    <w:top w:val="none" w:sz="0" w:space="0" w:color="auto"/>
                                    <w:left w:val="none" w:sz="0" w:space="0" w:color="auto"/>
                                    <w:bottom w:val="none" w:sz="0" w:space="0" w:color="auto"/>
                                    <w:right w:val="none" w:sz="0" w:space="0" w:color="auto"/>
                                  </w:divBdr>
                                </w:div>
                                <w:div w:id="1378703835">
                                  <w:marLeft w:val="0"/>
                                  <w:marRight w:val="0"/>
                                  <w:marTop w:val="0"/>
                                  <w:marBottom w:val="0"/>
                                  <w:divBdr>
                                    <w:top w:val="none" w:sz="0" w:space="0" w:color="auto"/>
                                    <w:left w:val="none" w:sz="0" w:space="0" w:color="auto"/>
                                    <w:bottom w:val="none" w:sz="0" w:space="0" w:color="auto"/>
                                    <w:right w:val="none" w:sz="0" w:space="0" w:color="auto"/>
                                  </w:divBdr>
                                </w:div>
                                <w:div w:id="1445269053">
                                  <w:marLeft w:val="0"/>
                                  <w:marRight w:val="0"/>
                                  <w:marTop w:val="0"/>
                                  <w:marBottom w:val="0"/>
                                  <w:divBdr>
                                    <w:top w:val="none" w:sz="0" w:space="0" w:color="auto"/>
                                    <w:left w:val="none" w:sz="0" w:space="0" w:color="auto"/>
                                    <w:bottom w:val="none" w:sz="0" w:space="0" w:color="auto"/>
                                    <w:right w:val="none" w:sz="0" w:space="0" w:color="auto"/>
                                  </w:divBdr>
                                </w:div>
                                <w:div w:id="980579953">
                                  <w:marLeft w:val="0"/>
                                  <w:marRight w:val="0"/>
                                  <w:marTop w:val="0"/>
                                  <w:marBottom w:val="0"/>
                                  <w:divBdr>
                                    <w:top w:val="none" w:sz="0" w:space="0" w:color="auto"/>
                                    <w:left w:val="none" w:sz="0" w:space="0" w:color="auto"/>
                                    <w:bottom w:val="none" w:sz="0" w:space="0" w:color="auto"/>
                                    <w:right w:val="none" w:sz="0" w:space="0" w:color="auto"/>
                                  </w:divBdr>
                                </w:div>
                                <w:div w:id="29766131">
                                  <w:marLeft w:val="0"/>
                                  <w:marRight w:val="0"/>
                                  <w:marTop w:val="0"/>
                                  <w:marBottom w:val="0"/>
                                  <w:divBdr>
                                    <w:top w:val="none" w:sz="0" w:space="0" w:color="auto"/>
                                    <w:left w:val="none" w:sz="0" w:space="0" w:color="auto"/>
                                    <w:bottom w:val="none" w:sz="0" w:space="0" w:color="auto"/>
                                    <w:right w:val="none" w:sz="0" w:space="0" w:color="auto"/>
                                  </w:divBdr>
                                </w:div>
                                <w:div w:id="1618487598">
                                  <w:marLeft w:val="0"/>
                                  <w:marRight w:val="0"/>
                                  <w:marTop w:val="0"/>
                                  <w:marBottom w:val="0"/>
                                  <w:divBdr>
                                    <w:top w:val="none" w:sz="0" w:space="0" w:color="auto"/>
                                    <w:left w:val="none" w:sz="0" w:space="0" w:color="auto"/>
                                    <w:bottom w:val="none" w:sz="0" w:space="0" w:color="auto"/>
                                    <w:right w:val="none" w:sz="0" w:space="0" w:color="auto"/>
                                  </w:divBdr>
                                </w:div>
                                <w:div w:id="1337226949">
                                  <w:marLeft w:val="0"/>
                                  <w:marRight w:val="0"/>
                                  <w:marTop w:val="0"/>
                                  <w:marBottom w:val="0"/>
                                  <w:divBdr>
                                    <w:top w:val="none" w:sz="0" w:space="0" w:color="auto"/>
                                    <w:left w:val="none" w:sz="0" w:space="0" w:color="auto"/>
                                    <w:bottom w:val="none" w:sz="0" w:space="0" w:color="auto"/>
                                    <w:right w:val="none" w:sz="0" w:space="0" w:color="auto"/>
                                  </w:divBdr>
                                </w:div>
                                <w:div w:id="185485068">
                                  <w:marLeft w:val="0"/>
                                  <w:marRight w:val="0"/>
                                  <w:marTop w:val="0"/>
                                  <w:marBottom w:val="0"/>
                                  <w:divBdr>
                                    <w:top w:val="none" w:sz="0" w:space="0" w:color="auto"/>
                                    <w:left w:val="none" w:sz="0" w:space="0" w:color="auto"/>
                                    <w:bottom w:val="none" w:sz="0" w:space="0" w:color="auto"/>
                                    <w:right w:val="none" w:sz="0" w:space="0" w:color="auto"/>
                                  </w:divBdr>
                                </w:div>
                                <w:div w:id="780297430">
                                  <w:marLeft w:val="0"/>
                                  <w:marRight w:val="0"/>
                                  <w:marTop w:val="0"/>
                                  <w:marBottom w:val="0"/>
                                  <w:divBdr>
                                    <w:top w:val="none" w:sz="0" w:space="0" w:color="auto"/>
                                    <w:left w:val="none" w:sz="0" w:space="0" w:color="auto"/>
                                    <w:bottom w:val="none" w:sz="0" w:space="0" w:color="auto"/>
                                    <w:right w:val="none" w:sz="0" w:space="0" w:color="auto"/>
                                  </w:divBdr>
                                </w:div>
                                <w:div w:id="433021324">
                                  <w:marLeft w:val="0"/>
                                  <w:marRight w:val="0"/>
                                  <w:marTop w:val="0"/>
                                  <w:marBottom w:val="0"/>
                                  <w:divBdr>
                                    <w:top w:val="none" w:sz="0" w:space="0" w:color="auto"/>
                                    <w:left w:val="none" w:sz="0" w:space="0" w:color="auto"/>
                                    <w:bottom w:val="none" w:sz="0" w:space="0" w:color="auto"/>
                                    <w:right w:val="none" w:sz="0" w:space="0" w:color="auto"/>
                                  </w:divBdr>
                                </w:div>
                                <w:div w:id="1372195794">
                                  <w:marLeft w:val="0"/>
                                  <w:marRight w:val="0"/>
                                  <w:marTop w:val="0"/>
                                  <w:marBottom w:val="0"/>
                                  <w:divBdr>
                                    <w:top w:val="none" w:sz="0" w:space="0" w:color="auto"/>
                                    <w:left w:val="none" w:sz="0" w:space="0" w:color="auto"/>
                                    <w:bottom w:val="none" w:sz="0" w:space="0" w:color="auto"/>
                                    <w:right w:val="none" w:sz="0" w:space="0" w:color="auto"/>
                                  </w:divBdr>
                                </w:div>
                                <w:div w:id="12801315">
                                  <w:marLeft w:val="0"/>
                                  <w:marRight w:val="0"/>
                                  <w:marTop w:val="0"/>
                                  <w:marBottom w:val="0"/>
                                  <w:divBdr>
                                    <w:top w:val="none" w:sz="0" w:space="0" w:color="auto"/>
                                    <w:left w:val="none" w:sz="0" w:space="0" w:color="auto"/>
                                    <w:bottom w:val="none" w:sz="0" w:space="0" w:color="auto"/>
                                    <w:right w:val="none" w:sz="0" w:space="0" w:color="auto"/>
                                  </w:divBdr>
                                </w:div>
                                <w:div w:id="1411077687">
                                  <w:marLeft w:val="0"/>
                                  <w:marRight w:val="0"/>
                                  <w:marTop w:val="0"/>
                                  <w:marBottom w:val="0"/>
                                  <w:divBdr>
                                    <w:top w:val="none" w:sz="0" w:space="0" w:color="auto"/>
                                    <w:left w:val="none" w:sz="0" w:space="0" w:color="auto"/>
                                    <w:bottom w:val="none" w:sz="0" w:space="0" w:color="auto"/>
                                    <w:right w:val="none" w:sz="0" w:space="0" w:color="auto"/>
                                  </w:divBdr>
                                </w:div>
                                <w:div w:id="418868476">
                                  <w:marLeft w:val="0"/>
                                  <w:marRight w:val="0"/>
                                  <w:marTop w:val="0"/>
                                  <w:marBottom w:val="0"/>
                                  <w:divBdr>
                                    <w:top w:val="none" w:sz="0" w:space="0" w:color="auto"/>
                                    <w:left w:val="none" w:sz="0" w:space="0" w:color="auto"/>
                                    <w:bottom w:val="none" w:sz="0" w:space="0" w:color="auto"/>
                                    <w:right w:val="none" w:sz="0" w:space="0" w:color="auto"/>
                                  </w:divBdr>
                                </w:div>
                                <w:div w:id="604659417">
                                  <w:marLeft w:val="0"/>
                                  <w:marRight w:val="0"/>
                                  <w:marTop w:val="0"/>
                                  <w:marBottom w:val="0"/>
                                  <w:divBdr>
                                    <w:top w:val="none" w:sz="0" w:space="0" w:color="auto"/>
                                    <w:left w:val="none" w:sz="0" w:space="0" w:color="auto"/>
                                    <w:bottom w:val="none" w:sz="0" w:space="0" w:color="auto"/>
                                    <w:right w:val="none" w:sz="0" w:space="0" w:color="auto"/>
                                  </w:divBdr>
                                </w:div>
                                <w:div w:id="1471946066">
                                  <w:marLeft w:val="0"/>
                                  <w:marRight w:val="0"/>
                                  <w:marTop w:val="0"/>
                                  <w:marBottom w:val="0"/>
                                  <w:divBdr>
                                    <w:top w:val="none" w:sz="0" w:space="0" w:color="auto"/>
                                    <w:left w:val="none" w:sz="0" w:space="0" w:color="auto"/>
                                    <w:bottom w:val="none" w:sz="0" w:space="0" w:color="auto"/>
                                    <w:right w:val="none" w:sz="0" w:space="0" w:color="auto"/>
                                  </w:divBdr>
                                </w:div>
                                <w:div w:id="1865941096">
                                  <w:marLeft w:val="0"/>
                                  <w:marRight w:val="0"/>
                                  <w:marTop w:val="0"/>
                                  <w:marBottom w:val="0"/>
                                  <w:divBdr>
                                    <w:top w:val="none" w:sz="0" w:space="0" w:color="auto"/>
                                    <w:left w:val="none" w:sz="0" w:space="0" w:color="auto"/>
                                    <w:bottom w:val="none" w:sz="0" w:space="0" w:color="auto"/>
                                    <w:right w:val="none" w:sz="0" w:space="0" w:color="auto"/>
                                  </w:divBdr>
                                </w:div>
                                <w:div w:id="749353256">
                                  <w:marLeft w:val="0"/>
                                  <w:marRight w:val="0"/>
                                  <w:marTop w:val="0"/>
                                  <w:marBottom w:val="0"/>
                                  <w:divBdr>
                                    <w:top w:val="none" w:sz="0" w:space="0" w:color="auto"/>
                                    <w:left w:val="none" w:sz="0" w:space="0" w:color="auto"/>
                                    <w:bottom w:val="none" w:sz="0" w:space="0" w:color="auto"/>
                                    <w:right w:val="none" w:sz="0" w:space="0" w:color="auto"/>
                                  </w:divBdr>
                                </w:div>
                                <w:div w:id="1115370738">
                                  <w:marLeft w:val="0"/>
                                  <w:marRight w:val="0"/>
                                  <w:marTop w:val="0"/>
                                  <w:marBottom w:val="0"/>
                                  <w:divBdr>
                                    <w:top w:val="none" w:sz="0" w:space="0" w:color="auto"/>
                                    <w:left w:val="none" w:sz="0" w:space="0" w:color="auto"/>
                                    <w:bottom w:val="none" w:sz="0" w:space="0" w:color="auto"/>
                                    <w:right w:val="none" w:sz="0" w:space="0" w:color="auto"/>
                                  </w:divBdr>
                                </w:div>
                                <w:div w:id="822506215">
                                  <w:marLeft w:val="0"/>
                                  <w:marRight w:val="0"/>
                                  <w:marTop w:val="0"/>
                                  <w:marBottom w:val="0"/>
                                  <w:divBdr>
                                    <w:top w:val="none" w:sz="0" w:space="0" w:color="auto"/>
                                    <w:left w:val="none" w:sz="0" w:space="0" w:color="auto"/>
                                    <w:bottom w:val="none" w:sz="0" w:space="0" w:color="auto"/>
                                    <w:right w:val="none" w:sz="0" w:space="0" w:color="auto"/>
                                  </w:divBdr>
                                </w:div>
                                <w:div w:id="721444797">
                                  <w:marLeft w:val="0"/>
                                  <w:marRight w:val="0"/>
                                  <w:marTop w:val="0"/>
                                  <w:marBottom w:val="0"/>
                                  <w:divBdr>
                                    <w:top w:val="none" w:sz="0" w:space="0" w:color="auto"/>
                                    <w:left w:val="none" w:sz="0" w:space="0" w:color="auto"/>
                                    <w:bottom w:val="none" w:sz="0" w:space="0" w:color="auto"/>
                                    <w:right w:val="none" w:sz="0" w:space="0" w:color="auto"/>
                                  </w:divBdr>
                                </w:div>
                                <w:div w:id="1743678996">
                                  <w:marLeft w:val="0"/>
                                  <w:marRight w:val="0"/>
                                  <w:marTop w:val="0"/>
                                  <w:marBottom w:val="0"/>
                                  <w:divBdr>
                                    <w:top w:val="none" w:sz="0" w:space="0" w:color="auto"/>
                                    <w:left w:val="none" w:sz="0" w:space="0" w:color="auto"/>
                                    <w:bottom w:val="none" w:sz="0" w:space="0" w:color="auto"/>
                                    <w:right w:val="none" w:sz="0" w:space="0" w:color="auto"/>
                                  </w:divBdr>
                                </w:div>
                                <w:div w:id="598953588">
                                  <w:marLeft w:val="0"/>
                                  <w:marRight w:val="0"/>
                                  <w:marTop w:val="0"/>
                                  <w:marBottom w:val="0"/>
                                  <w:divBdr>
                                    <w:top w:val="none" w:sz="0" w:space="0" w:color="auto"/>
                                    <w:left w:val="none" w:sz="0" w:space="0" w:color="auto"/>
                                    <w:bottom w:val="none" w:sz="0" w:space="0" w:color="auto"/>
                                    <w:right w:val="none" w:sz="0" w:space="0" w:color="auto"/>
                                  </w:divBdr>
                                </w:div>
                                <w:div w:id="1226836803">
                                  <w:marLeft w:val="0"/>
                                  <w:marRight w:val="0"/>
                                  <w:marTop w:val="0"/>
                                  <w:marBottom w:val="0"/>
                                  <w:divBdr>
                                    <w:top w:val="none" w:sz="0" w:space="0" w:color="auto"/>
                                    <w:left w:val="none" w:sz="0" w:space="0" w:color="auto"/>
                                    <w:bottom w:val="none" w:sz="0" w:space="0" w:color="auto"/>
                                    <w:right w:val="none" w:sz="0" w:space="0" w:color="auto"/>
                                  </w:divBdr>
                                </w:div>
                                <w:div w:id="100034918">
                                  <w:marLeft w:val="0"/>
                                  <w:marRight w:val="0"/>
                                  <w:marTop w:val="0"/>
                                  <w:marBottom w:val="0"/>
                                  <w:divBdr>
                                    <w:top w:val="none" w:sz="0" w:space="0" w:color="auto"/>
                                    <w:left w:val="none" w:sz="0" w:space="0" w:color="auto"/>
                                    <w:bottom w:val="none" w:sz="0" w:space="0" w:color="auto"/>
                                    <w:right w:val="none" w:sz="0" w:space="0" w:color="auto"/>
                                  </w:divBdr>
                                </w:div>
                                <w:div w:id="508299407">
                                  <w:marLeft w:val="0"/>
                                  <w:marRight w:val="0"/>
                                  <w:marTop w:val="0"/>
                                  <w:marBottom w:val="0"/>
                                  <w:divBdr>
                                    <w:top w:val="none" w:sz="0" w:space="0" w:color="auto"/>
                                    <w:left w:val="none" w:sz="0" w:space="0" w:color="auto"/>
                                    <w:bottom w:val="none" w:sz="0" w:space="0" w:color="auto"/>
                                    <w:right w:val="none" w:sz="0" w:space="0" w:color="auto"/>
                                  </w:divBdr>
                                </w:div>
                                <w:div w:id="13154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3689">
                          <w:marLeft w:val="0"/>
                          <w:marRight w:val="0"/>
                          <w:marTop w:val="0"/>
                          <w:marBottom w:val="0"/>
                          <w:divBdr>
                            <w:top w:val="none" w:sz="0" w:space="0" w:color="auto"/>
                            <w:left w:val="none" w:sz="0" w:space="0" w:color="auto"/>
                            <w:bottom w:val="none" w:sz="0" w:space="0" w:color="auto"/>
                            <w:right w:val="none" w:sz="0" w:space="0" w:color="auto"/>
                          </w:divBdr>
                          <w:divsChild>
                            <w:div w:id="1582761006">
                              <w:marLeft w:val="0"/>
                              <w:marRight w:val="0"/>
                              <w:marTop w:val="0"/>
                              <w:marBottom w:val="0"/>
                              <w:divBdr>
                                <w:top w:val="none" w:sz="0" w:space="0" w:color="auto"/>
                                <w:left w:val="none" w:sz="0" w:space="0" w:color="auto"/>
                                <w:bottom w:val="none" w:sz="0" w:space="0" w:color="auto"/>
                                <w:right w:val="none" w:sz="0" w:space="0" w:color="auto"/>
                              </w:divBdr>
                              <w:divsChild>
                                <w:div w:id="2050953246">
                                  <w:marLeft w:val="0"/>
                                  <w:marRight w:val="0"/>
                                  <w:marTop w:val="0"/>
                                  <w:marBottom w:val="0"/>
                                  <w:divBdr>
                                    <w:top w:val="none" w:sz="0" w:space="0" w:color="auto"/>
                                    <w:left w:val="none" w:sz="0" w:space="0" w:color="auto"/>
                                    <w:bottom w:val="none" w:sz="0" w:space="0" w:color="auto"/>
                                    <w:right w:val="none" w:sz="0" w:space="0" w:color="auto"/>
                                  </w:divBdr>
                                  <w:divsChild>
                                    <w:div w:id="17686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836">
                              <w:marLeft w:val="0"/>
                              <w:marRight w:val="0"/>
                              <w:marTop w:val="0"/>
                              <w:marBottom w:val="0"/>
                              <w:divBdr>
                                <w:top w:val="none" w:sz="0" w:space="0" w:color="auto"/>
                                <w:left w:val="none" w:sz="0" w:space="0" w:color="auto"/>
                                <w:bottom w:val="none" w:sz="0" w:space="0" w:color="auto"/>
                                <w:right w:val="none" w:sz="0" w:space="0" w:color="auto"/>
                              </w:divBdr>
                              <w:divsChild>
                                <w:div w:id="1738019195">
                                  <w:marLeft w:val="0"/>
                                  <w:marRight w:val="0"/>
                                  <w:marTop w:val="0"/>
                                  <w:marBottom w:val="0"/>
                                  <w:divBdr>
                                    <w:top w:val="none" w:sz="0" w:space="0" w:color="auto"/>
                                    <w:left w:val="none" w:sz="0" w:space="0" w:color="auto"/>
                                    <w:bottom w:val="none" w:sz="0" w:space="0" w:color="auto"/>
                                    <w:right w:val="none" w:sz="0" w:space="0" w:color="auto"/>
                                  </w:divBdr>
                                </w:div>
                                <w:div w:id="769859843">
                                  <w:marLeft w:val="0"/>
                                  <w:marRight w:val="0"/>
                                  <w:marTop w:val="0"/>
                                  <w:marBottom w:val="0"/>
                                  <w:divBdr>
                                    <w:top w:val="none" w:sz="0" w:space="0" w:color="auto"/>
                                    <w:left w:val="none" w:sz="0" w:space="0" w:color="auto"/>
                                    <w:bottom w:val="none" w:sz="0" w:space="0" w:color="auto"/>
                                    <w:right w:val="none" w:sz="0" w:space="0" w:color="auto"/>
                                  </w:divBdr>
                                </w:div>
                                <w:div w:id="2122147293">
                                  <w:marLeft w:val="0"/>
                                  <w:marRight w:val="0"/>
                                  <w:marTop w:val="0"/>
                                  <w:marBottom w:val="0"/>
                                  <w:divBdr>
                                    <w:top w:val="none" w:sz="0" w:space="0" w:color="auto"/>
                                    <w:left w:val="none" w:sz="0" w:space="0" w:color="auto"/>
                                    <w:bottom w:val="none" w:sz="0" w:space="0" w:color="auto"/>
                                    <w:right w:val="none" w:sz="0" w:space="0" w:color="auto"/>
                                  </w:divBdr>
                                </w:div>
                                <w:div w:id="1822113712">
                                  <w:marLeft w:val="0"/>
                                  <w:marRight w:val="0"/>
                                  <w:marTop w:val="0"/>
                                  <w:marBottom w:val="0"/>
                                  <w:divBdr>
                                    <w:top w:val="none" w:sz="0" w:space="0" w:color="auto"/>
                                    <w:left w:val="none" w:sz="0" w:space="0" w:color="auto"/>
                                    <w:bottom w:val="none" w:sz="0" w:space="0" w:color="auto"/>
                                    <w:right w:val="none" w:sz="0" w:space="0" w:color="auto"/>
                                  </w:divBdr>
                                </w:div>
                                <w:div w:id="1399983485">
                                  <w:marLeft w:val="0"/>
                                  <w:marRight w:val="0"/>
                                  <w:marTop w:val="0"/>
                                  <w:marBottom w:val="0"/>
                                  <w:divBdr>
                                    <w:top w:val="none" w:sz="0" w:space="0" w:color="auto"/>
                                    <w:left w:val="none" w:sz="0" w:space="0" w:color="auto"/>
                                    <w:bottom w:val="none" w:sz="0" w:space="0" w:color="auto"/>
                                    <w:right w:val="none" w:sz="0" w:space="0" w:color="auto"/>
                                  </w:divBdr>
                                </w:div>
                                <w:div w:id="1855730421">
                                  <w:marLeft w:val="0"/>
                                  <w:marRight w:val="0"/>
                                  <w:marTop w:val="0"/>
                                  <w:marBottom w:val="0"/>
                                  <w:divBdr>
                                    <w:top w:val="none" w:sz="0" w:space="0" w:color="auto"/>
                                    <w:left w:val="none" w:sz="0" w:space="0" w:color="auto"/>
                                    <w:bottom w:val="none" w:sz="0" w:space="0" w:color="auto"/>
                                    <w:right w:val="none" w:sz="0" w:space="0" w:color="auto"/>
                                  </w:divBdr>
                                </w:div>
                                <w:div w:id="1790735687">
                                  <w:marLeft w:val="0"/>
                                  <w:marRight w:val="0"/>
                                  <w:marTop w:val="0"/>
                                  <w:marBottom w:val="0"/>
                                  <w:divBdr>
                                    <w:top w:val="none" w:sz="0" w:space="0" w:color="auto"/>
                                    <w:left w:val="none" w:sz="0" w:space="0" w:color="auto"/>
                                    <w:bottom w:val="none" w:sz="0" w:space="0" w:color="auto"/>
                                    <w:right w:val="none" w:sz="0" w:space="0" w:color="auto"/>
                                  </w:divBdr>
                                </w:div>
                                <w:div w:id="1521316595">
                                  <w:marLeft w:val="0"/>
                                  <w:marRight w:val="0"/>
                                  <w:marTop w:val="0"/>
                                  <w:marBottom w:val="0"/>
                                  <w:divBdr>
                                    <w:top w:val="none" w:sz="0" w:space="0" w:color="auto"/>
                                    <w:left w:val="none" w:sz="0" w:space="0" w:color="auto"/>
                                    <w:bottom w:val="none" w:sz="0" w:space="0" w:color="auto"/>
                                    <w:right w:val="none" w:sz="0" w:space="0" w:color="auto"/>
                                  </w:divBdr>
                                </w:div>
                                <w:div w:id="1825589302">
                                  <w:marLeft w:val="0"/>
                                  <w:marRight w:val="0"/>
                                  <w:marTop w:val="0"/>
                                  <w:marBottom w:val="0"/>
                                  <w:divBdr>
                                    <w:top w:val="none" w:sz="0" w:space="0" w:color="auto"/>
                                    <w:left w:val="none" w:sz="0" w:space="0" w:color="auto"/>
                                    <w:bottom w:val="none" w:sz="0" w:space="0" w:color="auto"/>
                                    <w:right w:val="none" w:sz="0" w:space="0" w:color="auto"/>
                                  </w:divBdr>
                                </w:div>
                                <w:div w:id="1455245252">
                                  <w:marLeft w:val="0"/>
                                  <w:marRight w:val="0"/>
                                  <w:marTop w:val="0"/>
                                  <w:marBottom w:val="0"/>
                                  <w:divBdr>
                                    <w:top w:val="none" w:sz="0" w:space="0" w:color="auto"/>
                                    <w:left w:val="none" w:sz="0" w:space="0" w:color="auto"/>
                                    <w:bottom w:val="none" w:sz="0" w:space="0" w:color="auto"/>
                                    <w:right w:val="none" w:sz="0" w:space="0" w:color="auto"/>
                                  </w:divBdr>
                                </w:div>
                                <w:div w:id="1291788087">
                                  <w:marLeft w:val="0"/>
                                  <w:marRight w:val="0"/>
                                  <w:marTop w:val="0"/>
                                  <w:marBottom w:val="0"/>
                                  <w:divBdr>
                                    <w:top w:val="none" w:sz="0" w:space="0" w:color="auto"/>
                                    <w:left w:val="none" w:sz="0" w:space="0" w:color="auto"/>
                                    <w:bottom w:val="none" w:sz="0" w:space="0" w:color="auto"/>
                                    <w:right w:val="none" w:sz="0" w:space="0" w:color="auto"/>
                                  </w:divBdr>
                                </w:div>
                                <w:div w:id="284822453">
                                  <w:marLeft w:val="0"/>
                                  <w:marRight w:val="0"/>
                                  <w:marTop w:val="0"/>
                                  <w:marBottom w:val="0"/>
                                  <w:divBdr>
                                    <w:top w:val="none" w:sz="0" w:space="0" w:color="auto"/>
                                    <w:left w:val="none" w:sz="0" w:space="0" w:color="auto"/>
                                    <w:bottom w:val="none" w:sz="0" w:space="0" w:color="auto"/>
                                    <w:right w:val="none" w:sz="0" w:space="0" w:color="auto"/>
                                  </w:divBdr>
                                </w:div>
                                <w:div w:id="517624874">
                                  <w:marLeft w:val="0"/>
                                  <w:marRight w:val="0"/>
                                  <w:marTop w:val="0"/>
                                  <w:marBottom w:val="0"/>
                                  <w:divBdr>
                                    <w:top w:val="none" w:sz="0" w:space="0" w:color="auto"/>
                                    <w:left w:val="none" w:sz="0" w:space="0" w:color="auto"/>
                                    <w:bottom w:val="none" w:sz="0" w:space="0" w:color="auto"/>
                                    <w:right w:val="none" w:sz="0" w:space="0" w:color="auto"/>
                                  </w:divBdr>
                                </w:div>
                                <w:div w:id="1741440116">
                                  <w:marLeft w:val="0"/>
                                  <w:marRight w:val="0"/>
                                  <w:marTop w:val="0"/>
                                  <w:marBottom w:val="0"/>
                                  <w:divBdr>
                                    <w:top w:val="none" w:sz="0" w:space="0" w:color="auto"/>
                                    <w:left w:val="none" w:sz="0" w:space="0" w:color="auto"/>
                                    <w:bottom w:val="none" w:sz="0" w:space="0" w:color="auto"/>
                                    <w:right w:val="none" w:sz="0" w:space="0" w:color="auto"/>
                                  </w:divBdr>
                                </w:div>
                                <w:div w:id="783499865">
                                  <w:marLeft w:val="0"/>
                                  <w:marRight w:val="0"/>
                                  <w:marTop w:val="0"/>
                                  <w:marBottom w:val="0"/>
                                  <w:divBdr>
                                    <w:top w:val="none" w:sz="0" w:space="0" w:color="auto"/>
                                    <w:left w:val="none" w:sz="0" w:space="0" w:color="auto"/>
                                    <w:bottom w:val="none" w:sz="0" w:space="0" w:color="auto"/>
                                    <w:right w:val="none" w:sz="0" w:space="0" w:color="auto"/>
                                  </w:divBdr>
                                </w:div>
                                <w:div w:id="1599484635">
                                  <w:marLeft w:val="0"/>
                                  <w:marRight w:val="0"/>
                                  <w:marTop w:val="0"/>
                                  <w:marBottom w:val="0"/>
                                  <w:divBdr>
                                    <w:top w:val="none" w:sz="0" w:space="0" w:color="auto"/>
                                    <w:left w:val="none" w:sz="0" w:space="0" w:color="auto"/>
                                    <w:bottom w:val="none" w:sz="0" w:space="0" w:color="auto"/>
                                    <w:right w:val="none" w:sz="0" w:space="0" w:color="auto"/>
                                  </w:divBdr>
                                </w:div>
                                <w:div w:id="606162716">
                                  <w:marLeft w:val="0"/>
                                  <w:marRight w:val="0"/>
                                  <w:marTop w:val="0"/>
                                  <w:marBottom w:val="0"/>
                                  <w:divBdr>
                                    <w:top w:val="none" w:sz="0" w:space="0" w:color="auto"/>
                                    <w:left w:val="none" w:sz="0" w:space="0" w:color="auto"/>
                                    <w:bottom w:val="none" w:sz="0" w:space="0" w:color="auto"/>
                                    <w:right w:val="none" w:sz="0" w:space="0" w:color="auto"/>
                                  </w:divBdr>
                                </w:div>
                                <w:div w:id="1906836788">
                                  <w:marLeft w:val="0"/>
                                  <w:marRight w:val="0"/>
                                  <w:marTop w:val="0"/>
                                  <w:marBottom w:val="0"/>
                                  <w:divBdr>
                                    <w:top w:val="none" w:sz="0" w:space="0" w:color="auto"/>
                                    <w:left w:val="none" w:sz="0" w:space="0" w:color="auto"/>
                                    <w:bottom w:val="none" w:sz="0" w:space="0" w:color="auto"/>
                                    <w:right w:val="none" w:sz="0" w:space="0" w:color="auto"/>
                                  </w:divBdr>
                                </w:div>
                                <w:div w:id="396900984">
                                  <w:marLeft w:val="0"/>
                                  <w:marRight w:val="0"/>
                                  <w:marTop w:val="0"/>
                                  <w:marBottom w:val="0"/>
                                  <w:divBdr>
                                    <w:top w:val="none" w:sz="0" w:space="0" w:color="auto"/>
                                    <w:left w:val="none" w:sz="0" w:space="0" w:color="auto"/>
                                    <w:bottom w:val="none" w:sz="0" w:space="0" w:color="auto"/>
                                    <w:right w:val="none" w:sz="0" w:space="0" w:color="auto"/>
                                  </w:divBdr>
                                </w:div>
                                <w:div w:id="718669315">
                                  <w:marLeft w:val="0"/>
                                  <w:marRight w:val="0"/>
                                  <w:marTop w:val="0"/>
                                  <w:marBottom w:val="0"/>
                                  <w:divBdr>
                                    <w:top w:val="none" w:sz="0" w:space="0" w:color="auto"/>
                                    <w:left w:val="none" w:sz="0" w:space="0" w:color="auto"/>
                                    <w:bottom w:val="none" w:sz="0" w:space="0" w:color="auto"/>
                                    <w:right w:val="none" w:sz="0" w:space="0" w:color="auto"/>
                                  </w:divBdr>
                                </w:div>
                                <w:div w:id="1031414741">
                                  <w:marLeft w:val="0"/>
                                  <w:marRight w:val="0"/>
                                  <w:marTop w:val="0"/>
                                  <w:marBottom w:val="0"/>
                                  <w:divBdr>
                                    <w:top w:val="none" w:sz="0" w:space="0" w:color="auto"/>
                                    <w:left w:val="none" w:sz="0" w:space="0" w:color="auto"/>
                                    <w:bottom w:val="none" w:sz="0" w:space="0" w:color="auto"/>
                                    <w:right w:val="none" w:sz="0" w:space="0" w:color="auto"/>
                                  </w:divBdr>
                                </w:div>
                                <w:div w:id="880630174">
                                  <w:marLeft w:val="0"/>
                                  <w:marRight w:val="0"/>
                                  <w:marTop w:val="0"/>
                                  <w:marBottom w:val="0"/>
                                  <w:divBdr>
                                    <w:top w:val="none" w:sz="0" w:space="0" w:color="auto"/>
                                    <w:left w:val="none" w:sz="0" w:space="0" w:color="auto"/>
                                    <w:bottom w:val="none" w:sz="0" w:space="0" w:color="auto"/>
                                    <w:right w:val="none" w:sz="0" w:space="0" w:color="auto"/>
                                  </w:divBdr>
                                </w:div>
                                <w:div w:id="664238545">
                                  <w:marLeft w:val="0"/>
                                  <w:marRight w:val="0"/>
                                  <w:marTop w:val="0"/>
                                  <w:marBottom w:val="0"/>
                                  <w:divBdr>
                                    <w:top w:val="none" w:sz="0" w:space="0" w:color="auto"/>
                                    <w:left w:val="none" w:sz="0" w:space="0" w:color="auto"/>
                                    <w:bottom w:val="none" w:sz="0" w:space="0" w:color="auto"/>
                                    <w:right w:val="none" w:sz="0" w:space="0" w:color="auto"/>
                                  </w:divBdr>
                                </w:div>
                                <w:div w:id="1694071637">
                                  <w:marLeft w:val="0"/>
                                  <w:marRight w:val="0"/>
                                  <w:marTop w:val="0"/>
                                  <w:marBottom w:val="0"/>
                                  <w:divBdr>
                                    <w:top w:val="none" w:sz="0" w:space="0" w:color="auto"/>
                                    <w:left w:val="none" w:sz="0" w:space="0" w:color="auto"/>
                                    <w:bottom w:val="none" w:sz="0" w:space="0" w:color="auto"/>
                                    <w:right w:val="none" w:sz="0" w:space="0" w:color="auto"/>
                                  </w:divBdr>
                                </w:div>
                                <w:div w:id="652414071">
                                  <w:marLeft w:val="0"/>
                                  <w:marRight w:val="0"/>
                                  <w:marTop w:val="0"/>
                                  <w:marBottom w:val="0"/>
                                  <w:divBdr>
                                    <w:top w:val="none" w:sz="0" w:space="0" w:color="auto"/>
                                    <w:left w:val="none" w:sz="0" w:space="0" w:color="auto"/>
                                    <w:bottom w:val="none" w:sz="0" w:space="0" w:color="auto"/>
                                    <w:right w:val="none" w:sz="0" w:space="0" w:color="auto"/>
                                  </w:divBdr>
                                </w:div>
                                <w:div w:id="1104572669">
                                  <w:marLeft w:val="0"/>
                                  <w:marRight w:val="0"/>
                                  <w:marTop w:val="0"/>
                                  <w:marBottom w:val="0"/>
                                  <w:divBdr>
                                    <w:top w:val="none" w:sz="0" w:space="0" w:color="auto"/>
                                    <w:left w:val="none" w:sz="0" w:space="0" w:color="auto"/>
                                    <w:bottom w:val="none" w:sz="0" w:space="0" w:color="auto"/>
                                    <w:right w:val="none" w:sz="0" w:space="0" w:color="auto"/>
                                  </w:divBdr>
                                </w:div>
                                <w:div w:id="1394236426">
                                  <w:marLeft w:val="0"/>
                                  <w:marRight w:val="0"/>
                                  <w:marTop w:val="0"/>
                                  <w:marBottom w:val="0"/>
                                  <w:divBdr>
                                    <w:top w:val="none" w:sz="0" w:space="0" w:color="auto"/>
                                    <w:left w:val="none" w:sz="0" w:space="0" w:color="auto"/>
                                    <w:bottom w:val="none" w:sz="0" w:space="0" w:color="auto"/>
                                    <w:right w:val="none" w:sz="0" w:space="0" w:color="auto"/>
                                  </w:divBdr>
                                </w:div>
                                <w:div w:id="11801900">
                                  <w:marLeft w:val="0"/>
                                  <w:marRight w:val="0"/>
                                  <w:marTop w:val="0"/>
                                  <w:marBottom w:val="0"/>
                                  <w:divBdr>
                                    <w:top w:val="none" w:sz="0" w:space="0" w:color="auto"/>
                                    <w:left w:val="none" w:sz="0" w:space="0" w:color="auto"/>
                                    <w:bottom w:val="none" w:sz="0" w:space="0" w:color="auto"/>
                                    <w:right w:val="none" w:sz="0" w:space="0" w:color="auto"/>
                                  </w:divBdr>
                                </w:div>
                                <w:div w:id="897545839">
                                  <w:marLeft w:val="0"/>
                                  <w:marRight w:val="0"/>
                                  <w:marTop w:val="0"/>
                                  <w:marBottom w:val="0"/>
                                  <w:divBdr>
                                    <w:top w:val="none" w:sz="0" w:space="0" w:color="auto"/>
                                    <w:left w:val="none" w:sz="0" w:space="0" w:color="auto"/>
                                    <w:bottom w:val="none" w:sz="0" w:space="0" w:color="auto"/>
                                    <w:right w:val="none" w:sz="0" w:space="0" w:color="auto"/>
                                  </w:divBdr>
                                </w:div>
                                <w:div w:id="808862671">
                                  <w:marLeft w:val="0"/>
                                  <w:marRight w:val="0"/>
                                  <w:marTop w:val="0"/>
                                  <w:marBottom w:val="0"/>
                                  <w:divBdr>
                                    <w:top w:val="none" w:sz="0" w:space="0" w:color="auto"/>
                                    <w:left w:val="none" w:sz="0" w:space="0" w:color="auto"/>
                                    <w:bottom w:val="none" w:sz="0" w:space="0" w:color="auto"/>
                                    <w:right w:val="none" w:sz="0" w:space="0" w:color="auto"/>
                                  </w:divBdr>
                                </w:div>
                                <w:div w:id="1864441527">
                                  <w:marLeft w:val="0"/>
                                  <w:marRight w:val="0"/>
                                  <w:marTop w:val="0"/>
                                  <w:marBottom w:val="0"/>
                                  <w:divBdr>
                                    <w:top w:val="none" w:sz="0" w:space="0" w:color="auto"/>
                                    <w:left w:val="none" w:sz="0" w:space="0" w:color="auto"/>
                                    <w:bottom w:val="none" w:sz="0" w:space="0" w:color="auto"/>
                                    <w:right w:val="none" w:sz="0" w:space="0" w:color="auto"/>
                                  </w:divBdr>
                                </w:div>
                                <w:div w:id="1684625512">
                                  <w:marLeft w:val="0"/>
                                  <w:marRight w:val="0"/>
                                  <w:marTop w:val="0"/>
                                  <w:marBottom w:val="0"/>
                                  <w:divBdr>
                                    <w:top w:val="none" w:sz="0" w:space="0" w:color="auto"/>
                                    <w:left w:val="none" w:sz="0" w:space="0" w:color="auto"/>
                                    <w:bottom w:val="none" w:sz="0" w:space="0" w:color="auto"/>
                                    <w:right w:val="none" w:sz="0" w:space="0" w:color="auto"/>
                                  </w:divBdr>
                                </w:div>
                                <w:div w:id="702944549">
                                  <w:marLeft w:val="0"/>
                                  <w:marRight w:val="0"/>
                                  <w:marTop w:val="0"/>
                                  <w:marBottom w:val="0"/>
                                  <w:divBdr>
                                    <w:top w:val="none" w:sz="0" w:space="0" w:color="auto"/>
                                    <w:left w:val="none" w:sz="0" w:space="0" w:color="auto"/>
                                    <w:bottom w:val="none" w:sz="0" w:space="0" w:color="auto"/>
                                    <w:right w:val="none" w:sz="0" w:space="0" w:color="auto"/>
                                  </w:divBdr>
                                </w:div>
                                <w:div w:id="1255478028">
                                  <w:marLeft w:val="0"/>
                                  <w:marRight w:val="0"/>
                                  <w:marTop w:val="0"/>
                                  <w:marBottom w:val="0"/>
                                  <w:divBdr>
                                    <w:top w:val="none" w:sz="0" w:space="0" w:color="auto"/>
                                    <w:left w:val="none" w:sz="0" w:space="0" w:color="auto"/>
                                    <w:bottom w:val="none" w:sz="0" w:space="0" w:color="auto"/>
                                    <w:right w:val="none" w:sz="0" w:space="0" w:color="auto"/>
                                  </w:divBdr>
                                </w:div>
                                <w:div w:id="1134982006">
                                  <w:marLeft w:val="0"/>
                                  <w:marRight w:val="0"/>
                                  <w:marTop w:val="0"/>
                                  <w:marBottom w:val="0"/>
                                  <w:divBdr>
                                    <w:top w:val="none" w:sz="0" w:space="0" w:color="auto"/>
                                    <w:left w:val="none" w:sz="0" w:space="0" w:color="auto"/>
                                    <w:bottom w:val="none" w:sz="0" w:space="0" w:color="auto"/>
                                    <w:right w:val="none" w:sz="0" w:space="0" w:color="auto"/>
                                  </w:divBdr>
                                </w:div>
                                <w:div w:id="760370883">
                                  <w:marLeft w:val="0"/>
                                  <w:marRight w:val="0"/>
                                  <w:marTop w:val="0"/>
                                  <w:marBottom w:val="0"/>
                                  <w:divBdr>
                                    <w:top w:val="none" w:sz="0" w:space="0" w:color="auto"/>
                                    <w:left w:val="none" w:sz="0" w:space="0" w:color="auto"/>
                                    <w:bottom w:val="none" w:sz="0" w:space="0" w:color="auto"/>
                                    <w:right w:val="none" w:sz="0" w:space="0" w:color="auto"/>
                                  </w:divBdr>
                                </w:div>
                                <w:div w:id="319427423">
                                  <w:marLeft w:val="0"/>
                                  <w:marRight w:val="0"/>
                                  <w:marTop w:val="0"/>
                                  <w:marBottom w:val="0"/>
                                  <w:divBdr>
                                    <w:top w:val="none" w:sz="0" w:space="0" w:color="auto"/>
                                    <w:left w:val="none" w:sz="0" w:space="0" w:color="auto"/>
                                    <w:bottom w:val="none" w:sz="0" w:space="0" w:color="auto"/>
                                    <w:right w:val="none" w:sz="0" w:space="0" w:color="auto"/>
                                  </w:divBdr>
                                </w:div>
                                <w:div w:id="888346839">
                                  <w:marLeft w:val="0"/>
                                  <w:marRight w:val="0"/>
                                  <w:marTop w:val="0"/>
                                  <w:marBottom w:val="0"/>
                                  <w:divBdr>
                                    <w:top w:val="none" w:sz="0" w:space="0" w:color="auto"/>
                                    <w:left w:val="none" w:sz="0" w:space="0" w:color="auto"/>
                                    <w:bottom w:val="none" w:sz="0" w:space="0" w:color="auto"/>
                                    <w:right w:val="none" w:sz="0" w:space="0" w:color="auto"/>
                                  </w:divBdr>
                                </w:div>
                                <w:div w:id="1867870531">
                                  <w:marLeft w:val="0"/>
                                  <w:marRight w:val="0"/>
                                  <w:marTop w:val="0"/>
                                  <w:marBottom w:val="0"/>
                                  <w:divBdr>
                                    <w:top w:val="none" w:sz="0" w:space="0" w:color="auto"/>
                                    <w:left w:val="none" w:sz="0" w:space="0" w:color="auto"/>
                                    <w:bottom w:val="none" w:sz="0" w:space="0" w:color="auto"/>
                                    <w:right w:val="none" w:sz="0" w:space="0" w:color="auto"/>
                                  </w:divBdr>
                                </w:div>
                                <w:div w:id="1223906740">
                                  <w:marLeft w:val="0"/>
                                  <w:marRight w:val="0"/>
                                  <w:marTop w:val="0"/>
                                  <w:marBottom w:val="0"/>
                                  <w:divBdr>
                                    <w:top w:val="none" w:sz="0" w:space="0" w:color="auto"/>
                                    <w:left w:val="none" w:sz="0" w:space="0" w:color="auto"/>
                                    <w:bottom w:val="none" w:sz="0" w:space="0" w:color="auto"/>
                                    <w:right w:val="none" w:sz="0" w:space="0" w:color="auto"/>
                                  </w:divBdr>
                                </w:div>
                                <w:div w:id="1760326197">
                                  <w:marLeft w:val="0"/>
                                  <w:marRight w:val="0"/>
                                  <w:marTop w:val="0"/>
                                  <w:marBottom w:val="0"/>
                                  <w:divBdr>
                                    <w:top w:val="none" w:sz="0" w:space="0" w:color="auto"/>
                                    <w:left w:val="none" w:sz="0" w:space="0" w:color="auto"/>
                                    <w:bottom w:val="none" w:sz="0" w:space="0" w:color="auto"/>
                                    <w:right w:val="none" w:sz="0" w:space="0" w:color="auto"/>
                                  </w:divBdr>
                                </w:div>
                                <w:div w:id="371001882">
                                  <w:marLeft w:val="0"/>
                                  <w:marRight w:val="0"/>
                                  <w:marTop w:val="0"/>
                                  <w:marBottom w:val="0"/>
                                  <w:divBdr>
                                    <w:top w:val="none" w:sz="0" w:space="0" w:color="auto"/>
                                    <w:left w:val="none" w:sz="0" w:space="0" w:color="auto"/>
                                    <w:bottom w:val="none" w:sz="0" w:space="0" w:color="auto"/>
                                    <w:right w:val="none" w:sz="0" w:space="0" w:color="auto"/>
                                  </w:divBdr>
                                </w:div>
                                <w:div w:id="2824344">
                                  <w:marLeft w:val="0"/>
                                  <w:marRight w:val="0"/>
                                  <w:marTop w:val="0"/>
                                  <w:marBottom w:val="0"/>
                                  <w:divBdr>
                                    <w:top w:val="none" w:sz="0" w:space="0" w:color="auto"/>
                                    <w:left w:val="none" w:sz="0" w:space="0" w:color="auto"/>
                                    <w:bottom w:val="none" w:sz="0" w:space="0" w:color="auto"/>
                                    <w:right w:val="none" w:sz="0" w:space="0" w:color="auto"/>
                                  </w:divBdr>
                                </w:div>
                                <w:div w:id="2104450288">
                                  <w:marLeft w:val="0"/>
                                  <w:marRight w:val="0"/>
                                  <w:marTop w:val="0"/>
                                  <w:marBottom w:val="0"/>
                                  <w:divBdr>
                                    <w:top w:val="none" w:sz="0" w:space="0" w:color="auto"/>
                                    <w:left w:val="none" w:sz="0" w:space="0" w:color="auto"/>
                                    <w:bottom w:val="none" w:sz="0" w:space="0" w:color="auto"/>
                                    <w:right w:val="none" w:sz="0" w:space="0" w:color="auto"/>
                                  </w:divBdr>
                                </w:div>
                                <w:div w:id="219247704">
                                  <w:marLeft w:val="0"/>
                                  <w:marRight w:val="0"/>
                                  <w:marTop w:val="0"/>
                                  <w:marBottom w:val="0"/>
                                  <w:divBdr>
                                    <w:top w:val="none" w:sz="0" w:space="0" w:color="auto"/>
                                    <w:left w:val="none" w:sz="0" w:space="0" w:color="auto"/>
                                    <w:bottom w:val="none" w:sz="0" w:space="0" w:color="auto"/>
                                    <w:right w:val="none" w:sz="0" w:space="0" w:color="auto"/>
                                  </w:divBdr>
                                </w:div>
                                <w:div w:id="2074618034">
                                  <w:marLeft w:val="0"/>
                                  <w:marRight w:val="0"/>
                                  <w:marTop w:val="0"/>
                                  <w:marBottom w:val="0"/>
                                  <w:divBdr>
                                    <w:top w:val="none" w:sz="0" w:space="0" w:color="auto"/>
                                    <w:left w:val="none" w:sz="0" w:space="0" w:color="auto"/>
                                    <w:bottom w:val="none" w:sz="0" w:space="0" w:color="auto"/>
                                    <w:right w:val="none" w:sz="0" w:space="0" w:color="auto"/>
                                  </w:divBdr>
                                </w:div>
                                <w:div w:id="1360625191">
                                  <w:marLeft w:val="0"/>
                                  <w:marRight w:val="0"/>
                                  <w:marTop w:val="0"/>
                                  <w:marBottom w:val="0"/>
                                  <w:divBdr>
                                    <w:top w:val="none" w:sz="0" w:space="0" w:color="auto"/>
                                    <w:left w:val="none" w:sz="0" w:space="0" w:color="auto"/>
                                    <w:bottom w:val="none" w:sz="0" w:space="0" w:color="auto"/>
                                    <w:right w:val="none" w:sz="0" w:space="0" w:color="auto"/>
                                  </w:divBdr>
                                </w:div>
                                <w:div w:id="12077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16828">
      <w:marLeft w:val="0"/>
      <w:marRight w:val="0"/>
      <w:marTop w:val="0"/>
      <w:marBottom w:val="0"/>
      <w:divBdr>
        <w:top w:val="none" w:sz="0" w:space="0" w:color="auto"/>
        <w:left w:val="none" w:sz="0" w:space="0" w:color="auto"/>
        <w:bottom w:val="none" w:sz="0" w:space="0" w:color="auto"/>
        <w:right w:val="none" w:sz="0" w:space="0" w:color="auto"/>
      </w:divBdr>
    </w:div>
    <w:div w:id="126289155">
      <w:bodyDiv w:val="1"/>
      <w:marLeft w:val="0"/>
      <w:marRight w:val="0"/>
      <w:marTop w:val="0"/>
      <w:marBottom w:val="0"/>
      <w:divBdr>
        <w:top w:val="none" w:sz="0" w:space="0" w:color="auto"/>
        <w:left w:val="none" w:sz="0" w:space="0" w:color="auto"/>
        <w:bottom w:val="none" w:sz="0" w:space="0" w:color="auto"/>
        <w:right w:val="none" w:sz="0" w:space="0" w:color="auto"/>
      </w:divBdr>
      <w:divsChild>
        <w:div w:id="527063133">
          <w:marLeft w:val="0"/>
          <w:marRight w:val="0"/>
          <w:marTop w:val="0"/>
          <w:marBottom w:val="0"/>
          <w:divBdr>
            <w:top w:val="none" w:sz="0" w:space="0" w:color="auto"/>
            <w:left w:val="none" w:sz="0" w:space="0" w:color="auto"/>
            <w:bottom w:val="none" w:sz="0" w:space="0" w:color="auto"/>
            <w:right w:val="none" w:sz="0" w:space="0" w:color="auto"/>
          </w:divBdr>
          <w:divsChild>
            <w:div w:id="1681005227">
              <w:marLeft w:val="0"/>
              <w:marRight w:val="0"/>
              <w:marTop w:val="0"/>
              <w:marBottom w:val="0"/>
              <w:divBdr>
                <w:top w:val="none" w:sz="0" w:space="0" w:color="auto"/>
                <w:left w:val="none" w:sz="0" w:space="0" w:color="auto"/>
                <w:bottom w:val="none" w:sz="0" w:space="0" w:color="auto"/>
                <w:right w:val="none" w:sz="0" w:space="0" w:color="auto"/>
              </w:divBdr>
              <w:divsChild>
                <w:div w:id="517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6165">
      <w:marLeft w:val="0"/>
      <w:marRight w:val="0"/>
      <w:marTop w:val="0"/>
      <w:marBottom w:val="0"/>
      <w:divBdr>
        <w:top w:val="none" w:sz="0" w:space="0" w:color="auto"/>
        <w:left w:val="none" w:sz="0" w:space="0" w:color="auto"/>
        <w:bottom w:val="none" w:sz="0" w:space="0" w:color="auto"/>
        <w:right w:val="none" w:sz="0" w:space="0" w:color="auto"/>
      </w:divBdr>
      <w:divsChild>
        <w:div w:id="1296256112">
          <w:marLeft w:val="0"/>
          <w:marRight w:val="0"/>
          <w:marTop w:val="0"/>
          <w:marBottom w:val="0"/>
          <w:divBdr>
            <w:top w:val="none" w:sz="0" w:space="0" w:color="auto"/>
            <w:left w:val="none" w:sz="0" w:space="0" w:color="auto"/>
            <w:bottom w:val="none" w:sz="0" w:space="0" w:color="auto"/>
            <w:right w:val="none" w:sz="0" w:space="0" w:color="auto"/>
          </w:divBdr>
        </w:div>
        <w:div w:id="1581674734">
          <w:marLeft w:val="0"/>
          <w:marRight w:val="0"/>
          <w:marTop w:val="0"/>
          <w:marBottom w:val="0"/>
          <w:divBdr>
            <w:top w:val="none" w:sz="0" w:space="0" w:color="auto"/>
            <w:left w:val="single" w:sz="12" w:space="4" w:color="339933"/>
            <w:bottom w:val="none" w:sz="0" w:space="0" w:color="auto"/>
            <w:right w:val="none" w:sz="0" w:space="0" w:color="auto"/>
          </w:divBdr>
          <w:divsChild>
            <w:div w:id="249504202">
              <w:marLeft w:val="0"/>
              <w:marRight w:val="0"/>
              <w:marTop w:val="0"/>
              <w:marBottom w:val="0"/>
              <w:divBdr>
                <w:top w:val="none" w:sz="0" w:space="0" w:color="auto"/>
                <w:left w:val="none" w:sz="0" w:space="0" w:color="auto"/>
                <w:bottom w:val="none" w:sz="0" w:space="0" w:color="auto"/>
                <w:right w:val="none" w:sz="0" w:space="0" w:color="auto"/>
              </w:divBdr>
            </w:div>
            <w:div w:id="1390181087">
              <w:marLeft w:val="0"/>
              <w:marRight w:val="0"/>
              <w:marTop w:val="0"/>
              <w:marBottom w:val="0"/>
              <w:divBdr>
                <w:top w:val="none" w:sz="0" w:space="0" w:color="auto"/>
                <w:left w:val="none" w:sz="0" w:space="0" w:color="auto"/>
                <w:bottom w:val="none" w:sz="0" w:space="0" w:color="auto"/>
                <w:right w:val="none" w:sz="0" w:space="0" w:color="auto"/>
              </w:divBdr>
            </w:div>
          </w:divsChild>
        </w:div>
        <w:div w:id="72163683">
          <w:marLeft w:val="0"/>
          <w:marRight w:val="0"/>
          <w:marTop w:val="0"/>
          <w:marBottom w:val="0"/>
          <w:divBdr>
            <w:top w:val="none" w:sz="0" w:space="0" w:color="auto"/>
            <w:left w:val="single" w:sz="12" w:space="4" w:color="339933"/>
            <w:bottom w:val="none" w:sz="0" w:space="0" w:color="auto"/>
            <w:right w:val="none" w:sz="0" w:space="0" w:color="auto"/>
          </w:divBdr>
        </w:div>
        <w:div w:id="1680540957">
          <w:marLeft w:val="0"/>
          <w:marRight w:val="0"/>
          <w:marTop w:val="0"/>
          <w:marBottom w:val="0"/>
          <w:divBdr>
            <w:top w:val="none" w:sz="0" w:space="0" w:color="auto"/>
            <w:left w:val="single" w:sz="12" w:space="4" w:color="339933"/>
            <w:bottom w:val="none" w:sz="0" w:space="0" w:color="auto"/>
            <w:right w:val="none" w:sz="0" w:space="0" w:color="auto"/>
          </w:divBdr>
        </w:div>
        <w:div w:id="889265364">
          <w:marLeft w:val="0"/>
          <w:marRight w:val="0"/>
          <w:marTop w:val="0"/>
          <w:marBottom w:val="0"/>
          <w:divBdr>
            <w:top w:val="none" w:sz="0" w:space="0" w:color="auto"/>
            <w:left w:val="none" w:sz="0" w:space="0" w:color="auto"/>
            <w:bottom w:val="none" w:sz="0" w:space="0" w:color="auto"/>
            <w:right w:val="none" w:sz="0" w:space="0" w:color="auto"/>
          </w:divBdr>
        </w:div>
      </w:divsChild>
    </w:div>
    <w:div w:id="151677150">
      <w:bodyDiv w:val="1"/>
      <w:marLeft w:val="0"/>
      <w:marRight w:val="0"/>
      <w:marTop w:val="0"/>
      <w:marBottom w:val="0"/>
      <w:divBdr>
        <w:top w:val="none" w:sz="0" w:space="0" w:color="auto"/>
        <w:left w:val="none" w:sz="0" w:space="0" w:color="auto"/>
        <w:bottom w:val="none" w:sz="0" w:space="0" w:color="auto"/>
        <w:right w:val="none" w:sz="0" w:space="0" w:color="auto"/>
      </w:divBdr>
    </w:div>
    <w:div w:id="163514766">
      <w:bodyDiv w:val="1"/>
      <w:marLeft w:val="0"/>
      <w:marRight w:val="0"/>
      <w:marTop w:val="0"/>
      <w:marBottom w:val="0"/>
      <w:divBdr>
        <w:top w:val="none" w:sz="0" w:space="0" w:color="auto"/>
        <w:left w:val="none" w:sz="0" w:space="0" w:color="auto"/>
        <w:bottom w:val="none" w:sz="0" w:space="0" w:color="auto"/>
        <w:right w:val="none" w:sz="0" w:space="0" w:color="auto"/>
      </w:divBdr>
      <w:divsChild>
        <w:div w:id="2009822019">
          <w:marLeft w:val="0"/>
          <w:marRight w:val="0"/>
          <w:marTop w:val="0"/>
          <w:marBottom w:val="0"/>
          <w:divBdr>
            <w:top w:val="none" w:sz="0" w:space="0" w:color="auto"/>
            <w:left w:val="none" w:sz="0" w:space="0" w:color="auto"/>
            <w:bottom w:val="none" w:sz="0" w:space="0" w:color="auto"/>
            <w:right w:val="none" w:sz="0" w:space="0" w:color="auto"/>
          </w:divBdr>
          <w:divsChild>
            <w:div w:id="106781071">
              <w:marLeft w:val="0"/>
              <w:marRight w:val="0"/>
              <w:marTop w:val="0"/>
              <w:marBottom w:val="0"/>
              <w:divBdr>
                <w:top w:val="none" w:sz="0" w:space="0" w:color="auto"/>
                <w:left w:val="none" w:sz="0" w:space="0" w:color="auto"/>
                <w:bottom w:val="none" w:sz="0" w:space="0" w:color="auto"/>
                <w:right w:val="none" w:sz="0" w:space="0" w:color="auto"/>
              </w:divBdr>
              <w:divsChild>
                <w:div w:id="1182671000">
                  <w:marLeft w:val="0"/>
                  <w:marRight w:val="0"/>
                  <w:marTop w:val="60"/>
                  <w:marBottom w:val="0"/>
                  <w:divBdr>
                    <w:top w:val="none" w:sz="0" w:space="0" w:color="auto"/>
                    <w:left w:val="none" w:sz="0" w:space="0" w:color="auto"/>
                    <w:bottom w:val="none" w:sz="0" w:space="0" w:color="auto"/>
                    <w:right w:val="none" w:sz="0" w:space="0" w:color="auto"/>
                  </w:divBdr>
                  <w:divsChild>
                    <w:div w:id="958758716">
                      <w:marLeft w:val="0"/>
                      <w:marRight w:val="0"/>
                      <w:marTop w:val="0"/>
                      <w:marBottom w:val="0"/>
                      <w:divBdr>
                        <w:top w:val="none" w:sz="0" w:space="0" w:color="auto"/>
                        <w:left w:val="none" w:sz="0" w:space="0" w:color="auto"/>
                        <w:bottom w:val="none" w:sz="0" w:space="0" w:color="auto"/>
                        <w:right w:val="none" w:sz="0" w:space="0" w:color="auto"/>
                      </w:divBdr>
                      <w:divsChild>
                        <w:div w:id="1070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61138">
      <w:bodyDiv w:val="1"/>
      <w:marLeft w:val="0"/>
      <w:marRight w:val="0"/>
      <w:marTop w:val="0"/>
      <w:marBottom w:val="0"/>
      <w:divBdr>
        <w:top w:val="none" w:sz="0" w:space="0" w:color="auto"/>
        <w:left w:val="none" w:sz="0" w:space="0" w:color="auto"/>
        <w:bottom w:val="none" w:sz="0" w:space="0" w:color="auto"/>
        <w:right w:val="none" w:sz="0" w:space="0" w:color="auto"/>
      </w:divBdr>
    </w:div>
    <w:div w:id="180170514">
      <w:bodyDiv w:val="1"/>
      <w:marLeft w:val="0"/>
      <w:marRight w:val="0"/>
      <w:marTop w:val="0"/>
      <w:marBottom w:val="0"/>
      <w:divBdr>
        <w:top w:val="none" w:sz="0" w:space="0" w:color="auto"/>
        <w:left w:val="none" w:sz="0" w:space="0" w:color="auto"/>
        <w:bottom w:val="none" w:sz="0" w:space="0" w:color="auto"/>
        <w:right w:val="none" w:sz="0" w:space="0" w:color="auto"/>
      </w:divBdr>
    </w:div>
    <w:div w:id="184444644">
      <w:bodyDiv w:val="1"/>
      <w:marLeft w:val="0"/>
      <w:marRight w:val="0"/>
      <w:marTop w:val="0"/>
      <w:marBottom w:val="0"/>
      <w:divBdr>
        <w:top w:val="none" w:sz="0" w:space="0" w:color="auto"/>
        <w:left w:val="none" w:sz="0" w:space="0" w:color="auto"/>
        <w:bottom w:val="none" w:sz="0" w:space="0" w:color="auto"/>
        <w:right w:val="none" w:sz="0" w:space="0" w:color="auto"/>
      </w:divBdr>
    </w:div>
    <w:div w:id="189882036">
      <w:bodyDiv w:val="1"/>
      <w:marLeft w:val="0"/>
      <w:marRight w:val="0"/>
      <w:marTop w:val="0"/>
      <w:marBottom w:val="240"/>
      <w:divBdr>
        <w:top w:val="none" w:sz="0" w:space="0" w:color="auto"/>
        <w:left w:val="none" w:sz="0" w:space="0" w:color="auto"/>
        <w:bottom w:val="none" w:sz="0" w:space="0" w:color="auto"/>
        <w:right w:val="none" w:sz="0" w:space="0" w:color="auto"/>
      </w:divBdr>
      <w:divsChild>
        <w:div w:id="1666349795">
          <w:marLeft w:val="2760"/>
          <w:marRight w:val="240"/>
          <w:marTop w:val="0"/>
          <w:marBottom w:val="240"/>
          <w:divBdr>
            <w:top w:val="none" w:sz="0" w:space="0" w:color="auto"/>
            <w:left w:val="none" w:sz="0" w:space="0" w:color="auto"/>
            <w:bottom w:val="none" w:sz="0" w:space="0" w:color="auto"/>
            <w:right w:val="none" w:sz="0" w:space="0" w:color="auto"/>
          </w:divBdr>
          <w:divsChild>
            <w:div w:id="951060526">
              <w:marLeft w:val="0"/>
              <w:marRight w:val="0"/>
              <w:marTop w:val="120"/>
              <w:marBottom w:val="0"/>
              <w:divBdr>
                <w:top w:val="none" w:sz="0" w:space="0" w:color="auto"/>
                <w:left w:val="none" w:sz="0" w:space="0" w:color="auto"/>
                <w:bottom w:val="none" w:sz="0" w:space="0" w:color="auto"/>
                <w:right w:val="none" w:sz="0" w:space="0" w:color="auto"/>
              </w:divBdr>
              <w:divsChild>
                <w:div w:id="8554384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90925413">
      <w:bodyDiv w:val="1"/>
      <w:marLeft w:val="0"/>
      <w:marRight w:val="0"/>
      <w:marTop w:val="0"/>
      <w:marBottom w:val="0"/>
      <w:divBdr>
        <w:top w:val="none" w:sz="0" w:space="0" w:color="auto"/>
        <w:left w:val="none" w:sz="0" w:space="0" w:color="auto"/>
        <w:bottom w:val="none" w:sz="0" w:space="0" w:color="auto"/>
        <w:right w:val="none" w:sz="0" w:space="0" w:color="auto"/>
      </w:divBdr>
      <w:divsChild>
        <w:div w:id="1508520850">
          <w:marLeft w:val="0"/>
          <w:marRight w:val="0"/>
          <w:marTop w:val="0"/>
          <w:marBottom w:val="0"/>
          <w:divBdr>
            <w:top w:val="none" w:sz="0" w:space="0" w:color="auto"/>
            <w:left w:val="none" w:sz="0" w:space="0" w:color="auto"/>
            <w:bottom w:val="none" w:sz="0" w:space="0" w:color="auto"/>
            <w:right w:val="none" w:sz="0" w:space="0" w:color="auto"/>
          </w:divBdr>
          <w:divsChild>
            <w:div w:id="1150563594">
              <w:marLeft w:val="0"/>
              <w:marRight w:val="0"/>
              <w:marTop w:val="0"/>
              <w:marBottom w:val="0"/>
              <w:divBdr>
                <w:top w:val="none" w:sz="0" w:space="0" w:color="auto"/>
                <w:left w:val="none" w:sz="0" w:space="0" w:color="auto"/>
                <w:bottom w:val="none" w:sz="0" w:space="0" w:color="auto"/>
                <w:right w:val="none" w:sz="0" w:space="0" w:color="auto"/>
              </w:divBdr>
              <w:divsChild>
                <w:div w:id="532964931">
                  <w:marLeft w:val="0"/>
                  <w:marRight w:val="0"/>
                  <w:marTop w:val="0"/>
                  <w:marBottom w:val="0"/>
                  <w:divBdr>
                    <w:top w:val="none" w:sz="0" w:space="0" w:color="auto"/>
                    <w:left w:val="none" w:sz="0" w:space="0" w:color="auto"/>
                    <w:bottom w:val="none" w:sz="0" w:space="0" w:color="auto"/>
                    <w:right w:val="none" w:sz="0" w:space="0" w:color="auto"/>
                  </w:divBdr>
                  <w:divsChild>
                    <w:div w:id="1713773023">
                      <w:marLeft w:val="0"/>
                      <w:marRight w:val="0"/>
                      <w:marTop w:val="0"/>
                      <w:marBottom w:val="0"/>
                      <w:divBdr>
                        <w:top w:val="none" w:sz="0" w:space="0" w:color="auto"/>
                        <w:left w:val="none" w:sz="0" w:space="0" w:color="auto"/>
                        <w:bottom w:val="none" w:sz="0" w:space="0" w:color="auto"/>
                        <w:right w:val="none" w:sz="0" w:space="0" w:color="auto"/>
                      </w:divBdr>
                      <w:divsChild>
                        <w:div w:id="340595952">
                          <w:marLeft w:val="0"/>
                          <w:marRight w:val="0"/>
                          <w:marTop w:val="0"/>
                          <w:marBottom w:val="0"/>
                          <w:divBdr>
                            <w:top w:val="none" w:sz="0" w:space="0" w:color="auto"/>
                            <w:left w:val="none" w:sz="0" w:space="0" w:color="auto"/>
                            <w:bottom w:val="none" w:sz="0" w:space="0" w:color="auto"/>
                            <w:right w:val="none" w:sz="0" w:space="0" w:color="auto"/>
                          </w:divBdr>
                        </w:div>
                        <w:div w:id="1294098805">
                          <w:marLeft w:val="0"/>
                          <w:marRight w:val="0"/>
                          <w:marTop w:val="0"/>
                          <w:marBottom w:val="0"/>
                          <w:divBdr>
                            <w:top w:val="none" w:sz="0" w:space="0" w:color="auto"/>
                            <w:left w:val="none" w:sz="0" w:space="0" w:color="auto"/>
                            <w:bottom w:val="none" w:sz="0" w:space="0" w:color="auto"/>
                            <w:right w:val="none" w:sz="0" w:space="0" w:color="auto"/>
                          </w:divBdr>
                        </w:div>
                      </w:divsChild>
                    </w:div>
                    <w:div w:id="1408308606">
                      <w:marLeft w:val="0"/>
                      <w:marRight w:val="0"/>
                      <w:marTop w:val="0"/>
                      <w:marBottom w:val="0"/>
                      <w:divBdr>
                        <w:top w:val="none" w:sz="0" w:space="0" w:color="auto"/>
                        <w:left w:val="none" w:sz="0" w:space="0" w:color="auto"/>
                        <w:bottom w:val="none" w:sz="0" w:space="0" w:color="auto"/>
                        <w:right w:val="none" w:sz="0" w:space="0" w:color="auto"/>
                      </w:divBdr>
                      <w:divsChild>
                        <w:div w:id="149946582">
                          <w:marLeft w:val="0"/>
                          <w:marRight w:val="0"/>
                          <w:marTop w:val="0"/>
                          <w:marBottom w:val="0"/>
                          <w:divBdr>
                            <w:top w:val="none" w:sz="0" w:space="0" w:color="auto"/>
                            <w:left w:val="none" w:sz="0" w:space="0" w:color="auto"/>
                            <w:bottom w:val="none" w:sz="0" w:space="0" w:color="auto"/>
                            <w:right w:val="none" w:sz="0" w:space="0" w:color="auto"/>
                          </w:divBdr>
                        </w:div>
                        <w:div w:id="1461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8559">
      <w:marLeft w:val="0"/>
      <w:marRight w:val="0"/>
      <w:marTop w:val="0"/>
      <w:marBottom w:val="0"/>
      <w:divBdr>
        <w:top w:val="none" w:sz="0" w:space="0" w:color="auto"/>
        <w:left w:val="none" w:sz="0" w:space="0" w:color="auto"/>
        <w:bottom w:val="none" w:sz="0" w:space="0" w:color="auto"/>
        <w:right w:val="none" w:sz="0" w:space="0" w:color="auto"/>
      </w:divBdr>
      <w:divsChild>
        <w:div w:id="1704210609">
          <w:marLeft w:val="0"/>
          <w:marRight w:val="0"/>
          <w:marTop w:val="0"/>
          <w:marBottom w:val="0"/>
          <w:divBdr>
            <w:top w:val="none" w:sz="0" w:space="0" w:color="auto"/>
            <w:left w:val="none" w:sz="0" w:space="0" w:color="auto"/>
            <w:bottom w:val="none" w:sz="0" w:space="0" w:color="auto"/>
            <w:right w:val="none" w:sz="0" w:space="0" w:color="auto"/>
          </w:divBdr>
          <w:divsChild>
            <w:div w:id="210307536">
              <w:marLeft w:val="-225"/>
              <w:marRight w:val="-225"/>
              <w:marTop w:val="0"/>
              <w:marBottom w:val="0"/>
              <w:divBdr>
                <w:top w:val="none" w:sz="0" w:space="0" w:color="auto"/>
                <w:left w:val="none" w:sz="0" w:space="0" w:color="auto"/>
                <w:bottom w:val="none" w:sz="0" w:space="0" w:color="auto"/>
                <w:right w:val="none" w:sz="0" w:space="0" w:color="auto"/>
              </w:divBdr>
              <w:divsChild>
                <w:div w:id="383988247">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sChild>
                </w:div>
                <w:div w:id="133255800">
                  <w:marLeft w:val="0"/>
                  <w:marRight w:val="0"/>
                  <w:marTop w:val="0"/>
                  <w:marBottom w:val="0"/>
                  <w:divBdr>
                    <w:top w:val="none" w:sz="0" w:space="0" w:color="auto"/>
                    <w:left w:val="none" w:sz="0" w:space="0" w:color="auto"/>
                    <w:bottom w:val="none" w:sz="0" w:space="0" w:color="auto"/>
                    <w:right w:val="none" w:sz="0" w:space="0" w:color="auto"/>
                  </w:divBdr>
                  <w:divsChild>
                    <w:div w:id="1042830339">
                      <w:marLeft w:val="0"/>
                      <w:marRight w:val="0"/>
                      <w:marTop w:val="0"/>
                      <w:marBottom w:val="0"/>
                      <w:divBdr>
                        <w:top w:val="none" w:sz="0" w:space="0" w:color="auto"/>
                        <w:left w:val="none" w:sz="0" w:space="0" w:color="auto"/>
                        <w:bottom w:val="none" w:sz="0" w:space="0" w:color="auto"/>
                        <w:right w:val="none" w:sz="0" w:space="0" w:color="auto"/>
                      </w:divBdr>
                    </w:div>
                  </w:divsChild>
                </w:div>
                <w:div w:id="166479370">
                  <w:marLeft w:val="0"/>
                  <w:marRight w:val="0"/>
                  <w:marTop w:val="0"/>
                  <w:marBottom w:val="0"/>
                  <w:divBdr>
                    <w:top w:val="none" w:sz="0" w:space="0" w:color="auto"/>
                    <w:left w:val="none" w:sz="0" w:space="0" w:color="auto"/>
                    <w:bottom w:val="none" w:sz="0" w:space="0" w:color="auto"/>
                    <w:right w:val="none" w:sz="0" w:space="0" w:color="auto"/>
                  </w:divBdr>
                  <w:divsChild>
                    <w:div w:id="1793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7571">
              <w:marLeft w:val="-225"/>
              <w:marRight w:val="-225"/>
              <w:marTop w:val="0"/>
              <w:marBottom w:val="0"/>
              <w:divBdr>
                <w:top w:val="none" w:sz="0" w:space="0" w:color="auto"/>
                <w:left w:val="none" w:sz="0" w:space="0" w:color="auto"/>
                <w:bottom w:val="none" w:sz="0" w:space="0" w:color="auto"/>
                <w:right w:val="none" w:sz="0" w:space="0" w:color="auto"/>
              </w:divBdr>
              <w:divsChild>
                <w:div w:id="18834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5700">
      <w:marLeft w:val="0"/>
      <w:marRight w:val="0"/>
      <w:marTop w:val="0"/>
      <w:marBottom w:val="0"/>
      <w:divBdr>
        <w:top w:val="none" w:sz="0" w:space="0" w:color="auto"/>
        <w:left w:val="none" w:sz="0" w:space="0" w:color="auto"/>
        <w:bottom w:val="none" w:sz="0" w:space="0" w:color="auto"/>
        <w:right w:val="none" w:sz="0" w:space="0" w:color="auto"/>
      </w:divBdr>
      <w:divsChild>
        <w:div w:id="1596016166">
          <w:marLeft w:val="0"/>
          <w:marRight w:val="0"/>
          <w:marTop w:val="0"/>
          <w:marBottom w:val="0"/>
          <w:divBdr>
            <w:top w:val="none" w:sz="0" w:space="0" w:color="auto"/>
            <w:left w:val="none" w:sz="0" w:space="0" w:color="auto"/>
            <w:bottom w:val="none" w:sz="0" w:space="0" w:color="auto"/>
            <w:right w:val="none" w:sz="0" w:space="0" w:color="auto"/>
          </w:divBdr>
          <w:divsChild>
            <w:div w:id="421486264">
              <w:marLeft w:val="0"/>
              <w:marRight w:val="0"/>
              <w:marTop w:val="0"/>
              <w:marBottom w:val="0"/>
              <w:divBdr>
                <w:top w:val="none" w:sz="0" w:space="0" w:color="auto"/>
                <w:left w:val="none" w:sz="0" w:space="0" w:color="auto"/>
                <w:bottom w:val="none" w:sz="0" w:space="0" w:color="auto"/>
                <w:right w:val="none" w:sz="0" w:space="0" w:color="auto"/>
              </w:divBdr>
            </w:div>
          </w:divsChild>
        </w:div>
        <w:div w:id="1206791864">
          <w:marLeft w:val="0"/>
          <w:marRight w:val="0"/>
          <w:marTop w:val="0"/>
          <w:marBottom w:val="0"/>
          <w:divBdr>
            <w:top w:val="none" w:sz="0" w:space="0" w:color="auto"/>
            <w:left w:val="none" w:sz="0" w:space="0" w:color="auto"/>
            <w:bottom w:val="none" w:sz="0" w:space="0" w:color="auto"/>
            <w:right w:val="none" w:sz="0" w:space="0" w:color="auto"/>
          </w:divBdr>
        </w:div>
        <w:div w:id="299269242">
          <w:marLeft w:val="0"/>
          <w:marRight w:val="0"/>
          <w:marTop w:val="0"/>
          <w:marBottom w:val="0"/>
          <w:divBdr>
            <w:top w:val="none" w:sz="0" w:space="0" w:color="auto"/>
            <w:left w:val="none" w:sz="0" w:space="0" w:color="auto"/>
            <w:bottom w:val="none" w:sz="0" w:space="0" w:color="auto"/>
            <w:right w:val="none" w:sz="0" w:space="0" w:color="auto"/>
          </w:divBdr>
          <w:divsChild>
            <w:div w:id="1819105055">
              <w:marLeft w:val="0"/>
              <w:marRight w:val="0"/>
              <w:marTop w:val="75"/>
              <w:marBottom w:val="0"/>
              <w:divBdr>
                <w:top w:val="none" w:sz="0" w:space="0" w:color="auto"/>
                <w:left w:val="none" w:sz="0" w:space="0" w:color="auto"/>
                <w:bottom w:val="none" w:sz="0" w:space="0" w:color="auto"/>
                <w:right w:val="none" w:sz="0" w:space="0" w:color="auto"/>
              </w:divBdr>
            </w:div>
            <w:div w:id="1373113982">
              <w:marLeft w:val="0"/>
              <w:marRight w:val="0"/>
              <w:marTop w:val="75"/>
              <w:marBottom w:val="0"/>
              <w:divBdr>
                <w:top w:val="none" w:sz="0" w:space="0" w:color="auto"/>
                <w:left w:val="none" w:sz="0" w:space="0" w:color="auto"/>
                <w:bottom w:val="none" w:sz="0" w:space="0" w:color="auto"/>
                <w:right w:val="none" w:sz="0" w:space="0" w:color="auto"/>
              </w:divBdr>
            </w:div>
            <w:div w:id="236747225">
              <w:marLeft w:val="0"/>
              <w:marRight w:val="0"/>
              <w:marTop w:val="75"/>
              <w:marBottom w:val="0"/>
              <w:divBdr>
                <w:top w:val="none" w:sz="0" w:space="0" w:color="auto"/>
                <w:left w:val="none" w:sz="0" w:space="0" w:color="auto"/>
                <w:bottom w:val="none" w:sz="0" w:space="0" w:color="auto"/>
                <w:right w:val="none" w:sz="0" w:space="0" w:color="auto"/>
              </w:divBdr>
            </w:div>
            <w:div w:id="911040650">
              <w:marLeft w:val="0"/>
              <w:marRight w:val="0"/>
              <w:marTop w:val="75"/>
              <w:marBottom w:val="0"/>
              <w:divBdr>
                <w:top w:val="none" w:sz="0" w:space="0" w:color="auto"/>
                <w:left w:val="none" w:sz="0" w:space="0" w:color="auto"/>
                <w:bottom w:val="none" w:sz="0" w:space="0" w:color="auto"/>
                <w:right w:val="none" w:sz="0" w:space="0" w:color="auto"/>
              </w:divBdr>
            </w:div>
            <w:div w:id="784425779">
              <w:marLeft w:val="0"/>
              <w:marRight w:val="0"/>
              <w:marTop w:val="75"/>
              <w:marBottom w:val="0"/>
              <w:divBdr>
                <w:top w:val="none" w:sz="0" w:space="0" w:color="auto"/>
                <w:left w:val="none" w:sz="0" w:space="0" w:color="auto"/>
                <w:bottom w:val="none" w:sz="0" w:space="0" w:color="auto"/>
                <w:right w:val="none" w:sz="0" w:space="0" w:color="auto"/>
              </w:divBdr>
            </w:div>
            <w:div w:id="1242132986">
              <w:marLeft w:val="0"/>
              <w:marRight w:val="0"/>
              <w:marTop w:val="75"/>
              <w:marBottom w:val="0"/>
              <w:divBdr>
                <w:top w:val="none" w:sz="0" w:space="0" w:color="auto"/>
                <w:left w:val="none" w:sz="0" w:space="0" w:color="auto"/>
                <w:bottom w:val="none" w:sz="0" w:space="0" w:color="auto"/>
                <w:right w:val="none" w:sz="0" w:space="0" w:color="auto"/>
              </w:divBdr>
            </w:div>
            <w:div w:id="1039742892">
              <w:marLeft w:val="0"/>
              <w:marRight w:val="0"/>
              <w:marTop w:val="75"/>
              <w:marBottom w:val="0"/>
              <w:divBdr>
                <w:top w:val="none" w:sz="0" w:space="0" w:color="auto"/>
                <w:left w:val="none" w:sz="0" w:space="0" w:color="auto"/>
                <w:bottom w:val="none" w:sz="0" w:space="0" w:color="auto"/>
                <w:right w:val="none" w:sz="0" w:space="0" w:color="auto"/>
              </w:divBdr>
            </w:div>
            <w:div w:id="1572428936">
              <w:marLeft w:val="0"/>
              <w:marRight w:val="0"/>
              <w:marTop w:val="75"/>
              <w:marBottom w:val="0"/>
              <w:divBdr>
                <w:top w:val="none" w:sz="0" w:space="0" w:color="auto"/>
                <w:left w:val="none" w:sz="0" w:space="0" w:color="auto"/>
                <w:bottom w:val="none" w:sz="0" w:space="0" w:color="auto"/>
                <w:right w:val="none" w:sz="0" w:space="0" w:color="auto"/>
              </w:divBdr>
            </w:div>
            <w:div w:id="1873768239">
              <w:marLeft w:val="0"/>
              <w:marRight w:val="0"/>
              <w:marTop w:val="75"/>
              <w:marBottom w:val="0"/>
              <w:divBdr>
                <w:top w:val="none" w:sz="0" w:space="0" w:color="auto"/>
                <w:left w:val="none" w:sz="0" w:space="0" w:color="auto"/>
                <w:bottom w:val="none" w:sz="0" w:space="0" w:color="auto"/>
                <w:right w:val="none" w:sz="0" w:space="0" w:color="auto"/>
              </w:divBdr>
            </w:div>
            <w:div w:id="2146004410">
              <w:marLeft w:val="0"/>
              <w:marRight w:val="0"/>
              <w:marTop w:val="75"/>
              <w:marBottom w:val="0"/>
              <w:divBdr>
                <w:top w:val="none" w:sz="0" w:space="0" w:color="auto"/>
                <w:left w:val="none" w:sz="0" w:space="0" w:color="auto"/>
                <w:bottom w:val="none" w:sz="0" w:space="0" w:color="auto"/>
                <w:right w:val="none" w:sz="0" w:space="0" w:color="auto"/>
              </w:divBdr>
            </w:div>
          </w:divsChild>
        </w:div>
        <w:div w:id="383066612">
          <w:marLeft w:val="0"/>
          <w:marRight w:val="0"/>
          <w:marTop w:val="0"/>
          <w:marBottom w:val="0"/>
          <w:divBdr>
            <w:top w:val="none" w:sz="0" w:space="0" w:color="auto"/>
            <w:left w:val="none" w:sz="0" w:space="0" w:color="auto"/>
            <w:bottom w:val="none" w:sz="0" w:space="0" w:color="auto"/>
            <w:right w:val="none" w:sz="0" w:space="0" w:color="auto"/>
          </w:divBdr>
        </w:div>
      </w:divsChild>
    </w:div>
    <w:div w:id="231082700">
      <w:marLeft w:val="0"/>
      <w:marRight w:val="0"/>
      <w:marTop w:val="0"/>
      <w:marBottom w:val="0"/>
      <w:divBdr>
        <w:top w:val="none" w:sz="0" w:space="0" w:color="auto"/>
        <w:left w:val="none" w:sz="0" w:space="0" w:color="auto"/>
        <w:bottom w:val="none" w:sz="0" w:space="0" w:color="auto"/>
        <w:right w:val="none" w:sz="0" w:space="0" w:color="auto"/>
      </w:divBdr>
    </w:div>
    <w:div w:id="231283201">
      <w:marLeft w:val="0"/>
      <w:marRight w:val="0"/>
      <w:marTop w:val="0"/>
      <w:marBottom w:val="0"/>
      <w:divBdr>
        <w:top w:val="none" w:sz="0" w:space="0" w:color="auto"/>
        <w:left w:val="none" w:sz="0" w:space="0" w:color="auto"/>
        <w:bottom w:val="none" w:sz="0" w:space="0" w:color="auto"/>
        <w:right w:val="none" w:sz="0" w:space="0" w:color="auto"/>
      </w:divBdr>
    </w:div>
    <w:div w:id="241330466">
      <w:marLeft w:val="0"/>
      <w:marRight w:val="0"/>
      <w:marTop w:val="0"/>
      <w:marBottom w:val="0"/>
      <w:divBdr>
        <w:top w:val="none" w:sz="0" w:space="0" w:color="auto"/>
        <w:left w:val="none" w:sz="0" w:space="0" w:color="auto"/>
        <w:bottom w:val="none" w:sz="0" w:space="0" w:color="auto"/>
        <w:right w:val="none" w:sz="0" w:space="0" w:color="auto"/>
      </w:divBdr>
    </w:div>
    <w:div w:id="254365990">
      <w:marLeft w:val="0"/>
      <w:marRight w:val="0"/>
      <w:marTop w:val="0"/>
      <w:marBottom w:val="0"/>
      <w:divBdr>
        <w:top w:val="single" w:sz="6" w:space="0" w:color="5193CE"/>
        <w:left w:val="none" w:sz="0" w:space="0" w:color="auto"/>
        <w:bottom w:val="none" w:sz="0" w:space="0" w:color="auto"/>
        <w:right w:val="none" w:sz="0" w:space="0" w:color="auto"/>
      </w:divBdr>
      <w:divsChild>
        <w:div w:id="1795295596">
          <w:marLeft w:val="0"/>
          <w:marRight w:val="0"/>
          <w:marTop w:val="0"/>
          <w:marBottom w:val="0"/>
          <w:divBdr>
            <w:top w:val="none" w:sz="0" w:space="0" w:color="auto"/>
            <w:left w:val="none" w:sz="0" w:space="0" w:color="auto"/>
            <w:bottom w:val="none" w:sz="0" w:space="0" w:color="auto"/>
            <w:right w:val="none" w:sz="0" w:space="0" w:color="auto"/>
          </w:divBdr>
          <w:divsChild>
            <w:div w:id="831340011">
              <w:marLeft w:val="-225"/>
              <w:marRight w:val="-225"/>
              <w:marTop w:val="0"/>
              <w:marBottom w:val="0"/>
              <w:divBdr>
                <w:top w:val="none" w:sz="0" w:space="0" w:color="auto"/>
                <w:left w:val="none" w:sz="0" w:space="0" w:color="auto"/>
                <w:bottom w:val="none" w:sz="0" w:space="0" w:color="auto"/>
                <w:right w:val="none" w:sz="0" w:space="0" w:color="auto"/>
              </w:divBdr>
              <w:divsChild>
                <w:div w:id="1814365180">
                  <w:marLeft w:val="0"/>
                  <w:marRight w:val="0"/>
                  <w:marTop w:val="0"/>
                  <w:marBottom w:val="0"/>
                  <w:divBdr>
                    <w:top w:val="none" w:sz="0" w:space="0" w:color="auto"/>
                    <w:left w:val="none" w:sz="0" w:space="0" w:color="auto"/>
                    <w:bottom w:val="none" w:sz="0" w:space="0" w:color="auto"/>
                    <w:right w:val="none" w:sz="0" w:space="0" w:color="auto"/>
                  </w:divBdr>
                  <w:divsChild>
                    <w:div w:id="964234265">
                      <w:marLeft w:val="0"/>
                      <w:marRight w:val="0"/>
                      <w:marTop w:val="0"/>
                      <w:marBottom w:val="0"/>
                      <w:divBdr>
                        <w:top w:val="none" w:sz="0" w:space="0" w:color="auto"/>
                        <w:left w:val="none" w:sz="0" w:space="0" w:color="auto"/>
                        <w:bottom w:val="none" w:sz="0" w:space="0" w:color="auto"/>
                        <w:right w:val="none" w:sz="0" w:space="0" w:color="auto"/>
                      </w:divBdr>
                    </w:div>
                    <w:div w:id="585266911">
                      <w:marLeft w:val="0"/>
                      <w:marRight w:val="0"/>
                      <w:marTop w:val="0"/>
                      <w:marBottom w:val="0"/>
                      <w:divBdr>
                        <w:top w:val="none" w:sz="0" w:space="0" w:color="auto"/>
                        <w:left w:val="none" w:sz="0" w:space="0" w:color="auto"/>
                        <w:bottom w:val="none" w:sz="0" w:space="0" w:color="auto"/>
                        <w:right w:val="none" w:sz="0" w:space="0" w:color="auto"/>
                      </w:divBdr>
                    </w:div>
                  </w:divsChild>
                </w:div>
                <w:div w:id="15044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2062">
      <w:bodyDiv w:val="1"/>
      <w:marLeft w:val="0"/>
      <w:marRight w:val="0"/>
      <w:marTop w:val="0"/>
      <w:marBottom w:val="0"/>
      <w:divBdr>
        <w:top w:val="none" w:sz="0" w:space="0" w:color="auto"/>
        <w:left w:val="none" w:sz="0" w:space="0" w:color="auto"/>
        <w:bottom w:val="none" w:sz="0" w:space="0" w:color="auto"/>
        <w:right w:val="none" w:sz="0" w:space="0" w:color="auto"/>
      </w:divBdr>
      <w:divsChild>
        <w:div w:id="409233596">
          <w:marLeft w:val="24"/>
          <w:marRight w:val="0"/>
          <w:marTop w:val="0"/>
          <w:marBottom w:val="0"/>
          <w:divBdr>
            <w:top w:val="none" w:sz="0" w:space="0" w:color="auto"/>
            <w:left w:val="none" w:sz="0" w:space="0" w:color="auto"/>
            <w:bottom w:val="none" w:sz="0" w:space="0" w:color="auto"/>
            <w:right w:val="none" w:sz="0" w:space="0" w:color="auto"/>
          </w:divBdr>
          <w:divsChild>
            <w:div w:id="1288732448">
              <w:marLeft w:val="0"/>
              <w:marRight w:val="0"/>
              <w:marTop w:val="0"/>
              <w:marBottom w:val="0"/>
              <w:divBdr>
                <w:top w:val="none" w:sz="0" w:space="0" w:color="auto"/>
                <w:left w:val="none" w:sz="0" w:space="0" w:color="auto"/>
                <w:bottom w:val="none" w:sz="0" w:space="0" w:color="auto"/>
                <w:right w:val="none" w:sz="0" w:space="0" w:color="auto"/>
              </w:divBdr>
              <w:divsChild>
                <w:div w:id="386533609">
                  <w:marLeft w:val="0"/>
                  <w:marRight w:val="0"/>
                  <w:marTop w:val="0"/>
                  <w:marBottom w:val="0"/>
                  <w:divBdr>
                    <w:top w:val="none" w:sz="0" w:space="0" w:color="auto"/>
                    <w:left w:val="none" w:sz="0" w:space="0" w:color="auto"/>
                    <w:bottom w:val="none" w:sz="0" w:space="0" w:color="auto"/>
                    <w:right w:val="none" w:sz="0" w:space="0" w:color="auto"/>
                  </w:divBdr>
                  <w:divsChild>
                    <w:div w:id="651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3750">
      <w:bodyDiv w:val="1"/>
      <w:marLeft w:val="0"/>
      <w:marRight w:val="0"/>
      <w:marTop w:val="0"/>
      <w:marBottom w:val="0"/>
      <w:divBdr>
        <w:top w:val="none" w:sz="0" w:space="0" w:color="auto"/>
        <w:left w:val="none" w:sz="0" w:space="0" w:color="auto"/>
        <w:bottom w:val="none" w:sz="0" w:space="0" w:color="auto"/>
        <w:right w:val="none" w:sz="0" w:space="0" w:color="auto"/>
      </w:divBdr>
      <w:divsChild>
        <w:div w:id="169564060">
          <w:marLeft w:val="0"/>
          <w:marRight w:val="0"/>
          <w:marTop w:val="0"/>
          <w:marBottom w:val="0"/>
          <w:divBdr>
            <w:top w:val="none" w:sz="0" w:space="0" w:color="auto"/>
            <w:left w:val="none" w:sz="0" w:space="0" w:color="auto"/>
            <w:bottom w:val="none" w:sz="0" w:space="0" w:color="auto"/>
            <w:right w:val="none" w:sz="0" w:space="0" w:color="auto"/>
          </w:divBdr>
          <w:divsChild>
            <w:div w:id="1584338385">
              <w:marLeft w:val="0"/>
              <w:marRight w:val="0"/>
              <w:marTop w:val="0"/>
              <w:marBottom w:val="0"/>
              <w:divBdr>
                <w:top w:val="none" w:sz="0" w:space="0" w:color="auto"/>
                <w:left w:val="none" w:sz="0" w:space="0" w:color="auto"/>
                <w:bottom w:val="none" w:sz="0" w:space="0" w:color="auto"/>
                <w:right w:val="none" w:sz="0" w:space="0" w:color="auto"/>
              </w:divBdr>
              <w:divsChild>
                <w:div w:id="1656302170">
                  <w:marLeft w:val="0"/>
                  <w:marRight w:val="0"/>
                  <w:marTop w:val="0"/>
                  <w:marBottom w:val="0"/>
                  <w:divBdr>
                    <w:top w:val="none" w:sz="0" w:space="0" w:color="auto"/>
                    <w:left w:val="none" w:sz="0" w:space="0" w:color="auto"/>
                    <w:bottom w:val="none" w:sz="0" w:space="0" w:color="auto"/>
                    <w:right w:val="none" w:sz="0" w:space="0" w:color="auto"/>
                  </w:divBdr>
                  <w:divsChild>
                    <w:div w:id="1883133353">
                      <w:marLeft w:val="0"/>
                      <w:marRight w:val="0"/>
                      <w:marTop w:val="0"/>
                      <w:marBottom w:val="0"/>
                      <w:divBdr>
                        <w:top w:val="none" w:sz="0" w:space="0" w:color="auto"/>
                        <w:left w:val="none" w:sz="0" w:space="0" w:color="auto"/>
                        <w:bottom w:val="none" w:sz="0" w:space="0" w:color="auto"/>
                        <w:right w:val="none" w:sz="0" w:space="0" w:color="auto"/>
                      </w:divBdr>
                      <w:divsChild>
                        <w:div w:id="2837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93842">
      <w:bodyDiv w:val="1"/>
      <w:marLeft w:val="0"/>
      <w:marRight w:val="0"/>
      <w:marTop w:val="0"/>
      <w:marBottom w:val="0"/>
      <w:divBdr>
        <w:top w:val="none" w:sz="0" w:space="0" w:color="auto"/>
        <w:left w:val="none" w:sz="0" w:space="0" w:color="auto"/>
        <w:bottom w:val="none" w:sz="0" w:space="0" w:color="auto"/>
        <w:right w:val="none" w:sz="0" w:space="0" w:color="auto"/>
      </w:divBdr>
    </w:div>
    <w:div w:id="357395926">
      <w:bodyDiv w:val="1"/>
      <w:marLeft w:val="0"/>
      <w:marRight w:val="0"/>
      <w:marTop w:val="0"/>
      <w:marBottom w:val="0"/>
      <w:divBdr>
        <w:top w:val="none" w:sz="0" w:space="0" w:color="auto"/>
        <w:left w:val="none" w:sz="0" w:space="0" w:color="auto"/>
        <w:bottom w:val="none" w:sz="0" w:space="0" w:color="auto"/>
        <w:right w:val="none" w:sz="0" w:space="0" w:color="auto"/>
      </w:divBdr>
      <w:divsChild>
        <w:div w:id="1340353556">
          <w:marLeft w:val="0"/>
          <w:marRight w:val="0"/>
          <w:marTop w:val="0"/>
          <w:marBottom w:val="0"/>
          <w:divBdr>
            <w:top w:val="none" w:sz="0" w:space="0" w:color="auto"/>
            <w:left w:val="none" w:sz="0" w:space="0" w:color="auto"/>
            <w:bottom w:val="none" w:sz="0" w:space="0" w:color="auto"/>
            <w:right w:val="none" w:sz="0" w:space="0" w:color="auto"/>
          </w:divBdr>
          <w:divsChild>
            <w:div w:id="1708483233">
              <w:marLeft w:val="0"/>
              <w:marRight w:val="0"/>
              <w:marTop w:val="0"/>
              <w:marBottom w:val="15"/>
              <w:divBdr>
                <w:top w:val="none" w:sz="0" w:space="0" w:color="auto"/>
                <w:left w:val="none" w:sz="0" w:space="0" w:color="auto"/>
                <w:bottom w:val="none" w:sz="0" w:space="0" w:color="auto"/>
                <w:right w:val="none" w:sz="0" w:space="0" w:color="auto"/>
              </w:divBdr>
              <w:divsChild>
                <w:div w:id="1160195228">
                  <w:marLeft w:val="0"/>
                  <w:marRight w:val="0"/>
                  <w:marTop w:val="0"/>
                  <w:marBottom w:val="0"/>
                  <w:divBdr>
                    <w:top w:val="none" w:sz="0" w:space="0" w:color="auto"/>
                    <w:left w:val="none" w:sz="0" w:space="0" w:color="auto"/>
                    <w:bottom w:val="none" w:sz="0" w:space="0" w:color="auto"/>
                    <w:right w:val="none" w:sz="0" w:space="0" w:color="auto"/>
                  </w:divBdr>
                  <w:divsChild>
                    <w:div w:id="939217617">
                      <w:marLeft w:val="0"/>
                      <w:marRight w:val="0"/>
                      <w:marTop w:val="0"/>
                      <w:marBottom w:val="0"/>
                      <w:divBdr>
                        <w:top w:val="none" w:sz="0" w:space="0" w:color="auto"/>
                        <w:left w:val="none" w:sz="0" w:space="0" w:color="auto"/>
                        <w:bottom w:val="none" w:sz="0" w:space="0" w:color="auto"/>
                        <w:right w:val="none" w:sz="0" w:space="0" w:color="auto"/>
                      </w:divBdr>
                      <w:divsChild>
                        <w:div w:id="1701663778">
                          <w:marLeft w:val="0"/>
                          <w:marRight w:val="0"/>
                          <w:marTop w:val="0"/>
                          <w:marBottom w:val="0"/>
                          <w:divBdr>
                            <w:top w:val="none" w:sz="0" w:space="0" w:color="auto"/>
                            <w:left w:val="none" w:sz="0" w:space="0" w:color="auto"/>
                            <w:bottom w:val="none" w:sz="0" w:space="0" w:color="auto"/>
                            <w:right w:val="none" w:sz="0" w:space="0" w:color="auto"/>
                          </w:divBdr>
                          <w:divsChild>
                            <w:div w:id="301228195">
                              <w:marLeft w:val="0"/>
                              <w:marRight w:val="0"/>
                              <w:marTop w:val="0"/>
                              <w:marBottom w:val="0"/>
                              <w:divBdr>
                                <w:top w:val="none" w:sz="0" w:space="0" w:color="auto"/>
                                <w:left w:val="none" w:sz="0" w:space="0" w:color="auto"/>
                                <w:bottom w:val="none" w:sz="0" w:space="0" w:color="auto"/>
                                <w:right w:val="none" w:sz="0" w:space="0" w:color="auto"/>
                              </w:divBdr>
                              <w:divsChild>
                                <w:div w:id="615142840">
                                  <w:marLeft w:val="0"/>
                                  <w:marRight w:val="0"/>
                                  <w:marTop w:val="0"/>
                                  <w:marBottom w:val="0"/>
                                  <w:divBdr>
                                    <w:top w:val="single" w:sz="2" w:space="0" w:color="ECDFDA"/>
                                    <w:left w:val="none" w:sz="0" w:space="0" w:color="auto"/>
                                    <w:bottom w:val="none" w:sz="0" w:space="0" w:color="auto"/>
                                    <w:right w:val="none" w:sz="0" w:space="0" w:color="auto"/>
                                  </w:divBdr>
                                  <w:divsChild>
                                    <w:div w:id="147553066">
                                      <w:marLeft w:val="0"/>
                                      <w:marRight w:val="0"/>
                                      <w:marTop w:val="0"/>
                                      <w:marBottom w:val="0"/>
                                      <w:divBdr>
                                        <w:top w:val="none" w:sz="0" w:space="0" w:color="auto"/>
                                        <w:left w:val="none" w:sz="0" w:space="0" w:color="auto"/>
                                        <w:bottom w:val="none" w:sz="0" w:space="0" w:color="auto"/>
                                        <w:right w:val="none" w:sz="0" w:space="0" w:color="auto"/>
                                      </w:divBdr>
                                      <w:divsChild>
                                        <w:div w:id="754134927">
                                          <w:marLeft w:val="0"/>
                                          <w:marRight w:val="0"/>
                                          <w:marTop w:val="0"/>
                                          <w:marBottom w:val="0"/>
                                          <w:divBdr>
                                            <w:top w:val="none" w:sz="0" w:space="0" w:color="auto"/>
                                            <w:left w:val="none" w:sz="0" w:space="0" w:color="auto"/>
                                            <w:bottom w:val="none" w:sz="0" w:space="0" w:color="auto"/>
                                            <w:right w:val="none" w:sz="0" w:space="0" w:color="auto"/>
                                          </w:divBdr>
                                          <w:divsChild>
                                            <w:div w:id="334260439">
                                              <w:marLeft w:val="0"/>
                                              <w:marRight w:val="0"/>
                                              <w:marTop w:val="0"/>
                                              <w:marBottom w:val="0"/>
                                              <w:divBdr>
                                                <w:top w:val="none" w:sz="0" w:space="0" w:color="auto"/>
                                                <w:left w:val="none" w:sz="0" w:space="0" w:color="auto"/>
                                                <w:bottom w:val="none" w:sz="0" w:space="0" w:color="auto"/>
                                                <w:right w:val="none" w:sz="0" w:space="0" w:color="auto"/>
                                              </w:divBdr>
                                              <w:divsChild>
                                                <w:div w:id="850878017">
                                                  <w:marLeft w:val="0"/>
                                                  <w:marRight w:val="0"/>
                                                  <w:marTop w:val="0"/>
                                                  <w:marBottom w:val="0"/>
                                                  <w:divBdr>
                                                    <w:top w:val="none" w:sz="0" w:space="0" w:color="auto"/>
                                                    <w:left w:val="none" w:sz="0" w:space="0" w:color="auto"/>
                                                    <w:bottom w:val="none" w:sz="0" w:space="0" w:color="auto"/>
                                                    <w:right w:val="none" w:sz="0" w:space="0" w:color="auto"/>
                                                  </w:divBdr>
                                                  <w:divsChild>
                                                    <w:div w:id="1083794464">
                                                      <w:marLeft w:val="0"/>
                                                      <w:marRight w:val="0"/>
                                                      <w:marTop w:val="0"/>
                                                      <w:marBottom w:val="0"/>
                                                      <w:divBdr>
                                                        <w:top w:val="none" w:sz="0" w:space="0" w:color="auto"/>
                                                        <w:left w:val="none" w:sz="0" w:space="0" w:color="auto"/>
                                                        <w:bottom w:val="none" w:sz="0" w:space="0" w:color="auto"/>
                                                        <w:right w:val="none" w:sz="0" w:space="0" w:color="auto"/>
                                                      </w:divBdr>
                                                      <w:divsChild>
                                                        <w:div w:id="892353422">
                                                          <w:marLeft w:val="0"/>
                                                          <w:marRight w:val="0"/>
                                                          <w:marTop w:val="0"/>
                                                          <w:marBottom w:val="0"/>
                                                          <w:divBdr>
                                                            <w:top w:val="none" w:sz="0" w:space="0" w:color="auto"/>
                                                            <w:left w:val="none" w:sz="0" w:space="0" w:color="auto"/>
                                                            <w:bottom w:val="none" w:sz="0" w:space="0" w:color="auto"/>
                                                            <w:right w:val="none" w:sz="0" w:space="0" w:color="auto"/>
                                                          </w:divBdr>
                                                          <w:divsChild>
                                                            <w:div w:id="1158964826">
                                                              <w:marLeft w:val="0"/>
                                                              <w:marRight w:val="0"/>
                                                              <w:marTop w:val="0"/>
                                                              <w:marBottom w:val="0"/>
                                                              <w:divBdr>
                                                                <w:top w:val="none" w:sz="0" w:space="0" w:color="auto"/>
                                                                <w:left w:val="none" w:sz="0" w:space="0" w:color="auto"/>
                                                                <w:bottom w:val="none" w:sz="0" w:space="0" w:color="auto"/>
                                                                <w:right w:val="none" w:sz="0" w:space="0" w:color="auto"/>
                                                              </w:divBdr>
                                                              <w:divsChild>
                                                                <w:div w:id="870338370">
                                                                  <w:marLeft w:val="0"/>
                                                                  <w:marRight w:val="0"/>
                                                                  <w:marTop w:val="450"/>
                                                                  <w:marBottom w:val="450"/>
                                                                  <w:divBdr>
                                                                    <w:top w:val="none" w:sz="0" w:space="0" w:color="auto"/>
                                                                    <w:left w:val="none" w:sz="0" w:space="0" w:color="auto"/>
                                                                    <w:bottom w:val="none" w:sz="0" w:space="0" w:color="auto"/>
                                                                    <w:right w:val="none" w:sz="0" w:space="0" w:color="auto"/>
                                                                  </w:divBdr>
                                                                  <w:divsChild>
                                                                    <w:div w:id="81028081">
                                                                      <w:marLeft w:val="0"/>
                                                                      <w:marRight w:val="0"/>
                                                                      <w:marTop w:val="0"/>
                                                                      <w:marBottom w:val="0"/>
                                                                      <w:divBdr>
                                                                        <w:top w:val="none" w:sz="0" w:space="0" w:color="auto"/>
                                                                        <w:left w:val="none" w:sz="0" w:space="0" w:color="auto"/>
                                                                        <w:bottom w:val="none" w:sz="0" w:space="0" w:color="auto"/>
                                                                        <w:right w:val="none" w:sz="0" w:space="0" w:color="auto"/>
                                                                      </w:divBdr>
                                                                      <w:divsChild>
                                                                        <w:div w:id="914511725">
                                                                          <w:marLeft w:val="0"/>
                                                                          <w:marRight w:val="0"/>
                                                                          <w:marTop w:val="0"/>
                                                                          <w:marBottom w:val="0"/>
                                                                          <w:divBdr>
                                                                            <w:top w:val="none" w:sz="0" w:space="0" w:color="auto"/>
                                                                            <w:left w:val="none" w:sz="0" w:space="0" w:color="auto"/>
                                                                            <w:bottom w:val="none" w:sz="0" w:space="0" w:color="auto"/>
                                                                            <w:right w:val="none" w:sz="0" w:space="0" w:color="auto"/>
                                                                          </w:divBdr>
                                                                          <w:divsChild>
                                                                            <w:div w:id="381442606">
                                                                              <w:marLeft w:val="0"/>
                                                                              <w:marRight w:val="0"/>
                                                                              <w:marTop w:val="0"/>
                                                                              <w:marBottom w:val="0"/>
                                                                              <w:divBdr>
                                                                                <w:top w:val="none" w:sz="0" w:space="0" w:color="auto"/>
                                                                                <w:left w:val="none" w:sz="0" w:space="0" w:color="auto"/>
                                                                                <w:bottom w:val="none" w:sz="0" w:space="0" w:color="auto"/>
                                                                                <w:right w:val="none" w:sz="0" w:space="0" w:color="auto"/>
                                                                              </w:divBdr>
                                                                              <w:divsChild>
                                                                                <w:div w:id="1059286431">
                                                                                  <w:marLeft w:val="0"/>
                                                                                  <w:marRight w:val="0"/>
                                                                                  <w:marTop w:val="0"/>
                                                                                  <w:marBottom w:val="0"/>
                                                                                  <w:divBdr>
                                                                                    <w:top w:val="none" w:sz="0" w:space="0" w:color="auto"/>
                                                                                    <w:left w:val="none" w:sz="0" w:space="0" w:color="auto"/>
                                                                                    <w:bottom w:val="none" w:sz="0" w:space="0" w:color="auto"/>
                                                                                    <w:right w:val="none" w:sz="0" w:space="0" w:color="auto"/>
                                                                                  </w:divBdr>
                                                                                  <w:divsChild>
                                                                                    <w:div w:id="2139833374">
                                                                                      <w:marLeft w:val="0"/>
                                                                                      <w:marRight w:val="0"/>
                                                                                      <w:marTop w:val="0"/>
                                                                                      <w:marBottom w:val="375"/>
                                                                                      <w:divBdr>
                                                                                        <w:top w:val="none" w:sz="0" w:space="0" w:color="auto"/>
                                                                                        <w:left w:val="none" w:sz="0" w:space="0" w:color="auto"/>
                                                                                        <w:bottom w:val="none" w:sz="0" w:space="0" w:color="auto"/>
                                                                                        <w:right w:val="none" w:sz="0" w:space="0" w:color="auto"/>
                                                                                      </w:divBdr>
                                                                                      <w:divsChild>
                                                                                        <w:div w:id="1607424560">
                                                                                          <w:marLeft w:val="0"/>
                                                                                          <w:marRight w:val="0"/>
                                                                                          <w:marTop w:val="0"/>
                                                                                          <w:marBottom w:val="0"/>
                                                                                          <w:divBdr>
                                                                                            <w:top w:val="none" w:sz="0" w:space="0" w:color="auto"/>
                                                                                            <w:left w:val="none" w:sz="0" w:space="0" w:color="auto"/>
                                                                                            <w:bottom w:val="none" w:sz="0" w:space="0" w:color="auto"/>
                                                                                            <w:right w:val="none" w:sz="0" w:space="0" w:color="auto"/>
                                                                                          </w:divBdr>
                                                                                          <w:divsChild>
                                                                                            <w:div w:id="1180508113">
                                                                                              <w:marLeft w:val="0"/>
                                                                                              <w:marRight w:val="0"/>
                                                                                              <w:marTop w:val="0"/>
                                                                                              <w:marBottom w:val="0"/>
                                                                                              <w:divBdr>
                                                                                                <w:top w:val="none" w:sz="0" w:space="0" w:color="auto"/>
                                                                                                <w:left w:val="none" w:sz="0" w:space="0" w:color="auto"/>
                                                                                                <w:bottom w:val="none" w:sz="0" w:space="0" w:color="auto"/>
                                                                                                <w:right w:val="none" w:sz="0" w:space="0" w:color="auto"/>
                                                                                              </w:divBdr>
                                                                                            </w:div>
                                                                                            <w:div w:id="904682458">
                                                                                              <w:marLeft w:val="0"/>
                                                                                              <w:marRight w:val="0"/>
                                                                                              <w:marTop w:val="0"/>
                                                                                              <w:marBottom w:val="0"/>
                                                                                              <w:divBdr>
                                                                                                <w:top w:val="none" w:sz="0" w:space="0" w:color="auto"/>
                                                                                                <w:left w:val="none" w:sz="0" w:space="0" w:color="auto"/>
                                                                                                <w:bottom w:val="none" w:sz="0" w:space="0" w:color="auto"/>
                                                                                                <w:right w:val="none" w:sz="0" w:space="0" w:color="auto"/>
                                                                                              </w:divBdr>
                                                                                            </w:div>
                                                                                            <w:div w:id="1423915273">
                                                                                              <w:marLeft w:val="720"/>
                                                                                              <w:marRight w:val="0"/>
                                                                                              <w:marTop w:val="0"/>
                                                                                              <w:marBottom w:val="0"/>
                                                                                              <w:divBdr>
                                                                                                <w:top w:val="none" w:sz="0" w:space="0" w:color="auto"/>
                                                                                                <w:left w:val="none" w:sz="0" w:space="0" w:color="auto"/>
                                                                                                <w:bottom w:val="none" w:sz="0" w:space="0" w:color="auto"/>
                                                                                                <w:right w:val="none" w:sz="0" w:space="0" w:color="auto"/>
                                                                                              </w:divBdr>
                                                                                            </w:div>
                                                                                            <w:div w:id="577442857">
                                                                                              <w:marLeft w:val="720"/>
                                                                                              <w:marRight w:val="0"/>
                                                                                              <w:marTop w:val="0"/>
                                                                                              <w:marBottom w:val="0"/>
                                                                                              <w:divBdr>
                                                                                                <w:top w:val="none" w:sz="0" w:space="0" w:color="auto"/>
                                                                                                <w:left w:val="none" w:sz="0" w:space="0" w:color="auto"/>
                                                                                                <w:bottom w:val="none" w:sz="0" w:space="0" w:color="auto"/>
                                                                                                <w:right w:val="none" w:sz="0" w:space="0" w:color="auto"/>
                                                                                              </w:divBdr>
                                                                                            </w:div>
                                                                                            <w:div w:id="2098476634">
                                                                                              <w:marLeft w:val="0"/>
                                                                                              <w:marRight w:val="0"/>
                                                                                              <w:marTop w:val="0"/>
                                                                                              <w:marBottom w:val="0"/>
                                                                                              <w:divBdr>
                                                                                                <w:top w:val="none" w:sz="0" w:space="0" w:color="auto"/>
                                                                                                <w:left w:val="none" w:sz="0" w:space="0" w:color="auto"/>
                                                                                                <w:bottom w:val="none" w:sz="0" w:space="0" w:color="auto"/>
                                                                                                <w:right w:val="none" w:sz="0" w:space="0" w:color="auto"/>
                                                                                              </w:divBdr>
                                                                                            </w:div>
                                                                                            <w:div w:id="735325274">
                                                                                              <w:marLeft w:val="0"/>
                                                                                              <w:marRight w:val="0"/>
                                                                                              <w:marTop w:val="0"/>
                                                                                              <w:marBottom w:val="0"/>
                                                                                              <w:divBdr>
                                                                                                <w:top w:val="none" w:sz="0" w:space="0" w:color="auto"/>
                                                                                                <w:left w:val="none" w:sz="0" w:space="0" w:color="auto"/>
                                                                                                <w:bottom w:val="none" w:sz="0" w:space="0" w:color="auto"/>
                                                                                                <w:right w:val="none" w:sz="0" w:space="0" w:color="auto"/>
                                                                                              </w:divBdr>
                                                                                            </w:div>
                                                                                            <w:div w:id="91627858">
                                                                                              <w:marLeft w:val="720"/>
                                                                                              <w:marRight w:val="0"/>
                                                                                              <w:marTop w:val="0"/>
                                                                                              <w:marBottom w:val="0"/>
                                                                                              <w:divBdr>
                                                                                                <w:top w:val="none" w:sz="0" w:space="0" w:color="auto"/>
                                                                                                <w:left w:val="none" w:sz="0" w:space="0" w:color="auto"/>
                                                                                                <w:bottom w:val="none" w:sz="0" w:space="0" w:color="auto"/>
                                                                                                <w:right w:val="none" w:sz="0" w:space="0" w:color="auto"/>
                                                                                              </w:divBdr>
                                                                                            </w:div>
                                                                                            <w:div w:id="1506091889">
                                                                                              <w:marLeft w:val="720"/>
                                                                                              <w:marRight w:val="0"/>
                                                                                              <w:marTop w:val="0"/>
                                                                                              <w:marBottom w:val="0"/>
                                                                                              <w:divBdr>
                                                                                                <w:top w:val="none" w:sz="0" w:space="0" w:color="auto"/>
                                                                                                <w:left w:val="none" w:sz="0" w:space="0" w:color="auto"/>
                                                                                                <w:bottom w:val="none" w:sz="0" w:space="0" w:color="auto"/>
                                                                                                <w:right w:val="none" w:sz="0" w:space="0" w:color="auto"/>
                                                                                              </w:divBdr>
                                                                                            </w:div>
                                                                                            <w:div w:id="903956289">
                                                                                              <w:marLeft w:val="720"/>
                                                                                              <w:marRight w:val="0"/>
                                                                                              <w:marTop w:val="0"/>
                                                                                              <w:marBottom w:val="0"/>
                                                                                              <w:divBdr>
                                                                                                <w:top w:val="none" w:sz="0" w:space="0" w:color="auto"/>
                                                                                                <w:left w:val="none" w:sz="0" w:space="0" w:color="auto"/>
                                                                                                <w:bottom w:val="none" w:sz="0" w:space="0" w:color="auto"/>
                                                                                                <w:right w:val="none" w:sz="0" w:space="0" w:color="auto"/>
                                                                                              </w:divBdr>
                                                                                            </w:div>
                                                                                            <w:div w:id="651063909">
                                                                                              <w:marLeft w:val="720"/>
                                                                                              <w:marRight w:val="0"/>
                                                                                              <w:marTop w:val="0"/>
                                                                                              <w:marBottom w:val="0"/>
                                                                                              <w:divBdr>
                                                                                                <w:top w:val="none" w:sz="0" w:space="0" w:color="auto"/>
                                                                                                <w:left w:val="none" w:sz="0" w:space="0" w:color="auto"/>
                                                                                                <w:bottom w:val="none" w:sz="0" w:space="0" w:color="auto"/>
                                                                                                <w:right w:val="none" w:sz="0" w:space="0" w:color="auto"/>
                                                                                              </w:divBdr>
                                                                                            </w:div>
                                                                                            <w:div w:id="1149445842">
                                                                                              <w:marLeft w:val="0"/>
                                                                                              <w:marRight w:val="0"/>
                                                                                              <w:marTop w:val="0"/>
                                                                                              <w:marBottom w:val="0"/>
                                                                                              <w:divBdr>
                                                                                                <w:top w:val="none" w:sz="0" w:space="0" w:color="auto"/>
                                                                                                <w:left w:val="none" w:sz="0" w:space="0" w:color="auto"/>
                                                                                                <w:bottom w:val="none" w:sz="0" w:space="0" w:color="auto"/>
                                                                                                <w:right w:val="none" w:sz="0" w:space="0" w:color="auto"/>
                                                                                              </w:divBdr>
                                                                                            </w:div>
                                                                                            <w:div w:id="1452868032">
                                                                                              <w:marLeft w:val="0"/>
                                                                                              <w:marRight w:val="0"/>
                                                                                              <w:marTop w:val="0"/>
                                                                                              <w:marBottom w:val="0"/>
                                                                                              <w:divBdr>
                                                                                                <w:top w:val="none" w:sz="0" w:space="0" w:color="auto"/>
                                                                                                <w:left w:val="none" w:sz="0" w:space="0" w:color="auto"/>
                                                                                                <w:bottom w:val="none" w:sz="0" w:space="0" w:color="auto"/>
                                                                                                <w:right w:val="none" w:sz="0" w:space="0" w:color="auto"/>
                                                                                              </w:divBdr>
                                                                                            </w:div>
                                                                                            <w:div w:id="435294523">
                                                                                              <w:marLeft w:val="720"/>
                                                                                              <w:marRight w:val="0"/>
                                                                                              <w:marTop w:val="0"/>
                                                                                              <w:marBottom w:val="0"/>
                                                                                              <w:divBdr>
                                                                                                <w:top w:val="none" w:sz="0" w:space="0" w:color="auto"/>
                                                                                                <w:left w:val="none" w:sz="0" w:space="0" w:color="auto"/>
                                                                                                <w:bottom w:val="none" w:sz="0" w:space="0" w:color="auto"/>
                                                                                                <w:right w:val="none" w:sz="0" w:space="0" w:color="auto"/>
                                                                                              </w:divBdr>
                                                                                            </w:div>
                                                                                            <w:div w:id="259339257">
                                                                                              <w:marLeft w:val="720"/>
                                                                                              <w:marRight w:val="0"/>
                                                                                              <w:marTop w:val="0"/>
                                                                                              <w:marBottom w:val="0"/>
                                                                                              <w:divBdr>
                                                                                                <w:top w:val="none" w:sz="0" w:space="0" w:color="auto"/>
                                                                                                <w:left w:val="none" w:sz="0" w:space="0" w:color="auto"/>
                                                                                                <w:bottom w:val="none" w:sz="0" w:space="0" w:color="auto"/>
                                                                                                <w:right w:val="none" w:sz="0" w:space="0" w:color="auto"/>
                                                                                              </w:divBdr>
                                                                                            </w:div>
                                                                                            <w:div w:id="1791194904">
                                                                                              <w:marLeft w:val="720"/>
                                                                                              <w:marRight w:val="0"/>
                                                                                              <w:marTop w:val="0"/>
                                                                                              <w:marBottom w:val="0"/>
                                                                                              <w:divBdr>
                                                                                                <w:top w:val="none" w:sz="0" w:space="0" w:color="auto"/>
                                                                                                <w:left w:val="none" w:sz="0" w:space="0" w:color="auto"/>
                                                                                                <w:bottom w:val="none" w:sz="0" w:space="0" w:color="auto"/>
                                                                                                <w:right w:val="none" w:sz="0" w:space="0" w:color="auto"/>
                                                                                              </w:divBdr>
                                                                                            </w:div>
                                                                                            <w:div w:id="2030640075">
                                                                                              <w:marLeft w:val="0"/>
                                                                                              <w:marRight w:val="0"/>
                                                                                              <w:marTop w:val="0"/>
                                                                                              <w:marBottom w:val="0"/>
                                                                                              <w:divBdr>
                                                                                                <w:top w:val="none" w:sz="0" w:space="0" w:color="auto"/>
                                                                                                <w:left w:val="none" w:sz="0" w:space="0" w:color="auto"/>
                                                                                                <w:bottom w:val="none" w:sz="0" w:space="0" w:color="auto"/>
                                                                                                <w:right w:val="none" w:sz="0" w:space="0" w:color="auto"/>
                                                                                              </w:divBdr>
                                                                                            </w:div>
                                                                                            <w:div w:id="1231310750">
                                                                                              <w:marLeft w:val="720"/>
                                                                                              <w:marRight w:val="0"/>
                                                                                              <w:marTop w:val="0"/>
                                                                                              <w:marBottom w:val="0"/>
                                                                                              <w:divBdr>
                                                                                                <w:top w:val="none" w:sz="0" w:space="0" w:color="auto"/>
                                                                                                <w:left w:val="none" w:sz="0" w:space="0" w:color="auto"/>
                                                                                                <w:bottom w:val="none" w:sz="0" w:space="0" w:color="auto"/>
                                                                                                <w:right w:val="none" w:sz="0" w:space="0" w:color="auto"/>
                                                                                              </w:divBdr>
                                                                                            </w:div>
                                                                                            <w:div w:id="128718104">
                                                                                              <w:marLeft w:val="720"/>
                                                                                              <w:marRight w:val="0"/>
                                                                                              <w:marTop w:val="0"/>
                                                                                              <w:marBottom w:val="0"/>
                                                                                              <w:divBdr>
                                                                                                <w:top w:val="none" w:sz="0" w:space="0" w:color="auto"/>
                                                                                                <w:left w:val="none" w:sz="0" w:space="0" w:color="auto"/>
                                                                                                <w:bottom w:val="none" w:sz="0" w:space="0" w:color="auto"/>
                                                                                                <w:right w:val="none" w:sz="0" w:space="0" w:color="auto"/>
                                                                                              </w:divBdr>
                                                                                            </w:div>
                                                                                            <w:div w:id="1517884490">
                                                                                              <w:marLeft w:val="0"/>
                                                                                              <w:marRight w:val="0"/>
                                                                                              <w:marTop w:val="0"/>
                                                                                              <w:marBottom w:val="0"/>
                                                                                              <w:divBdr>
                                                                                                <w:top w:val="none" w:sz="0" w:space="0" w:color="auto"/>
                                                                                                <w:left w:val="none" w:sz="0" w:space="0" w:color="auto"/>
                                                                                                <w:bottom w:val="none" w:sz="0" w:space="0" w:color="auto"/>
                                                                                                <w:right w:val="none" w:sz="0" w:space="0" w:color="auto"/>
                                                                                              </w:divBdr>
                                                                                            </w:div>
                                                                                            <w:div w:id="1806315337">
                                                                                              <w:marLeft w:val="0"/>
                                                                                              <w:marRight w:val="0"/>
                                                                                              <w:marTop w:val="0"/>
                                                                                              <w:marBottom w:val="0"/>
                                                                                              <w:divBdr>
                                                                                                <w:top w:val="none" w:sz="0" w:space="0" w:color="auto"/>
                                                                                                <w:left w:val="none" w:sz="0" w:space="0" w:color="auto"/>
                                                                                                <w:bottom w:val="none" w:sz="0" w:space="0" w:color="auto"/>
                                                                                                <w:right w:val="none" w:sz="0" w:space="0" w:color="auto"/>
                                                                                              </w:divBdr>
                                                                                            </w:div>
                                                                                            <w:div w:id="563489143">
                                                                                              <w:marLeft w:val="720"/>
                                                                                              <w:marRight w:val="0"/>
                                                                                              <w:marTop w:val="0"/>
                                                                                              <w:marBottom w:val="0"/>
                                                                                              <w:divBdr>
                                                                                                <w:top w:val="none" w:sz="0" w:space="0" w:color="auto"/>
                                                                                                <w:left w:val="none" w:sz="0" w:space="0" w:color="auto"/>
                                                                                                <w:bottom w:val="none" w:sz="0" w:space="0" w:color="auto"/>
                                                                                                <w:right w:val="none" w:sz="0" w:space="0" w:color="auto"/>
                                                                                              </w:divBdr>
                                                                                            </w:div>
                                                                                            <w:div w:id="1020938682">
                                                                                              <w:marLeft w:val="0"/>
                                                                                              <w:marRight w:val="0"/>
                                                                                              <w:marTop w:val="0"/>
                                                                                              <w:marBottom w:val="0"/>
                                                                                              <w:divBdr>
                                                                                                <w:top w:val="none" w:sz="0" w:space="0" w:color="auto"/>
                                                                                                <w:left w:val="none" w:sz="0" w:space="0" w:color="auto"/>
                                                                                                <w:bottom w:val="none" w:sz="0" w:space="0" w:color="auto"/>
                                                                                                <w:right w:val="none" w:sz="0" w:space="0" w:color="auto"/>
                                                                                              </w:divBdr>
                                                                                            </w:div>
                                                                                            <w:div w:id="3098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0673199">
      <w:bodyDiv w:val="1"/>
      <w:marLeft w:val="0"/>
      <w:marRight w:val="0"/>
      <w:marTop w:val="0"/>
      <w:marBottom w:val="0"/>
      <w:divBdr>
        <w:top w:val="none" w:sz="0" w:space="0" w:color="auto"/>
        <w:left w:val="none" w:sz="0" w:space="0" w:color="auto"/>
        <w:bottom w:val="none" w:sz="0" w:space="0" w:color="auto"/>
        <w:right w:val="none" w:sz="0" w:space="0" w:color="auto"/>
      </w:divBdr>
    </w:div>
    <w:div w:id="371923119">
      <w:marLeft w:val="0"/>
      <w:marRight w:val="0"/>
      <w:marTop w:val="0"/>
      <w:marBottom w:val="0"/>
      <w:divBdr>
        <w:top w:val="single" w:sz="6" w:space="0" w:color="E0E0E0"/>
        <w:left w:val="none" w:sz="0" w:space="0" w:color="auto"/>
        <w:bottom w:val="none" w:sz="0" w:space="0" w:color="auto"/>
        <w:right w:val="none" w:sz="0" w:space="0" w:color="auto"/>
      </w:divBdr>
      <w:divsChild>
        <w:div w:id="620454169">
          <w:marLeft w:val="0"/>
          <w:marRight w:val="0"/>
          <w:marTop w:val="0"/>
          <w:marBottom w:val="0"/>
          <w:divBdr>
            <w:top w:val="none" w:sz="0" w:space="0" w:color="auto"/>
            <w:left w:val="none" w:sz="0" w:space="0" w:color="auto"/>
            <w:bottom w:val="none" w:sz="0" w:space="0" w:color="auto"/>
            <w:right w:val="none" w:sz="0" w:space="0" w:color="auto"/>
          </w:divBdr>
          <w:divsChild>
            <w:div w:id="237598095">
              <w:marLeft w:val="-225"/>
              <w:marRight w:val="-225"/>
              <w:marTop w:val="0"/>
              <w:marBottom w:val="0"/>
              <w:divBdr>
                <w:top w:val="none" w:sz="0" w:space="0" w:color="auto"/>
                <w:left w:val="none" w:sz="0" w:space="0" w:color="auto"/>
                <w:bottom w:val="none" w:sz="0" w:space="0" w:color="auto"/>
                <w:right w:val="none" w:sz="0" w:space="0" w:color="auto"/>
              </w:divBdr>
              <w:divsChild>
                <w:div w:id="5649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0711">
      <w:marLeft w:val="0"/>
      <w:marRight w:val="0"/>
      <w:marTop w:val="0"/>
      <w:marBottom w:val="0"/>
      <w:divBdr>
        <w:top w:val="none" w:sz="0" w:space="0" w:color="auto"/>
        <w:left w:val="none" w:sz="0" w:space="0" w:color="auto"/>
        <w:bottom w:val="none" w:sz="0" w:space="0" w:color="auto"/>
        <w:right w:val="none" w:sz="0" w:space="0" w:color="auto"/>
      </w:divBdr>
    </w:div>
    <w:div w:id="390926572">
      <w:bodyDiv w:val="1"/>
      <w:marLeft w:val="0"/>
      <w:marRight w:val="0"/>
      <w:marTop w:val="2028"/>
      <w:marBottom w:val="0"/>
      <w:divBdr>
        <w:top w:val="none" w:sz="0" w:space="0" w:color="auto"/>
        <w:left w:val="none" w:sz="0" w:space="0" w:color="auto"/>
        <w:bottom w:val="none" w:sz="0" w:space="0" w:color="auto"/>
        <w:right w:val="none" w:sz="0" w:space="0" w:color="auto"/>
      </w:divBdr>
      <w:divsChild>
        <w:div w:id="388648569">
          <w:marLeft w:val="0"/>
          <w:marRight w:val="0"/>
          <w:marTop w:val="0"/>
          <w:marBottom w:val="0"/>
          <w:divBdr>
            <w:top w:val="none" w:sz="0" w:space="0" w:color="auto"/>
            <w:left w:val="none" w:sz="0" w:space="0" w:color="auto"/>
            <w:bottom w:val="none" w:sz="0" w:space="0" w:color="auto"/>
            <w:right w:val="none" w:sz="0" w:space="0" w:color="auto"/>
          </w:divBdr>
          <w:divsChild>
            <w:div w:id="1725252129">
              <w:marLeft w:val="0"/>
              <w:marRight w:val="0"/>
              <w:marTop w:val="0"/>
              <w:marBottom w:val="0"/>
              <w:divBdr>
                <w:top w:val="none" w:sz="0" w:space="0" w:color="auto"/>
                <w:left w:val="none" w:sz="0" w:space="0" w:color="auto"/>
                <w:bottom w:val="none" w:sz="0" w:space="0" w:color="auto"/>
                <w:right w:val="none" w:sz="0" w:space="0" w:color="auto"/>
              </w:divBdr>
              <w:divsChild>
                <w:div w:id="1835948181">
                  <w:marLeft w:val="0"/>
                  <w:marRight w:val="0"/>
                  <w:marTop w:val="0"/>
                  <w:marBottom w:val="480"/>
                  <w:divBdr>
                    <w:top w:val="single" w:sz="4" w:space="0" w:color="C7C8CA"/>
                    <w:left w:val="single" w:sz="4" w:space="0" w:color="C7C8CA"/>
                    <w:bottom w:val="single" w:sz="4" w:space="0" w:color="C7C8CA"/>
                    <w:right w:val="single" w:sz="4" w:space="0" w:color="C7C8CA"/>
                  </w:divBdr>
                  <w:divsChild>
                    <w:div w:id="1652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02850">
      <w:bodyDiv w:val="1"/>
      <w:marLeft w:val="0"/>
      <w:marRight w:val="0"/>
      <w:marTop w:val="0"/>
      <w:marBottom w:val="0"/>
      <w:divBdr>
        <w:top w:val="single" w:sz="2" w:space="0" w:color="DEDEDE"/>
        <w:left w:val="single" w:sz="4" w:space="0" w:color="DEDEDE"/>
        <w:bottom w:val="single" w:sz="2" w:space="0" w:color="DEDEDE"/>
        <w:right w:val="single" w:sz="4" w:space="0" w:color="DEDEDE"/>
      </w:divBdr>
      <w:divsChild>
        <w:div w:id="1494492653">
          <w:marLeft w:val="0"/>
          <w:marRight w:val="0"/>
          <w:marTop w:val="0"/>
          <w:marBottom w:val="0"/>
          <w:divBdr>
            <w:top w:val="none" w:sz="0" w:space="0" w:color="auto"/>
            <w:left w:val="none" w:sz="0" w:space="0" w:color="auto"/>
            <w:bottom w:val="none" w:sz="0" w:space="0" w:color="auto"/>
            <w:right w:val="none" w:sz="0" w:space="0" w:color="auto"/>
          </w:divBdr>
        </w:div>
      </w:divsChild>
    </w:div>
    <w:div w:id="395514327">
      <w:bodyDiv w:val="1"/>
      <w:marLeft w:val="0"/>
      <w:marRight w:val="0"/>
      <w:marTop w:val="0"/>
      <w:marBottom w:val="0"/>
      <w:divBdr>
        <w:top w:val="none" w:sz="0" w:space="0" w:color="auto"/>
        <w:left w:val="none" w:sz="0" w:space="0" w:color="auto"/>
        <w:bottom w:val="none" w:sz="0" w:space="0" w:color="auto"/>
        <w:right w:val="none" w:sz="0" w:space="0" w:color="auto"/>
      </w:divBdr>
    </w:div>
    <w:div w:id="436026114">
      <w:bodyDiv w:val="1"/>
      <w:marLeft w:val="0"/>
      <w:marRight w:val="0"/>
      <w:marTop w:val="0"/>
      <w:marBottom w:val="0"/>
      <w:divBdr>
        <w:top w:val="none" w:sz="0" w:space="0" w:color="auto"/>
        <w:left w:val="none" w:sz="0" w:space="0" w:color="auto"/>
        <w:bottom w:val="none" w:sz="0" w:space="0" w:color="auto"/>
        <w:right w:val="none" w:sz="0" w:space="0" w:color="auto"/>
      </w:divBdr>
      <w:divsChild>
        <w:div w:id="987630897">
          <w:marLeft w:val="24"/>
          <w:marRight w:val="0"/>
          <w:marTop w:val="0"/>
          <w:marBottom w:val="0"/>
          <w:divBdr>
            <w:top w:val="none" w:sz="0" w:space="0" w:color="auto"/>
            <w:left w:val="none" w:sz="0" w:space="0" w:color="auto"/>
            <w:bottom w:val="none" w:sz="0" w:space="0" w:color="auto"/>
            <w:right w:val="none" w:sz="0" w:space="0" w:color="auto"/>
          </w:divBdr>
          <w:divsChild>
            <w:div w:id="349186583">
              <w:marLeft w:val="0"/>
              <w:marRight w:val="0"/>
              <w:marTop w:val="0"/>
              <w:marBottom w:val="0"/>
              <w:divBdr>
                <w:top w:val="none" w:sz="0" w:space="0" w:color="auto"/>
                <w:left w:val="none" w:sz="0" w:space="0" w:color="auto"/>
                <w:bottom w:val="none" w:sz="0" w:space="0" w:color="auto"/>
                <w:right w:val="none" w:sz="0" w:space="0" w:color="auto"/>
              </w:divBdr>
              <w:divsChild>
                <w:div w:id="780879150">
                  <w:marLeft w:val="0"/>
                  <w:marRight w:val="0"/>
                  <w:marTop w:val="0"/>
                  <w:marBottom w:val="0"/>
                  <w:divBdr>
                    <w:top w:val="none" w:sz="0" w:space="0" w:color="auto"/>
                    <w:left w:val="none" w:sz="0" w:space="0" w:color="auto"/>
                    <w:bottom w:val="none" w:sz="0" w:space="0" w:color="auto"/>
                    <w:right w:val="none" w:sz="0" w:space="0" w:color="auto"/>
                  </w:divBdr>
                  <w:divsChild>
                    <w:div w:id="1969848267">
                      <w:marLeft w:val="0"/>
                      <w:marRight w:val="0"/>
                      <w:marTop w:val="0"/>
                      <w:marBottom w:val="0"/>
                      <w:divBdr>
                        <w:top w:val="none" w:sz="0" w:space="0" w:color="auto"/>
                        <w:left w:val="none" w:sz="0" w:space="0" w:color="auto"/>
                        <w:bottom w:val="none" w:sz="0" w:space="0" w:color="auto"/>
                        <w:right w:val="none" w:sz="0" w:space="0" w:color="auto"/>
                      </w:divBdr>
                      <w:divsChild>
                        <w:div w:id="1277907409">
                          <w:marLeft w:val="0"/>
                          <w:marRight w:val="0"/>
                          <w:marTop w:val="0"/>
                          <w:marBottom w:val="0"/>
                          <w:divBdr>
                            <w:top w:val="none" w:sz="0" w:space="0" w:color="auto"/>
                            <w:left w:val="none" w:sz="0" w:space="0" w:color="auto"/>
                            <w:bottom w:val="none" w:sz="0" w:space="0" w:color="auto"/>
                            <w:right w:val="none" w:sz="0" w:space="0" w:color="auto"/>
                          </w:divBdr>
                        </w:div>
                        <w:div w:id="1730880071">
                          <w:marLeft w:val="0"/>
                          <w:marRight w:val="0"/>
                          <w:marTop w:val="0"/>
                          <w:marBottom w:val="0"/>
                          <w:divBdr>
                            <w:top w:val="none" w:sz="0" w:space="0" w:color="auto"/>
                            <w:left w:val="none" w:sz="0" w:space="0" w:color="auto"/>
                            <w:bottom w:val="none" w:sz="0" w:space="0" w:color="auto"/>
                            <w:right w:val="none" w:sz="0" w:space="0" w:color="auto"/>
                          </w:divBdr>
                        </w:div>
                        <w:div w:id="181822555">
                          <w:marLeft w:val="0"/>
                          <w:marRight w:val="0"/>
                          <w:marTop w:val="0"/>
                          <w:marBottom w:val="0"/>
                          <w:divBdr>
                            <w:top w:val="none" w:sz="0" w:space="0" w:color="auto"/>
                            <w:left w:val="none" w:sz="0" w:space="0" w:color="auto"/>
                            <w:bottom w:val="none" w:sz="0" w:space="0" w:color="auto"/>
                            <w:right w:val="none" w:sz="0" w:space="0" w:color="auto"/>
                          </w:divBdr>
                        </w:div>
                        <w:div w:id="584997599">
                          <w:marLeft w:val="0"/>
                          <w:marRight w:val="0"/>
                          <w:marTop w:val="0"/>
                          <w:marBottom w:val="0"/>
                          <w:divBdr>
                            <w:top w:val="none" w:sz="0" w:space="0" w:color="auto"/>
                            <w:left w:val="none" w:sz="0" w:space="0" w:color="auto"/>
                            <w:bottom w:val="none" w:sz="0" w:space="0" w:color="auto"/>
                            <w:right w:val="none" w:sz="0" w:space="0" w:color="auto"/>
                          </w:divBdr>
                        </w:div>
                        <w:div w:id="763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354268">
      <w:bodyDiv w:val="1"/>
      <w:marLeft w:val="0"/>
      <w:marRight w:val="0"/>
      <w:marTop w:val="0"/>
      <w:marBottom w:val="0"/>
      <w:divBdr>
        <w:top w:val="none" w:sz="0" w:space="0" w:color="auto"/>
        <w:left w:val="none" w:sz="0" w:space="0" w:color="auto"/>
        <w:bottom w:val="none" w:sz="0" w:space="0" w:color="auto"/>
        <w:right w:val="none" w:sz="0" w:space="0" w:color="auto"/>
      </w:divBdr>
    </w:div>
    <w:div w:id="454255236">
      <w:bodyDiv w:val="1"/>
      <w:marLeft w:val="0"/>
      <w:marRight w:val="0"/>
      <w:marTop w:val="0"/>
      <w:marBottom w:val="0"/>
      <w:divBdr>
        <w:top w:val="none" w:sz="0" w:space="0" w:color="auto"/>
        <w:left w:val="none" w:sz="0" w:space="0" w:color="auto"/>
        <w:bottom w:val="none" w:sz="0" w:space="0" w:color="auto"/>
        <w:right w:val="none" w:sz="0" w:space="0" w:color="auto"/>
      </w:divBdr>
    </w:div>
    <w:div w:id="459081386">
      <w:bodyDiv w:val="1"/>
      <w:marLeft w:val="0"/>
      <w:marRight w:val="0"/>
      <w:marTop w:val="0"/>
      <w:marBottom w:val="0"/>
      <w:divBdr>
        <w:top w:val="none" w:sz="0" w:space="0" w:color="auto"/>
        <w:left w:val="none" w:sz="0" w:space="0" w:color="auto"/>
        <w:bottom w:val="none" w:sz="0" w:space="0" w:color="auto"/>
        <w:right w:val="none" w:sz="0" w:space="0" w:color="auto"/>
      </w:divBdr>
    </w:div>
    <w:div w:id="465314108">
      <w:bodyDiv w:val="1"/>
      <w:marLeft w:val="0"/>
      <w:marRight w:val="0"/>
      <w:marTop w:val="0"/>
      <w:marBottom w:val="0"/>
      <w:divBdr>
        <w:top w:val="none" w:sz="0" w:space="0" w:color="auto"/>
        <w:left w:val="none" w:sz="0" w:space="0" w:color="auto"/>
        <w:bottom w:val="none" w:sz="0" w:space="0" w:color="auto"/>
        <w:right w:val="none" w:sz="0" w:space="0" w:color="auto"/>
      </w:divBdr>
    </w:div>
    <w:div w:id="518131179">
      <w:bodyDiv w:val="1"/>
      <w:marLeft w:val="0"/>
      <w:marRight w:val="0"/>
      <w:marTop w:val="0"/>
      <w:marBottom w:val="0"/>
      <w:divBdr>
        <w:top w:val="none" w:sz="0" w:space="0" w:color="auto"/>
        <w:left w:val="none" w:sz="0" w:space="0" w:color="auto"/>
        <w:bottom w:val="none" w:sz="0" w:space="0" w:color="auto"/>
        <w:right w:val="none" w:sz="0" w:space="0" w:color="auto"/>
      </w:divBdr>
      <w:divsChild>
        <w:div w:id="1656299032">
          <w:marLeft w:val="0"/>
          <w:marRight w:val="0"/>
          <w:marTop w:val="0"/>
          <w:marBottom w:val="0"/>
          <w:divBdr>
            <w:top w:val="none" w:sz="0" w:space="0" w:color="auto"/>
            <w:left w:val="none" w:sz="0" w:space="0" w:color="auto"/>
            <w:bottom w:val="none" w:sz="0" w:space="0" w:color="auto"/>
            <w:right w:val="none" w:sz="0" w:space="0" w:color="auto"/>
          </w:divBdr>
          <w:divsChild>
            <w:div w:id="1597905077">
              <w:marLeft w:val="0"/>
              <w:marRight w:val="0"/>
              <w:marTop w:val="0"/>
              <w:marBottom w:val="0"/>
              <w:divBdr>
                <w:top w:val="none" w:sz="0" w:space="0" w:color="auto"/>
                <w:left w:val="none" w:sz="0" w:space="0" w:color="auto"/>
                <w:bottom w:val="none" w:sz="0" w:space="0" w:color="auto"/>
                <w:right w:val="none" w:sz="0" w:space="0" w:color="auto"/>
              </w:divBdr>
              <w:divsChild>
                <w:div w:id="1916475079">
                  <w:marLeft w:val="0"/>
                  <w:marRight w:val="0"/>
                  <w:marTop w:val="0"/>
                  <w:marBottom w:val="0"/>
                  <w:divBdr>
                    <w:top w:val="none" w:sz="0" w:space="0" w:color="auto"/>
                    <w:left w:val="none" w:sz="0" w:space="0" w:color="auto"/>
                    <w:bottom w:val="none" w:sz="0" w:space="0" w:color="auto"/>
                    <w:right w:val="none" w:sz="0" w:space="0" w:color="auto"/>
                  </w:divBdr>
                  <w:divsChild>
                    <w:div w:id="69617949">
                      <w:marLeft w:val="0"/>
                      <w:marRight w:val="0"/>
                      <w:marTop w:val="0"/>
                      <w:marBottom w:val="0"/>
                      <w:divBdr>
                        <w:top w:val="none" w:sz="0" w:space="0" w:color="auto"/>
                        <w:left w:val="none" w:sz="0" w:space="0" w:color="auto"/>
                        <w:bottom w:val="none" w:sz="0" w:space="0" w:color="auto"/>
                        <w:right w:val="none" w:sz="0" w:space="0" w:color="auto"/>
                      </w:divBdr>
                      <w:divsChild>
                        <w:div w:id="3965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81104">
      <w:bodyDiv w:val="1"/>
      <w:marLeft w:val="0"/>
      <w:marRight w:val="0"/>
      <w:marTop w:val="0"/>
      <w:marBottom w:val="0"/>
      <w:divBdr>
        <w:top w:val="none" w:sz="0" w:space="0" w:color="auto"/>
        <w:left w:val="none" w:sz="0" w:space="0" w:color="auto"/>
        <w:bottom w:val="none" w:sz="0" w:space="0" w:color="auto"/>
        <w:right w:val="none" w:sz="0" w:space="0" w:color="auto"/>
      </w:divBdr>
      <w:divsChild>
        <w:div w:id="1941448948">
          <w:marLeft w:val="0"/>
          <w:marRight w:val="0"/>
          <w:marTop w:val="0"/>
          <w:marBottom w:val="0"/>
          <w:divBdr>
            <w:top w:val="none" w:sz="0" w:space="0" w:color="auto"/>
            <w:left w:val="single" w:sz="4" w:space="0" w:color="DDDDDD"/>
            <w:bottom w:val="none" w:sz="0" w:space="0" w:color="auto"/>
            <w:right w:val="single" w:sz="4" w:space="0" w:color="DDDDDD"/>
          </w:divBdr>
          <w:divsChild>
            <w:div w:id="251738873">
              <w:marLeft w:val="0"/>
              <w:marRight w:val="0"/>
              <w:marTop w:val="120"/>
              <w:marBottom w:val="120"/>
              <w:divBdr>
                <w:top w:val="none" w:sz="0" w:space="0" w:color="auto"/>
                <w:left w:val="none" w:sz="0" w:space="0" w:color="auto"/>
                <w:bottom w:val="none" w:sz="0" w:space="0" w:color="auto"/>
                <w:right w:val="none" w:sz="0" w:space="0" w:color="auto"/>
              </w:divBdr>
              <w:divsChild>
                <w:div w:id="411977556">
                  <w:marLeft w:val="0"/>
                  <w:marRight w:val="0"/>
                  <w:marTop w:val="0"/>
                  <w:marBottom w:val="240"/>
                  <w:divBdr>
                    <w:top w:val="single" w:sz="4" w:space="3" w:color="F0F0F0"/>
                    <w:left w:val="single" w:sz="36" w:space="12" w:color="F0F0F0"/>
                    <w:bottom w:val="single" w:sz="4" w:space="12" w:color="F0F0F0"/>
                    <w:right w:val="single" w:sz="4" w:space="12" w:color="F0F0F0"/>
                  </w:divBdr>
                </w:div>
              </w:divsChild>
            </w:div>
          </w:divsChild>
        </w:div>
      </w:divsChild>
    </w:div>
    <w:div w:id="541088793">
      <w:bodyDiv w:val="1"/>
      <w:marLeft w:val="0"/>
      <w:marRight w:val="0"/>
      <w:marTop w:val="0"/>
      <w:marBottom w:val="0"/>
      <w:divBdr>
        <w:top w:val="none" w:sz="0" w:space="0" w:color="auto"/>
        <w:left w:val="none" w:sz="0" w:space="0" w:color="auto"/>
        <w:bottom w:val="none" w:sz="0" w:space="0" w:color="auto"/>
        <w:right w:val="none" w:sz="0" w:space="0" w:color="auto"/>
      </w:divBdr>
      <w:divsChild>
        <w:div w:id="1508444615">
          <w:marLeft w:val="0"/>
          <w:marRight w:val="0"/>
          <w:marTop w:val="0"/>
          <w:marBottom w:val="0"/>
          <w:divBdr>
            <w:top w:val="none" w:sz="0" w:space="6" w:color="auto"/>
            <w:left w:val="single" w:sz="4" w:space="0" w:color="BBBBBB"/>
            <w:bottom w:val="none" w:sz="0" w:space="0" w:color="auto"/>
            <w:right w:val="none" w:sz="0" w:space="0" w:color="auto"/>
          </w:divBdr>
          <w:divsChild>
            <w:div w:id="1038240288">
              <w:marLeft w:val="0"/>
              <w:marRight w:val="0"/>
              <w:marTop w:val="0"/>
              <w:marBottom w:val="0"/>
              <w:divBdr>
                <w:top w:val="none" w:sz="0" w:space="0" w:color="auto"/>
                <w:left w:val="none" w:sz="0" w:space="0" w:color="auto"/>
                <w:bottom w:val="none" w:sz="0" w:space="0" w:color="auto"/>
                <w:right w:val="none" w:sz="0" w:space="0" w:color="auto"/>
              </w:divBdr>
              <w:divsChild>
                <w:div w:id="412313595">
                  <w:marLeft w:val="0"/>
                  <w:marRight w:val="0"/>
                  <w:marTop w:val="0"/>
                  <w:marBottom w:val="0"/>
                  <w:divBdr>
                    <w:top w:val="none" w:sz="0" w:space="0" w:color="auto"/>
                    <w:left w:val="none" w:sz="0" w:space="0" w:color="auto"/>
                    <w:bottom w:val="none" w:sz="0" w:space="0" w:color="auto"/>
                    <w:right w:val="none" w:sz="0" w:space="0" w:color="auto"/>
                  </w:divBdr>
                  <w:divsChild>
                    <w:div w:id="925115555">
                      <w:marLeft w:val="0"/>
                      <w:marRight w:val="0"/>
                      <w:marTop w:val="0"/>
                      <w:marBottom w:val="0"/>
                      <w:divBdr>
                        <w:top w:val="none" w:sz="0" w:space="0" w:color="auto"/>
                        <w:left w:val="none" w:sz="0" w:space="0" w:color="auto"/>
                        <w:bottom w:val="none" w:sz="0" w:space="0" w:color="auto"/>
                        <w:right w:val="none" w:sz="0" w:space="0" w:color="auto"/>
                      </w:divBdr>
                      <w:divsChild>
                        <w:div w:id="918830779">
                          <w:marLeft w:val="0"/>
                          <w:marRight w:val="0"/>
                          <w:marTop w:val="0"/>
                          <w:marBottom w:val="0"/>
                          <w:divBdr>
                            <w:top w:val="none" w:sz="0" w:space="0" w:color="auto"/>
                            <w:left w:val="none" w:sz="0" w:space="0" w:color="auto"/>
                            <w:bottom w:val="none" w:sz="0" w:space="0" w:color="auto"/>
                            <w:right w:val="none" w:sz="0" w:space="0" w:color="auto"/>
                          </w:divBdr>
                          <w:divsChild>
                            <w:div w:id="1502816277">
                              <w:marLeft w:val="0"/>
                              <w:marRight w:val="0"/>
                              <w:marTop w:val="0"/>
                              <w:marBottom w:val="0"/>
                              <w:divBdr>
                                <w:top w:val="none" w:sz="0" w:space="0" w:color="auto"/>
                                <w:left w:val="none" w:sz="0" w:space="0" w:color="auto"/>
                                <w:bottom w:val="none" w:sz="0" w:space="0" w:color="auto"/>
                                <w:right w:val="none" w:sz="0" w:space="0" w:color="auto"/>
                              </w:divBdr>
                              <w:divsChild>
                                <w:div w:id="16158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265484">
      <w:bodyDiv w:val="1"/>
      <w:marLeft w:val="0"/>
      <w:marRight w:val="0"/>
      <w:marTop w:val="0"/>
      <w:marBottom w:val="0"/>
      <w:divBdr>
        <w:top w:val="none" w:sz="0" w:space="0" w:color="auto"/>
        <w:left w:val="none" w:sz="0" w:space="0" w:color="auto"/>
        <w:bottom w:val="none" w:sz="0" w:space="0" w:color="auto"/>
        <w:right w:val="none" w:sz="0" w:space="0" w:color="auto"/>
      </w:divBdr>
      <w:divsChild>
        <w:div w:id="759985935">
          <w:marLeft w:val="0"/>
          <w:marRight w:val="0"/>
          <w:marTop w:val="0"/>
          <w:marBottom w:val="0"/>
          <w:divBdr>
            <w:top w:val="none" w:sz="0" w:space="0" w:color="auto"/>
            <w:left w:val="none" w:sz="0" w:space="0" w:color="auto"/>
            <w:bottom w:val="none" w:sz="0" w:space="0" w:color="auto"/>
            <w:right w:val="none" w:sz="0" w:space="0" w:color="auto"/>
          </w:divBdr>
          <w:divsChild>
            <w:div w:id="2053773325">
              <w:marLeft w:val="0"/>
              <w:marRight w:val="0"/>
              <w:marTop w:val="100"/>
              <w:marBottom w:val="100"/>
              <w:divBdr>
                <w:top w:val="none" w:sz="0" w:space="0" w:color="auto"/>
                <w:left w:val="single" w:sz="4" w:space="0" w:color="EEEEEE"/>
                <w:bottom w:val="none" w:sz="0" w:space="0" w:color="auto"/>
                <w:right w:val="single" w:sz="4" w:space="0" w:color="EEEEEE"/>
              </w:divBdr>
              <w:divsChild>
                <w:div w:id="701907375">
                  <w:marLeft w:val="0"/>
                  <w:marRight w:val="0"/>
                  <w:marTop w:val="0"/>
                  <w:marBottom w:val="0"/>
                  <w:divBdr>
                    <w:top w:val="none" w:sz="0" w:space="0" w:color="auto"/>
                    <w:left w:val="none" w:sz="0" w:space="0" w:color="auto"/>
                    <w:bottom w:val="none" w:sz="0" w:space="0" w:color="auto"/>
                    <w:right w:val="none" w:sz="0" w:space="0" w:color="auto"/>
                  </w:divBdr>
                  <w:divsChild>
                    <w:div w:id="1615356579">
                      <w:marLeft w:val="0"/>
                      <w:marRight w:val="0"/>
                      <w:marTop w:val="0"/>
                      <w:marBottom w:val="0"/>
                      <w:divBdr>
                        <w:top w:val="none" w:sz="0" w:space="0" w:color="auto"/>
                        <w:left w:val="none" w:sz="0" w:space="0" w:color="auto"/>
                        <w:bottom w:val="none" w:sz="0" w:space="0" w:color="auto"/>
                        <w:right w:val="none" w:sz="0" w:space="0" w:color="auto"/>
                      </w:divBdr>
                      <w:divsChild>
                        <w:div w:id="1902402282">
                          <w:marLeft w:val="0"/>
                          <w:marRight w:val="0"/>
                          <w:marTop w:val="0"/>
                          <w:marBottom w:val="0"/>
                          <w:divBdr>
                            <w:top w:val="none" w:sz="0" w:space="0" w:color="auto"/>
                            <w:left w:val="none" w:sz="0" w:space="0" w:color="auto"/>
                            <w:bottom w:val="none" w:sz="0" w:space="0" w:color="auto"/>
                            <w:right w:val="none" w:sz="0" w:space="0" w:color="auto"/>
                          </w:divBdr>
                          <w:divsChild>
                            <w:div w:id="76095313">
                              <w:marLeft w:val="0"/>
                              <w:marRight w:val="0"/>
                              <w:marTop w:val="0"/>
                              <w:marBottom w:val="0"/>
                              <w:divBdr>
                                <w:top w:val="none" w:sz="0" w:space="0" w:color="auto"/>
                                <w:left w:val="none" w:sz="0" w:space="0" w:color="auto"/>
                                <w:bottom w:val="none" w:sz="0" w:space="0" w:color="auto"/>
                                <w:right w:val="none" w:sz="0" w:space="0" w:color="auto"/>
                              </w:divBdr>
                              <w:divsChild>
                                <w:div w:id="2047172064">
                                  <w:marLeft w:val="0"/>
                                  <w:marRight w:val="0"/>
                                  <w:marTop w:val="0"/>
                                  <w:marBottom w:val="0"/>
                                  <w:divBdr>
                                    <w:top w:val="none" w:sz="0" w:space="0" w:color="auto"/>
                                    <w:left w:val="none" w:sz="0" w:space="0" w:color="auto"/>
                                    <w:bottom w:val="single" w:sz="4" w:space="0" w:color="CCCCCC"/>
                                    <w:right w:val="none" w:sz="0" w:space="0" w:color="auto"/>
                                  </w:divBdr>
                                </w:div>
                              </w:divsChild>
                            </w:div>
                          </w:divsChild>
                        </w:div>
                      </w:divsChild>
                    </w:div>
                  </w:divsChild>
                </w:div>
              </w:divsChild>
            </w:div>
          </w:divsChild>
        </w:div>
      </w:divsChild>
    </w:div>
    <w:div w:id="601760452">
      <w:bodyDiv w:val="1"/>
      <w:marLeft w:val="0"/>
      <w:marRight w:val="0"/>
      <w:marTop w:val="0"/>
      <w:marBottom w:val="0"/>
      <w:divBdr>
        <w:top w:val="none" w:sz="0" w:space="0" w:color="auto"/>
        <w:left w:val="none" w:sz="0" w:space="0" w:color="auto"/>
        <w:bottom w:val="none" w:sz="0" w:space="0" w:color="auto"/>
        <w:right w:val="none" w:sz="0" w:space="0" w:color="auto"/>
      </w:divBdr>
      <w:divsChild>
        <w:div w:id="509831596">
          <w:marLeft w:val="0"/>
          <w:marRight w:val="0"/>
          <w:marTop w:val="0"/>
          <w:marBottom w:val="0"/>
          <w:divBdr>
            <w:top w:val="none" w:sz="0" w:space="0" w:color="auto"/>
            <w:left w:val="none" w:sz="0" w:space="0" w:color="auto"/>
            <w:bottom w:val="none" w:sz="0" w:space="0" w:color="auto"/>
            <w:right w:val="none" w:sz="0" w:space="0" w:color="auto"/>
          </w:divBdr>
          <w:divsChild>
            <w:div w:id="1848591682">
              <w:marLeft w:val="0"/>
              <w:marRight w:val="0"/>
              <w:marTop w:val="0"/>
              <w:marBottom w:val="0"/>
              <w:divBdr>
                <w:top w:val="none" w:sz="0" w:space="0" w:color="auto"/>
                <w:left w:val="none" w:sz="0" w:space="0" w:color="auto"/>
                <w:bottom w:val="none" w:sz="0" w:space="0" w:color="auto"/>
                <w:right w:val="none" w:sz="0" w:space="0" w:color="auto"/>
              </w:divBdr>
              <w:divsChild>
                <w:div w:id="1658680471">
                  <w:marLeft w:val="0"/>
                  <w:marRight w:val="0"/>
                  <w:marTop w:val="0"/>
                  <w:marBottom w:val="0"/>
                  <w:divBdr>
                    <w:top w:val="none" w:sz="0" w:space="0" w:color="auto"/>
                    <w:left w:val="none" w:sz="0" w:space="0" w:color="auto"/>
                    <w:bottom w:val="none" w:sz="0" w:space="0" w:color="auto"/>
                    <w:right w:val="none" w:sz="0" w:space="0" w:color="auto"/>
                  </w:divBdr>
                  <w:divsChild>
                    <w:div w:id="1190333730">
                      <w:marLeft w:val="0"/>
                      <w:marRight w:val="0"/>
                      <w:marTop w:val="0"/>
                      <w:marBottom w:val="0"/>
                      <w:divBdr>
                        <w:top w:val="none" w:sz="0" w:space="0" w:color="auto"/>
                        <w:left w:val="none" w:sz="0" w:space="0" w:color="auto"/>
                        <w:bottom w:val="none" w:sz="0" w:space="0" w:color="auto"/>
                        <w:right w:val="none" w:sz="0" w:space="0" w:color="auto"/>
                      </w:divBdr>
                      <w:divsChild>
                        <w:div w:id="1665934954">
                          <w:marLeft w:val="0"/>
                          <w:marRight w:val="0"/>
                          <w:marTop w:val="0"/>
                          <w:marBottom w:val="0"/>
                          <w:divBdr>
                            <w:top w:val="none" w:sz="0" w:space="0" w:color="auto"/>
                            <w:left w:val="none" w:sz="0" w:space="0" w:color="auto"/>
                            <w:bottom w:val="none" w:sz="0" w:space="0" w:color="auto"/>
                            <w:right w:val="none" w:sz="0" w:space="0" w:color="auto"/>
                          </w:divBdr>
                          <w:divsChild>
                            <w:div w:id="1173032159">
                              <w:marLeft w:val="0"/>
                              <w:marRight w:val="0"/>
                              <w:marTop w:val="0"/>
                              <w:marBottom w:val="0"/>
                              <w:divBdr>
                                <w:top w:val="none" w:sz="0" w:space="0" w:color="auto"/>
                                <w:left w:val="none" w:sz="0" w:space="0" w:color="auto"/>
                                <w:bottom w:val="none" w:sz="0" w:space="0" w:color="auto"/>
                                <w:right w:val="none" w:sz="0" w:space="0" w:color="auto"/>
                              </w:divBdr>
                              <w:divsChild>
                                <w:div w:id="133790680">
                                  <w:marLeft w:val="0"/>
                                  <w:marRight w:val="0"/>
                                  <w:marTop w:val="0"/>
                                  <w:marBottom w:val="0"/>
                                  <w:divBdr>
                                    <w:top w:val="none" w:sz="0" w:space="0" w:color="auto"/>
                                    <w:left w:val="none" w:sz="0" w:space="0" w:color="auto"/>
                                    <w:bottom w:val="none" w:sz="0" w:space="0" w:color="auto"/>
                                    <w:right w:val="none" w:sz="0" w:space="0" w:color="auto"/>
                                  </w:divBdr>
                                  <w:divsChild>
                                    <w:div w:id="186919045">
                                      <w:marLeft w:val="0"/>
                                      <w:marRight w:val="0"/>
                                      <w:marTop w:val="0"/>
                                      <w:marBottom w:val="0"/>
                                      <w:divBdr>
                                        <w:top w:val="none" w:sz="0" w:space="0" w:color="auto"/>
                                        <w:left w:val="none" w:sz="0" w:space="0" w:color="auto"/>
                                        <w:bottom w:val="none" w:sz="0" w:space="0" w:color="auto"/>
                                        <w:right w:val="none" w:sz="0" w:space="0" w:color="auto"/>
                                      </w:divBdr>
                                      <w:divsChild>
                                        <w:div w:id="571694333">
                                          <w:marLeft w:val="0"/>
                                          <w:marRight w:val="0"/>
                                          <w:marTop w:val="0"/>
                                          <w:marBottom w:val="0"/>
                                          <w:divBdr>
                                            <w:top w:val="none" w:sz="0" w:space="0" w:color="auto"/>
                                            <w:left w:val="none" w:sz="0" w:space="0" w:color="auto"/>
                                            <w:bottom w:val="none" w:sz="0" w:space="0" w:color="auto"/>
                                            <w:right w:val="none" w:sz="0" w:space="0" w:color="auto"/>
                                          </w:divBdr>
                                          <w:divsChild>
                                            <w:div w:id="1254702849">
                                              <w:marLeft w:val="0"/>
                                              <w:marRight w:val="0"/>
                                              <w:marTop w:val="0"/>
                                              <w:marBottom w:val="0"/>
                                              <w:divBdr>
                                                <w:top w:val="none" w:sz="0" w:space="0" w:color="auto"/>
                                                <w:left w:val="none" w:sz="0" w:space="0" w:color="auto"/>
                                                <w:bottom w:val="none" w:sz="0" w:space="0" w:color="auto"/>
                                                <w:right w:val="none" w:sz="0" w:space="0" w:color="auto"/>
                                              </w:divBdr>
                                              <w:divsChild>
                                                <w:div w:id="1482382905">
                                                  <w:marLeft w:val="0"/>
                                                  <w:marRight w:val="0"/>
                                                  <w:marTop w:val="0"/>
                                                  <w:marBottom w:val="450"/>
                                                  <w:divBdr>
                                                    <w:top w:val="none" w:sz="0" w:space="0" w:color="auto"/>
                                                    <w:left w:val="none" w:sz="0" w:space="0" w:color="auto"/>
                                                    <w:bottom w:val="none" w:sz="0" w:space="0" w:color="auto"/>
                                                    <w:right w:val="none" w:sz="0" w:space="0" w:color="auto"/>
                                                  </w:divBdr>
                                                  <w:divsChild>
                                                    <w:div w:id="1364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386273">
      <w:bodyDiv w:val="1"/>
      <w:marLeft w:val="0"/>
      <w:marRight w:val="0"/>
      <w:marTop w:val="0"/>
      <w:marBottom w:val="0"/>
      <w:divBdr>
        <w:top w:val="none" w:sz="0" w:space="0" w:color="auto"/>
        <w:left w:val="none" w:sz="0" w:space="0" w:color="auto"/>
        <w:bottom w:val="none" w:sz="0" w:space="0" w:color="auto"/>
        <w:right w:val="none" w:sz="0" w:space="0" w:color="auto"/>
      </w:divBdr>
      <w:divsChild>
        <w:div w:id="1267999534">
          <w:marLeft w:val="0"/>
          <w:marRight w:val="0"/>
          <w:marTop w:val="0"/>
          <w:marBottom w:val="0"/>
          <w:divBdr>
            <w:top w:val="none" w:sz="0" w:space="6" w:color="auto"/>
            <w:left w:val="single" w:sz="4" w:space="0" w:color="BBBBBB"/>
            <w:bottom w:val="none" w:sz="0" w:space="0" w:color="auto"/>
            <w:right w:val="none" w:sz="0" w:space="0" w:color="auto"/>
          </w:divBdr>
          <w:divsChild>
            <w:div w:id="1803158333">
              <w:marLeft w:val="0"/>
              <w:marRight w:val="0"/>
              <w:marTop w:val="0"/>
              <w:marBottom w:val="0"/>
              <w:divBdr>
                <w:top w:val="none" w:sz="0" w:space="0" w:color="auto"/>
                <w:left w:val="none" w:sz="0" w:space="0" w:color="auto"/>
                <w:bottom w:val="none" w:sz="0" w:space="0" w:color="auto"/>
                <w:right w:val="none" w:sz="0" w:space="0" w:color="auto"/>
              </w:divBdr>
              <w:divsChild>
                <w:div w:id="334384626">
                  <w:marLeft w:val="0"/>
                  <w:marRight w:val="0"/>
                  <w:marTop w:val="0"/>
                  <w:marBottom w:val="0"/>
                  <w:divBdr>
                    <w:top w:val="none" w:sz="0" w:space="0" w:color="auto"/>
                    <w:left w:val="none" w:sz="0" w:space="0" w:color="auto"/>
                    <w:bottom w:val="none" w:sz="0" w:space="0" w:color="auto"/>
                    <w:right w:val="none" w:sz="0" w:space="0" w:color="auto"/>
                  </w:divBdr>
                  <w:divsChild>
                    <w:div w:id="1723140694">
                      <w:marLeft w:val="0"/>
                      <w:marRight w:val="0"/>
                      <w:marTop w:val="0"/>
                      <w:marBottom w:val="0"/>
                      <w:divBdr>
                        <w:top w:val="none" w:sz="0" w:space="0" w:color="auto"/>
                        <w:left w:val="none" w:sz="0" w:space="0" w:color="auto"/>
                        <w:bottom w:val="none" w:sz="0" w:space="0" w:color="auto"/>
                        <w:right w:val="none" w:sz="0" w:space="0" w:color="auto"/>
                      </w:divBdr>
                      <w:divsChild>
                        <w:div w:id="1734966467">
                          <w:marLeft w:val="0"/>
                          <w:marRight w:val="0"/>
                          <w:marTop w:val="0"/>
                          <w:marBottom w:val="0"/>
                          <w:divBdr>
                            <w:top w:val="none" w:sz="0" w:space="0" w:color="auto"/>
                            <w:left w:val="none" w:sz="0" w:space="0" w:color="auto"/>
                            <w:bottom w:val="none" w:sz="0" w:space="0" w:color="auto"/>
                            <w:right w:val="none" w:sz="0" w:space="0" w:color="auto"/>
                          </w:divBdr>
                          <w:divsChild>
                            <w:div w:id="315691962">
                              <w:marLeft w:val="0"/>
                              <w:marRight w:val="0"/>
                              <w:marTop w:val="0"/>
                              <w:marBottom w:val="0"/>
                              <w:divBdr>
                                <w:top w:val="none" w:sz="0" w:space="0" w:color="auto"/>
                                <w:left w:val="none" w:sz="0" w:space="0" w:color="auto"/>
                                <w:bottom w:val="none" w:sz="0" w:space="0" w:color="auto"/>
                                <w:right w:val="none" w:sz="0" w:space="0" w:color="auto"/>
                              </w:divBdr>
                              <w:divsChild>
                                <w:div w:id="728697207">
                                  <w:marLeft w:val="0"/>
                                  <w:marRight w:val="0"/>
                                  <w:marTop w:val="0"/>
                                  <w:marBottom w:val="0"/>
                                  <w:divBdr>
                                    <w:top w:val="none" w:sz="0" w:space="0" w:color="auto"/>
                                    <w:left w:val="none" w:sz="0" w:space="0" w:color="auto"/>
                                    <w:bottom w:val="none" w:sz="0" w:space="0" w:color="auto"/>
                                    <w:right w:val="none" w:sz="0" w:space="0" w:color="auto"/>
                                  </w:divBdr>
                                  <w:divsChild>
                                    <w:div w:id="1372148162">
                                      <w:marLeft w:val="0"/>
                                      <w:marRight w:val="0"/>
                                      <w:marTop w:val="0"/>
                                      <w:marBottom w:val="0"/>
                                      <w:divBdr>
                                        <w:top w:val="none" w:sz="0" w:space="0" w:color="auto"/>
                                        <w:left w:val="none" w:sz="0" w:space="0" w:color="auto"/>
                                        <w:bottom w:val="none" w:sz="0" w:space="0" w:color="auto"/>
                                        <w:right w:val="none" w:sz="0" w:space="0" w:color="auto"/>
                                      </w:divBdr>
                                      <w:divsChild>
                                        <w:div w:id="352076003">
                                          <w:marLeft w:val="0"/>
                                          <w:marRight w:val="0"/>
                                          <w:marTop w:val="0"/>
                                          <w:marBottom w:val="0"/>
                                          <w:divBdr>
                                            <w:top w:val="none" w:sz="0" w:space="0" w:color="auto"/>
                                            <w:left w:val="none" w:sz="0" w:space="0" w:color="auto"/>
                                            <w:bottom w:val="none" w:sz="0" w:space="0" w:color="auto"/>
                                            <w:right w:val="none" w:sz="0" w:space="0" w:color="auto"/>
                                          </w:divBdr>
                                          <w:divsChild>
                                            <w:div w:id="1026101887">
                                              <w:marLeft w:val="0"/>
                                              <w:marRight w:val="0"/>
                                              <w:marTop w:val="0"/>
                                              <w:marBottom w:val="0"/>
                                              <w:divBdr>
                                                <w:top w:val="none" w:sz="0" w:space="0" w:color="auto"/>
                                                <w:left w:val="none" w:sz="0" w:space="0" w:color="auto"/>
                                                <w:bottom w:val="none" w:sz="0" w:space="0" w:color="auto"/>
                                                <w:right w:val="none" w:sz="0" w:space="0" w:color="auto"/>
                                              </w:divBdr>
                                              <w:divsChild>
                                                <w:div w:id="466892932">
                                                  <w:marLeft w:val="0"/>
                                                  <w:marRight w:val="0"/>
                                                  <w:marTop w:val="0"/>
                                                  <w:marBottom w:val="0"/>
                                                  <w:divBdr>
                                                    <w:top w:val="none" w:sz="0" w:space="0" w:color="auto"/>
                                                    <w:left w:val="none" w:sz="0" w:space="0" w:color="auto"/>
                                                    <w:bottom w:val="none" w:sz="0" w:space="0" w:color="auto"/>
                                                    <w:right w:val="none" w:sz="0" w:space="0" w:color="auto"/>
                                                  </w:divBdr>
                                                  <w:divsChild>
                                                    <w:div w:id="1111897583">
                                                      <w:marLeft w:val="0"/>
                                                      <w:marRight w:val="0"/>
                                                      <w:marTop w:val="0"/>
                                                      <w:marBottom w:val="144"/>
                                                      <w:divBdr>
                                                        <w:top w:val="none" w:sz="0" w:space="0" w:color="auto"/>
                                                        <w:left w:val="single" w:sz="4" w:space="0" w:color="BBBBBB"/>
                                                        <w:bottom w:val="single" w:sz="12" w:space="0" w:color="E5E5E5"/>
                                                        <w:right w:val="single" w:sz="4" w:space="0" w:color="E5E5E5"/>
                                                      </w:divBdr>
                                                      <w:divsChild>
                                                        <w:div w:id="764572905">
                                                          <w:marLeft w:val="0"/>
                                                          <w:marRight w:val="0"/>
                                                          <w:marTop w:val="0"/>
                                                          <w:marBottom w:val="0"/>
                                                          <w:divBdr>
                                                            <w:top w:val="none" w:sz="0" w:space="0" w:color="auto"/>
                                                            <w:left w:val="none" w:sz="0" w:space="0" w:color="auto"/>
                                                            <w:bottom w:val="none" w:sz="0" w:space="0" w:color="auto"/>
                                                            <w:right w:val="none" w:sz="0" w:space="0" w:color="auto"/>
                                                          </w:divBdr>
                                                          <w:divsChild>
                                                            <w:div w:id="888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1638540">
      <w:bodyDiv w:val="1"/>
      <w:marLeft w:val="0"/>
      <w:marRight w:val="0"/>
      <w:marTop w:val="0"/>
      <w:marBottom w:val="0"/>
      <w:divBdr>
        <w:top w:val="none" w:sz="0" w:space="0" w:color="auto"/>
        <w:left w:val="none" w:sz="0" w:space="0" w:color="auto"/>
        <w:bottom w:val="none" w:sz="0" w:space="0" w:color="auto"/>
        <w:right w:val="none" w:sz="0" w:space="0" w:color="auto"/>
      </w:divBdr>
      <w:divsChild>
        <w:div w:id="369765333">
          <w:marLeft w:val="0"/>
          <w:marRight w:val="0"/>
          <w:marTop w:val="0"/>
          <w:marBottom w:val="0"/>
          <w:divBdr>
            <w:top w:val="none" w:sz="0" w:space="0" w:color="auto"/>
            <w:left w:val="none" w:sz="0" w:space="0" w:color="auto"/>
            <w:bottom w:val="none" w:sz="0" w:space="0" w:color="auto"/>
            <w:right w:val="none" w:sz="0" w:space="0" w:color="auto"/>
          </w:divBdr>
          <w:divsChild>
            <w:div w:id="461118436">
              <w:marLeft w:val="0"/>
              <w:marRight w:val="0"/>
              <w:marTop w:val="0"/>
              <w:marBottom w:val="0"/>
              <w:divBdr>
                <w:top w:val="none" w:sz="0" w:space="0" w:color="auto"/>
                <w:left w:val="none" w:sz="0" w:space="0" w:color="auto"/>
                <w:bottom w:val="none" w:sz="0" w:space="0" w:color="auto"/>
                <w:right w:val="none" w:sz="0" w:space="0" w:color="auto"/>
              </w:divBdr>
              <w:divsChild>
                <w:div w:id="248779718">
                  <w:marLeft w:val="0"/>
                  <w:marRight w:val="0"/>
                  <w:marTop w:val="0"/>
                  <w:marBottom w:val="0"/>
                  <w:divBdr>
                    <w:top w:val="none" w:sz="0" w:space="0" w:color="auto"/>
                    <w:left w:val="none" w:sz="0" w:space="0" w:color="auto"/>
                    <w:bottom w:val="none" w:sz="0" w:space="0" w:color="auto"/>
                    <w:right w:val="none" w:sz="0" w:space="0" w:color="auto"/>
                  </w:divBdr>
                  <w:divsChild>
                    <w:div w:id="269363156">
                      <w:marLeft w:val="0"/>
                      <w:marRight w:val="0"/>
                      <w:marTop w:val="0"/>
                      <w:marBottom w:val="0"/>
                      <w:divBdr>
                        <w:top w:val="none" w:sz="0" w:space="0" w:color="auto"/>
                        <w:left w:val="none" w:sz="0" w:space="0" w:color="auto"/>
                        <w:bottom w:val="none" w:sz="0" w:space="0" w:color="auto"/>
                        <w:right w:val="none" w:sz="0" w:space="0" w:color="auto"/>
                      </w:divBdr>
                      <w:divsChild>
                        <w:div w:id="684092350">
                          <w:marLeft w:val="0"/>
                          <w:marRight w:val="0"/>
                          <w:marTop w:val="0"/>
                          <w:marBottom w:val="0"/>
                          <w:divBdr>
                            <w:top w:val="single" w:sz="6" w:space="4" w:color="000000"/>
                            <w:left w:val="single" w:sz="6" w:space="4" w:color="000000"/>
                            <w:bottom w:val="single" w:sz="6" w:space="4" w:color="000000"/>
                            <w:right w:val="single" w:sz="6" w:space="4" w:color="000000"/>
                          </w:divBdr>
                          <w:divsChild>
                            <w:div w:id="1697195331">
                              <w:marLeft w:val="0"/>
                              <w:marRight w:val="0"/>
                              <w:marTop w:val="0"/>
                              <w:marBottom w:val="0"/>
                              <w:divBdr>
                                <w:top w:val="none" w:sz="0" w:space="0" w:color="auto"/>
                                <w:left w:val="none" w:sz="0" w:space="0" w:color="auto"/>
                                <w:bottom w:val="none" w:sz="0" w:space="0" w:color="auto"/>
                                <w:right w:val="none" w:sz="0" w:space="0" w:color="auto"/>
                              </w:divBdr>
                              <w:divsChild>
                                <w:div w:id="272711804">
                                  <w:marLeft w:val="0"/>
                                  <w:marRight w:val="0"/>
                                  <w:marTop w:val="0"/>
                                  <w:marBottom w:val="0"/>
                                  <w:divBdr>
                                    <w:top w:val="none" w:sz="0" w:space="0" w:color="auto"/>
                                    <w:left w:val="none" w:sz="0" w:space="0" w:color="auto"/>
                                    <w:bottom w:val="none" w:sz="0" w:space="0" w:color="auto"/>
                                    <w:right w:val="none" w:sz="0" w:space="0" w:color="auto"/>
                                  </w:divBdr>
                                </w:div>
                                <w:div w:id="1936673556">
                                  <w:marLeft w:val="0"/>
                                  <w:marRight w:val="0"/>
                                  <w:marTop w:val="0"/>
                                  <w:marBottom w:val="0"/>
                                  <w:divBdr>
                                    <w:top w:val="none" w:sz="0" w:space="0" w:color="auto"/>
                                    <w:left w:val="none" w:sz="0" w:space="0" w:color="auto"/>
                                    <w:bottom w:val="none" w:sz="0" w:space="0" w:color="auto"/>
                                    <w:right w:val="none" w:sz="0" w:space="0" w:color="auto"/>
                                  </w:divBdr>
                                </w:div>
                                <w:div w:id="1856769214">
                                  <w:marLeft w:val="0"/>
                                  <w:marRight w:val="0"/>
                                  <w:marTop w:val="0"/>
                                  <w:marBottom w:val="0"/>
                                  <w:divBdr>
                                    <w:top w:val="none" w:sz="0" w:space="0" w:color="auto"/>
                                    <w:left w:val="none" w:sz="0" w:space="0" w:color="auto"/>
                                    <w:bottom w:val="none" w:sz="0" w:space="0" w:color="auto"/>
                                    <w:right w:val="none" w:sz="0" w:space="0" w:color="auto"/>
                                  </w:divBdr>
                                </w:div>
                                <w:div w:id="1849753614">
                                  <w:marLeft w:val="0"/>
                                  <w:marRight w:val="0"/>
                                  <w:marTop w:val="0"/>
                                  <w:marBottom w:val="0"/>
                                  <w:divBdr>
                                    <w:top w:val="none" w:sz="0" w:space="0" w:color="auto"/>
                                    <w:left w:val="none" w:sz="0" w:space="0" w:color="auto"/>
                                    <w:bottom w:val="none" w:sz="0" w:space="0" w:color="auto"/>
                                    <w:right w:val="none" w:sz="0" w:space="0" w:color="auto"/>
                                  </w:divBdr>
                                </w:div>
                                <w:div w:id="362827310">
                                  <w:marLeft w:val="0"/>
                                  <w:marRight w:val="0"/>
                                  <w:marTop w:val="0"/>
                                  <w:marBottom w:val="0"/>
                                  <w:divBdr>
                                    <w:top w:val="none" w:sz="0" w:space="0" w:color="auto"/>
                                    <w:left w:val="none" w:sz="0" w:space="0" w:color="auto"/>
                                    <w:bottom w:val="none" w:sz="0" w:space="0" w:color="auto"/>
                                    <w:right w:val="none" w:sz="0" w:space="0" w:color="auto"/>
                                  </w:divBdr>
                                </w:div>
                                <w:div w:id="1781338213">
                                  <w:marLeft w:val="0"/>
                                  <w:marRight w:val="0"/>
                                  <w:marTop w:val="0"/>
                                  <w:marBottom w:val="0"/>
                                  <w:divBdr>
                                    <w:top w:val="none" w:sz="0" w:space="0" w:color="auto"/>
                                    <w:left w:val="none" w:sz="0" w:space="0" w:color="auto"/>
                                    <w:bottom w:val="none" w:sz="0" w:space="0" w:color="auto"/>
                                    <w:right w:val="none" w:sz="0" w:space="0" w:color="auto"/>
                                  </w:divBdr>
                                </w:div>
                                <w:div w:id="1828207366">
                                  <w:marLeft w:val="0"/>
                                  <w:marRight w:val="0"/>
                                  <w:marTop w:val="0"/>
                                  <w:marBottom w:val="0"/>
                                  <w:divBdr>
                                    <w:top w:val="none" w:sz="0" w:space="0" w:color="auto"/>
                                    <w:left w:val="none" w:sz="0" w:space="0" w:color="auto"/>
                                    <w:bottom w:val="none" w:sz="0" w:space="0" w:color="auto"/>
                                    <w:right w:val="none" w:sz="0" w:space="0" w:color="auto"/>
                                  </w:divBdr>
                                </w:div>
                                <w:div w:id="1712001570">
                                  <w:marLeft w:val="0"/>
                                  <w:marRight w:val="0"/>
                                  <w:marTop w:val="0"/>
                                  <w:marBottom w:val="0"/>
                                  <w:divBdr>
                                    <w:top w:val="none" w:sz="0" w:space="0" w:color="auto"/>
                                    <w:left w:val="none" w:sz="0" w:space="0" w:color="auto"/>
                                    <w:bottom w:val="none" w:sz="0" w:space="0" w:color="auto"/>
                                    <w:right w:val="none" w:sz="0" w:space="0" w:color="auto"/>
                                  </w:divBdr>
                                </w:div>
                                <w:div w:id="5413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129983">
      <w:bodyDiv w:val="1"/>
      <w:marLeft w:val="0"/>
      <w:marRight w:val="0"/>
      <w:marTop w:val="0"/>
      <w:marBottom w:val="0"/>
      <w:divBdr>
        <w:top w:val="none" w:sz="0" w:space="0" w:color="auto"/>
        <w:left w:val="none" w:sz="0" w:space="0" w:color="auto"/>
        <w:bottom w:val="none" w:sz="0" w:space="0" w:color="auto"/>
        <w:right w:val="none" w:sz="0" w:space="0" w:color="auto"/>
      </w:divBdr>
      <w:divsChild>
        <w:div w:id="1959097200">
          <w:marLeft w:val="0"/>
          <w:marRight w:val="0"/>
          <w:marTop w:val="0"/>
          <w:marBottom w:val="0"/>
          <w:divBdr>
            <w:top w:val="none" w:sz="0" w:space="0" w:color="auto"/>
            <w:left w:val="none" w:sz="0" w:space="0" w:color="auto"/>
            <w:bottom w:val="none" w:sz="0" w:space="0" w:color="auto"/>
            <w:right w:val="none" w:sz="0" w:space="0" w:color="auto"/>
          </w:divBdr>
          <w:divsChild>
            <w:div w:id="1185746464">
              <w:marLeft w:val="0"/>
              <w:marRight w:val="0"/>
              <w:marTop w:val="0"/>
              <w:marBottom w:val="0"/>
              <w:divBdr>
                <w:top w:val="none" w:sz="0" w:space="0" w:color="auto"/>
                <w:left w:val="none" w:sz="0" w:space="0" w:color="auto"/>
                <w:bottom w:val="none" w:sz="0" w:space="0" w:color="auto"/>
                <w:right w:val="none" w:sz="0" w:space="0" w:color="auto"/>
              </w:divBdr>
              <w:divsChild>
                <w:div w:id="418598669">
                  <w:marLeft w:val="0"/>
                  <w:marRight w:val="0"/>
                  <w:marTop w:val="0"/>
                  <w:marBottom w:val="0"/>
                  <w:divBdr>
                    <w:top w:val="none" w:sz="0" w:space="0" w:color="auto"/>
                    <w:left w:val="none" w:sz="0" w:space="0" w:color="auto"/>
                    <w:bottom w:val="none" w:sz="0" w:space="0" w:color="auto"/>
                    <w:right w:val="none" w:sz="0" w:space="0" w:color="auto"/>
                  </w:divBdr>
                  <w:divsChild>
                    <w:div w:id="1534532827">
                      <w:marLeft w:val="0"/>
                      <w:marRight w:val="0"/>
                      <w:marTop w:val="0"/>
                      <w:marBottom w:val="0"/>
                      <w:divBdr>
                        <w:top w:val="none" w:sz="0" w:space="0" w:color="auto"/>
                        <w:left w:val="none" w:sz="0" w:space="0" w:color="auto"/>
                        <w:bottom w:val="none" w:sz="0" w:space="0" w:color="auto"/>
                        <w:right w:val="none" w:sz="0" w:space="0" w:color="auto"/>
                      </w:divBdr>
                      <w:divsChild>
                        <w:div w:id="433937290">
                          <w:marLeft w:val="0"/>
                          <w:marRight w:val="0"/>
                          <w:marTop w:val="0"/>
                          <w:marBottom w:val="0"/>
                          <w:divBdr>
                            <w:top w:val="none" w:sz="0" w:space="0" w:color="auto"/>
                            <w:left w:val="none" w:sz="0" w:space="0" w:color="auto"/>
                            <w:bottom w:val="none" w:sz="0" w:space="0" w:color="auto"/>
                            <w:right w:val="none" w:sz="0" w:space="0" w:color="auto"/>
                          </w:divBdr>
                          <w:divsChild>
                            <w:div w:id="1906835763">
                              <w:marLeft w:val="0"/>
                              <w:marRight w:val="0"/>
                              <w:marTop w:val="0"/>
                              <w:marBottom w:val="0"/>
                              <w:divBdr>
                                <w:top w:val="none" w:sz="0" w:space="0" w:color="auto"/>
                                <w:left w:val="none" w:sz="0" w:space="0" w:color="auto"/>
                                <w:bottom w:val="none" w:sz="0" w:space="0" w:color="auto"/>
                                <w:right w:val="none" w:sz="0" w:space="0" w:color="auto"/>
                              </w:divBdr>
                              <w:divsChild>
                                <w:div w:id="1532457641">
                                  <w:marLeft w:val="0"/>
                                  <w:marRight w:val="0"/>
                                  <w:marTop w:val="0"/>
                                  <w:marBottom w:val="0"/>
                                  <w:divBdr>
                                    <w:top w:val="none" w:sz="0" w:space="0" w:color="auto"/>
                                    <w:left w:val="none" w:sz="0" w:space="0" w:color="auto"/>
                                    <w:bottom w:val="none" w:sz="0" w:space="0" w:color="auto"/>
                                    <w:right w:val="none" w:sz="0" w:space="0" w:color="auto"/>
                                  </w:divBdr>
                                  <w:divsChild>
                                    <w:div w:id="408886646">
                                      <w:marLeft w:val="0"/>
                                      <w:marRight w:val="0"/>
                                      <w:marTop w:val="0"/>
                                      <w:marBottom w:val="0"/>
                                      <w:divBdr>
                                        <w:top w:val="none" w:sz="0" w:space="0" w:color="auto"/>
                                        <w:left w:val="none" w:sz="0" w:space="0" w:color="auto"/>
                                        <w:bottom w:val="none" w:sz="0" w:space="0" w:color="auto"/>
                                        <w:right w:val="none" w:sz="0" w:space="0" w:color="auto"/>
                                      </w:divBdr>
                                      <w:divsChild>
                                        <w:div w:id="463894554">
                                          <w:marLeft w:val="0"/>
                                          <w:marRight w:val="0"/>
                                          <w:marTop w:val="0"/>
                                          <w:marBottom w:val="0"/>
                                          <w:divBdr>
                                            <w:top w:val="none" w:sz="0" w:space="0" w:color="auto"/>
                                            <w:left w:val="none" w:sz="0" w:space="0" w:color="auto"/>
                                            <w:bottom w:val="none" w:sz="0" w:space="0" w:color="auto"/>
                                            <w:right w:val="none" w:sz="0" w:space="0" w:color="auto"/>
                                          </w:divBdr>
                                          <w:divsChild>
                                            <w:div w:id="1212227970">
                                              <w:marLeft w:val="0"/>
                                              <w:marRight w:val="0"/>
                                              <w:marTop w:val="0"/>
                                              <w:marBottom w:val="0"/>
                                              <w:divBdr>
                                                <w:top w:val="none" w:sz="0" w:space="0" w:color="auto"/>
                                                <w:left w:val="none" w:sz="0" w:space="0" w:color="auto"/>
                                                <w:bottom w:val="none" w:sz="0" w:space="0" w:color="auto"/>
                                                <w:right w:val="none" w:sz="0" w:space="0" w:color="auto"/>
                                              </w:divBdr>
                                              <w:divsChild>
                                                <w:div w:id="732507868">
                                                  <w:marLeft w:val="0"/>
                                                  <w:marRight w:val="0"/>
                                                  <w:marTop w:val="0"/>
                                                  <w:marBottom w:val="450"/>
                                                  <w:divBdr>
                                                    <w:top w:val="none" w:sz="0" w:space="0" w:color="auto"/>
                                                    <w:left w:val="none" w:sz="0" w:space="0" w:color="auto"/>
                                                    <w:bottom w:val="none" w:sz="0" w:space="0" w:color="auto"/>
                                                    <w:right w:val="none" w:sz="0" w:space="0" w:color="auto"/>
                                                  </w:divBdr>
                                                  <w:divsChild>
                                                    <w:div w:id="15124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5232649">
      <w:bodyDiv w:val="1"/>
      <w:marLeft w:val="0"/>
      <w:marRight w:val="0"/>
      <w:marTop w:val="0"/>
      <w:marBottom w:val="0"/>
      <w:divBdr>
        <w:top w:val="none" w:sz="0" w:space="0" w:color="auto"/>
        <w:left w:val="none" w:sz="0" w:space="0" w:color="auto"/>
        <w:bottom w:val="none" w:sz="0" w:space="0" w:color="auto"/>
        <w:right w:val="none" w:sz="0" w:space="0" w:color="auto"/>
      </w:divBdr>
      <w:divsChild>
        <w:div w:id="1907570336">
          <w:marLeft w:val="0"/>
          <w:marRight w:val="0"/>
          <w:marTop w:val="0"/>
          <w:marBottom w:val="0"/>
          <w:divBdr>
            <w:top w:val="none" w:sz="0" w:space="0" w:color="auto"/>
            <w:left w:val="none" w:sz="0" w:space="0" w:color="auto"/>
            <w:bottom w:val="none" w:sz="0" w:space="0" w:color="auto"/>
            <w:right w:val="none" w:sz="0" w:space="0" w:color="auto"/>
          </w:divBdr>
          <w:divsChild>
            <w:div w:id="558789366">
              <w:marLeft w:val="0"/>
              <w:marRight w:val="0"/>
              <w:marTop w:val="0"/>
              <w:marBottom w:val="0"/>
              <w:divBdr>
                <w:top w:val="none" w:sz="0" w:space="0" w:color="auto"/>
                <w:left w:val="none" w:sz="0" w:space="0" w:color="auto"/>
                <w:bottom w:val="none" w:sz="0" w:space="0" w:color="auto"/>
                <w:right w:val="none" w:sz="0" w:space="0" w:color="auto"/>
              </w:divBdr>
              <w:divsChild>
                <w:div w:id="62487181">
                  <w:marLeft w:val="4200"/>
                  <w:marRight w:val="0"/>
                  <w:marTop w:val="0"/>
                  <w:marBottom w:val="0"/>
                  <w:divBdr>
                    <w:top w:val="none" w:sz="0" w:space="0" w:color="auto"/>
                    <w:left w:val="none" w:sz="0" w:space="0" w:color="auto"/>
                    <w:bottom w:val="none" w:sz="0" w:space="0" w:color="auto"/>
                    <w:right w:val="none" w:sz="0" w:space="0" w:color="auto"/>
                  </w:divBdr>
                  <w:divsChild>
                    <w:div w:id="21976330">
                      <w:marLeft w:val="0"/>
                      <w:marRight w:val="0"/>
                      <w:marTop w:val="0"/>
                      <w:marBottom w:val="0"/>
                      <w:divBdr>
                        <w:top w:val="none" w:sz="0" w:space="0" w:color="auto"/>
                        <w:left w:val="none" w:sz="0" w:space="0" w:color="auto"/>
                        <w:bottom w:val="none" w:sz="0" w:space="0" w:color="auto"/>
                        <w:right w:val="none" w:sz="0" w:space="0" w:color="auto"/>
                      </w:divBdr>
                      <w:divsChild>
                        <w:div w:id="787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5307">
      <w:marLeft w:val="0"/>
      <w:marRight w:val="0"/>
      <w:marTop w:val="0"/>
      <w:marBottom w:val="0"/>
      <w:divBdr>
        <w:top w:val="none" w:sz="0" w:space="0" w:color="auto"/>
        <w:left w:val="none" w:sz="0" w:space="0" w:color="auto"/>
        <w:bottom w:val="none" w:sz="0" w:space="0" w:color="auto"/>
        <w:right w:val="none" w:sz="0" w:space="0" w:color="auto"/>
      </w:divBdr>
      <w:divsChild>
        <w:div w:id="18942140">
          <w:marLeft w:val="0"/>
          <w:marRight w:val="0"/>
          <w:marTop w:val="0"/>
          <w:marBottom w:val="0"/>
          <w:divBdr>
            <w:top w:val="none" w:sz="0" w:space="0" w:color="auto"/>
            <w:left w:val="none" w:sz="0" w:space="0" w:color="auto"/>
            <w:bottom w:val="none" w:sz="0" w:space="0" w:color="auto"/>
            <w:right w:val="none" w:sz="0" w:space="0" w:color="auto"/>
          </w:divBdr>
        </w:div>
      </w:divsChild>
    </w:div>
    <w:div w:id="707679752">
      <w:bodyDiv w:val="1"/>
      <w:marLeft w:val="0"/>
      <w:marRight w:val="0"/>
      <w:marTop w:val="0"/>
      <w:marBottom w:val="0"/>
      <w:divBdr>
        <w:top w:val="none" w:sz="0" w:space="0" w:color="auto"/>
        <w:left w:val="none" w:sz="0" w:space="0" w:color="auto"/>
        <w:bottom w:val="none" w:sz="0" w:space="0" w:color="auto"/>
        <w:right w:val="none" w:sz="0" w:space="0" w:color="auto"/>
      </w:divBdr>
      <w:divsChild>
        <w:div w:id="1808544649">
          <w:marLeft w:val="0"/>
          <w:marRight w:val="0"/>
          <w:marTop w:val="0"/>
          <w:marBottom w:val="0"/>
          <w:divBdr>
            <w:top w:val="none" w:sz="0" w:space="0" w:color="auto"/>
            <w:left w:val="none" w:sz="0" w:space="0" w:color="auto"/>
            <w:bottom w:val="none" w:sz="0" w:space="0" w:color="auto"/>
            <w:right w:val="none" w:sz="0" w:space="0" w:color="auto"/>
          </w:divBdr>
          <w:divsChild>
            <w:div w:id="1643774422">
              <w:marLeft w:val="0"/>
              <w:marRight w:val="0"/>
              <w:marTop w:val="0"/>
              <w:marBottom w:val="0"/>
              <w:divBdr>
                <w:top w:val="none" w:sz="0" w:space="0" w:color="auto"/>
                <w:left w:val="none" w:sz="0" w:space="0" w:color="auto"/>
                <w:bottom w:val="none" w:sz="0" w:space="0" w:color="auto"/>
                <w:right w:val="none" w:sz="0" w:space="0" w:color="auto"/>
              </w:divBdr>
              <w:divsChild>
                <w:div w:id="272641230">
                  <w:marLeft w:val="4200"/>
                  <w:marRight w:val="0"/>
                  <w:marTop w:val="0"/>
                  <w:marBottom w:val="0"/>
                  <w:divBdr>
                    <w:top w:val="none" w:sz="0" w:space="0" w:color="auto"/>
                    <w:left w:val="none" w:sz="0" w:space="0" w:color="auto"/>
                    <w:bottom w:val="none" w:sz="0" w:space="0" w:color="auto"/>
                    <w:right w:val="none" w:sz="0" w:space="0" w:color="auto"/>
                  </w:divBdr>
                  <w:divsChild>
                    <w:div w:id="2063945043">
                      <w:marLeft w:val="0"/>
                      <w:marRight w:val="0"/>
                      <w:marTop w:val="0"/>
                      <w:marBottom w:val="0"/>
                      <w:divBdr>
                        <w:top w:val="none" w:sz="0" w:space="0" w:color="auto"/>
                        <w:left w:val="none" w:sz="0" w:space="0" w:color="auto"/>
                        <w:bottom w:val="none" w:sz="0" w:space="0" w:color="auto"/>
                        <w:right w:val="none" w:sz="0" w:space="0" w:color="auto"/>
                      </w:divBdr>
                      <w:divsChild>
                        <w:div w:id="156463235">
                          <w:marLeft w:val="0"/>
                          <w:marRight w:val="0"/>
                          <w:marTop w:val="0"/>
                          <w:marBottom w:val="0"/>
                          <w:divBdr>
                            <w:top w:val="none" w:sz="0" w:space="0" w:color="auto"/>
                            <w:left w:val="none" w:sz="0" w:space="0" w:color="auto"/>
                            <w:bottom w:val="none" w:sz="0" w:space="0" w:color="auto"/>
                            <w:right w:val="none" w:sz="0" w:space="0" w:color="auto"/>
                          </w:divBdr>
                          <w:divsChild>
                            <w:div w:id="1087655428">
                              <w:marLeft w:val="0"/>
                              <w:marRight w:val="0"/>
                              <w:marTop w:val="0"/>
                              <w:marBottom w:val="0"/>
                              <w:divBdr>
                                <w:top w:val="none" w:sz="0" w:space="0" w:color="auto"/>
                                <w:left w:val="none" w:sz="0" w:space="0" w:color="auto"/>
                                <w:bottom w:val="none" w:sz="0" w:space="0" w:color="auto"/>
                                <w:right w:val="none" w:sz="0" w:space="0" w:color="auto"/>
                              </w:divBdr>
                              <w:divsChild>
                                <w:div w:id="909273027">
                                  <w:marLeft w:val="0"/>
                                  <w:marRight w:val="0"/>
                                  <w:marTop w:val="0"/>
                                  <w:marBottom w:val="0"/>
                                  <w:divBdr>
                                    <w:top w:val="none" w:sz="0" w:space="0" w:color="auto"/>
                                    <w:left w:val="none" w:sz="0" w:space="0" w:color="auto"/>
                                    <w:bottom w:val="none" w:sz="0" w:space="0" w:color="auto"/>
                                    <w:right w:val="none" w:sz="0" w:space="0" w:color="auto"/>
                                  </w:divBdr>
                                </w:div>
                                <w:div w:id="2100329740">
                                  <w:marLeft w:val="0"/>
                                  <w:marRight w:val="0"/>
                                  <w:marTop w:val="0"/>
                                  <w:marBottom w:val="0"/>
                                  <w:divBdr>
                                    <w:top w:val="none" w:sz="0" w:space="0" w:color="auto"/>
                                    <w:left w:val="none" w:sz="0" w:space="0" w:color="auto"/>
                                    <w:bottom w:val="none" w:sz="0" w:space="0" w:color="auto"/>
                                    <w:right w:val="none" w:sz="0" w:space="0" w:color="auto"/>
                                  </w:divBdr>
                                  <w:divsChild>
                                    <w:div w:id="1636521166">
                                      <w:marLeft w:val="0"/>
                                      <w:marRight w:val="0"/>
                                      <w:marTop w:val="0"/>
                                      <w:marBottom w:val="0"/>
                                      <w:divBdr>
                                        <w:top w:val="none" w:sz="0" w:space="0" w:color="auto"/>
                                        <w:left w:val="none" w:sz="0" w:space="0" w:color="auto"/>
                                        <w:bottom w:val="none" w:sz="0" w:space="0" w:color="auto"/>
                                        <w:right w:val="none" w:sz="0" w:space="0" w:color="auto"/>
                                      </w:divBdr>
                                      <w:divsChild>
                                        <w:div w:id="1385567864">
                                          <w:marLeft w:val="0"/>
                                          <w:marRight w:val="0"/>
                                          <w:marTop w:val="0"/>
                                          <w:marBottom w:val="0"/>
                                          <w:divBdr>
                                            <w:top w:val="none" w:sz="0" w:space="0" w:color="auto"/>
                                            <w:left w:val="none" w:sz="0" w:space="0" w:color="auto"/>
                                            <w:bottom w:val="none" w:sz="0" w:space="0" w:color="auto"/>
                                            <w:right w:val="none" w:sz="0" w:space="0" w:color="auto"/>
                                          </w:divBdr>
                                        </w:div>
                                        <w:div w:id="4579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795">
                                  <w:marLeft w:val="195"/>
                                  <w:marRight w:val="0"/>
                                  <w:marTop w:val="0"/>
                                  <w:marBottom w:val="0"/>
                                  <w:divBdr>
                                    <w:top w:val="none" w:sz="0" w:space="0" w:color="auto"/>
                                    <w:left w:val="none" w:sz="0" w:space="0" w:color="auto"/>
                                    <w:bottom w:val="none" w:sz="0" w:space="0" w:color="auto"/>
                                    <w:right w:val="none" w:sz="0" w:space="0" w:color="auto"/>
                                  </w:divBdr>
                                </w:div>
                              </w:divsChild>
                            </w:div>
                            <w:div w:id="98529268">
                              <w:marLeft w:val="0"/>
                              <w:marRight w:val="0"/>
                              <w:marTop w:val="0"/>
                              <w:marBottom w:val="0"/>
                              <w:divBdr>
                                <w:top w:val="none" w:sz="0" w:space="0" w:color="auto"/>
                                <w:left w:val="none" w:sz="0" w:space="0" w:color="auto"/>
                                <w:bottom w:val="none" w:sz="0" w:space="0" w:color="auto"/>
                                <w:right w:val="none" w:sz="0" w:space="0" w:color="auto"/>
                              </w:divBdr>
                              <w:divsChild>
                                <w:div w:id="907686649">
                                  <w:marLeft w:val="0"/>
                                  <w:marRight w:val="0"/>
                                  <w:marTop w:val="0"/>
                                  <w:marBottom w:val="0"/>
                                  <w:divBdr>
                                    <w:top w:val="none" w:sz="0" w:space="0" w:color="auto"/>
                                    <w:left w:val="none" w:sz="0" w:space="0" w:color="auto"/>
                                    <w:bottom w:val="none" w:sz="0" w:space="0" w:color="auto"/>
                                    <w:right w:val="none" w:sz="0" w:space="0" w:color="auto"/>
                                  </w:divBdr>
                                  <w:divsChild>
                                    <w:div w:id="512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8506">
      <w:marLeft w:val="0"/>
      <w:marRight w:val="0"/>
      <w:marTop w:val="0"/>
      <w:marBottom w:val="0"/>
      <w:divBdr>
        <w:top w:val="none" w:sz="0" w:space="0" w:color="auto"/>
        <w:left w:val="none" w:sz="0" w:space="0" w:color="auto"/>
        <w:bottom w:val="none" w:sz="0" w:space="0" w:color="auto"/>
        <w:right w:val="none" w:sz="0" w:space="0" w:color="auto"/>
      </w:divBdr>
    </w:div>
    <w:div w:id="723061420">
      <w:bodyDiv w:val="1"/>
      <w:marLeft w:val="0"/>
      <w:marRight w:val="0"/>
      <w:marTop w:val="0"/>
      <w:marBottom w:val="0"/>
      <w:divBdr>
        <w:top w:val="none" w:sz="0" w:space="0" w:color="auto"/>
        <w:left w:val="none" w:sz="0" w:space="0" w:color="auto"/>
        <w:bottom w:val="none" w:sz="0" w:space="0" w:color="auto"/>
        <w:right w:val="none" w:sz="0" w:space="0" w:color="auto"/>
      </w:divBdr>
    </w:div>
    <w:div w:id="743141174">
      <w:marLeft w:val="0"/>
      <w:marRight w:val="0"/>
      <w:marTop w:val="0"/>
      <w:marBottom w:val="0"/>
      <w:divBdr>
        <w:top w:val="none" w:sz="0" w:space="0" w:color="auto"/>
        <w:left w:val="none" w:sz="0" w:space="0" w:color="auto"/>
        <w:bottom w:val="none" w:sz="0" w:space="0" w:color="auto"/>
        <w:right w:val="none" w:sz="0" w:space="0" w:color="auto"/>
      </w:divBdr>
      <w:divsChild>
        <w:div w:id="715932521">
          <w:marLeft w:val="0"/>
          <w:marRight w:val="0"/>
          <w:marTop w:val="0"/>
          <w:marBottom w:val="0"/>
          <w:divBdr>
            <w:top w:val="none" w:sz="0" w:space="0" w:color="auto"/>
            <w:left w:val="none" w:sz="0" w:space="0" w:color="auto"/>
            <w:bottom w:val="none" w:sz="0" w:space="0" w:color="auto"/>
            <w:right w:val="none" w:sz="0" w:space="0" w:color="auto"/>
          </w:divBdr>
          <w:divsChild>
            <w:div w:id="303312437">
              <w:marLeft w:val="0"/>
              <w:marRight w:val="0"/>
              <w:marTop w:val="0"/>
              <w:marBottom w:val="0"/>
              <w:divBdr>
                <w:top w:val="none" w:sz="0" w:space="0" w:color="auto"/>
                <w:left w:val="none" w:sz="0" w:space="0" w:color="auto"/>
                <w:bottom w:val="none" w:sz="0" w:space="0" w:color="auto"/>
                <w:right w:val="none" w:sz="0" w:space="0" w:color="auto"/>
              </w:divBdr>
              <w:divsChild>
                <w:div w:id="1962761072">
                  <w:marLeft w:val="0"/>
                  <w:marRight w:val="0"/>
                  <w:marTop w:val="0"/>
                  <w:marBottom w:val="0"/>
                  <w:divBdr>
                    <w:top w:val="none" w:sz="0" w:space="0" w:color="auto"/>
                    <w:left w:val="none" w:sz="0" w:space="0" w:color="auto"/>
                    <w:bottom w:val="none" w:sz="0" w:space="0" w:color="auto"/>
                    <w:right w:val="none" w:sz="0" w:space="0" w:color="auto"/>
                  </w:divBdr>
                </w:div>
                <w:div w:id="17692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4586">
      <w:bodyDiv w:val="1"/>
      <w:marLeft w:val="0"/>
      <w:marRight w:val="0"/>
      <w:marTop w:val="0"/>
      <w:marBottom w:val="0"/>
      <w:divBdr>
        <w:top w:val="none" w:sz="0" w:space="0" w:color="auto"/>
        <w:left w:val="none" w:sz="0" w:space="0" w:color="auto"/>
        <w:bottom w:val="none" w:sz="0" w:space="0" w:color="auto"/>
        <w:right w:val="none" w:sz="0" w:space="0" w:color="auto"/>
      </w:divBdr>
      <w:divsChild>
        <w:div w:id="1181237927">
          <w:marLeft w:val="0"/>
          <w:marRight w:val="0"/>
          <w:marTop w:val="0"/>
          <w:marBottom w:val="0"/>
          <w:divBdr>
            <w:top w:val="none" w:sz="0" w:space="0" w:color="auto"/>
            <w:left w:val="none" w:sz="0" w:space="0" w:color="auto"/>
            <w:bottom w:val="none" w:sz="0" w:space="0" w:color="auto"/>
            <w:right w:val="none" w:sz="0" w:space="0" w:color="auto"/>
          </w:divBdr>
          <w:divsChild>
            <w:div w:id="59521387">
              <w:marLeft w:val="0"/>
              <w:marRight w:val="0"/>
              <w:marTop w:val="0"/>
              <w:marBottom w:val="0"/>
              <w:divBdr>
                <w:top w:val="none" w:sz="0" w:space="0" w:color="auto"/>
                <w:left w:val="none" w:sz="0" w:space="0" w:color="auto"/>
                <w:bottom w:val="none" w:sz="0" w:space="0" w:color="auto"/>
                <w:right w:val="none" w:sz="0" w:space="0" w:color="auto"/>
              </w:divBdr>
              <w:divsChild>
                <w:div w:id="4036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6923">
      <w:bodyDiv w:val="1"/>
      <w:marLeft w:val="0"/>
      <w:marRight w:val="0"/>
      <w:marTop w:val="0"/>
      <w:marBottom w:val="0"/>
      <w:divBdr>
        <w:top w:val="none" w:sz="0" w:space="0" w:color="auto"/>
        <w:left w:val="none" w:sz="0" w:space="0" w:color="auto"/>
        <w:bottom w:val="none" w:sz="0" w:space="0" w:color="auto"/>
        <w:right w:val="none" w:sz="0" w:space="0" w:color="auto"/>
      </w:divBdr>
      <w:divsChild>
        <w:div w:id="59059791">
          <w:marLeft w:val="0"/>
          <w:marRight w:val="0"/>
          <w:marTop w:val="0"/>
          <w:marBottom w:val="0"/>
          <w:divBdr>
            <w:top w:val="none" w:sz="0" w:space="0" w:color="auto"/>
            <w:left w:val="none" w:sz="0" w:space="0" w:color="auto"/>
            <w:bottom w:val="none" w:sz="0" w:space="0" w:color="auto"/>
            <w:right w:val="none" w:sz="0" w:space="0" w:color="auto"/>
          </w:divBdr>
          <w:divsChild>
            <w:div w:id="685248800">
              <w:marLeft w:val="0"/>
              <w:marRight w:val="0"/>
              <w:marTop w:val="0"/>
              <w:marBottom w:val="0"/>
              <w:divBdr>
                <w:top w:val="none" w:sz="0" w:space="0" w:color="auto"/>
                <w:left w:val="none" w:sz="0" w:space="0" w:color="auto"/>
                <w:bottom w:val="none" w:sz="0" w:space="0" w:color="auto"/>
                <w:right w:val="none" w:sz="0" w:space="0" w:color="auto"/>
              </w:divBdr>
              <w:divsChild>
                <w:div w:id="1422140253">
                  <w:marLeft w:val="0"/>
                  <w:marRight w:val="0"/>
                  <w:marTop w:val="0"/>
                  <w:marBottom w:val="0"/>
                  <w:divBdr>
                    <w:top w:val="none" w:sz="0" w:space="0" w:color="auto"/>
                    <w:left w:val="none" w:sz="0" w:space="0" w:color="auto"/>
                    <w:bottom w:val="none" w:sz="0" w:space="0" w:color="auto"/>
                    <w:right w:val="none" w:sz="0" w:space="0" w:color="auto"/>
                  </w:divBdr>
                  <w:divsChild>
                    <w:div w:id="41441935">
                      <w:marLeft w:val="0"/>
                      <w:marRight w:val="0"/>
                      <w:marTop w:val="0"/>
                      <w:marBottom w:val="0"/>
                      <w:divBdr>
                        <w:top w:val="none" w:sz="0" w:space="0" w:color="auto"/>
                        <w:left w:val="none" w:sz="0" w:space="0" w:color="auto"/>
                        <w:bottom w:val="none" w:sz="0" w:space="0" w:color="auto"/>
                        <w:right w:val="none" w:sz="0" w:space="0" w:color="auto"/>
                      </w:divBdr>
                      <w:divsChild>
                        <w:div w:id="1398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16684">
      <w:marLeft w:val="0"/>
      <w:marRight w:val="0"/>
      <w:marTop w:val="0"/>
      <w:marBottom w:val="0"/>
      <w:divBdr>
        <w:top w:val="none" w:sz="0" w:space="0" w:color="auto"/>
        <w:left w:val="none" w:sz="0" w:space="0" w:color="auto"/>
        <w:bottom w:val="none" w:sz="0" w:space="0" w:color="auto"/>
        <w:right w:val="none" w:sz="0" w:space="0" w:color="auto"/>
      </w:divBdr>
      <w:divsChild>
        <w:div w:id="636692297">
          <w:marLeft w:val="0"/>
          <w:marRight w:val="0"/>
          <w:marTop w:val="0"/>
          <w:marBottom w:val="0"/>
          <w:divBdr>
            <w:top w:val="none" w:sz="0" w:space="0" w:color="auto"/>
            <w:left w:val="none" w:sz="0" w:space="0" w:color="auto"/>
            <w:bottom w:val="none" w:sz="0" w:space="0" w:color="auto"/>
            <w:right w:val="none" w:sz="0" w:space="0" w:color="auto"/>
          </w:divBdr>
          <w:divsChild>
            <w:div w:id="1170020218">
              <w:marLeft w:val="0"/>
              <w:marRight w:val="0"/>
              <w:marTop w:val="0"/>
              <w:marBottom w:val="0"/>
              <w:divBdr>
                <w:top w:val="none" w:sz="0" w:space="0" w:color="auto"/>
                <w:left w:val="none" w:sz="0" w:space="0" w:color="auto"/>
                <w:bottom w:val="none" w:sz="0" w:space="0" w:color="auto"/>
                <w:right w:val="none" w:sz="0" w:space="0" w:color="auto"/>
              </w:divBdr>
              <w:divsChild>
                <w:div w:id="292448315">
                  <w:marLeft w:val="0"/>
                  <w:marRight w:val="0"/>
                  <w:marTop w:val="0"/>
                  <w:marBottom w:val="0"/>
                  <w:divBdr>
                    <w:top w:val="none" w:sz="0" w:space="0" w:color="auto"/>
                    <w:left w:val="none" w:sz="0" w:space="0" w:color="auto"/>
                    <w:bottom w:val="none" w:sz="0" w:space="0" w:color="auto"/>
                    <w:right w:val="none" w:sz="0" w:space="0" w:color="auto"/>
                  </w:divBdr>
                </w:div>
                <w:div w:id="11343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24252">
      <w:bodyDiv w:val="1"/>
      <w:marLeft w:val="0"/>
      <w:marRight w:val="0"/>
      <w:marTop w:val="0"/>
      <w:marBottom w:val="0"/>
      <w:divBdr>
        <w:top w:val="none" w:sz="0" w:space="0" w:color="auto"/>
        <w:left w:val="none" w:sz="0" w:space="0" w:color="auto"/>
        <w:bottom w:val="none" w:sz="0" w:space="0" w:color="auto"/>
        <w:right w:val="none" w:sz="0" w:space="0" w:color="auto"/>
      </w:divBdr>
      <w:divsChild>
        <w:div w:id="372928481">
          <w:marLeft w:val="0"/>
          <w:marRight w:val="0"/>
          <w:marTop w:val="0"/>
          <w:marBottom w:val="0"/>
          <w:divBdr>
            <w:top w:val="none" w:sz="0" w:space="0" w:color="auto"/>
            <w:left w:val="none" w:sz="0" w:space="0" w:color="auto"/>
            <w:bottom w:val="none" w:sz="0" w:space="0" w:color="auto"/>
            <w:right w:val="none" w:sz="0" w:space="0" w:color="auto"/>
          </w:divBdr>
          <w:divsChild>
            <w:div w:id="2031638708">
              <w:marLeft w:val="0"/>
              <w:marRight w:val="0"/>
              <w:marTop w:val="0"/>
              <w:marBottom w:val="0"/>
              <w:divBdr>
                <w:top w:val="none" w:sz="0" w:space="0" w:color="auto"/>
                <w:left w:val="none" w:sz="0" w:space="0" w:color="auto"/>
                <w:bottom w:val="none" w:sz="0" w:space="0" w:color="auto"/>
                <w:right w:val="none" w:sz="0" w:space="0" w:color="auto"/>
              </w:divBdr>
              <w:divsChild>
                <w:div w:id="266348426">
                  <w:marLeft w:val="-5796"/>
                  <w:marRight w:val="-5796"/>
                  <w:marTop w:val="0"/>
                  <w:marBottom w:val="0"/>
                  <w:divBdr>
                    <w:top w:val="none" w:sz="0" w:space="0" w:color="auto"/>
                    <w:left w:val="none" w:sz="0" w:space="0" w:color="auto"/>
                    <w:bottom w:val="none" w:sz="0" w:space="0" w:color="auto"/>
                    <w:right w:val="none" w:sz="0" w:space="0" w:color="auto"/>
                  </w:divBdr>
                  <w:divsChild>
                    <w:div w:id="1359890157">
                      <w:marLeft w:val="0"/>
                      <w:marRight w:val="0"/>
                      <w:marTop w:val="0"/>
                      <w:marBottom w:val="0"/>
                      <w:divBdr>
                        <w:top w:val="none" w:sz="0" w:space="0" w:color="auto"/>
                        <w:left w:val="none" w:sz="0" w:space="0" w:color="auto"/>
                        <w:bottom w:val="none" w:sz="0" w:space="0" w:color="auto"/>
                        <w:right w:val="none" w:sz="0" w:space="0" w:color="auto"/>
                      </w:divBdr>
                      <w:divsChild>
                        <w:div w:id="18510227">
                          <w:marLeft w:val="0"/>
                          <w:marRight w:val="0"/>
                          <w:marTop w:val="0"/>
                          <w:marBottom w:val="0"/>
                          <w:divBdr>
                            <w:top w:val="none" w:sz="0" w:space="0" w:color="auto"/>
                            <w:left w:val="none" w:sz="0" w:space="0" w:color="auto"/>
                            <w:bottom w:val="none" w:sz="0" w:space="0" w:color="auto"/>
                            <w:right w:val="none" w:sz="0" w:space="0" w:color="auto"/>
                          </w:divBdr>
                          <w:divsChild>
                            <w:div w:id="1377968621">
                              <w:marLeft w:val="0"/>
                              <w:marRight w:val="0"/>
                              <w:marTop w:val="0"/>
                              <w:marBottom w:val="0"/>
                              <w:divBdr>
                                <w:top w:val="none" w:sz="0" w:space="0" w:color="auto"/>
                                <w:left w:val="none" w:sz="0" w:space="0" w:color="auto"/>
                                <w:bottom w:val="none" w:sz="0" w:space="0" w:color="auto"/>
                                <w:right w:val="none" w:sz="0" w:space="0" w:color="auto"/>
                              </w:divBdr>
                              <w:divsChild>
                                <w:div w:id="965282145">
                                  <w:marLeft w:val="0"/>
                                  <w:marRight w:val="0"/>
                                  <w:marTop w:val="0"/>
                                  <w:marBottom w:val="0"/>
                                  <w:divBdr>
                                    <w:top w:val="none" w:sz="0" w:space="0" w:color="auto"/>
                                    <w:left w:val="none" w:sz="0" w:space="0" w:color="auto"/>
                                    <w:bottom w:val="none" w:sz="0" w:space="0" w:color="auto"/>
                                    <w:right w:val="none" w:sz="0" w:space="0" w:color="auto"/>
                                  </w:divBdr>
                                  <w:divsChild>
                                    <w:div w:id="636494915">
                                      <w:marLeft w:val="0"/>
                                      <w:marRight w:val="0"/>
                                      <w:marTop w:val="0"/>
                                      <w:marBottom w:val="0"/>
                                      <w:divBdr>
                                        <w:top w:val="none" w:sz="0" w:space="0" w:color="auto"/>
                                        <w:left w:val="none" w:sz="0" w:space="0" w:color="auto"/>
                                        <w:bottom w:val="none" w:sz="0" w:space="0" w:color="auto"/>
                                        <w:right w:val="none" w:sz="0" w:space="0" w:color="auto"/>
                                      </w:divBdr>
                                      <w:divsChild>
                                        <w:div w:id="930312364">
                                          <w:marLeft w:val="0"/>
                                          <w:marRight w:val="0"/>
                                          <w:marTop w:val="0"/>
                                          <w:marBottom w:val="0"/>
                                          <w:divBdr>
                                            <w:top w:val="none" w:sz="0" w:space="0" w:color="auto"/>
                                            <w:left w:val="none" w:sz="0" w:space="0" w:color="auto"/>
                                            <w:bottom w:val="none" w:sz="0" w:space="0" w:color="auto"/>
                                            <w:right w:val="none" w:sz="0" w:space="0" w:color="auto"/>
                                          </w:divBdr>
                                          <w:divsChild>
                                            <w:div w:id="1277322999">
                                              <w:marLeft w:val="0"/>
                                              <w:marRight w:val="3900"/>
                                              <w:marTop w:val="132"/>
                                              <w:marBottom w:val="0"/>
                                              <w:divBdr>
                                                <w:top w:val="none" w:sz="0" w:space="0" w:color="auto"/>
                                                <w:left w:val="none" w:sz="0" w:space="0" w:color="auto"/>
                                                <w:bottom w:val="none" w:sz="0" w:space="0" w:color="auto"/>
                                                <w:right w:val="none" w:sz="0" w:space="0" w:color="auto"/>
                                              </w:divBdr>
                                              <w:divsChild>
                                                <w:div w:id="1073234540">
                                                  <w:marLeft w:val="0"/>
                                                  <w:marRight w:val="0"/>
                                                  <w:marTop w:val="0"/>
                                                  <w:marBottom w:val="0"/>
                                                  <w:divBdr>
                                                    <w:top w:val="single" w:sz="12" w:space="12" w:color="BBBBBB"/>
                                                    <w:left w:val="none" w:sz="0" w:space="0" w:color="auto"/>
                                                    <w:bottom w:val="none" w:sz="0" w:space="0" w:color="auto"/>
                                                    <w:right w:val="none" w:sz="0" w:space="0" w:color="auto"/>
                                                  </w:divBdr>
                                                  <w:divsChild>
                                                    <w:div w:id="1107509167">
                                                      <w:marLeft w:val="0"/>
                                                      <w:marRight w:val="0"/>
                                                      <w:marTop w:val="0"/>
                                                      <w:marBottom w:val="240"/>
                                                      <w:divBdr>
                                                        <w:top w:val="none" w:sz="0" w:space="0" w:color="auto"/>
                                                        <w:left w:val="none" w:sz="0" w:space="0" w:color="auto"/>
                                                        <w:bottom w:val="none" w:sz="0" w:space="0" w:color="auto"/>
                                                        <w:right w:val="none" w:sz="0" w:space="0" w:color="auto"/>
                                                      </w:divBdr>
                                                      <w:divsChild>
                                                        <w:div w:id="7439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4707931">
      <w:bodyDiv w:val="1"/>
      <w:marLeft w:val="0"/>
      <w:marRight w:val="0"/>
      <w:marTop w:val="0"/>
      <w:marBottom w:val="0"/>
      <w:divBdr>
        <w:top w:val="none" w:sz="0" w:space="0" w:color="auto"/>
        <w:left w:val="none" w:sz="0" w:space="0" w:color="auto"/>
        <w:bottom w:val="none" w:sz="0" w:space="0" w:color="auto"/>
        <w:right w:val="none" w:sz="0" w:space="0" w:color="auto"/>
      </w:divBdr>
      <w:divsChild>
        <w:div w:id="202252508">
          <w:marLeft w:val="0"/>
          <w:marRight w:val="0"/>
          <w:marTop w:val="0"/>
          <w:marBottom w:val="0"/>
          <w:divBdr>
            <w:top w:val="none" w:sz="0" w:space="6" w:color="auto"/>
            <w:left w:val="single" w:sz="4" w:space="0" w:color="BBBBBB"/>
            <w:bottom w:val="none" w:sz="0" w:space="0" w:color="auto"/>
            <w:right w:val="none" w:sz="0" w:space="0" w:color="auto"/>
          </w:divBdr>
          <w:divsChild>
            <w:div w:id="546138356">
              <w:marLeft w:val="0"/>
              <w:marRight w:val="0"/>
              <w:marTop w:val="0"/>
              <w:marBottom w:val="0"/>
              <w:divBdr>
                <w:top w:val="none" w:sz="0" w:space="0" w:color="auto"/>
                <w:left w:val="none" w:sz="0" w:space="0" w:color="auto"/>
                <w:bottom w:val="none" w:sz="0" w:space="0" w:color="auto"/>
                <w:right w:val="none" w:sz="0" w:space="0" w:color="auto"/>
              </w:divBdr>
              <w:divsChild>
                <w:div w:id="1519586215">
                  <w:marLeft w:val="0"/>
                  <w:marRight w:val="0"/>
                  <w:marTop w:val="0"/>
                  <w:marBottom w:val="0"/>
                  <w:divBdr>
                    <w:top w:val="none" w:sz="0" w:space="0" w:color="auto"/>
                    <w:left w:val="none" w:sz="0" w:space="0" w:color="auto"/>
                    <w:bottom w:val="none" w:sz="0" w:space="0" w:color="auto"/>
                    <w:right w:val="none" w:sz="0" w:space="0" w:color="auto"/>
                  </w:divBdr>
                  <w:divsChild>
                    <w:div w:id="151219920">
                      <w:marLeft w:val="0"/>
                      <w:marRight w:val="0"/>
                      <w:marTop w:val="0"/>
                      <w:marBottom w:val="0"/>
                      <w:divBdr>
                        <w:top w:val="none" w:sz="0" w:space="0" w:color="auto"/>
                        <w:left w:val="none" w:sz="0" w:space="0" w:color="auto"/>
                        <w:bottom w:val="none" w:sz="0" w:space="0" w:color="auto"/>
                        <w:right w:val="none" w:sz="0" w:space="0" w:color="auto"/>
                      </w:divBdr>
                      <w:divsChild>
                        <w:div w:id="2008367065">
                          <w:marLeft w:val="0"/>
                          <w:marRight w:val="0"/>
                          <w:marTop w:val="0"/>
                          <w:marBottom w:val="0"/>
                          <w:divBdr>
                            <w:top w:val="none" w:sz="0" w:space="0" w:color="auto"/>
                            <w:left w:val="none" w:sz="0" w:space="0" w:color="auto"/>
                            <w:bottom w:val="none" w:sz="0" w:space="0" w:color="auto"/>
                            <w:right w:val="none" w:sz="0" w:space="0" w:color="auto"/>
                          </w:divBdr>
                          <w:divsChild>
                            <w:div w:id="1900894457">
                              <w:marLeft w:val="0"/>
                              <w:marRight w:val="0"/>
                              <w:marTop w:val="0"/>
                              <w:marBottom w:val="0"/>
                              <w:divBdr>
                                <w:top w:val="none" w:sz="0" w:space="0" w:color="auto"/>
                                <w:left w:val="none" w:sz="0" w:space="0" w:color="auto"/>
                                <w:bottom w:val="none" w:sz="0" w:space="0" w:color="auto"/>
                                <w:right w:val="none" w:sz="0" w:space="0" w:color="auto"/>
                              </w:divBdr>
                              <w:divsChild>
                                <w:div w:id="18013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402371">
      <w:bodyDiv w:val="1"/>
      <w:marLeft w:val="0"/>
      <w:marRight w:val="0"/>
      <w:marTop w:val="0"/>
      <w:marBottom w:val="0"/>
      <w:divBdr>
        <w:top w:val="none" w:sz="0" w:space="0" w:color="auto"/>
        <w:left w:val="none" w:sz="0" w:space="0" w:color="auto"/>
        <w:bottom w:val="none" w:sz="0" w:space="0" w:color="auto"/>
        <w:right w:val="none" w:sz="0" w:space="0" w:color="auto"/>
      </w:divBdr>
    </w:div>
    <w:div w:id="841360110">
      <w:marLeft w:val="0"/>
      <w:marRight w:val="0"/>
      <w:marTop w:val="0"/>
      <w:marBottom w:val="0"/>
      <w:divBdr>
        <w:top w:val="none" w:sz="0" w:space="0" w:color="auto"/>
        <w:left w:val="none" w:sz="0" w:space="0" w:color="auto"/>
        <w:bottom w:val="none" w:sz="0" w:space="0" w:color="auto"/>
        <w:right w:val="none" w:sz="0" w:space="0" w:color="auto"/>
      </w:divBdr>
      <w:divsChild>
        <w:div w:id="1200320407">
          <w:marLeft w:val="0"/>
          <w:marRight w:val="0"/>
          <w:marTop w:val="0"/>
          <w:marBottom w:val="0"/>
          <w:divBdr>
            <w:top w:val="none" w:sz="0" w:space="0" w:color="auto"/>
            <w:left w:val="none" w:sz="0" w:space="0" w:color="auto"/>
            <w:bottom w:val="none" w:sz="0" w:space="0" w:color="auto"/>
            <w:right w:val="none" w:sz="0" w:space="0" w:color="auto"/>
          </w:divBdr>
        </w:div>
        <w:div w:id="547305112">
          <w:marLeft w:val="0"/>
          <w:marRight w:val="0"/>
          <w:marTop w:val="0"/>
          <w:marBottom w:val="0"/>
          <w:divBdr>
            <w:top w:val="none" w:sz="0" w:space="0" w:color="auto"/>
            <w:left w:val="single" w:sz="12" w:space="4" w:color="339933"/>
            <w:bottom w:val="none" w:sz="0" w:space="0" w:color="auto"/>
            <w:right w:val="none" w:sz="0" w:space="0" w:color="auto"/>
          </w:divBdr>
          <w:divsChild>
            <w:div w:id="618803693">
              <w:marLeft w:val="0"/>
              <w:marRight w:val="0"/>
              <w:marTop w:val="0"/>
              <w:marBottom w:val="0"/>
              <w:divBdr>
                <w:top w:val="none" w:sz="0" w:space="0" w:color="auto"/>
                <w:left w:val="none" w:sz="0" w:space="0" w:color="auto"/>
                <w:bottom w:val="none" w:sz="0" w:space="0" w:color="auto"/>
                <w:right w:val="none" w:sz="0" w:space="0" w:color="auto"/>
              </w:divBdr>
            </w:div>
            <w:div w:id="1981038861">
              <w:marLeft w:val="0"/>
              <w:marRight w:val="0"/>
              <w:marTop w:val="0"/>
              <w:marBottom w:val="0"/>
              <w:divBdr>
                <w:top w:val="none" w:sz="0" w:space="0" w:color="auto"/>
                <w:left w:val="none" w:sz="0" w:space="0" w:color="auto"/>
                <w:bottom w:val="none" w:sz="0" w:space="0" w:color="auto"/>
                <w:right w:val="none" w:sz="0" w:space="0" w:color="auto"/>
              </w:divBdr>
            </w:div>
          </w:divsChild>
        </w:div>
        <w:div w:id="123474260">
          <w:marLeft w:val="0"/>
          <w:marRight w:val="0"/>
          <w:marTop w:val="0"/>
          <w:marBottom w:val="0"/>
          <w:divBdr>
            <w:top w:val="none" w:sz="0" w:space="0" w:color="auto"/>
            <w:left w:val="single" w:sz="12" w:space="4" w:color="339933"/>
            <w:bottom w:val="none" w:sz="0" w:space="0" w:color="auto"/>
            <w:right w:val="none" w:sz="0" w:space="0" w:color="auto"/>
          </w:divBdr>
        </w:div>
        <w:div w:id="243996008">
          <w:marLeft w:val="0"/>
          <w:marRight w:val="0"/>
          <w:marTop w:val="0"/>
          <w:marBottom w:val="0"/>
          <w:divBdr>
            <w:top w:val="none" w:sz="0" w:space="0" w:color="auto"/>
            <w:left w:val="none" w:sz="0" w:space="0" w:color="auto"/>
            <w:bottom w:val="none" w:sz="0" w:space="0" w:color="auto"/>
            <w:right w:val="none" w:sz="0" w:space="0" w:color="auto"/>
          </w:divBdr>
        </w:div>
        <w:div w:id="852961028">
          <w:marLeft w:val="0"/>
          <w:marRight w:val="0"/>
          <w:marTop w:val="0"/>
          <w:marBottom w:val="0"/>
          <w:divBdr>
            <w:top w:val="none" w:sz="0" w:space="0" w:color="auto"/>
            <w:left w:val="none" w:sz="0" w:space="0" w:color="auto"/>
            <w:bottom w:val="none" w:sz="0" w:space="0" w:color="auto"/>
            <w:right w:val="none" w:sz="0" w:space="0" w:color="auto"/>
          </w:divBdr>
        </w:div>
        <w:div w:id="1485778011">
          <w:marLeft w:val="0"/>
          <w:marRight w:val="0"/>
          <w:marTop w:val="0"/>
          <w:marBottom w:val="0"/>
          <w:divBdr>
            <w:top w:val="none" w:sz="0" w:space="0" w:color="auto"/>
            <w:left w:val="none" w:sz="0" w:space="0" w:color="auto"/>
            <w:bottom w:val="none" w:sz="0" w:space="0" w:color="auto"/>
            <w:right w:val="none" w:sz="0" w:space="0" w:color="auto"/>
          </w:divBdr>
        </w:div>
      </w:divsChild>
    </w:div>
    <w:div w:id="855927369">
      <w:bodyDiv w:val="1"/>
      <w:marLeft w:val="0"/>
      <w:marRight w:val="0"/>
      <w:marTop w:val="0"/>
      <w:marBottom w:val="0"/>
      <w:divBdr>
        <w:top w:val="none" w:sz="0" w:space="0" w:color="auto"/>
        <w:left w:val="none" w:sz="0" w:space="0" w:color="auto"/>
        <w:bottom w:val="none" w:sz="0" w:space="0" w:color="auto"/>
        <w:right w:val="none" w:sz="0" w:space="0" w:color="auto"/>
      </w:divBdr>
    </w:div>
    <w:div w:id="915170993">
      <w:bodyDiv w:val="1"/>
      <w:marLeft w:val="0"/>
      <w:marRight w:val="0"/>
      <w:marTop w:val="0"/>
      <w:marBottom w:val="0"/>
      <w:divBdr>
        <w:top w:val="none" w:sz="0" w:space="0" w:color="auto"/>
        <w:left w:val="none" w:sz="0" w:space="0" w:color="auto"/>
        <w:bottom w:val="none" w:sz="0" w:space="0" w:color="auto"/>
        <w:right w:val="none" w:sz="0" w:space="0" w:color="auto"/>
      </w:divBdr>
      <w:divsChild>
        <w:div w:id="474029693">
          <w:marLeft w:val="0"/>
          <w:marRight w:val="0"/>
          <w:marTop w:val="0"/>
          <w:marBottom w:val="0"/>
          <w:divBdr>
            <w:top w:val="single" w:sz="6" w:space="0" w:color="CCCCCC"/>
            <w:left w:val="single" w:sz="6" w:space="0" w:color="CCCCCC"/>
            <w:bottom w:val="single" w:sz="6" w:space="0" w:color="CCCCCC"/>
            <w:right w:val="single" w:sz="6" w:space="0" w:color="CCCCCC"/>
          </w:divBdr>
          <w:divsChild>
            <w:div w:id="1576435131">
              <w:marLeft w:val="450"/>
              <w:marRight w:val="150"/>
              <w:marTop w:val="150"/>
              <w:marBottom w:val="150"/>
              <w:divBdr>
                <w:top w:val="none" w:sz="0" w:space="0" w:color="auto"/>
                <w:left w:val="none" w:sz="0" w:space="0" w:color="auto"/>
                <w:bottom w:val="none" w:sz="0" w:space="0" w:color="auto"/>
                <w:right w:val="none" w:sz="0" w:space="0" w:color="auto"/>
              </w:divBdr>
              <w:divsChild>
                <w:div w:id="290019637">
                  <w:marLeft w:val="0"/>
                  <w:marRight w:val="300"/>
                  <w:marTop w:val="0"/>
                  <w:marBottom w:val="0"/>
                  <w:divBdr>
                    <w:top w:val="none" w:sz="0" w:space="0" w:color="auto"/>
                    <w:left w:val="none" w:sz="0" w:space="0" w:color="auto"/>
                    <w:bottom w:val="none" w:sz="0" w:space="0" w:color="auto"/>
                    <w:right w:val="none" w:sz="0" w:space="0" w:color="auto"/>
                  </w:divBdr>
                  <w:divsChild>
                    <w:div w:id="1626426580">
                      <w:marLeft w:val="0"/>
                      <w:marRight w:val="0"/>
                      <w:marTop w:val="0"/>
                      <w:marBottom w:val="0"/>
                      <w:divBdr>
                        <w:top w:val="none" w:sz="0" w:space="0" w:color="auto"/>
                        <w:left w:val="none" w:sz="0" w:space="0" w:color="auto"/>
                        <w:bottom w:val="none" w:sz="0" w:space="0" w:color="auto"/>
                        <w:right w:val="none" w:sz="0" w:space="0" w:color="auto"/>
                      </w:divBdr>
                      <w:divsChild>
                        <w:div w:id="1414475840">
                          <w:marLeft w:val="0"/>
                          <w:marRight w:val="0"/>
                          <w:marTop w:val="0"/>
                          <w:marBottom w:val="0"/>
                          <w:divBdr>
                            <w:top w:val="none" w:sz="0" w:space="0" w:color="auto"/>
                            <w:left w:val="none" w:sz="0" w:space="0" w:color="auto"/>
                            <w:bottom w:val="none" w:sz="0" w:space="0" w:color="auto"/>
                            <w:right w:val="none" w:sz="0" w:space="0" w:color="auto"/>
                          </w:divBdr>
                        </w:div>
                        <w:div w:id="450708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9196681">
      <w:bodyDiv w:val="1"/>
      <w:marLeft w:val="0"/>
      <w:marRight w:val="0"/>
      <w:marTop w:val="0"/>
      <w:marBottom w:val="0"/>
      <w:divBdr>
        <w:top w:val="none" w:sz="0" w:space="0" w:color="auto"/>
        <w:left w:val="none" w:sz="0" w:space="0" w:color="auto"/>
        <w:bottom w:val="none" w:sz="0" w:space="0" w:color="auto"/>
        <w:right w:val="none" w:sz="0" w:space="0" w:color="auto"/>
      </w:divBdr>
      <w:divsChild>
        <w:div w:id="152448732">
          <w:marLeft w:val="0"/>
          <w:marRight w:val="0"/>
          <w:marTop w:val="0"/>
          <w:marBottom w:val="0"/>
          <w:divBdr>
            <w:top w:val="none" w:sz="0" w:space="6" w:color="auto"/>
            <w:left w:val="single" w:sz="4" w:space="0" w:color="BBBBBB"/>
            <w:bottom w:val="none" w:sz="0" w:space="0" w:color="auto"/>
            <w:right w:val="none" w:sz="0" w:space="0" w:color="auto"/>
          </w:divBdr>
          <w:divsChild>
            <w:div w:id="114100628">
              <w:marLeft w:val="0"/>
              <w:marRight w:val="0"/>
              <w:marTop w:val="0"/>
              <w:marBottom w:val="0"/>
              <w:divBdr>
                <w:top w:val="none" w:sz="0" w:space="0" w:color="auto"/>
                <w:left w:val="none" w:sz="0" w:space="0" w:color="auto"/>
                <w:bottom w:val="none" w:sz="0" w:space="0" w:color="auto"/>
                <w:right w:val="none" w:sz="0" w:space="0" w:color="auto"/>
              </w:divBdr>
              <w:divsChild>
                <w:div w:id="997536705">
                  <w:marLeft w:val="0"/>
                  <w:marRight w:val="0"/>
                  <w:marTop w:val="0"/>
                  <w:marBottom w:val="0"/>
                  <w:divBdr>
                    <w:top w:val="none" w:sz="0" w:space="0" w:color="auto"/>
                    <w:left w:val="none" w:sz="0" w:space="0" w:color="auto"/>
                    <w:bottom w:val="none" w:sz="0" w:space="0" w:color="auto"/>
                    <w:right w:val="none" w:sz="0" w:space="0" w:color="auto"/>
                  </w:divBdr>
                  <w:divsChild>
                    <w:div w:id="809637451">
                      <w:marLeft w:val="0"/>
                      <w:marRight w:val="0"/>
                      <w:marTop w:val="0"/>
                      <w:marBottom w:val="0"/>
                      <w:divBdr>
                        <w:top w:val="none" w:sz="0" w:space="0" w:color="auto"/>
                        <w:left w:val="none" w:sz="0" w:space="0" w:color="auto"/>
                        <w:bottom w:val="none" w:sz="0" w:space="0" w:color="auto"/>
                        <w:right w:val="none" w:sz="0" w:space="0" w:color="auto"/>
                      </w:divBdr>
                      <w:divsChild>
                        <w:div w:id="1576159722">
                          <w:marLeft w:val="0"/>
                          <w:marRight w:val="0"/>
                          <w:marTop w:val="0"/>
                          <w:marBottom w:val="0"/>
                          <w:divBdr>
                            <w:top w:val="none" w:sz="0" w:space="0" w:color="auto"/>
                            <w:left w:val="none" w:sz="0" w:space="0" w:color="auto"/>
                            <w:bottom w:val="none" w:sz="0" w:space="0" w:color="auto"/>
                            <w:right w:val="none" w:sz="0" w:space="0" w:color="auto"/>
                          </w:divBdr>
                          <w:divsChild>
                            <w:div w:id="927425745">
                              <w:marLeft w:val="0"/>
                              <w:marRight w:val="0"/>
                              <w:marTop w:val="0"/>
                              <w:marBottom w:val="0"/>
                              <w:divBdr>
                                <w:top w:val="none" w:sz="0" w:space="0" w:color="auto"/>
                                <w:left w:val="none" w:sz="0" w:space="0" w:color="auto"/>
                                <w:bottom w:val="none" w:sz="0" w:space="0" w:color="auto"/>
                                <w:right w:val="none" w:sz="0" w:space="0" w:color="auto"/>
                              </w:divBdr>
                              <w:divsChild>
                                <w:div w:id="762803476">
                                  <w:marLeft w:val="0"/>
                                  <w:marRight w:val="0"/>
                                  <w:marTop w:val="0"/>
                                  <w:marBottom w:val="0"/>
                                  <w:divBdr>
                                    <w:top w:val="none" w:sz="0" w:space="0" w:color="auto"/>
                                    <w:left w:val="none" w:sz="0" w:space="0" w:color="auto"/>
                                    <w:bottom w:val="none" w:sz="0" w:space="0" w:color="auto"/>
                                    <w:right w:val="none" w:sz="0" w:space="0" w:color="auto"/>
                                  </w:divBdr>
                                  <w:divsChild>
                                    <w:div w:id="48577114">
                                      <w:marLeft w:val="0"/>
                                      <w:marRight w:val="0"/>
                                      <w:marTop w:val="0"/>
                                      <w:marBottom w:val="0"/>
                                      <w:divBdr>
                                        <w:top w:val="none" w:sz="0" w:space="0" w:color="auto"/>
                                        <w:left w:val="none" w:sz="0" w:space="0" w:color="auto"/>
                                        <w:bottom w:val="none" w:sz="0" w:space="0" w:color="auto"/>
                                        <w:right w:val="none" w:sz="0" w:space="0" w:color="auto"/>
                                      </w:divBdr>
                                      <w:divsChild>
                                        <w:div w:id="320934680">
                                          <w:marLeft w:val="0"/>
                                          <w:marRight w:val="0"/>
                                          <w:marTop w:val="0"/>
                                          <w:marBottom w:val="0"/>
                                          <w:divBdr>
                                            <w:top w:val="none" w:sz="0" w:space="0" w:color="auto"/>
                                            <w:left w:val="none" w:sz="0" w:space="0" w:color="auto"/>
                                            <w:bottom w:val="none" w:sz="0" w:space="0" w:color="auto"/>
                                            <w:right w:val="none" w:sz="0" w:space="0" w:color="auto"/>
                                          </w:divBdr>
                                          <w:divsChild>
                                            <w:div w:id="489830550">
                                              <w:marLeft w:val="0"/>
                                              <w:marRight w:val="0"/>
                                              <w:marTop w:val="0"/>
                                              <w:marBottom w:val="0"/>
                                              <w:divBdr>
                                                <w:top w:val="none" w:sz="0" w:space="0" w:color="auto"/>
                                                <w:left w:val="none" w:sz="0" w:space="0" w:color="auto"/>
                                                <w:bottom w:val="none" w:sz="0" w:space="0" w:color="auto"/>
                                                <w:right w:val="none" w:sz="0" w:space="0" w:color="auto"/>
                                              </w:divBdr>
                                              <w:divsChild>
                                                <w:div w:id="225147650">
                                                  <w:marLeft w:val="0"/>
                                                  <w:marRight w:val="0"/>
                                                  <w:marTop w:val="0"/>
                                                  <w:marBottom w:val="0"/>
                                                  <w:divBdr>
                                                    <w:top w:val="single" w:sz="4" w:space="0" w:color="BBBBBB"/>
                                                    <w:left w:val="single" w:sz="4" w:space="5" w:color="929292"/>
                                                    <w:bottom w:val="single" w:sz="12" w:space="0" w:color="D0D2D2"/>
                                                    <w:right w:val="none" w:sz="0" w:space="0" w:color="auto"/>
                                                  </w:divBdr>
                                                </w:div>
                                              </w:divsChild>
                                            </w:div>
                                            <w:div w:id="643195381">
                                              <w:marLeft w:val="0"/>
                                              <w:marRight w:val="0"/>
                                              <w:marTop w:val="0"/>
                                              <w:marBottom w:val="144"/>
                                              <w:divBdr>
                                                <w:top w:val="none" w:sz="0" w:space="0" w:color="auto"/>
                                                <w:left w:val="single" w:sz="4" w:space="0" w:color="BBBBBB"/>
                                                <w:bottom w:val="single" w:sz="12" w:space="0" w:color="E5E5E5"/>
                                                <w:right w:val="single" w:sz="4" w:space="0" w:color="E5E5E5"/>
                                              </w:divBdr>
                                              <w:divsChild>
                                                <w:div w:id="1956281866">
                                                  <w:marLeft w:val="0"/>
                                                  <w:marRight w:val="0"/>
                                                  <w:marTop w:val="0"/>
                                                  <w:marBottom w:val="0"/>
                                                  <w:divBdr>
                                                    <w:top w:val="single" w:sz="12" w:space="0" w:color="E5E5E5"/>
                                                    <w:left w:val="single" w:sz="4" w:space="0" w:color="BBBBBB"/>
                                                    <w:bottom w:val="none" w:sz="0" w:space="0" w:color="auto"/>
                                                    <w:right w:val="single" w:sz="12" w:space="0" w:color="E5E5E5"/>
                                                  </w:divBdr>
                                                  <w:divsChild>
                                                    <w:div w:id="1706716267">
                                                      <w:marLeft w:val="0"/>
                                                      <w:marRight w:val="0"/>
                                                      <w:marTop w:val="0"/>
                                                      <w:marBottom w:val="0"/>
                                                      <w:divBdr>
                                                        <w:top w:val="none" w:sz="0" w:space="0" w:color="auto"/>
                                                        <w:left w:val="none" w:sz="0" w:space="0" w:color="auto"/>
                                                        <w:bottom w:val="none" w:sz="0" w:space="0" w:color="auto"/>
                                                        <w:right w:val="none" w:sz="0" w:space="0" w:color="auto"/>
                                                      </w:divBdr>
                                                    </w:div>
                                                  </w:divsChild>
                                                </w:div>
                                                <w:div w:id="1953395471">
                                                  <w:marLeft w:val="0"/>
                                                  <w:marRight w:val="0"/>
                                                  <w:marTop w:val="0"/>
                                                  <w:marBottom w:val="0"/>
                                                  <w:divBdr>
                                                    <w:top w:val="none" w:sz="0" w:space="0" w:color="auto"/>
                                                    <w:left w:val="none" w:sz="0" w:space="0" w:color="auto"/>
                                                    <w:bottom w:val="none" w:sz="0" w:space="0" w:color="auto"/>
                                                    <w:right w:val="none" w:sz="0" w:space="0" w:color="auto"/>
                                                  </w:divBdr>
                                                  <w:divsChild>
                                                    <w:div w:id="17070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91833">
                                      <w:marLeft w:val="0"/>
                                      <w:marRight w:val="0"/>
                                      <w:marTop w:val="0"/>
                                      <w:marBottom w:val="0"/>
                                      <w:divBdr>
                                        <w:top w:val="none" w:sz="0" w:space="0" w:color="auto"/>
                                        <w:left w:val="none" w:sz="0" w:space="0" w:color="auto"/>
                                        <w:bottom w:val="none" w:sz="0" w:space="0" w:color="auto"/>
                                        <w:right w:val="none" w:sz="0" w:space="0" w:color="auto"/>
                                      </w:divBdr>
                                      <w:divsChild>
                                        <w:div w:id="708997130">
                                          <w:marLeft w:val="0"/>
                                          <w:marRight w:val="0"/>
                                          <w:marTop w:val="0"/>
                                          <w:marBottom w:val="144"/>
                                          <w:divBdr>
                                            <w:top w:val="none" w:sz="0" w:space="0" w:color="auto"/>
                                            <w:left w:val="single" w:sz="4" w:space="0" w:color="BBBBBB"/>
                                            <w:bottom w:val="single" w:sz="12" w:space="0" w:color="E5E5E5"/>
                                            <w:right w:val="single" w:sz="4" w:space="0" w:color="E5E5E5"/>
                                          </w:divBdr>
                                          <w:divsChild>
                                            <w:div w:id="1773162266">
                                              <w:marLeft w:val="0"/>
                                              <w:marRight w:val="0"/>
                                              <w:marTop w:val="0"/>
                                              <w:marBottom w:val="0"/>
                                              <w:divBdr>
                                                <w:top w:val="single" w:sz="12" w:space="0" w:color="E5E5E5"/>
                                                <w:left w:val="single" w:sz="4" w:space="0" w:color="BBBBBB"/>
                                                <w:bottom w:val="none" w:sz="0" w:space="0" w:color="auto"/>
                                                <w:right w:val="single" w:sz="12" w:space="0" w:color="E5E5E5"/>
                                              </w:divBdr>
                                              <w:divsChild>
                                                <w:div w:id="775297065">
                                                  <w:marLeft w:val="0"/>
                                                  <w:marRight w:val="0"/>
                                                  <w:marTop w:val="0"/>
                                                  <w:marBottom w:val="0"/>
                                                  <w:divBdr>
                                                    <w:top w:val="none" w:sz="0" w:space="0" w:color="auto"/>
                                                    <w:left w:val="none" w:sz="0" w:space="0" w:color="auto"/>
                                                    <w:bottom w:val="none" w:sz="0" w:space="0" w:color="auto"/>
                                                    <w:right w:val="none" w:sz="0" w:space="0" w:color="auto"/>
                                                  </w:divBdr>
                                                </w:div>
                                              </w:divsChild>
                                            </w:div>
                                            <w:div w:id="617031770">
                                              <w:marLeft w:val="0"/>
                                              <w:marRight w:val="0"/>
                                              <w:marTop w:val="0"/>
                                              <w:marBottom w:val="0"/>
                                              <w:divBdr>
                                                <w:top w:val="none" w:sz="0" w:space="0" w:color="auto"/>
                                                <w:left w:val="none" w:sz="0" w:space="0" w:color="auto"/>
                                                <w:bottom w:val="none" w:sz="0" w:space="0" w:color="auto"/>
                                                <w:right w:val="none" w:sz="0" w:space="0" w:color="auto"/>
                                              </w:divBdr>
                                              <w:divsChild>
                                                <w:div w:id="9451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1189">
                                      <w:marLeft w:val="0"/>
                                      <w:marRight w:val="0"/>
                                      <w:marTop w:val="0"/>
                                      <w:marBottom w:val="0"/>
                                      <w:divBdr>
                                        <w:top w:val="none" w:sz="0" w:space="0" w:color="auto"/>
                                        <w:left w:val="none" w:sz="0" w:space="0" w:color="auto"/>
                                        <w:bottom w:val="none" w:sz="0" w:space="0" w:color="auto"/>
                                        <w:right w:val="none" w:sz="0" w:space="0" w:color="auto"/>
                                      </w:divBdr>
                                      <w:divsChild>
                                        <w:div w:id="1715543014">
                                          <w:marLeft w:val="0"/>
                                          <w:marRight w:val="0"/>
                                          <w:marTop w:val="0"/>
                                          <w:marBottom w:val="0"/>
                                          <w:divBdr>
                                            <w:top w:val="none" w:sz="0" w:space="0" w:color="auto"/>
                                            <w:left w:val="none" w:sz="0" w:space="0" w:color="auto"/>
                                            <w:bottom w:val="none" w:sz="0" w:space="0" w:color="auto"/>
                                            <w:right w:val="none" w:sz="0" w:space="0" w:color="auto"/>
                                          </w:divBdr>
                                          <w:divsChild>
                                            <w:div w:id="1907035239">
                                              <w:marLeft w:val="0"/>
                                              <w:marRight w:val="0"/>
                                              <w:marTop w:val="0"/>
                                              <w:marBottom w:val="0"/>
                                              <w:divBdr>
                                                <w:top w:val="none" w:sz="0" w:space="0" w:color="auto"/>
                                                <w:left w:val="none" w:sz="0" w:space="0" w:color="auto"/>
                                                <w:bottom w:val="none" w:sz="0" w:space="0" w:color="auto"/>
                                                <w:right w:val="none" w:sz="0" w:space="0" w:color="auto"/>
                                              </w:divBdr>
                                              <w:divsChild>
                                                <w:div w:id="1187912625">
                                                  <w:marLeft w:val="0"/>
                                                  <w:marRight w:val="0"/>
                                                  <w:marTop w:val="0"/>
                                                  <w:marBottom w:val="0"/>
                                                  <w:divBdr>
                                                    <w:top w:val="single" w:sz="4" w:space="0" w:color="BBBBBB"/>
                                                    <w:left w:val="single" w:sz="4" w:space="5" w:color="929292"/>
                                                    <w:bottom w:val="single" w:sz="12" w:space="0" w:color="D0D2D2"/>
                                                    <w:right w:val="none" w:sz="0" w:space="0" w:color="auto"/>
                                                  </w:divBdr>
                                                </w:div>
                                              </w:divsChild>
                                            </w:div>
                                            <w:div w:id="1084766545">
                                              <w:marLeft w:val="0"/>
                                              <w:marRight w:val="0"/>
                                              <w:marTop w:val="0"/>
                                              <w:marBottom w:val="144"/>
                                              <w:divBdr>
                                                <w:top w:val="none" w:sz="0" w:space="0" w:color="auto"/>
                                                <w:left w:val="single" w:sz="4" w:space="0" w:color="BBBBBB"/>
                                                <w:bottom w:val="single" w:sz="12" w:space="0" w:color="E5E5E5"/>
                                                <w:right w:val="single" w:sz="4" w:space="0" w:color="E5E5E5"/>
                                              </w:divBdr>
                                              <w:divsChild>
                                                <w:div w:id="1244679961">
                                                  <w:marLeft w:val="0"/>
                                                  <w:marRight w:val="0"/>
                                                  <w:marTop w:val="0"/>
                                                  <w:marBottom w:val="0"/>
                                                  <w:divBdr>
                                                    <w:top w:val="single" w:sz="12" w:space="0" w:color="E5E5E5"/>
                                                    <w:left w:val="single" w:sz="4" w:space="0" w:color="BBBBBB"/>
                                                    <w:bottom w:val="none" w:sz="0" w:space="0" w:color="auto"/>
                                                    <w:right w:val="single" w:sz="12" w:space="0" w:color="E5E5E5"/>
                                                  </w:divBdr>
                                                  <w:divsChild>
                                                    <w:div w:id="1321883339">
                                                      <w:marLeft w:val="0"/>
                                                      <w:marRight w:val="0"/>
                                                      <w:marTop w:val="0"/>
                                                      <w:marBottom w:val="0"/>
                                                      <w:divBdr>
                                                        <w:top w:val="none" w:sz="0" w:space="0" w:color="auto"/>
                                                        <w:left w:val="none" w:sz="0" w:space="0" w:color="auto"/>
                                                        <w:bottom w:val="none" w:sz="0" w:space="0" w:color="auto"/>
                                                        <w:right w:val="none" w:sz="0" w:space="0" w:color="auto"/>
                                                      </w:divBdr>
                                                    </w:div>
                                                  </w:divsChild>
                                                </w:div>
                                                <w:div w:id="850681497">
                                                  <w:marLeft w:val="0"/>
                                                  <w:marRight w:val="0"/>
                                                  <w:marTop w:val="0"/>
                                                  <w:marBottom w:val="0"/>
                                                  <w:divBdr>
                                                    <w:top w:val="none" w:sz="0" w:space="0" w:color="auto"/>
                                                    <w:left w:val="none" w:sz="0" w:space="0" w:color="auto"/>
                                                    <w:bottom w:val="none" w:sz="0" w:space="0" w:color="auto"/>
                                                    <w:right w:val="none" w:sz="0" w:space="0" w:color="auto"/>
                                                  </w:divBdr>
                                                  <w:divsChild>
                                                    <w:div w:id="2346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24754">
                                      <w:marLeft w:val="0"/>
                                      <w:marRight w:val="0"/>
                                      <w:marTop w:val="0"/>
                                      <w:marBottom w:val="0"/>
                                      <w:divBdr>
                                        <w:top w:val="none" w:sz="0" w:space="0" w:color="auto"/>
                                        <w:left w:val="none" w:sz="0" w:space="0" w:color="auto"/>
                                        <w:bottom w:val="none" w:sz="0" w:space="0" w:color="auto"/>
                                        <w:right w:val="none" w:sz="0" w:space="0" w:color="auto"/>
                                      </w:divBdr>
                                      <w:divsChild>
                                        <w:div w:id="1719087469">
                                          <w:marLeft w:val="0"/>
                                          <w:marRight w:val="0"/>
                                          <w:marTop w:val="0"/>
                                          <w:marBottom w:val="144"/>
                                          <w:divBdr>
                                            <w:top w:val="none" w:sz="0" w:space="0" w:color="auto"/>
                                            <w:left w:val="single" w:sz="4" w:space="0" w:color="BBBBBB"/>
                                            <w:bottom w:val="single" w:sz="12" w:space="0" w:color="E5E5E5"/>
                                            <w:right w:val="single" w:sz="4" w:space="0" w:color="E5E5E5"/>
                                          </w:divBdr>
                                          <w:divsChild>
                                            <w:div w:id="1538196295">
                                              <w:marLeft w:val="0"/>
                                              <w:marRight w:val="0"/>
                                              <w:marTop w:val="0"/>
                                              <w:marBottom w:val="0"/>
                                              <w:divBdr>
                                                <w:top w:val="single" w:sz="12" w:space="0" w:color="E5E5E5"/>
                                                <w:left w:val="single" w:sz="4" w:space="0" w:color="BBBBBB"/>
                                                <w:bottom w:val="none" w:sz="0" w:space="0" w:color="auto"/>
                                                <w:right w:val="single" w:sz="12" w:space="0" w:color="E5E5E5"/>
                                              </w:divBdr>
                                              <w:divsChild>
                                                <w:div w:id="788284470">
                                                  <w:marLeft w:val="0"/>
                                                  <w:marRight w:val="0"/>
                                                  <w:marTop w:val="0"/>
                                                  <w:marBottom w:val="0"/>
                                                  <w:divBdr>
                                                    <w:top w:val="none" w:sz="0" w:space="0" w:color="auto"/>
                                                    <w:left w:val="none" w:sz="0" w:space="0" w:color="auto"/>
                                                    <w:bottom w:val="none" w:sz="0" w:space="0" w:color="auto"/>
                                                    <w:right w:val="none" w:sz="0" w:space="0" w:color="auto"/>
                                                  </w:divBdr>
                                                </w:div>
                                              </w:divsChild>
                                            </w:div>
                                            <w:div w:id="1090396362">
                                              <w:marLeft w:val="0"/>
                                              <w:marRight w:val="0"/>
                                              <w:marTop w:val="0"/>
                                              <w:marBottom w:val="0"/>
                                              <w:divBdr>
                                                <w:top w:val="none" w:sz="0" w:space="0" w:color="auto"/>
                                                <w:left w:val="none" w:sz="0" w:space="0" w:color="auto"/>
                                                <w:bottom w:val="none" w:sz="0" w:space="0" w:color="auto"/>
                                                <w:right w:val="none" w:sz="0" w:space="0" w:color="auto"/>
                                              </w:divBdr>
                                              <w:divsChild>
                                                <w:div w:id="12391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991">
                                      <w:marLeft w:val="0"/>
                                      <w:marRight w:val="0"/>
                                      <w:marTop w:val="0"/>
                                      <w:marBottom w:val="0"/>
                                      <w:divBdr>
                                        <w:top w:val="none" w:sz="0" w:space="0" w:color="auto"/>
                                        <w:left w:val="none" w:sz="0" w:space="0" w:color="auto"/>
                                        <w:bottom w:val="none" w:sz="0" w:space="0" w:color="auto"/>
                                        <w:right w:val="none" w:sz="0" w:space="0" w:color="auto"/>
                                      </w:divBdr>
                                      <w:divsChild>
                                        <w:div w:id="1984504781">
                                          <w:marLeft w:val="0"/>
                                          <w:marRight w:val="0"/>
                                          <w:marTop w:val="0"/>
                                          <w:marBottom w:val="144"/>
                                          <w:divBdr>
                                            <w:top w:val="none" w:sz="0" w:space="0" w:color="auto"/>
                                            <w:left w:val="single" w:sz="4" w:space="0" w:color="BBBBBB"/>
                                            <w:bottom w:val="single" w:sz="12" w:space="0" w:color="E5E5E5"/>
                                            <w:right w:val="single" w:sz="4" w:space="0" w:color="E5E5E5"/>
                                          </w:divBdr>
                                          <w:divsChild>
                                            <w:div w:id="1742368590">
                                              <w:marLeft w:val="0"/>
                                              <w:marRight w:val="0"/>
                                              <w:marTop w:val="0"/>
                                              <w:marBottom w:val="0"/>
                                              <w:divBdr>
                                                <w:top w:val="single" w:sz="12" w:space="0" w:color="E5E5E5"/>
                                                <w:left w:val="single" w:sz="4" w:space="0" w:color="BBBBBB"/>
                                                <w:bottom w:val="none" w:sz="0" w:space="0" w:color="auto"/>
                                                <w:right w:val="single" w:sz="12" w:space="0" w:color="E5E5E5"/>
                                              </w:divBdr>
                                              <w:divsChild>
                                                <w:div w:id="1564024770">
                                                  <w:marLeft w:val="0"/>
                                                  <w:marRight w:val="0"/>
                                                  <w:marTop w:val="0"/>
                                                  <w:marBottom w:val="0"/>
                                                  <w:divBdr>
                                                    <w:top w:val="none" w:sz="0" w:space="0" w:color="auto"/>
                                                    <w:left w:val="none" w:sz="0" w:space="0" w:color="auto"/>
                                                    <w:bottom w:val="none" w:sz="0" w:space="0" w:color="auto"/>
                                                    <w:right w:val="none" w:sz="0" w:space="0" w:color="auto"/>
                                                  </w:divBdr>
                                                </w:div>
                                              </w:divsChild>
                                            </w:div>
                                            <w:div w:id="1401781904">
                                              <w:marLeft w:val="0"/>
                                              <w:marRight w:val="0"/>
                                              <w:marTop w:val="0"/>
                                              <w:marBottom w:val="0"/>
                                              <w:divBdr>
                                                <w:top w:val="none" w:sz="0" w:space="0" w:color="auto"/>
                                                <w:left w:val="none" w:sz="0" w:space="0" w:color="auto"/>
                                                <w:bottom w:val="none" w:sz="0" w:space="0" w:color="auto"/>
                                                <w:right w:val="none" w:sz="0" w:space="0" w:color="auto"/>
                                              </w:divBdr>
                                              <w:divsChild>
                                                <w:div w:id="7551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587">
                                      <w:marLeft w:val="0"/>
                                      <w:marRight w:val="0"/>
                                      <w:marTop w:val="0"/>
                                      <w:marBottom w:val="0"/>
                                      <w:divBdr>
                                        <w:top w:val="none" w:sz="0" w:space="0" w:color="auto"/>
                                        <w:left w:val="none" w:sz="0" w:space="0" w:color="auto"/>
                                        <w:bottom w:val="none" w:sz="0" w:space="0" w:color="auto"/>
                                        <w:right w:val="none" w:sz="0" w:space="0" w:color="auto"/>
                                      </w:divBdr>
                                      <w:divsChild>
                                        <w:div w:id="1446001784">
                                          <w:marLeft w:val="0"/>
                                          <w:marRight w:val="0"/>
                                          <w:marTop w:val="0"/>
                                          <w:marBottom w:val="144"/>
                                          <w:divBdr>
                                            <w:top w:val="none" w:sz="0" w:space="0" w:color="auto"/>
                                            <w:left w:val="single" w:sz="4" w:space="0" w:color="BBBBBB"/>
                                            <w:bottom w:val="single" w:sz="12" w:space="0" w:color="E5E5E5"/>
                                            <w:right w:val="single" w:sz="4" w:space="0" w:color="E5E5E5"/>
                                          </w:divBdr>
                                          <w:divsChild>
                                            <w:div w:id="345402660">
                                              <w:marLeft w:val="0"/>
                                              <w:marRight w:val="0"/>
                                              <w:marTop w:val="0"/>
                                              <w:marBottom w:val="0"/>
                                              <w:divBdr>
                                                <w:top w:val="single" w:sz="12" w:space="0" w:color="E5E5E5"/>
                                                <w:left w:val="single" w:sz="4" w:space="0" w:color="BBBBBB"/>
                                                <w:bottom w:val="none" w:sz="0" w:space="0" w:color="auto"/>
                                                <w:right w:val="single" w:sz="12" w:space="0" w:color="E5E5E5"/>
                                              </w:divBdr>
                                              <w:divsChild>
                                                <w:div w:id="2013991974">
                                                  <w:marLeft w:val="0"/>
                                                  <w:marRight w:val="0"/>
                                                  <w:marTop w:val="0"/>
                                                  <w:marBottom w:val="0"/>
                                                  <w:divBdr>
                                                    <w:top w:val="none" w:sz="0" w:space="0" w:color="auto"/>
                                                    <w:left w:val="none" w:sz="0" w:space="0" w:color="auto"/>
                                                    <w:bottom w:val="none" w:sz="0" w:space="0" w:color="auto"/>
                                                    <w:right w:val="none" w:sz="0" w:space="0" w:color="auto"/>
                                                  </w:divBdr>
                                                </w:div>
                                              </w:divsChild>
                                            </w:div>
                                            <w:div w:id="361707573">
                                              <w:marLeft w:val="0"/>
                                              <w:marRight w:val="0"/>
                                              <w:marTop w:val="0"/>
                                              <w:marBottom w:val="0"/>
                                              <w:divBdr>
                                                <w:top w:val="none" w:sz="0" w:space="0" w:color="auto"/>
                                                <w:left w:val="none" w:sz="0" w:space="0" w:color="auto"/>
                                                <w:bottom w:val="none" w:sz="0" w:space="0" w:color="auto"/>
                                                <w:right w:val="none" w:sz="0" w:space="0" w:color="auto"/>
                                              </w:divBdr>
                                              <w:divsChild>
                                                <w:div w:id="3608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2823">
                                      <w:marLeft w:val="0"/>
                                      <w:marRight w:val="0"/>
                                      <w:marTop w:val="0"/>
                                      <w:marBottom w:val="0"/>
                                      <w:divBdr>
                                        <w:top w:val="none" w:sz="0" w:space="0" w:color="auto"/>
                                        <w:left w:val="none" w:sz="0" w:space="0" w:color="auto"/>
                                        <w:bottom w:val="none" w:sz="0" w:space="0" w:color="auto"/>
                                        <w:right w:val="none" w:sz="0" w:space="0" w:color="auto"/>
                                      </w:divBdr>
                                      <w:divsChild>
                                        <w:div w:id="371731300">
                                          <w:marLeft w:val="0"/>
                                          <w:marRight w:val="0"/>
                                          <w:marTop w:val="0"/>
                                          <w:marBottom w:val="144"/>
                                          <w:divBdr>
                                            <w:top w:val="none" w:sz="0" w:space="0" w:color="auto"/>
                                            <w:left w:val="single" w:sz="4" w:space="0" w:color="BBBBBB"/>
                                            <w:bottom w:val="single" w:sz="12" w:space="0" w:color="E5E5E5"/>
                                            <w:right w:val="single" w:sz="4" w:space="0" w:color="E5E5E5"/>
                                          </w:divBdr>
                                          <w:divsChild>
                                            <w:div w:id="722173173">
                                              <w:marLeft w:val="0"/>
                                              <w:marRight w:val="0"/>
                                              <w:marTop w:val="0"/>
                                              <w:marBottom w:val="0"/>
                                              <w:divBdr>
                                                <w:top w:val="single" w:sz="12" w:space="0" w:color="E5E5E5"/>
                                                <w:left w:val="single" w:sz="4" w:space="0" w:color="BBBBBB"/>
                                                <w:bottom w:val="none" w:sz="0" w:space="0" w:color="auto"/>
                                                <w:right w:val="single" w:sz="12" w:space="0" w:color="E5E5E5"/>
                                              </w:divBdr>
                                              <w:divsChild>
                                                <w:div w:id="1544438780">
                                                  <w:marLeft w:val="0"/>
                                                  <w:marRight w:val="0"/>
                                                  <w:marTop w:val="0"/>
                                                  <w:marBottom w:val="0"/>
                                                  <w:divBdr>
                                                    <w:top w:val="none" w:sz="0" w:space="0" w:color="auto"/>
                                                    <w:left w:val="none" w:sz="0" w:space="0" w:color="auto"/>
                                                    <w:bottom w:val="none" w:sz="0" w:space="0" w:color="auto"/>
                                                    <w:right w:val="none" w:sz="0" w:space="0" w:color="auto"/>
                                                  </w:divBdr>
                                                </w:div>
                                              </w:divsChild>
                                            </w:div>
                                            <w:div w:id="1817338711">
                                              <w:marLeft w:val="0"/>
                                              <w:marRight w:val="0"/>
                                              <w:marTop w:val="0"/>
                                              <w:marBottom w:val="0"/>
                                              <w:divBdr>
                                                <w:top w:val="none" w:sz="0" w:space="0" w:color="auto"/>
                                                <w:left w:val="none" w:sz="0" w:space="0" w:color="auto"/>
                                                <w:bottom w:val="none" w:sz="0" w:space="0" w:color="auto"/>
                                                <w:right w:val="none" w:sz="0" w:space="0" w:color="auto"/>
                                              </w:divBdr>
                                              <w:divsChild>
                                                <w:div w:id="17076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5382">
                                      <w:marLeft w:val="0"/>
                                      <w:marRight w:val="0"/>
                                      <w:marTop w:val="0"/>
                                      <w:marBottom w:val="0"/>
                                      <w:divBdr>
                                        <w:top w:val="none" w:sz="0" w:space="0" w:color="auto"/>
                                        <w:left w:val="none" w:sz="0" w:space="0" w:color="auto"/>
                                        <w:bottom w:val="none" w:sz="0" w:space="0" w:color="auto"/>
                                        <w:right w:val="none" w:sz="0" w:space="0" w:color="auto"/>
                                      </w:divBdr>
                                      <w:divsChild>
                                        <w:div w:id="1561018307">
                                          <w:marLeft w:val="0"/>
                                          <w:marRight w:val="0"/>
                                          <w:marTop w:val="0"/>
                                          <w:marBottom w:val="144"/>
                                          <w:divBdr>
                                            <w:top w:val="none" w:sz="0" w:space="0" w:color="auto"/>
                                            <w:left w:val="single" w:sz="4" w:space="0" w:color="BBBBBB"/>
                                            <w:bottom w:val="single" w:sz="12" w:space="0" w:color="E5E5E5"/>
                                            <w:right w:val="single" w:sz="4" w:space="0" w:color="E5E5E5"/>
                                          </w:divBdr>
                                          <w:divsChild>
                                            <w:div w:id="1783761392">
                                              <w:marLeft w:val="0"/>
                                              <w:marRight w:val="0"/>
                                              <w:marTop w:val="0"/>
                                              <w:marBottom w:val="0"/>
                                              <w:divBdr>
                                                <w:top w:val="single" w:sz="12" w:space="0" w:color="E5E5E5"/>
                                                <w:left w:val="single" w:sz="4" w:space="0" w:color="BBBBBB"/>
                                                <w:bottom w:val="none" w:sz="0" w:space="0" w:color="auto"/>
                                                <w:right w:val="single" w:sz="12" w:space="0" w:color="E5E5E5"/>
                                              </w:divBdr>
                                              <w:divsChild>
                                                <w:div w:id="1182938876">
                                                  <w:marLeft w:val="0"/>
                                                  <w:marRight w:val="0"/>
                                                  <w:marTop w:val="0"/>
                                                  <w:marBottom w:val="0"/>
                                                  <w:divBdr>
                                                    <w:top w:val="none" w:sz="0" w:space="0" w:color="auto"/>
                                                    <w:left w:val="none" w:sz="0" w:space="0" w:color="auto"/>
                                                    <w:bottom w:val="none" w:sz="0" w:space="0" w:color="auto"/>
                                                    <w:right w:val="none" w:sz="0" w:space="0" w:color="auto"/>
                                                  </w:divBdr>
                                                </w:div>
                                              </w:divsChild>
                                            </w:div>
                                            <w:div w:id="1260330699">
                                              <w:marLeft w:val="0"/>
                                              <w:marRight w:val="0"/>
                                              <w:marTop w:val="0"/>
                                              <w:marBottom w:val="0"/>
                                              <w:divBdr>
                                                <w:top w:val="none" w:sz="0" w:space="0" w:color="auto"/>
                                                <w:left w:val="none" w:sz="0" w:space="0" w:color="auto"/>
                                                <w:bottom w:val="none" w:sz="0" w:space="0" w:color="auto"/>
                                                <w:right w:val="none" w:sz="0" w:space="0" w:color="auto"/>
                                              </w:divBdr>
                                              <w:divsChild>
                                                <w:div w:id="12807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62019">
                                      <w:marLeft w:val="0"/>
                                      <w:marRight w:val="0"/>
                                      <w:marTop w:val="0"/>
                                      <w:marBottom w:val="0"/>
                                      <w:divBdr>
                                        <w:top w:val="none" w:sz="0" w:space="0" w:color="auto"/>
                                        <w:left w:val="none" w:sz="0" w:space="0" w:color="auto"/>
                                        <w:bottom w:val="none" w:sz="0" w:space="0" w:color="auto"/>
                                        <w:right w:val="none" w:sz="0" w:space="0" w:color="auto"/>
                                      </w:divBdr>
                                      <w:divsChild>
                                        <w:div w:id="1226524410">
                                          <w:marLeft w:val="0"/>
                                          <w:marRight w:val="0"/>
                                          <w:marTop w:val="0"/>
                                          <w:marBottom w:val="144"/>
                                          <w:divBdr>
                                            <w:top w:val="none" w:sz="0" w:space="0" w:color="auto"/>
                                            <w:left w:val="single" w:sz="4" w:space="0" w:color="BBBBBB"/>
                                            <w:bottom w:val="single" w:sz="12" w:space="0" w:color="E5E5E5"/>
                                            <w:right w:val="single" w:sz="4" w:space="0" w:color="E5E5E5"/>
                                          </w:divBdr>
                                          <w:divsChild>
                                            <w:div w:id="1499274202">
                                              <w:marLeft w:val="0"/>
                                              <w:marRight w:val="0"/>
                                              <w:marTop w:val="0"/>
                                              <w:marBottom w:val="0"/>
                                              <w:divBdr>
                                                <w:top w:val="single" w:sz="12" w:space="0" w:color="E5E5E5"/>
                                                <w:left w:val="single" w:sz="4" w:space="0" w:color="BBBBBB"/>
                                                <w:bottom w:val="none" w:sz="0" w:space="0" w:color="auto"/>
                                                <w:right w:val="single" w:sz="12" w:space="0" w:color="E5E5E5"/>
                                              </w:divBdr>
                                              <w:divsChild>
                                                <w:div w:id="556428942">
                                                  <w:marLeft w:val="0"/>
                                                  <w:marRight w:val="0"/>
                                                  <w:marTop w:val="0"/>
                                                  <w:marBottom w:val="0"/>
                                                  <w:divBdr>
                                                    <w:top w:val="none" w:sz="0" w:space="0" w:color="auto"/>
                                                    <w:left w:val="none" w:sz="0" w:space="0" w:color="auto"/>
                                                    <w:bottom w:val="none" w:sz="0" w:space="0" w:color="auto"/>
                                                    <w:right w:val="none" w:sz="0" w:space="0" w:color="auto"/>
                                                  </w:divBdr>
                                                </w:div>
                                              </w:divsChild>
                                            </w:div>
                                            <w:div w:id="1257791313">
                                              <w:marLeft w:val="0"/>
                                              <w:marRight w:val="0"/>
                                              <w:marTop w:val="0"/>
                                              <w:marBottom w:val="0"/>
                                              <w:divBdr>
                                                <w:top w:val="none" w:sz="0" w:space="0" w:color="auto"/>
                                                <w:left w:val="none" w:sz="0" w:space="0" w:color="auto"/>
                                                <w:bottom w:val="none" w:sz="0" w:space="0" w:color="auto"/>
                                                <w:right w:val="none" w:sz="0" w:space="0" w:color="auto"/>
                                              </w:divBdr>
                                              <w:divsChild>
                                                <w:div w:id="4387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6284">
                                      <w:marLeft w:val="0"/>
                                      <w:marRight w:val="0"/>
                                      <w:marTop w:val="0"/>
                                      <w:marBottom w:val="0"/>
                                      <w:divBdr>
                                        <w:top w:val="none" w:sz="0" w:space="0" w:color="auto"/>
                                        <w:left w:val="none" w:sz="0" w:space="0" w:color="auto"/>
                                        <w:bottom w:val="none" w:sz="0" w:space="0" w:color="auto"/>
                                        <w:right w:val="none" w:sz="0" w:space="0" w:color="auto"/>
                                      </w:divBdr>
                                      <w:divsChild>
                                        <w:div w:id="1983073883">
                                          <w:marLeft w:val="0"/>
                                          <w:marRight w:val="0"/>
                                          <w:marTop w:val="0"/>
                                          <w:marBottom w:val="144"/>
                                          <w:divBdr>
                                            <w:top w:val="none" w:sz="0" w:space="0" w:color="auto"/>
                                            <w:left w:val="single" w:sz="4" w:space="0" w:color="BBBBBB"/>
                                            <w:bottom w:val="single" w:sz="12" w:space="0" w:color="E5E5E5"/>
                                            <w:right w:val="single" w:sz="4" w:space="0" w:color="E5E5E5"/>
                                          </w:divBdr>
                                          <w:divsChild>
                                            <w:div w:id="22902770">
                                              <w:marLeft w:val="0"/>
                                              <w:marRight w:val="0"/>
                                              <w:marTop w:val="0"/>
                                              <w:marBottom w:val="0"/>
                                              <w:divBdr>
                                                <w:top w:val="single" w:sz="12" w:space="0" w:color="E5E5E5"/>
                                                <w:left w:val="single" w:sz="4" w:space="0" w:color="BBBBBB"/>
                                                <w:bottom w:val="none" w:sz="0" w:space="0" w:color="auto"/>
                                                <w:right w:val="single" w:sz="12" w:space="0" w:color="E5E5E5"/>
                                              </w:divBdr>
                                              <w:divsChild>
                                                <w:div w:id="1763184864">
                                                  <w:marLeft w:val="0"/>
                                                  <w:marRight w:val="0"/>
                                                  <w:marTop w:val="0"/>
                                                  <w:marBottom w:val="0"/>
                                                  <w:divBdr>
                                                    <w:top w:val="none" w:sz="0" w:space="0" w:color="auto"/>
                                                    <w:left w:val="none" w:sz="0" w:space="0" w:color="auto"/>
                                                    <w:bottom w:val="none" w:sz="0" w:space="0" w:color="auto"/>
                                                    <w:right w:val="none" w:sz="0" w:space="0" w:color="auto"/>
                                                  </w:divBdr>
                                                </w:div>
                                              </w:divsChild>
                                            </w:div>
                                            <w:div w:id="1253859955">
                                              <w:marLeft w:val="0"/>
                                              <w:marRight w:val="0"/>
                                              <w:marTop w:val="0"/>
                                              <w:marBottom w:val="0"/>
                                              <w:divBdr>
                                                <w:top w:val="none" w:sz="0" w:space="0" w:color="auto"/>
                                                <w:left w:val="none" w:sz="0" w:space="0" w:color="auto"/>
                                                <w:bottom w:val="none" w:sz="0" w:space="0" w:color="auto"/>
                                                <w:right w:val="none" w:sz="0" w:space="0" w:color="auto"/>
                                              </w:divBdr>
                                              <w:divsChild>
                                                <w:div w:id="6640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2875">
                                      <w:marLeft w:val="0"/>
                                      <w:marRight w:val="0"/>
                                      <w:marTop w:val="0"/>
                                      <w:marBottom w:val="0"/>
                                      <w:divBdr>
                                        <w:top w:val="none" w:sz="0" w:space="0" w:color="auto"/>
                                        <w:left w:val="none" w:sz="0" w:space="0" w:color="auto"/>
                                        <w:bottom w:val="none" w:sz="0" w:space="0" w:color="auto"/>
                                        <w:right w:val="none" w:sz="0" w:space="0" w:color="auto"/>
                                      </w:divBdr>
                                      <w:divsChild>
                                        <w:div w:id="816805722">
                                          <w:marLeft w:val="0"/>
                                          <w:marRight w:val="0"/>
                                          <w:marTop w:val="0"/>
                                          <w:marBottom w:val="144"/>
                                          <w:divBdr>
                                            <w:top w:val="none" w:sz="0" w:space="0" w:color="auto"/>
                                            <w:left w:val="single" w:sz="4" w:space="0" w:color="BBBBBB"/>
                                            <w:bottom w:val="single" w:sz="12" w:space="0" w:color="E5E5E5"/>
                                            <w:right w:val="single" w:sz="4" w:space="0" w:color="E5E5E5"/>
                                          </w:divBdr>
                                          <w:divsChild>
                                            <w:div w:id="655912835">
                                              <w:marLeft w:val="0"/>
                                              <w:marRight w:val="0"/>
                                              <w:marTop w:val="0"/>
                                              <w:marBottom w:val="0"/>
                                              <w:divBdr>
                                                <w:top w:val="single" w:sz="12" w:space="0" w:color="E5E5E5"/>
                                                <w:left w:val="single" w:sz="4" w:space="0" w:color="BBBBBB"/>
                                                <w:bottom w:val="none" w:sz="0" w:space="0" w:color="auto"/>
                                                <w:right w:val="single" w:sz="12" w:space="0" w:color="E5E5E5"/>
                                              </w:divBdr>
                                              <w:divsChild>
                                                <w:div w:id="1161430164">
                                                  <w:marLeft w:val="0"/>
                                                  <w:marRight w:val="0"/>
                                                  <w:marTop w:val="0"/>
                                                  <w:marBottom w:val="0"/>
                                                  <w:divBdr>
                                                    <w:top w:val="none" w:sz="0" w:space="0" w:color="auto"/>
                                                    <w:left w:val="none" w:sz="0" w:space="0" w:color="auto"/>
                                                    <w:bottom w:val="none" w:sz="0" w:space="0" w:color="auto"/>
                                                    <w:right w:val="none" w:sz="0" w:space="0" w:color="auto"/>
                                                  </w:divBdr>
                                                </w:div>
                                              </w:divsChild>
                                            </w:div>
                                            <w:div w:id="771707761">
                                              <w:marLeft w:val="0"/>
                                              <w:marRight w:val="0"/>
                                              <w:marTop w:val="0"/>
                                              <w:marBottom w:val="0"/>
                                              <w:divBdr>
                                                <w:top w:val="none" w:sz="0" w:space="0" w:color="auto"/>
                                                <w:left w:val="none" w:sz="0" w:space="0" w:color="auto"/>
                                                <w:bottom w:val="none" w:sz="0" w:space="0" w:color="auto"/>
                                                <w:right w:val="none" w:sz="0" w:space="0" w:color="auto"/>
                                              </w:divBdr>
                                              <w:divsChild>
                                                <w:div w:id="5002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695564">
      <w:bodyDiv w:val="1"/>
      <w:marLeft w:val="0"/>
      <w:marRight w:val="0"/>
      <w:marTop w:val="0"/>
      <w:marBottom w:val="0"/>
      <w:divBdr>
        <w:top w:val="none" w:sz="0" w:space="0" w:color="auto"/>
        <w:left w:val="none" w:sz="0" w:space="0" w:color="auto"/>
        <w:bottom w:val="none" w:sz="0" w:space="0" w:color="auto"/>
        <w:right w:val="none" w:sz="0" w:space="0" w:color="auto"/>
      </w:divBdr>
      <w:divsChild>
        <w:div w:id="579800476">
          <w:marLeft w:val="0"/>
          <w:marRight w:val="0"/>
          <w:marTop w:val="0"/>
          <w:marBottom w:val="0"/>
          <w:divBdr>
            <w:top w:val="none" w:sz="0" w:space="0" w:color="auto"/>
            <w:left w:val="none" w:sz="0" w:space="0" w:color="auto"/>
            <w:bottom w:val="none" w:sz="0" w:space="0" w:color="auto"/>
            <w:right w:val="none" w:sz="0" w:space="0" w:color="auto"/>
          </w:divBdr>
          <w:divsChild>
            <w:div w:id="1964656582">
              <w:marLeft w:val="0"/>
              <w:marRight w:val="0"/>
              <w:marTop w:val="0"/>
              <w:marBottom w:val="0"/>
              <w:divBdr>
                <w:top w:val="none" w:sz="0" w:space="0" w:color="auto"/>
                <w:left w:val="none" w:sz="0" w:space="0" w:color="auto"/>
                <w:bottom w:val="none" w:sz="0" w:space="0" w:color="auto"/>
                <w:right w:val="none" w:sz="0" w:space="0" w:color="auto"/>
              </w:divBdr>
              <w:divsChild>
                <w:div w:id="1526944924">
                  <w:marLeft w:val="-5796"/>
                  <w:marRight w:val="-5796"/>
                  <w:marTop w:val="0"/>
                  <w:marBottom w:val="0"/>
                  <w:divBdr>
                    <w:top w:val="none" w:sz="0" w:space="0" w:color="auto"/>
                    <w:left w:val="none" w:sz="0" w:space="0" w:color="auto"/>
                    <w:bottom w:val="none" w:sz="0" w:space="0" w:color="auto"/>
                    <w:right w:val="none" w:sz="0" w:space="0" w:color="auto"/>
                  </w:divBdr>
                  <w:divsChild>
                    <w:div w:id="814682245">
                      <w:marLeft w:val="0"/>
                      <w:marRight w:val="0"/>
                      <w:marTop w:val="0"/>
                      <w:marBottom w:val="0"/>
                      <w:divBdr>
                        <w:top w:val="none" w:sz="0" w:space="0" w:color="auto"/>
                        <w:left w:val="none" w:sz="0" w:space="0" w:color="auto"/>
                        <w:bottom w:val="none" w:sz="0" w:space="0" w:color="auto"/>
                        <w:right w:val="none" w:sz="0" w:space="0" w:color="auto"/>
                      </w:divBdr>
                      <w:divsChild>
                        <w:div w:id="1840730332">
                          <w:marLeft w:val="0"/>
                          <w:marRight w:val="0"/>
                          <w:marTop w:val="0"/>
                          <w:marBottom w:val="0"/>
                          <w:divBdr>
                            <w:top w:val="none" w:sz="0" w:space="0" w:color="auto"/>
                            <w:left w:val="none" w:sz="0" w:space="0" w:color="auto"/>
                            <w:bottom w:val="none" w:sz="0" w:space="0" w:color="auto"/>
                            <w:right w:val="none" w:sz="0" w:space="0" w:color="auto"/>
                          </w:divBdr>
                          <w:divsChild>
                            <w:div w:id="2078820850">
                              <w:marLeft w:val="0"/>
                              <w:marRight w:val="0"/>
                              <w:marTop w:val="0"/>
                              <w:marBottom w:val="0"/>
                              <w:divBdr>
                                <w:top w:val="none" w:sz="0" w:space="0" w:color="auto"/>
                                <w:left w:val="none" w:sz="0" w:space="0" w:color="auto"/>
                                <w:bottom w:val="none" w:sz="0" w:space="0" w:color="auto"/>
                                <w:right w:val="none" w:sz="0" w:space="0" w:color="auto"/>
                              </w:divBdr>
                              <w:divsChild>
                                <w:div w:id="520973062">
                                  <w:marLeft w:val="0"/>
                                  <w:marRight w:val="0"/>
                                  <w:marTop w:val="0"/>
                                  <w:marBottom w:val="0"/>
                                  <w:divBdr>
                                    <w:top w:val="none" w:sz="0" w:space="0" w:color="auto"/>
                                    <w:left w:val="none" w:sz="0" w:space="0" w:color="auto"/>
                                    <w:bottom w:val="none" w:sz="0" w:space="0" w:color="auto"/>
                                    <w:right w:val="none" w:sz="0" w:space="0" w:color="auto"/>
                                  </w:divBdr>
                                  <w:divsChild>
                                    <w:div w:id="1498308836">
                                      <w:marLeft w:val="0"/>
                                      <w:marRight w:val="0"/>
                                      <w:marTop w:val="0"/>
                                      <w:marBottom w:val="0"/>
                                      <w:divBdr>
                                        <w:top w:val="none" w:sz="0" w:space="0" w:color="auto"/>
                                        <w:left w:val="none" w:sz="0" w:space="0" w:color="auto"/>
                                        <w:bottom w:val="none" w:sz="0" w:space="0" w:color="auto"/>
                                        <w:right w:val="none" w:sz="0" w:space="0" w:color="auto"/>
                                      </w:divBdr>
                                      <w:divsChild>
                                        <w:div w:id="227153293">
                                          <w:marLeft w:val="0"/>
                                          <w:marRight w:val="0"/>
                                          <w:marTop w:val="0"/>
                                          <w:marBottom w:val="0"/>
                                          <w:divBdr>
                                            <w:top w:val="none" w:sz="0" w:space="0" w:color="auto"/>
                                            <w:left w:val="none" w:sz="0" w:space="0" w:color="auto"/>
                                            <w:bottom w:val="none" w:sz="0" w:space="0" w:color="auto"/>
                                            <w:right w:val="none" w:sz="0" w:space="0" w:color="auto"/>
                                          </w:divBdr>
                                          <w:divsChild>
                                            <w:div w:id="1641223520">
                                              <w:marLeft w:val="0"/>
                                              <w:marRight w:val="3900"/>
                                              <w:marTop w:val="132"/>
                                              <w:marBottom w:val="0"/>
                                              <w:divBdr>
                                                <w:top w:val="none" w:sz="0" w:space="0" w:color="auto"/>
                                                <w:left w:val="none" w:sz="0" w:space="0" w:color="auto"/>
                                                <w:bottom w:val="none" w:sz="0" w:space="0" w:color="auto"/>
                                                <w:right w:val="none" w:sz="0" w:space="0" w:color="auto"/>
                                              </w:divBdr>
                                              <w:divsChild>
                                                <w:div w:id="1520392301">
                                                  <w:marLeft w:val="0"/>
                                                  <w:marRight w:val="0"/>
                                                  <w:marTop w:val="0"/>
                                                  <w:marBottom w:val="0"/>
                                                  <w:divBdr>
                                                    <w:top w:val="single" w:sz="12" w:space="12" w:color="BBBBBB"/>
                                                    <w:left w:val="none" w:sz="0" w:space="0" w:color="auto"/>
                                                    <w:bottom w:val="none" w:sz="0" w:space="0" w:color="auto"/>
                                                    <w:right w:val="none" w:sz="0" w:space="0" w:color="auto"/>
                                                  </w:divBdr>
                                                  <w:divsChild>
                                                    <w:div w:id="1547983597">
                                                      <w:marLeft w:val="0"/>
                                                      <w:marRight w:val="0"/>
                                                      <w:marTop w:val="0"/>
                                                      <w:marBottom w:val="240"/>
                                                      <w:divBdr>
                                                        <w:top w:val="none" w:sz="0" w:space="0" w:color="auto"/>
                                                        <w:left w:val="none" w:sz="0" w:space="0" w:color="auto"/>
                                                        <w:bottom w:val="none" w:sz="0" w:space="0" w:color="auto"/>
                                                        <w:right w:val="none" w:sz="0" w:space="0" w:color="auto"/>
                                                      </w:divBdr>
                                                      <w:divsChild>
                                                        <w:div w:id="1287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5139546">
      <w:bodyDiv w:val="1"/>
      <w:marLeft w:val="0"/>
      <w:marRight w:val="0"/>
      <w:marTop w:val="0"/>
      <w:marBottom w:val="0"/>
      <w:divBdr>
        <w:top w:val="none" w:sz="0" w:space="0" w:color="auto"/>
        <w:left w:val="none" w:sz="0" w:space="0" w:color="auto"/>
        <w:bottom w:val="none" w:sz="0" w:space="0" w:color="auto"/>
        <w:right w:val="none" w:sz="0" w:space="0" w:color="auto"/>
      </w:divBdr>
    </w:div>
    <w:div w:id="952978670">
      <w:marLeft w:val="0"/>
      <w:marRight w:val="0"/>
      <w:marTop w:val="0"/>
      <w:marBottom w:val="300"/>
      <w:divBdr>
        <w:top w:val="none" w:sz="0" w:space="0" w:color="auto"/>
        <w:left w:val="none" w:sz="0" w:space="0" w:color="auto"/>
        <w:bottom w:val="none" w:sz="0" w:space="0" w:color="auto"/>
        <w:right w:val="none" w:sz="0" w:space="0" w:color="auto"/>
      </w:divBdr>
      <w:divsChild>
        <w:div w:id="1215771973">
          <w:marLeft w:val="0"/>
          <w:marRight w:val="0"/>
          <w:marTop w:val="0"/>
          <w:marBottom w:val="0"/>
          <w:divBdr>
            <w:top w:val="none" w:sz="0" w:space="0" w:color="auto"/>
            <w:left w:val="none" w:sz="0" w:space="0" w:color="auto"/>
            <w:bottom w:val="none" w:sz="0" w:space="0" w:color="auto"/>
            <w:right w:val="none" w:sz="0" w:space="0" w:color="auto"/>
          </w:divBdr>
          <w:divsChild>
            <w:div w:id="150413834">
              <w:marLeft w:val="0"/>
              <w:marRight w:val="0"/>
              <w:marTop w:val="0"/>
              <w:marBottom w:val="0"/>
              <w:divBdr>
                <w:top w:val="none" w:sz="0" w:space="0" w:color="auto"/>
                <w:left w:val="none" w:sz="0" w:space="0" w:color="auto"/>
                <w:bottom w:val="none" w:sz="0" w:space="0" w:color="auto"/>
                <w:right w:val="none" w:sz="0" w:space="0" w:color="auto"/>
              </w:divBdr>
            </w:div>
            <w:div w:id="17798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3262">
      <w:bodyDiv w:val="1"/>
      <w:marLeft w:val="0"/>
      <w:marRight w:val="0"/>
      <w:marTop w:val="0"/>
      <w:marBottom w:val="0"/>
      <w:divBdr>
        <w:top w:val="none" w:sz="0" w:space="0" w:color="auto"/>
        <w:left w:val="none" w:sz="0" w:space="0" w:color="auto"/>
        <w:bottom w:val="none" w:sz="0" w:space="0" w:color="auto"/>
        <w:right w:val="none" w:sz="0" w:space="0" w:color="auto"/>
      </w:divBdr>
      <w:divsChild>
        <w:div w:id="1807549161">
          <w:marLeft w:val="0"/>
          <w:marRight w:val="0"/>
          <w:marTop w:val="0"/>
          <w:marBottom w:val="0"/>
          <w:divBdr>
            <w:top w:val="none" w:sz="0" w:space="6" w:color="auto"/>
            <w:left w:val="single" w:sz="4" w:space="0" w:color="BBBBBB"/>
            <w:bottom w:val="none" w:sz="0" w:space="0" w:color="auto"/>
            <w:right w:val="none" w:sz="0" w:space="0" w:color="auto"/>
          </w:divBdr>
          <w:divsChild>
            <w:div w:id="782269401">
              <w:marLeft w:val="0"/>
              <w:marRight w:val="0"/>
              <w:marTop w:val="0"/>
              <w:marBottom w:val="0"/>
              <w:divBdr>
                <w:top w:val="none" w:sz="0" w:space="0" w:color="auto"/>
                <w:left w:val="none" w:sz="0" w:space="0" w:color="auto"/>
                <w:bottom w:val="none" w:sz="0" w:space="0" w:color="auto"/>
                <w:right w:val="none" w:sz="0" w:space="0" w:color="auto"/>
              </w:divBdr>
              <w:divsChild>
                <w:div w:id="1515144658">
                  <w:marLeft w:val="0"/>
                  <w:marRight w:val="0"/>
                  <w:marTop w:val="0"/>
                  <w:marBottom w:val="0"/>
                  <w:divBdr>
                    <w:top w:val="none" w:sz="0" w:space="0" w:color="auto"/>
                    <w:left w:val="none" w:sz="0" w:space="0" w:color="auto"/>
                    <w:bottom w:val="none" w:sz="0" w:space="0" w:color="auto"/>
                    <w:right w:val="none" w:sz="0" w:space="0" w:color="auto"/>
                  </w:divBdr>
                  <w:divsChild>
                    <w:div w:id="3792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3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105">
          <w:marLeft w:val="0"/>
          <w:marRight w:val="0"/>
          <w:marTop w:val="0"/>
          <w:marBottom w:val="0"/>
          <w:divBdr>
            <w:top w:val="none" w:sz="0" w:space="0" w:color="auto"/>
            <w:left w:val="none" w:sz="0" w:space="0" w:color="auto"/>
            <w:bottom w:val="none" w:sz="0" w:space="0" w:color="auto"/>
            <w:right w:val="none" w:sz="0" w:space="0" w:color="auto"/>
          </w:divBdr>
          <w:divsChild>
            <w:div w:id="61103216">
              <w:marLeft w:val="0"/>
              <w:marRight w:val="0"/>
              <w:marTop w:val="0"/>
              <w:marBottom w:val="0"/>
              <w:divBdr>
                <w:top w:val="none" w:sz="0" w:space="0" w:color="auto"/>
                <w:left w:val="none" w:sz="0" w:space="0" w:color="auto"/>
                <w:bottom w:val="none" w:sz="0" w:space="0" w:color="auto"/>
                <w:right w:val="none" w:sz="0" w:space="0" w:color="auto"/>
              </w:divBdr>
              <w:divsChild>
                <w:div w:id="2026322418">
                  <w:marLeft w:val="0"/>
                  <w:marRight w:val="0"/>
                  <w:marTop w:val="0"/>
                  <w:marBottom w:val="0"/>
                  <w:divBdr>
                    <w:top w:val="none" w:sz="0" w:space="0" w:color="auto"/>
                    <w:left w:val="none" w:sz="0" w:space="0" w:color="auto"/>
                    <w:bottom w:val="none" w:sz="0" w:space="0" w:color="auto"/>
                    <w:right w:val="none" w:sz="0" w:space="0" w:color="auto"/>
                  </w:divBdr>
                  <w:divsChild>
                    <w:div w:id="1074157037">
                      <w:marLeft w:val="0"/>
                      <w:marRight w:val="0"/>
                      <w:marTop w:val="0"/>
                      <w:marBottom w:val="0"/>
                      <w:divBdr>
                        <w:top w:val="none" w:sz="0" w:space="0" w:color="auto"/>
                        <w:left w:val="none" w:sz="0" w:space="0" w:color="auto"/>
                        <w:bottom w:val="none" w:sz="0" w:space="0" w:color="auto"/>
                        <w:right w:val="none" w:sz="0" w:space="0" w:color="auto"/>
                      </w:divBdr>
                      <w:divsChild>
                        <w:div w:id="1771192977">
                          <w:marLeft w:val="0"/>
                          <w:marRight w:val="0"/>
                          <w:marTop w:val="0"/>
                          <w:marBottom w:val="0"/>
                          <w:divBdr>
                            <w:top w:val="none" w:sz="0" w:space="0" w:color="auto"/>
                            <w:left w:val="none" w:sz="0" w:space="0" w:color="auto"/>
                            <w:bottom w:val="none" w:sz="0" w:space="0" w:color="auto"/>
                            <w:right w:val="none" w:sz="0" w:space="0" w:color="auto"/>
                          </w:divBdr>
                          <w:divsChild>
                            <w:div w:id="880675243">
                              <w:marLeft w:val="0"/>
                              <w:marRight w:val="0"/>
                              <w:marTop w:val="0"/>
                              <w:marBottom w:val="0"/>
                              <w:divBdr>
                                <w:top w:val="none" w:sz="0" w:space="0" w:color="auto"/>
                                <w:left w:val="none" w:sz="0" w:space="0" w:color="auto"/>
                                <w:bottom w:val="none" w:sz="0" w:space="0" w:color="auto"/>
                                <w:right w:val="none" w:sz="0" w:space="0" w:color="auto"/>
                              </w:divBdr>
                              <w:divsChild>
                                <w:div w:id="586424420">
                                  <w:marLeft w:val="0"/>
                                  <w:marRight w:val="0"/>
                                  <w:marTop w:val="0"/>
                                  <w:marBottom w:val="0"/>
                                  <w:divBdr>
                                    <w:top w:val="none" w:sz="0" w:space="0" w:color="auto"/>
                                    <w:left w:val="none" w:sz="0" w:space="0" w:color="auto"/>
                                    <w:bottom w:val="none" w:sz="0" w:space="0" w:color="auto"/>
                                    <w:right w:val="none" w:sz="0" w:space="0" w:color="auto"/>
                                  </w:divBdr>
                                  <w:divsChild>
                                    <w:div w:id="1274510119">
                                      <w:marLeft w:val="0"/>
                                      <w:marRight w:val="0"/>
                                      <w:marTop w:val="0"/>
                                      <w:marBottom w:val="0"/>
                                      <w:divBdr>
                                        <w:top w:val="none" w:sz="0" w:space="0" w:color="auto"/>
                                        <w:left w:val="none" w:sz="0" w:space="0" w:color="auto"/>
                                        <w:bottom w:val="none" w:sz="0" w:space="0" w:color="auto"/>
                                        <w:right w:val="none" w:sz="0" w:space="0" w:color="auto"/>
                                      </w:divBdr>
                                      <w:divsChild>
                                        <w:div w:id="884364893">
                                          <w:marLeft w:val="0"/>
                                          <w:marRight w:val="0"/>
                                          <w:marTop w:val="0"/>
                                          <w:marBottom w:val="0"/>
                                          <w:divBdr>
                                            <w:top w:val="none" w:sz="0" w:space="0" w:color="auto"/>
                                            <w:left w:val="none" w:sz="0" w:space="0" w:color="auto"/>
                                            <w:bottom w:val="none" w:sz="0" w:space="0" w:color="auto"/>
                                            <w:right w:val="none" w:sz="0" w:space="0" w:color="auto"/>
                                          </w:divBdr>
                                          <w:divsChild>
                                            <w:div w:id="946740914">
                                              <w:marLeft w:val="0"/>
                                              <w:marRight w:val="0"/>
                                              <w:marTop w:val="0"/>
                                              <w:marBottom w:val="0"/>
                                              <w:divBdr>
                                                <w:top w:val="none" w:sz="0" w:space="0" w:color="auto"/>
                                                <w:left w:val="none" w:sz="0" w:space="0" w:color="auto"/>
                                                <w:bottom w:val="none" w:sz="0" w:space="0" w:color="auto"/>
                                                <w:right w:val="none" w:sz="0" w:space="0" w:color="auto"/>
                                              </w:divBdr>
                                              <w:divsChild>
                                                <w:div w:id="1442917654">
                                                  <w:marLeft w:val="0"/>
                                                  <w:marRight w:val="0"/>
                                                  <w:marTop w:val="0"/>
                                                  <w:marBottom w:val="360"/>
                                                  <w:divBdr>
                                                    <w:top w:val="none" w:sz="0" w:space="0" w:color="auto"/>
                                                    <w:left w:val="none" w:sz="0" w:space="0" w:color="auto"/>
                                                    <w:bottom w:val="none" w:sz="0" w:space="0" w:color="auto"/>
                                                    <w:right w:val="none" w:sz="0" w:space="0" w:color="auto"/>
                                                  </w:divBdr>
                                                  <w:divsChild>
                                                    <w:div w:id="13743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454430">
      <w:bodyDiv w:val="1"/>
      <w:marLeft w:val="0"/>
      <w:marRight w:val="0"/>
      <w:marTop w:val="0"/>
      <w:marBottom w:val="0"/>
      <w:divBdr>
        <w:top w:val="none" w:sz="0" w:space="0" w:color="auto"/>
        <w:left w:val="none" w:sz="0" w:space="0" w:color="auto"/>
        <w:bottom w:val="none" w:sz="0" w:space="0" w:color="auto"/>
        <w:right w:val="none" w:sz="0" w:space="0" w:color="auto"/>
      </w:divBdr>
      <w:divsChild>
        <w:div w:id="1148327315">
          <w:marLeft w:val="0"/>
          <w:marRight w:val="0"/>
          <w:marTop w:val="0"/>
          <w:marBottom w:val="0"/>
          <w:divBdr>
            <w:top w:val="none" w:sz="0" w:space="0" w:color="auto"/>
            <w:left w:val="none" w:sz="0" w:space="0" w:color="auto"/>
            <w:bottom w:val="none" w:sz="0" w:space="0" w:color="auto"/>
            <w:right w:val="none" w:sz="0" w:space="0" w:color="auto"/>
          </w:divBdr>
          <w:divsChild>
            <w:div w:id="425929809">
              <w:marLeft w:val="0"/>
              <w:marRight w:val="0"/>
              <w:marTop w:val="0"/>
              <w:marBottom w:val="0"/>
              <w:divBdr>
                <w:top w:val="none" w:sz="0" w:space="0" w:color="auto"/>
                <w:left w:val="none" w:sz="0" w:space="0" w:color="auto"/>
                <w:bottom w:val="none" w:sz="0" w:space="0" w:color="auto"/>
                <w:right w:val="none" w:sz="0" w:space="0" w:color="auto"/>
              </w:divBdr>
              <w:divsChild>
                <w:div w:id="935206965">
                  <w:marLeft w:val="0"/>
                  <w:marRight w:val="0"/>
                  <w:marTop w:val="0"/>
                  <w:marBottom w:val="0"/>
                  <w:divBdr>
                    <w:top w:val="none" w:sz="0" w:space="0" w:color="auto"/>
                    <w:left w:val="none" w:sz="0" w:space="0" w:color="auto"/>
                    <w:bottom w:val="none" w:sz="0" w:space="0" w:color="auto"/>
                    <w:right w:val="none" w:sz="0" w:space="0" w:color="auto"/>
                  </w:divBdr>
                  <w:divsChild>
                    <w:div w:id="1237399686">
                      <w:marLeft w:val="0"/>
                      <w:marRight w:val="0"/>
                      <w:marTop w:val="0"/>
                      <w:marBottom w:val="0"/>
                      <w:divBdr>
                        <w:top w:val="none" w:sz="0" w:space="0" w:color="auto"/>
                        <w:left w:val="none" w:sz="0" w:space="0" w:color="auto"/>
                        <w:bottom w:val="none" w:sz="0" w:space="0" w:color="auto"/>
                        <w:right w:val="none" w:sz="0" w:space="0" w:color="auto"/>
                      </w:divBdr>
                    </w:div>
                    <w:div w:id="201332174">
                      <w:marLeft w:val="0"/>
                      <w:marRight w:val="0"/>
                      <w:marTop w:val="0"/>
                      <w:marBottom w:val="0"/>
                      <w:divBdr>
                        <w:top w:val="none" w:sz="0" w:space="0" w:color="auto"/>
                        <w:left w:val="none" w:sz="0" w:space="0" w:color="auto"/>
                        <w:bottom w:val="none" w:sz="0" w:space="0" w:color="auto"/>
                        <w:right w:val="none" w:sz="0" w:space="0" w:color="auto"/>
                      </w:divBdr>
                    </w:div>
                    <w:div w:id="159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5145">
      <w:bodyDiv w:val="1"/>
      <w:marLeft w:val="0"/>
      <w:marRight w:val="0"/>
      <w:marTop w:val="0"/>
      <w:marBottom w:val="0"/>
      <w:divBdr>
        <w:top w:val="none" w:sz="0" w:space="0" w:color="auto"/>
        <w:left w:val="none" w:sz="0" w:space="0" w:color="auto"/>
        <w:bottom w:val="none" w:sz="0" w:space="0" w:color="auto"/>
        <w:right w:val="none" w:sz="0" w:space="0" w:color="auto"/>
      </w:divBdr>
    </w:div>
    <w:div w:id="1047679742">
      <w:marLeft w:val="0"/>
      <w:marRight w:val="0"/>
      <w:marTop w:val="0"/>
      <w:marBottom w:val="0"/>
      <w:divBdr>
        <w:top w:val="none" w:sz="0" w:space="0" w:color="auto"/>
        <w:left w:val="none" w:sz="0" w:space="0" w:color="auto"/>
        <w:bottom w:val="none" w:sz="0" w:space="0" w:color="auto"/>
        <w:right w:val="none" w:sz="0" w:space="0" w:color="auto"/>
      </w:divBdr>
      <w:divsChild>
        <w:div w:id="1959601339">
          <w:marLeft w:val="0"/>
          <w:marRight w:val="0"/>
          <w:marTop w:val="0"/>
          <w:marBottom w:val="0"/>
          <w:divBdr>
            <w:top w:val="none" w:sz="0" w:space="0" w:color="auto"/>
            <w:left w:val="none" w:sz="0" w:space="0" w:color="auto"/>
            <w:bottom w:val="none" w:sz="0" w:space="0" w:color="auto"/>
            <w:right w:val="none" w:sz="0" w:space="0" w:color="auto"/>
          </w:divBdr>
        </w:div>
      </w:divsChild>
    </w:div>
    <w:div w:id="1100105901">
      <w:bodyDiv w:val="1"/>
      <w:marLeft w:val="0"/>
      <w:marRight w:val="0"/>
      <w:marTop w:val="100"/>
      <w:marBottom w:val="100"/>
      <w:divBdr>
        <w:top w:val="none" w:sz="0" w:space="0" w:color="auto"/>
        <w:left w:val="none" w:sz="0" w:space="0" w:color="auto"/>
        <w:bottom w:val="none" w:sz="0" w:space="0" w:color="auto"/>
        <w:right w:val="none" w:sz="0" w:space="0" w:color="auto"/>
      </w:divBdr>
      <w:divsChild>
        <w:div w:id="74934878">
          <w:marLeft w:val="0"/>
          <w:marRight w:val="0"/>
          <w:marTop w:val="0"/>
          <w:marBottom w:val="0"/>
          <w:divBdr>
            <w:top w:val="none" w:sz="0" w:space="0" w:color="auto"/>
            <w:left w:val="none" w:sz="0" w:space="0" w:color="auto"/>
            <w:bottom w:val="none" w:sz="0" w:space="0" w:color="auto"/>
            <w:right w:val="none" w:sz="0" w:space="0" w:color="auto"/>
          </w:divBdr>
          <w:divsChild>
            <w:div w:id="1804497574">
              <w:marLeft w:val="0"/>
              <w:marRight w:val="0"/>
              <w:marTop w:val="0"/>
              <w:marBottom w:val="0"/>
              <w:divBdr>
                <w:top w:val="none" w:sz="0" w:space="0" w:color="auto"/>
                <w:left w:val="none" w:sz="0" w:space="0" w:color="auto"/>
                <w:bottom w:val="none" w:sz="0" w:space="0" w:color="auto"/>
                <w:right w:val="none" w:sz="0" w:space="0" w:color="auto"/>
              </w:divBdr>
              <w:divsChild>
                <w:div w:id="195433668">
                  <w:marLeft w:val="720"/>
                  <w:marRight w:val="0"/>
                  <w:marTop w:val="0"/>
                  <w:marBottom w:val="0"/>
                  <w:divBdr>
                    <w:top w:val="none" w:sz="0" w:space="0" w:color="auto"/>
                    <w:left w:val="none" w:sz="0" w:space="0" w:color="auto"/>
                    <w:bottom w:val="none" w:sz="0" w:space="0" w:color="auto"/>
                    <w:right w:val="none" w:sz="0" w:space="0" w:color="auto"/>
                  </w:divBdr>
                </w:div>
                <w:div w:id="541207993">
                  <w:marLeft w:val="0"/>
                  <w:marRight w:val="0"/>
                  <w:marTop w:val="0"/>
                  <w:marBottom w:val="0"/>
                  <w:divBdr>
                    <w:top w:val="none" w:sz="0" w:space="0" w:color="auto"/>
                    <w:left w:val="none" w:sz="0" w:space="0" w:color="auto"/>
                    <w:bottom w:val="none" w:sz="0" w:space="0" w:color="auto"/>
                    <w:right w:val="none" w:sz="0" w:space="0" w:color="auto"/>
                  </w:divBdr>
                </w:div>
                <w:div w:id="675428271">
                  <w:marLeft w:val="0"/>
                  <w:marRight w:val="0"/>
                  <w:marTop w:val="0"/>
                  <w:marBottom w:val="0"/>
                  <w:divBdr>
                    <w:top w:val="none" w:sz="0" w:space="0" w:color="auto"/>
                    <w:left w:val="none" w:sz="0" w:space="0" w:color="auto"/>
                    <w:bottom w:val="none" w:sz="0" w:space="0" w:color="auto"/>
                    <w:right w:val="none" w:sz="0" w:space="0" w:color="auto"/>
                  </w:divBdr>
                </w:div>
                <w:div w:id="980500553">
                  <w:marLeft w:val="0"/>
                  <w:marRight w:val="0"/>
                  <w:marTop w:val="0"/>
                  <w:marBottom w:val="0"/>
                  <w:divBdr>
                    <w:top w:val="none" w:sz="0" w:space="0" w:color="auto"/>
                    <w:left w:val="none" w:sz="0" w:space="0" w:color="auto"/>
                    <w:bottom w:val="none" w:sz="0" w:space="0" w:color="auto"/>
                    <w:right w:val="none" w:sz="0" w:space="0" w:color="auto"/>
                  </w:divBdr>
                </w:div>
                <w:div w:id="983118313">
                  <w:marLeft w:val="0"/>
                  <w:marRight w:val="0"/>
                  <w:marTop w:val="0"/>
                  <w:marBottom w:val="0"/>
                  <w:divBdr>
                    <w:top w:val="none" w:sz="0" w:space="0" w:color="auto"/>
                    <w:left w:val="none" w:sz="0" w:space="0" w:color="auto"/>
                    <w:bottom w:val="none" w:sz="0" w:space="0" w:color="auto"/>
                    <w:right w:val="none" w:sz="0" w:space="0" w:color="auto"/>
                  </w:divBdr>
                </w:div>
                <w:div w:id="1558080335">
                  <w:marLeft w:val="0"/>
                  <w:marRight w:val="0"/>
                  <w:marTop w:val="0"/>
                  <w:marBottom w:val="0"/>
                  <w:divBdr>
                    <w:top w:val="none" w:sz="0" w:space="0" w:color="auto"/>
                    <w:left w:val="none" w:sz="0" w:space="0" w:color="auto"/>
                    <w:bottom w:val="none" w:sz="0" w:space="0" w:color="auto"/>
                    <w:right w:val="none" w:sz="0" w:space="0" w:color="auto"/>
                  </w:divBdr>
                </w:div>
              </w:divsChild>
            </w:div>
            <w:div w:id="1943799292">
              <w:marLeft w:val="0"/>
              <w:marRight w:val="0"/>
              <w:marTop w:val="0"/>
              <w:marBottom w:val="0"/>
              <w:divBdr>
                <w:top w:val="none" w:sz="0" w:space="0" w:color="auto"/>
                <w:left w:val="none" w:sz="0" w:space="0" w:color="auto"/>
                <w:bottom w:val="none" w:sz="0" w:space="0" w:color="auto"/>
                <w:right w:val="none" w:sz="0" w:space="0" w:color="auto"/>
              </w:divBdr>
            </w:div>
            <w:div w:id="645664938">
              <w:marLeft w:val="0"/>
              <w:marRight w:val="0"/>
              <w:marTop w:val="0"/>
              <w:marBottom w:val="0"/>
              <w:divBdr>
                <w:top w:val="none" w:sz="0" w:space="0" w:color="auto"/>
                <w:left w:val="none" w:sz="0" w:space="0" w:color="auto"/>
                <w:bottom w:val="none" w:sz="0" w:space="0" w:color="auto"/>
                <w:right w:val="none" w:sz="0" w:space="0" w:color="auto"/>
              </w:divBdr>
            </w:div>
            <w:div w:id="199167583">
              <w:marLeft w:val="0"/>
              <w:marRight w:val="0"/>
              <w:marTop w:val="0"/>
              <w:marBottom w:val="0"/>
              <w:divBdr>
                <w:top w:val="none" w:sz="0" w:space="0" w:color="auto"/>
                <w:left w:val="none" w:sz="0" w:space="0" w:color="auto"/>
                <w:bottom w:val="none" w:sz="0" w:space="0" w:color="auto"/>
                <w:right w:val="none" w:sz="0" w:space="0" w:color="auto"/>
              </w:divBdr>
              <w:divsChild>
                <w:div w:id="1224482048">
                  <w:marLeft w:val="0"/>
                  <w:marRight w:val="0"/>
                  <w:marTop w:val="0"/>
                  <w:marBottom w:val="0"/>
                  <w:divBdr>
                    <w:top w:val="none" w:sz="0" w:space="0" w:color="auto"/>
                    <w:left w:val="none" w:sz="0" w:space="0" w:color="auto"/>
                    <w:bottom w:val="none" w:sz="0" w:space="0" w:color="auto"/>
                    <w:right w:val="none" w:sz="0" w:space="0" w:color="auto"/>
                  </w:divBdr>
                </w:div>
              </w:divsChild>
            </w:div>
            <w:div w:id="14230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8860">
      <w:marLeft w:val="0"/>
      <w:marRight w:val="0"/>
      <w:marTop w:val="0"/>
      <w:marBottom w:val="0"/>
      <w:divBdr>
        <w:top w:val="none" w:sz="0" w:space="0" w:color="auto"/>
        <w:left w:val="none" w:sz="0" w:space="0" w:color="auto"/>
        <w:bottom w:val="none" w:sz="0" w:space="0" w:color="auto"/>
        <w:right w:val="none" w:sz="0" w:space="0" w:color="auto"/>
      </w:divBdr>
    </w:div>
    <w:div w:id="1148790529">
      <w:bodyDiv w:val="1"/>
      <w:marLeft w:val="0"/>
      <w:marRight w:val="0"/>
      <w:marTop w:val="0"/>
      <w:marBottom w:val="0"/>
      <w:divBdr>
        <w:top w:val="none" w:sz="0" w:space="0" w:color="auto"/>
        <w:left w:val="none" w:sz="0" w:space="0" w:color="auto"/>
        <w:bottom w:val="none" w:sz="0" w:space="0" w:color="auto"/>
        <w:right w:val="none" w:sz="0" w:space="0" w:color="auto"/>
      </w:divBdr>
      <w:divsChild>
        <w:div w:id="1848444917">
          <w:marLeft w:val="0"/>
          <w:marRight w:val="0"/>
          <w:marTop w:val="0"/>
          <w:marBottom w:val="0"/>
          <w:divBdr>
            <w:top w:val="none" w:sz="0" w:space="0" w:color="auto"/>
            <w:left w:val="none" w:sz="0" w:space="0" w:color="auto"/>
            <w:bottom w:val="none" w:sz="0" w:space="0" w:color="auto"/>
            <w:right w:val="none" w:sz="0" w:space="0" w:color="auto"/>
          </w:divBdr>
          <w:divsChild>
            <w:div w:id="1978336356">
              <w:marLeft w:val="0"/>
              <w:marRight w:val="0"/>
              <w:marTop w:val="0"/>
              <w:marBottom w:val="0"/>
              <w:divBdr>
                <w:top w:val="none" w:sz="0" w:space="0" w:color="auto"/>
                <w:left w:val="none" w:sz="0" w:space="0" w:color="auto"/>
                <w:bottom w:val="none" w:sz="0" w:space="0" w:color="auto"/>
                <w:right w:val="none" w:sz="0" w:space="0" w:color="auto"/>
              </w:divBdr>
              <w:divsChild>
                <w:div w:id="1317490309">
                  <w:marLeft w:val="4200"/>
                  <w:marRight w:val="0"/>
                  <w:marTop w:val="0"/>
                  <w:marBottom w:val="0"/>
                  <w:divBdr>
                    <w:top w:val="none" w:sz="0" w:space="0" w:color="auto"/>
                    <w:left w:val="none" w:sz="0" w:space="0" w:color="auto"/>
                    <w:bottom w:val="none" w:sz="0" w:space="0" w:color="auto"/>
                    <w:right w:val="none" w:sz="0" w:space="0" w:color="auto"/>
                  </w:divBdr>
                  <w:divsChild>
                    <w:div w:id="2018969015">
                      <w:marLeft w:val="0"/>
                      <w:marRight w:val="0"/>
                      <w:marTop w:val="0"/>
                      <w:marBottom w:val="0"/>
                      <w:divBdr>
                        <w:top w:val="none" w:sz="0" w:space="0" w:color="auto"/>
                        <w:left w:val="none" w:sz="0" w:space="0" w:color="auto"/>
                        <w:bottom w:val="none" w:sz="0" w:space="0" w:color="auto"/>
                        <w:right w:val="none" w:sz="0" w:space="0" w:color="auto"/>
                      </w:divBdr>
                      <w:divsChild>
                        <w:div w:id="1822844288">
                          <w:marLeft w:val="0"/>
                          <w:marRight w:val="0"/>
                          <w:marTop w:val="0"/>
                          <w:marBottom w:val="0"/>
                          <w:divBdr>
                            <w:top w:val="none" w:sz="0" w:space="0" w:color="auto"/>
                            <w:left w:val="none" w:sz="0" w:space="0" w:color="auto"/>
                            <w:bottom w:val="none" w:sz="0" w:space="0" w:color="auto"/>
                            <w:right w:val="none" w:sz="0" w:space="0" w:color="auto"/>
                          </w:divBdr>
                          <w:divsChild>
                            <w:div w:id="173230775">
                              <w:marLeft w:val="0"/>
                              <w:marRight w:val="0"/>
                              <w:marTop w:val="0"/>
                              <w:marBottom w:val="0"/>
                              <w:divBdr>
                                <w:top w:val="none" w:sz="0" w:space="0" w:color="auto"/>
                                <w:left w:val="none" w:sz="0" w:space="0" w:color="auto"/>
                                <w:bottom w:val="none" w:sz="0" w:space="0" w:color="auto"/>
                                <w:right w:val="none" w:sz="0" w:space="0" w:color="auto"/>
                              </w:divBdr>
                              <w:divsChild>
                                <w:div w:id="1956210745">
                                  <w:marLeft w:val="0"/>
                                  <w:marRight w:val="0"/>
                                  <w:marTop w:val="0"/>
                                  <w:marBottom w:val="0"/>
                                  <w:divBdr>
                                    <w:top w:val="none" w:sz="0" w:space="0" w:color="auto"/>
                                    <w:left w:val="none" w:sz="0" w:space="0" w:color="auto"/>
                                    <w:bottom w:val="none" w:sz="0" w:space="0" w:color="auto"/>
                                    <w:right w:val="none" w:sz="0" w:space="0" w:color="auto"/>
                                  </w:divBdr>
                                  <w:divsChild>
                                    <w:div w:id="383793306">
                                      <w:marLeft w:val="0"/>
                                      <w:marRight w:val="0"/>
                                      <w:marTop w:val="0"/>
                                      <w:marBottom w:val="0"/>
                                      <w:divBdr>
                                        <w:top w:val="none" w:sz="0" w:space="0" w:color="auto"/>
                                        <w:left w:val="none" w:sz="0" w:space="0" w:color="auto"/>
                                        <w:bottom w:val="none" w:sz="0" w:space="0" w:color="auto"/>
                                        <w:right w:val="none" w:sz="0" w:space="0" w:color="auto"/>
                                      </w:divBdr>
                                      <w:divsChild>
                                        <w:div w:id="1811316434">
                                          <w:marLeft w:val="0"/>
                                          <w:marRight w:val="0"/>
                                          <w:marTop w:val="0"/>
                                          <w:marBottom w:val="0"/>
                                          <w:divBdr>
                                            <w:top w:val="none" w:sz="0" w:space="0" w:color="auto"/>
                                            <w:left w:val="none" w:sz="0" w:space="0" w:color="auto"/>
                                            <w:bottom w:val="none" w:sz="0" w:space="0" w:color="auto"/>
                                            <w:right w:val="none" w:sz="0" w:space="0" w:color="auto"/>
                                          </w:divBdr>
                                          <w:divsChild>
                                            <w:div w:id="223571541">
                                              <w:marLeft w:val="0"/>
                                              <w:marRight w:val="0"/>
                                              <w:marTop w:val="0"/>
                                              <w:marBottom w:val="0"/>
                                              <w:divBdr>
                                                <w:top w:val="none" w:sz="0" w:space="0" w:color="auto"/>
                                                <w:left w:val="none" w:sz="0" w:space="0" w:color="auto"/>
                                                <w:bottom w:val="none" w:sz="0" w:space="0" w:color="auto"/>
                                                <w:right w:val="none" w:sz="0" w:space="0" w:color="auto"/>
                                              </w:divBdr>
                                            </w:div>
                                          </w:divsChild>
                                        </w:div>
                                        <w:div w:id="393427629">
                                          <w:marLeft w:val="0"/>
                                          <w:marRight w:val="0"/>
                                          <w:marTop w:val="0"/>
                                          <w:marBottom w:val="0"/>
                                          <w:divBdr>
                                            <w:top w:val="none" w:sz="0" w:space="0" w:color="auto"/>
                                            <w:left w:val="none" w:sz="0" w:space="0" w:color="auto"/>
                                            <w:bottom w:val="none" w:sz="0" w:space="0" w:color="auto"/>
                                            <w:right w:val="none" w:sz="0" w:space="0" w:color="auto"/>
                                          </w:divBdr>
                                          <w:divsChild>
                                            <w:div w:id="1587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379751">
      <w:marLeft w:val="0"/>
      <w:marRight w:val="0"/>
      <w:marTop w:val="0"/>
      <w:marBottom w:val="0"/>
      <w:divBdr>
        <w:top w:val="none" w:sz="0" w:space="0" w:color="auto"/>
        <w:left w:val="none" w:sz="0" w:space="0" w:color="auto"/>
        <w:bottom w:val="none" w:sz="0" w:space="0" w:color="auto"/>
        <w:right w:val="none" w:sz="0" w:space="0" w:color="auto"/>
      </w:divBdr>
      <w:divsChild>
        <w:div w:id="362755317">
          <w:marLeft w:val="0"/>
          <w:marRight w:val="0"/>
          <w:marTop w:val="0"/>
          <w:marBottom w:val="0"/>
          <w:divBdr>
            <w:top w:val="none" w:sz="0" w:space="0" w:color="auto"/>
            <w:left w:val="none" w:sz="0" w:space="0" w:color="auto"/>
            <w:bottom w:val="none" w:sz="0" w:space="0" w:color="auto"/>
            <w:right w:val="none" w:sz="0" w:space="0" w:color="auto"/>
          </w:divBdr>
        </w:div>
        <w:div w:id="2091274107">
          <w:marLeft w:val="0"/>
          <w:marRight w:val="0"/>
          <w:marTop w:val="0"/>
          <w:marBottom w:val="0"/>
          <w:divBdr>
            <w:top w:val="none" w:sz="0" w:space="0" w:color="auto"/>
            <w:left w:val="none" w:sz="0" w:space="0" w:color="auto"/>
            <w:bottom w:val="none" w:sz="0" w:space="0" w:color="auto"/>
            <w:right w:val="none" w:sz="0" w:space="0" w:color="auto"/>
          </w:divBdr>
          <w:divsChild>
            <w:div w:id="959578796">
              <w:marLeft w:val="0"/>
              <w:marRight w:val="0"/>
              <w:marTop w:val="0"/>
              <w:marBottom w:val="0"/>
              <w:divBdr>
                <w:top w:val="none" w:sz="0" w:space="0" w:color="auto"/>
                <w:left w:val="none" w:sz="0" w:space="0" w:color="auto"/>
                <w:bottom w:val="none" w:sz="0" w:space="0" w:color="auto"/>
                <w:right w:val="none" w:sz="0" w:space="0" w:color="auto"/>
              </w:divBdr>
              <w:divsChild>
                <w:div w:id="710762739">
                  <w:marLeft w:val="0"/>
                  <w:marRight w:val="0"/>
                  <w:marTop w:val="0"/>
                  <w:marBottom w:val="0"/>
                  <w:divBdr>
                    <w:top w:val="none" w:sz="0" w:space="0" w:color="auto"/>
                    <w:left w:val="none" w:sz="0" w:space="0" w:color="auto"/>
                    <w:bottom w:val="none" w:sz="0" w:space="0" w:color="auto"/>
                    <w:right w:val="none" w:sz="0" w:space="0" w:color="auto"/>
                  </w:divBdr>
                </w:div>
                <w:div w:id="2093768896">
                  <w:marLeft w:val="0"/>
                  <w:marRight w:val="0"/>
                  <w:marTop w:val="0"/>
                  <w:marBottom w:val="0"/>
                  <w:divBdr>
                    <w:top w:val="none" w:sz="0" w:space="0" w:color="auto"/>
                    <w:left w:val="none" w:sz="0" w:space="0" w:color="auto"/>
                    <w:bottom w:val="none" w:sz="0" w:space="0" w:color="auto"/>
                    <w:right w:val="none" w:sz="0" w:space="0" w:color="auto"/>
                  </w:divBdr>
                </w:div>
              </w:divsChild>
            </w:div>
            <w:div w:id="2136828865">
              <w:marLeft w:val="0"/>
              <w:marRight w:val="0"/>
              <w:marTop w:val="0"/>
              <w:marBottom w:val="0"/>
              <w:divBdr>
                <w:top w:val="none" w:sz="0" w:space="0" w:color="auto"/>
                <w:left w:val="none" w:sz="0" w:space="0" w:color="auto"/>
                <w:bottom w:val="none" w:sz="0" w:space="0" w:color="auto"/>
                <w:right w:val="none" w:sz="0" w:space="0" w:color="auto"/>
              </w:divBdr>
            </w:div>
            <w:div w:id="131555486">
              <w:marLeft w:val="0"/>
              <w:marRight w:val="0"/>
              <w:marTop w:val="0"/>
              <w:marBottom w:val="0"/>
              <w:divBdr>
                <w:top w:val="none" w:sz="0" w:space="0" w:color="auto"/>
                <w:left w:val="none" w:sz="0" w:space="0" w:color="auto"/>
                <w:bottom w:val="none" w:sz="0" w:space="0" w:color="auto"/>
                <w:right w:val="none" w:sz="0" w:space="0" w:color="auto"/>
              </w:divBdr>
            </w:div>
            <w:div w:id="68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1404">
      <w:bodyDiv w:val="1"/>
      <w:marLeft w:val="0"/>
      <w:marRight w:val="0"/>
      <w:marTop w:val="0"/>
      <w:marBottom w:val="0"/>
      <w:divBdr>
        <w:top w:val="none" w:sz="0" w:space="0" w:color="auto"/>
        <w:left w:val="none" w:sz="0" w:space="0" w:color="auto"/>
        <w:bottom w:val="none" w:sz="0" w:space="0" w:color="auto"/>
        <w:right w:val="none" w:sz="0" w:space="0" w:color="auto"/>
      </w:divBdr>
    </w:div>
    <w:div w:id="1214580319">
      <w:marLeft w:val="0"/>
      <w:marRight w:val="0"/>
      <w:marTop w:val="0"/>
      <w:marBottom w:val="0"/>
      <w:divBdr>
        <w:top w:val="none" w:sz="0" w:space="0" w:color="auto"/>
        <w:left w:val="none" w:sz="0" w:space="0" w:color="auto"/>
        <w:bottom w:val="none" w:sz="0" w:space="0" w:color="auto"/>
        <w:right w:val="none" w:sz="0" w:space="0" w:color="auto"/>
      </w:divBdr>
      <w:divsChild>
        <w:div w:id="141235611">
          <w:marLeft w:val="0"/>
          <w:marRight w:val="0"/>
          <w:marTop w:val="0"/>
          <w:marBottom w:val="0"/>
          <w:divBdr>
            <w:top w:val="none" w:sz="0" w:space="0" w:color="auto"/>
            <w:left w:val="none" w:sz="0" w:space="0" w:color="auto"/>
            <w:bottom w:val="none" w:sz="0" w:space="0" w:color="auto"/>
            <w:right w:val="none" w:sz="0" w:space="0" w:color="auto"/>
          </w:divBdr>
          <w:divsChild>
            <w:div w:id="324674609">
              <w:marLeft w:val="0"/>
              <w:marRight w:val="0"/>
              <w:marTop w:val="0"/>
              <w:marBottom w:val="0"/>
              <w:divBdr>
                <w:top w:val="none" w:sz="0" w:space="0" w:color="auto"/>
                <w:left w:val="none" w:sz="0" w:space="0" w:color="auto"/>
                <w:bottom w:val="none" w:sz="0" w:space="0" w:color="auto"/>
                <w:right w:val="none" w:sz="0" w:space="0" w:color="auto"/>
              </w:divBdr>
            </w:div>
            <w:div w:id="194738949">
              <w:marLeft w:val="0"/>
              <w:marRight w:val="0"/>
              <w:marTop w:val="0"/>
              <w:marBottom w:val="0"/>
              <w:divBdr>
                <w:top w:val="none" w:sz="0" w:space="0" w:color="auto"/>
                <w:left w:val="none" w:sz="0" w:space="0" w:color="auto"/>
                <w:bottom w:val="none" w:sz="0" w:space="0" w:color="auto"/>
                <w:right w:val="none" w:sz="0" w:space="0" w:color="auto"/>
              </w:divBdr>
            </w:div>
          </w:divsChild>
        </w:div>
        <w:div w:id="1919053845">
          <w:marLeft w:val="0"/>
          <w:marRight w:val="0"/>
          <w:marTop w:val="0"/>
          <w:marBottom w:val="0"/>
          <w:divBdr>
            <w:top w:val="none" w:sz="0" w:space="0" w:color="auto"/>
            <w:left w:val="none" w:sz="0" w:space="0" w:color="auto"/>
            <w:bottom w:val="none" w:sz="0" w:space="0" w:color="auto"/>
            <w:right w:val="none" w:sz="0" w:space="0" w:color="auto"/>
          </w:divBdr>
        </w:div>
        <w:div w:id="2139177535">
          <w:marLeft w:val="0"/>
          <w:marRight w:val="0"/>
          <w:marTop w:val="0"/>
          <w:marBottom w:val="0"/>
          <w:divBdr>
            <w:top w:val="none" w:sz="0" w:space="0" w:color="auto"/>
            <w:left w:val="none" w:sz="0" w:space="0" w:color="auto"/>
            <w:bottom w:val="none" w:sz="0" w:space="0" w:color="auto"/>
            <w:right w:val="none" w:sz="0" w:space="0" w:color="auto"/>
          </w:divBdr>
          <w:divsChild>
            <w:div w:id="1972321745">
              <w:marLeft w:val="0"/>
              <w:marRight w:val="0"/>
              <w:marTop w:val="75"/>
              <w:marBottom w:val="0"/>
              <w:divBdr>
                <w:top w:val="none" w:sz="0" w:space="0" w:color="auto"/>
                <w:left w:val="none" w:sz="0" w:space="0" w:color="auto"/>
                <w:bottom w:val="none" w:sz="0" w:space="0" w:color="auto"/>
                <w:right w:val="none" w:sz="0" w:space="0" w:color="auto"/>
              </w:divBdr>
            </w:div>
            <w:div w:id="538400472">
              <w:marLeft w:val="0"/>
              <w:marRight w:val="0"/>
              <w:marTop w:val="75"/>
              <w:marBottom w:val="0"/>
              <w:divBdr>
                <w:top w:val="none" w:sz="0" w:space="0" w:color="auto"/>
                <w:left w:val="none" w:sz="0" w:space="0" w:color="auto"/>
                <w:bottom w:val="none" w:sz="0" w:space="0" w:color="auto"/>
                <w:right w:val="none" w:sz="0" w:space="0" w:color="auto"/>
              </w:divBdr>
            </w:div>
            <w:div w:id="864946337">
              <w:marLeft w:val="0"/>
              <w:marRight w:val="0"/>
              <w:marTop w:val="75"/>
              <w:marBottom w:val="0"/>
              <w:divBdr>
                <w:top w:val="none" w:sz="0" w:space="0" w:color="auto"/>
                <w:left w:val="none" w:sz="0" w:space="0" w:color="auto"/>
                <w:bottom w:val="none" w:sz="0" w:space="0" w:color="auto"/>
                <w:right w:val="none" w:sz="0" w:space="0" w:color="auto"/>
              </w:divBdr>
            </w:div>
            <w:div w:id="341276425">
              <w:marLeft w:val="0"/>
              <w:marRight w:val="0"/>
              <w:marTop w:val="75"/>
              <w:marBottom w:val="0"/>
              <w:divBdr>
                <w:top w:val="none" w:sz="0" w:space="0" w:color="auto"/>
                <w:left w:val="none" w:sz="0" w:space="0" w:color="auto"/>
                <w:bottom w:val="none" w:sz="0" w:space="0" w:color="auto"/>
                <w:right w:val="none" w:sz="0" w:space="0" w:color="auto"/>
              </w:divBdr>
            </w:div>
            <w:div w:id="834881238">
              <w:marLeft w:val="0"/>
              <w:marRight w:val="0"/>
              <w:marTop w:val="75"/>
              <w:marBottom w:val="0"/>
              <w:divBdr>
                <w:top w:val="none" w:sz="0" w:space="0" w:color="auto"/>
                <w:left w:val="none" w:sz="0" w:space="0" w:color="auto"/>
                <w:bottom w:val="none" w:sz="0" w:space="0" w:color="auto"/>
                <w:right w:val="none" w:sz="0" w:space="0" w:color="auto"/>
              </w:divBdr>
            </w:div>
            <w:div w:id="551768952">
              <w:marLeft w:val="0"/>
              <w:marRight w:val="0"/>
              <w:marTop w:val="75"/>
              <w:marBottom w:val="0"/>
              <w:divBdr>
                <w:top w:val="none" w:sz="0" w:space="0" w:color="auto"/>
                <w:left w:val="none" w:sz="0" w:space="0" w:color="auto"/>
                <w:bottom w:val="none" w:sz="0" w:space="0" w:color="auto"/>
                <w:right w:val="none" w:sz="0" w:space="0" w:color="auto"/>
              </w:divBdr>
            </w:div>
            <w:div w:id="1219168479">
              <w:marLeft w:val="0"/>
              <w:marRight w:val="0"/>
              <w:marTop w:val="75"/>
              <w:marBottom w:val="0"/>
              <w:divBdr>
                <w:top w:val="none" w:sz="0" w:space="0" w:color="auto"/>
                <w:left w:val="none" w:sz="0" w:space="0" w:color="auto"/>
                <w:bottom w:val="none" w:sz="0" w:space="0" w:color="auto"/>
                <w:right w:val="none" w:sz="0" w:space="0" w:color="auto"/>
              </w:divBdr>
            </w:div>
            <w:div w:id="1867711390">
              <w:marLeft w:val="0"/>
              <w:marRight w:val="0"/>
              <w:marTop w:val="75"/>
              <w:marBottom w:val="0"/>
              <w:divBdr>
                <w:top w:val="none" w:sz="0" w:space="0" w:color="auto"/>
                <w:left w:val="none" w:sz="0" w:space="0" w:color="auto"/>
                <w:bottom w:val="none" w:sz="0" w:space="0" w:color="auto"/>
                <w:right w:val="none" w:sz="0" w:space="0" w:color="auto"/>
              </w:divBdr>
            </w:div>
            <w:div w:id="995189605">
              <w:marLeft w:val="0"/>
              <w:marRight w:val="0"/>
              <w:marTop w:val="75"/>
              <w:marBottom w:val="0"/>
              <w:divBdr>
                <w:top w:val="none" w:sz="0" w:space="0" w:color="auto"/>
                <w:left w:val="none" w:sz="0" w:space="0" w:color="auto"/>
                <w:bottom w:val="none" w:sz="0" w:space="0" w:color="auto"/>
                <w:right w:val="none" w:sz="0" w:space="0" w:color="auto"/>
              </w:divBdr>
            </w:div>
            <w:div w:id="816456162">
              <w:marLeft w:val="0"/>
              <w:marRight w:val="0"/>
              <w:marTop w:val="75"/>
              <w:marBottom w:val="0"/>
              <w:divBdr>
                <w:top w:val="none" w:sz="0" w:space="0" w:color="auto"/>
                <w:left w:val="none" w:sz="0" w:space="0" w:color="auto"/>
                <w:bottom w:val="none" w:sz="0" w:space="0" w:color="auto"/>
                <w:right w:val="none" w:sz="0" w:space="0" w:color="auto"/>
              </w:divBdr>
            </w:div>
          </w:divsChild>
        </w:div>
        <w:div w:id="1856310862">
          <w:marLeft w:val="0"/>
          <w:marRight w:val="0"/>
          <w:marTop w:val="0"/>
          <w:marBottom w:val="0"/>
          <w:divBdr>
            <w:top w:val="none" w:sz="0" w:space="0" w:color="auto"/>
            <w:left w:val="none" w:sz="0" w:space="0" w:color="auto"/>
            <w:bottom w:val="none" w:sz="0" w:space="0" w:color="auto"/>
            <w:right w:val="none" w:sz="0" w:space="0" w:color="auto"/>
          </w:divBdr>
        </w:div>
      </w:divsChild>
    </w:div>
    <w:div w:id="1223760414">
      <w:bodyDiv w:val="1"/>
      <w:marLeft w:val="0"/>
      <w:marRight w:val="0"/>
      <w:marTop w:val="0"/>
      <w:marBottom w:val="0"/>
      <w:divBdr>
        <w:top w:val="none" w:sz="0" w:space="0" w:color="auto"/>
        <w:left w:val="none" w:sz="0" w:space="0" w:color="auto"/>
        <w:bottom w:val="none" w:sz="0" w:space="0" w:color="auto"/>
        <w:right w:val="none" w:sz="0" w:space="0" w:color="auto"/>
      </w:divBdr>
      <w:divsChild>
        <w:div w:id="1464232656">
          <w:marLeft w:val="0"/>
          <w:marRight w:val="0"/>
          <w:marTop w:val="0"/>
          <w:marBottom w:val="0"/>
          <w:divBdr>
            <w:top w:val="none" w:sz="0" w:space="0" w:color="auto"/>
            <w:left w:val="none" w:sz="0" w:space="0" w:color="auto"/>
            <w:bottom w:val="none" w:sz="0" w:space="0" w:color="auto"/>
            <w:right w:val="none" w:sz="0" w:space="0" w:color="auto"/>
          </w:divBdr>
          <w:divsChild>
            <w:div w:id="1857503772">
              <w:marLeft w:val="0"/>
              <w:marRight w:val="0"/>
              <w:marTop w:val="36"/>
              <w:marBottom w:val="0"/>
              <w:divBdr>
                <w:top w:val="none" w:sz="0" w:space="0" w:color="auto"/>
                <w:left w:val="none" w:sz="0" w:space="0" w:color="auto"/>
                <w:bottom w:val="none" w:sz="0" w:space="0" w:color="auto"/>
                <w:right w:val="none" w:sz="0" w:space="0" w:color="auto"/>
              </w:divBdr>
              <w:divsChild>
                <w:div w:id="1946575284">
                  <w:marLeft w:val="0"/>
                  <w:marRight w:val="0"/>
                  <w:marTop w:val="0"/>
                  <w:marBottom w:val="0"/>
                  <w:divBdr>
                    <w:top w:val="none" w:sz="0" w:space="0" w:color="auto"/>
                    <w:left w:val="none" w:sz="0" w:space="0" w:color="auto"/>
                    <w:bottom w:val="none" w:sz="0" w:space="0" w:color="auto"/>
                    <w:right w:val="none" w:sz="0" w:space="0" w:color="auto"/>
                  </w:divBdr>
                  <w:divsChild>
                    <w:div w:id="2118401001">
                      <w:marLeft w:val="0"/>
                      <w:marRight w:val="0"/>
                      <w:marTop w:val="0"/>
                      <w:marBottom w:val="0"/>
                      <w:divBdr>
                        <w:top w:val="none" w:sz="0" w:space="0" w:color="auto"/>
                        <w:left w:val="none" w:sz="0" w:space="0" w:color="auto"/>
                        <w:bottom w:val="none" w:sz="0" w:space="0" w:color="auto"/>
                        <w:right w:val="none" w:sz="0" w:space="0" w:color="auto"/>
                      </w:divBdr>
                      <w:divsChild>
                        <w:div w:id="1603679763">
                          <w:marLeft w:val="2400"/>
                          <w:marRight w:val="3960"/>
                          <w:marTop w:val="0"/>
                          <w:marBottom w:val="0"/>
                          <w:divBdr>
                            <w:top w:val="none" w:sz="0" w:space="0" w:color="auto"/>
                            <w:left w:val="none" w:sz="0" w:space="0" w:color="auto"/>
                            <w:bottom w:val="none" w:sz="0" w:space="0" w:color="auto"/>
                            <w:right w:val="none" w:sz="0" w:space="0" w:color="auto"/>
                          </w:divBdr>
                          <w:divsChild>
                            <w:div w:id="634412635">
                              <w:marLeft w:val="0"/>
                              <w:marRight w:val="0"/>
                              <w:marTop w:val="0"/>
                              <w:marBottom w:val="0"/>
                              <w:divBdr>
                                <w:top w:val="none" w:sz="0" w:space="0" w:color="auto"/>
                                <w:left w:val="none" w:sz="0" w:space="0" w:color="auto"/>
                                <w:bottom w:val="none" w:sz="0" w:space="0" w:color="auto"/>
                                <w:right w:val="none" w:sz="0" w:space="0" w:color="auto"/>
                              </w:divBdr>
                              <w:divsChild>
                                <w:div w:id="761802970">
                                  <w:marLeft w:val="0"/>
                                  <w:marRight w:val="0"/>
                                  <w:marTop w:val="0"/>
                                  <w:marBottom w:val="0"/>
                                  <w:divBdr>
                                    <w:top w:val="none" w:sz="0" w:space="0" w:color="auto"/>
                                    <w:left w:val="none" w:sz="0" w:space="0" w:color="auto"/>
                                    <w:bottom w:val="none" w:sz="0" w:space="0" w:color="auto"/>
                                    <w:right w:val="none" w:sz="0" w:space="0" w:color="auto"/>
                                  </w:divBdr>
                                  <w:divsChild>
                                    <w:div w:id="3543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84988">
      <w:bodyDiv w:val="1"/>
      <w:marLeft w:val="0"/>
      <w:marRight w:val="0"/>
      <w:marTop w:val="0"/>
      <w:marBottom w:val="0"/>
      <w:divBdr>
        <w:top w:val="none" w:sz="0" w:space="0" w:color="auto"/>
        <w:left w:val="none" w:sz="0" w:space="0" w:color="auto"/>
        <w:bottom w:val="none" w:sz="0" w:space="0" w:color="auto"/>
        <w:right w:val="none" w:sz="0" w:space="0" w:color="auto"/>
      </w:divBdr>
    </w:div>
    <w:div w:id="1266305316">
      <w:bodyDiv w:val="1"/>
      <w:marLeft w:val="0"/>
      <w:marRight w:val="0"/>
      <w:marTop w:val="0"/>
      <w:marBottom w:val="0"/>
      <w:divBdr>
        <w:top w:val="none" w:sz="0" w:space="0" w:color="auto"/>
        <w:left w:val="none" w:sz="0" w:space="0" w:color="auto"/>
        <w:bottom w:val="none" w:sz="0" w:space="0" w:color="auto"/>
        <w:right w:val="none" w:sz="0" w:space="0" w:color="auto"/>
      </w:divBdr>
      <w:divsChild>
        <w:div w:id="1918437719">
          <w:marLeft w:val="0"/>
          <w:marRight w:val="0"/>
          <w:marTop w:val="0"/>
          <w:marBottom w:val="0"/>
          <w:divBdr>
            <w:top w:val="none" w:sz="0" w:space="6" w:color="auto"/>
            <w:left w:val="single" w:sz="4" w:space="0" w:color="BBBBBB"/>
            <w:bottom w:val="none" w:sz="0" w:space="0" w:color="auto"/>
            <w:right w:val="none" w:sz="0" w:space="0" w:color="auto"/>
          </w:divBdr>
          <w:divsChild>
            <w:div w:id="411513309">
              <w:marLeft w:val="0"/>
              <w:marRight w:val="0"/>
              <w:marTop w:val="0"/>
              <w:marBottom w:val="0"/>
              <w:divBdr>
                <w:top w:val="none" w:sz="0" w:space="0" w:color="auto"/>
                <w:left w:val="none" w:sz="0" w:space="0" w:color="auto"/>
                <w:bottom w:val="none" w:sz="0" w:space="0" w:color="auto"/>
                <w:right w:val="none" w:sz="0" w:space="0" w:color="auto"/>
              </w:divBdr>
              <w:divsChild>
                <w:div w:id="1017387831">
                  <w:marLeft w:val="0"/>
                  <w:marRight w:val="0"/>
                  <w:marTop w:val="0"/>
                  <w:marBottom w:val="0"/>
                  <w:divBdr>
                    <w:top w:val="none" w:sz="0" w:space="0" w:color="auto"/>
                    <w:left w:val="none" w:sz="0" w:space="0" w:color="auto"/>
                    <w:bottom w:val="none" w:sz="0" w:space="0" w:color="auto"/>
                    <w:right w:val="none" w:sz="0" w:space="0" w:color="auto"/>
                  </w:divBdr>
                  <w:divsChild>
                    <w:div w:id="493759155">
                      <w:marLeft w:val="0"/>
                      <w:marRight w:val="0"/>
                      <w:marTop w:val="0"/>
                      <w:marBottom w:val="0"/>
                      <w:divBdr>
                        <w:top w:val="none" w:sz="0" w:space="0" w:color="auto"/>
                        <w:left w:val="none" w:sz="0" w:space="0" w:color="auto"/>
                        <w:bottom w:val="none" w:sz="0" w:space="0" w:color="auto"/>
                        <w:right w:val="none" w:sz="0" w:space="0" w:color="auto"/>
                      </w:divBdr>
                      <w:divsChild>
                        <w:div w:id="1939408910">
                          <w:marLeft w:val="0"/>
                          <w:marRight w:val="0"/>
                          <w:marTop w:val="0"/>
                          <w:marBottom w:val="0"/>
                          <w:divBdr>
                            <w:top w:val="none" w:sz="0" w:space="0" w:color="auto"/>
                            <w:left w:val="none" w:sz="0" w:space="0" w:color="auto"/>
                            <w:bottom w:val="none" w:sz="0" w:space="0" w:color="auto"/>
                            <w:right w:val="none" w:sz="0" w:space="0" w:color="auto"/>
                          </w:divBdr>
                          <w:divsChild>
                            <w:div w:id="932932595">
                              <w:marLeft w:val="0"/>
                              <w:marRight w:val="0"/>
                              <w:marTop w:val="0"/>
                              <w:marBottom w:val="0"/>
                              <w:divBdr>
                                <w:top w:val="none" w:sz="0" w:space="0" w:color="auto"/>
                                <w:left w:val="none" w:sz="0" w:space="0" w:color="auto"/>
                                <w:bottom w:val="none" w:sz="0" w:space="0" w:color="auto"/>
                                <w:right w:val="none" w:sz="0" w:space="0" w:color="auto"/>
                              </w:divBdr>
                              <w:divsChild>
                                <w:div w:id="1370229555">
                                  <w:marLeft w:val="0"/>
                                  <w:marRight w:val="0"/>
                                  <w:marTop w:val="0"/>
                                  <w:marBottom w:val="0"/>
                                  <w:divBdr>
                                    <w:top w:val="none" w:sz="0" w:space="0" w:color="auto"/>
                                    <w:left w:val="none" w:sz="0" w:space="0" w:color="auto"/>
                                    <w:bottom w:val="none" w:sz="0" w:space="0" w:color="auto"/>
                                    <w:right w:val="none" w:sz="0" w:space="0" w:color="auto"/>
                                  </w:divBdr>
                                  <w:divsChild>
                                    <w:div w:id="160196514">
                                      <w:marLeft w:val="0"/>
                                      <w:marRight w:val="0"/>
                                      <w:marTop w:val="0"/>
                                      <w:marBottom w:val="0"/>
                                      <w:divBdr>
                                        <w:top w:val="none" w:sz="0" w:space="0" w:color="auto"/>
                                        <w:left w:val="none" w:sz="0" w:space="0" w:color="auto"/>
                                        <w:bottom w:val="none" w:sz="0" w:space="0" w:color="auto"/>
                                        <w:right w:val="none" w:sz="0" w:space="0" w:color="auto"/>
                                      </w:divBdr>
                                      <w:divsChild>
                                        <w:div w:id="1336955937">
                                          <w:marLeft w:val="0"/>
                                          <w:marRight w:val="0"/>
                                          <w:marTop w:val="0"/>
                                          <w:marBottom w:val="0"/>
                                          <w:divBdr>
                                            <w:top w:val="none" w:sz="0" w:space="0" w:color="auto"/>
                                            <w:left w:val="none" w:sz="0" w:space="0" w:color="auto"/>
                                            <w:bottom w:val="none" w:sz="0" w:space="0" w:color="auto"/>
                                            <w:right w:val="none" w:sz="0" w:space="0" w:color="auto"/>
                                          </w:divBdr>
                                          <w:divsChild>
                                            <w:div w:id="1461461070">
                                              <w:marLeft w:val="0"/>
                                              <w:marRight w:val="0"/>
                                              <w:marTop w:val="0"/>
                                              <w:marBottom w:val="0"/>
                                              <w:divBdr>
                                                <w:top w:val="none" w:sz="0" w:space="0" w:color="auto"/>
                                                <w:left w:val="none" w:sz="0" w:space="0" w:color="auto"/>
                                                <w:bottom w:val="none" w:sz="0" w:space="0" w:color="auto"/>
                                                <w:right w:val="none" w:sz="0" w:space="0" w:color="auto"/>
                                              </w:divBdr>
                                              <w:divsChild>
                                                <w:div w:id="1627392013">
                                                  <w:marLeft w:val="0"/>
                                                  <w:marRight w:val="0"/>
                                                  <w:marTop w:val="0"/>
                                                  <w:marBottom w:val="0"/>
                                                  <w:divBdr>
                                                    <w:top w:val="none" w:sz="0" w:space="0" w:color="auto"/>
                                                    <w:left w:val="none" w:sz="0" w:space="0" w:color="auto"/>
                                                    <w:bottom w:val="none" w:sz="0" w:space="0" w:color="auto"/>
                                                    <w:right w:val="none" w:sz="0" w:space="0" w:color="auto"/>
                                                  </w:divBdr>
                                                  <w:divsChild>
                                                    <w:div w:id="1318071852">
                                                      <w:marLeft w:val="0"/>
                                                      <w:marRight w:val="0"/>
                                                      <w:marTop w:val="0"/>
                                                      <w:marBottom w:val="144"/>
                                                      <w:divBdr>
                                                        <w:top w:val="none" w:sz="0" w:space="0" w:color="auto"/>
                                                        <w:left w:val="single" w:sz="4" w:space="0" w:color="BBBBBB"/>
                                                        <w:bottom w:val="single" w:sz="12" w:space="0" w:color="E5E5E5"/>
                                                        <w:right w:val="single" w:sz="4" w:space="0" w:color="E5E5E5"/>
                                                      </w:divBdr>
                                                      <w:divsChild>
                                                        <w:div w:id="1558084929">
                                                          <w:marLeft w:val="0"/>
                                                          <w:marRight w:val="0"/>
                                                          <w:marTop w:val="0"/>
                                                          <w:marBottom w:val="0"/>
                                                          <w:divBdr>
                                                            <w:top w:val="none" w:sz="0" w:space="0" w:color="auto"/>
                                                            <w:left w:val="none" w:sz="0" w:space="0" w:color="auto"/>
                                                            <w:bottom w:val="none" w:sz="0" w:space="0" w:color="auto"/>
                                                            <w:right w:val="none" w:sz="0" w:space="0" w:color="auto"/>
                                                          </w:divBdr>
                                                          <w:divsChild>
                                                            <w:div w:id="252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9987363">
      <w:marLeft w:val="0"/>
      <w:marRight w:val="0"/>
      <w:marTop w:val="0"/>
      <w:marBottom w:val="0"/>
      <w:divBdr>
        <w:top w:val="none" w:sz="0" w:space="0" w:color="auto"/>
        <w:left w:val="none" w:sz="0" w:space="0" w:color="auto"/>
        <w:bottom w:val="none" w:sz="0" w:space="0" w:color="auto"/>
        <w:right w:val="none" w:sz="0" w:space="0" w:color="auto"/>
      </w:divBdr>
    </w:div>
    <w:div w:id="1281457324">
      <w:bodyDiv w:val="1"/>
      <w:marLeft w:val="0"/>
      <w:marRight w:val="0"/>
      <w:marTop w:val="0"/>
      <w:marBottom w:val="0"/>
      <w:divBdr>
        <w:top w:val="none" w:sz="0" w:space="0" w:color="auto"/>
        <w:left w:val="none" w:sz="0" w:space="0" w:color="auto"/>
        <w:bottom w:val="none" w:sz="0" w:space="0" w:color="auto"/>
        <w:right w:val="none" w:sz="0" w:space="0" w:color="auto"/>
      </w:divBdr>
    </w:div>
    <w:div w:id="1285695973">
      <w:marLeft w:val="0"/>
      <w:marRight w:val="0"/>
      <w:marTop w:val="0"/>
      <w:marBottom w:val="0"/>
      <w:divBdr>
        <w:top w:val="none" w:sz="0" w:space="0" w:color="auto"/>
        <w:left w:val="none" w:sz="0" w:space="0" w:color="auto"/>
        <w:bottom w:val="none" w:sz="0" w:space="0" w:color="auto"/>
        <w:right w:val="none" w:sz="0" w:space="0" w:color="auto"/>
      </w:divBdr>
    </w:div>
    <w:div w:id="1294603492">
      <w:marLeft w:val="0"/>
      <w:marRight w:val="0"/>
      <w:marTop w:val="0"/>
      <w:marBottom w:val="0"/>
      <w:divBdr>
        <w:top w:val="none" w:sz="0" w:space="0" w:color="auto"/>
        <w:left w:val="none" w:sz="0" w:space="0" w:color="auto"/>
        <w:bottom w:val="dashed" w:sz="6" w:space="0" w:color="272727"/>
        <w:right w:val="none" w:sz="0" w:space="0" w:color="auto"/>
      </w:divBdr>
    </w:div>
    <w:div w:id="1322154554">
      <w:marLeft w:val="0"/>
      <w:marRight w:val="0"/>
      <w:marTop w:val="0"/>
      <w:marBottom w:val="0"/>
      <w:divBdr>
        <w:top w:val="none" w:sz="0" w:space="0" w:color="auto"/>
        <w:left w:val="none" w:sz="0" w:space="0" w:color="auto"/>
        <w:bottom w:val="none" w:sz="0" w:space="0" w:color="auto"/>
        <w:right w:val="none" w:sz="0" w:space="0" w:color="auto"/>
      </w:divBdr>
    </w:div>
    <w:div w:id="1325166400">
      <w:bodyDiv w:val="1"/>
      <w:marLeft w:val="0"/>
      <w:marRight w:val="0"/>
      <w:marTop w:val="0"/>
      <w:marBottom w:val="0"/>
      <w:divBdr>
        <w:top w:val="none" w:sz="0" w:space="0" w:color="auto"/>
        <w:left w:val="none" w:sz="0" w:space="0" w:color="auto"/>
        <w:bottom w:val="none" w:sz="0" w:space="0" w:color="auto"/>
        <w:right w:val="none" w:sz="0" w:space="0" w:color="auto"/>
      </w:divBdr>
      <w:divsChild>
        <w:div w:id="377971531">
          <w:marLeft w:val="0"/>
          <w:marRight w:val="0"/>
          <w:marTop w:val="0"/>
          <w:marBottom w:val="0"/>
          <w:divBdr>
            <w:top w:val="none" w:sz="0" w:space="0" w:color="auto"/>
            <w:left w:val="none" w:sz="0" w:space="0" w:color="auto"/>
            <w:bottom w:val="none" w:sz="0" w:space="0" w:color="auto"/>
            <w:right w:val="none" w:sz="0" w:space="0" w:color="auto"/>
          </w:divBdr>
          <w:divsChild>
            <w:div w:id="1526292230">
              <w:marLeft w:val="0"/>
              <w:marRight w:val="0"/>
              <w:marTop w:val="0"/>
              <w:marBottom w:val="0"/>
              <w:divBdr>
                <w:top w:val="none" w:sz="0" w:space="0" w:color="auto"/>
                <w:left w:val="none" w:sz="0" w:space="0" w:color="auto"/>
                <w:bottom w:val="none" w:sz="0" w:space="0" w:color="auto"/>
                <w:right w:val="none" w:sz="0" w:space="0" w:color="auto"/>
              </w:divBdr>
              <w:divsChild>
                <w:div w:id="785075755">
                  <w:marLeft w:val="0"/>
                  <w:marRight w:val="0"/>
                  <w:marTop w:val="0"/>
                  <w:marBottom w:val="300"/>
                  <w:divBdr>
                    <w:top w:val="none" w:sz="0" w:space="0" w:color="auto"/>
                    <w:left w:val="none" w:sz="0" w:space="0" w:color="auto"/>
                    <w:bottom w:val="none" w:sz="0" w:space="0" w:color="auto"/>
                    <w:right w:val="none" w:sz="0" w:space="0" w:color="auto"/>
                  </w:divBdr>
                  <w:divsChild>
                    <w:div w:id="1177692578">
                      <w:marLeft w:val="0"/>
                      <w:marRight w:val="0"/>
                      <w:marTop w:val="0"/>
                      <w:marBottom w:val="0"/>
                      <w:divBdr>
                        <w:top w:val="none" w:sz="0" w:space="0" w:color="auto"/>
                        <w:left w:val="none" w:sz="0" w:space="0" w:color="auto"/>
                        <w:bottom w:val="none" w:sz="0" w:space="0" w:color="auto"/>
                        <w:right w:val="none" w:sz="0" w:space="0" w:color="auto"/>
                      </w:divBdr>
                      <w:divsChild>
                        <w:div w:id="1120680963">
                          <w:marLeft w:val="0"/>
                          <w:marRight w:val="0"/>
                          <w:marTop w:val="0"/>
                          <w:marBottom w:val="0"/>
                          <w:divBdr>
                            <w:top w:val="none" w:sz="0" w:space="0" w:color="auto"/>
                            <w:left w:val="none" w:sz="0" w:space="0" w:color="auto"/>
                            <w:bottom w:val="none" w:sz="0" w:space="0" w:color="auto"/>
                            <w:right w:val="none" w:sz="0" w:space="0" w:color="auto"/>
                          </w:divBdr>
                          <w:divsChild>
                            <w:div w:id="1730379413">
                              <w:marLeft w:val="0"/>
                              <w:marRight w:val="0"/>
                              <w:marTop w:val="0"/>
                              <w:marBottom w:val="0"/>
                              <w:divBdr>
                                <w:top w:val="none" w:sz="0" w:space="0" w:color="auto"/>
                                <w:left w:val="none" w:sz="0" w:space="0" w:color="auto"/>
                                <w:bottom w:val="none" w:sz="0" w:space="0" w:color="auto"/>
                                <w:right w:val="none" w:sz="0" w:space="0" w:color="auto"/>
                              </w:divBdr>
                              <w:divsChild>
                                <w:div w:id="1250849739">
                                  <w:marLeft w:val="0"/>
                                  <w:marRight w:val="0"/>
                                  <w:marTop w:val="0"/>
                                  <w:marBottom w:val="0"/>
                                  <w:divBdr>
                                    <w:top w:val="single" w:sz="6" w:space="8" w:color="D0D0D0"/>
                                    <w:left w:val="single" w:sz="6" w:space="11" w:color="D0D0D0"/>
                                    <w:bottom w:val="single" w:sz="6" w:space="4" w:color="D0D0D0"/>
                                    <w:right w:val="single" w:sz="6" w:space="11" w:color="D0D0D0"/>
                                  </w:divBdr>
                                </w:div>
                              </w:divsChild>
                            </w:div>
                          </w:divsChild>
                        </w:div>
                      </w:divsChild>
                    </w:div>
                  </w:divsChild>
                </w:div>
              </w:divsChild>
            </w:div>
          </w:divsChild>
        </w:div>
      </w:divsChild>
    </w:div>
    <w:div w:id="1350059230">
      <w:bodyDiv w:val="1"/>
      <w:marLeft w:val="0"/>
      <w:marRight w:val="0"/>
      <w:marTop w:val="0"/>
      <w:marBottom w:val="0"/>
      <w:divBdr>
        <w:top w:val="none" w:sz="0" w:space="0" w:color="auto"/>
        <w:left w:val="none" w:sz="0" w:space="0" w:color="auto"/>
        <w:bottom w:val="none" w:sz="0" w:space="0" w:color="auto"/>
        <w:right w:val="none" w:sz="0" w:space="0" w:color="auto"/>
      </w:divBdr>
      <w:divsChild>
        <w:div w:id="1880580218">
          <w:marLeft w:val="0"/>
          <w:marRight w:val="0"/>
          <w:marTop w:val="0"/>
          <w:marBottom w:val="0"/>
          <w:divBdr>
            <w:top w:val="none" w:sz="0" w:space="0" w:color="auto"/>
            <w:left w:val="none" w:sz="0" w:space="0" w:color="auto"/>
            <w:bottom w:val="none" w:sz="0" w:space="0" w:color="auto"/>
            <w:right w:val="none" w:sz="0" w:space="0" w:color="auto"/>
          </w:divBdr>
          <w:divsChild>
            <w:div w:id="1061438568">
              <w:marLeft w:val="0"/>
              <w:marRight w:val="0"/>
              <w:marTop w:val="0"/>
              <w:marBottom w:val="0"/>
              <w:divBdr>
                <w:top w:val="none" w:sz="0" w:space="0" w:color="auto"/>
                <w:left w:val="none" w:sz="0" w:space="0" w:color="auto"/>
                <w:bottom w:val="none" w:sz="0" w:space="0" w:color="auto"/>
                <w:right w:val="none" w:sz="0" w:space="0" w:color="auto"/>
              </w:divBdr>
              <w:divsChild>
                <w:div w:id="1465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5690">
      <w:marLeft w:val="0"/>
      <w:marRight w:val="0"/>
      <w:marTop w:val="0"/>
      <w:marBottom w:val="0"/>
      <w:divBdr>
        <w:top w:val="none" w:sz="0" w:space="0" w:color="auto"/>
        <w:left w:val="none" w:sz="0" w:space="0" w:color="auto"/>
        <w:bottom w:val="dashed" w:sz="6" w:space="0" w:color="272727"/>
        <w:right w:val="none" w:sz="0" w:space="0" w:color="auto"/>
      </w:divBdr>
    </w:div>
    <w:div w:id="1381440615">
      <w:bodyDiv w:val="1"/>
      <w:marLeft w:val="0"/>
      <w:marRight w:val="0"/>
      <w:marTop w:val="0"/>
      <w:marBottom w:val="0"/>
      <w:divBdr>
        <w:top w:val="none" w:sz="0" w:space="0" w:color="auto"/>
        <w:left w:val="none" w:sz="0" w:space="0" w:color="auto"/>
        <w:bottom w:val="none" w:sz="0" w:space="0" w:color="auto"/>
        <w:right w:val="none" w:sz="0" w:space="0" w:color="auto"/>
      </w:divBdr>
    </w:div>
    <w:div w:id="1405420301">
      <w:bodyDiv w:val="1"/>
      <w:marLeft w:val="0"/>
      <w:marRight w:val="0"/>
      <w:marTop w:val="0"/>
      <w:marBottom w:val="0"/>
      <w:divBdr>
        <w:top w:val="none" w:sz="0" w:space="0" w:color="auto"/>
        <w:left w:val="none" w:sz="0" w:space="0" w:color="auto"/>
        <w:bottom w:val="none" w:sz="0" w:space="0" w:color="auto"/>
        <w:right w:val="none" w:sz="0" w:space="0" w:color="auto"/>
      </w:divBdr>
      <w:divsChild>
        <w:div w:id="765880119">
          <w:marLeft w:val="0"/>
          <w:marRight w:val="0"/>
          <w:marTop w:val="0"/>
          <w:marBottom w:val="0"/>
          <w:divBdr>
            <w:top w:val="none" w:sz="0" w:space="0" w:color="auto"/>
            <w:left w:val="none" w:sz="0" w:space="0" w:color="auto"/>
            <w:bottom w:val="none" w:sz="0" w:space="0" w:color="auto"/>
            <w:right w:val="none" w:sz="0" w:space="0" w:color="auto"/>
          </w:divBdr>
          <w:divsChild>
            <w:div w:id="244650787">
              <w:marLeft w:val="0"/>
              <w:marRight w:val="0"/>
              <w:marTop w:val="0"/>
              <w:marBottom w:val="0"/>
              <w:divBdr>
                <w:top w:val="none" w:sz="0" w:space="0" w:color="auto"/>
                <w:left w:val="none" w:sz="0" w:space="0" w:color="auto"/>
                <w:bottom w:val="none" w:sz="0" w:space="0" w:color="auto"/>
                <w:right w:val="none" w:sz="0" w:space="0" w:color="auto"/>
              </w:divBdr>
              <w:divsChild>
                <w:div w:id="456681810">
                  <w:marLeft w:val="0"/>
                  <w:marRight w:val="0"/>
                  <w:marTop w:val="0"/>
                  <w:marBottom w:val="0"/>
                  <w:divBdr>
                    <w:top w:val="none" w:sz="0" w:space="0" w:color="auto"/>
                    <w:left w:val="none" w:sz="0" w:space="0" w:color="auto"/>
                    <w:bottom w:val="none" w:sz="0" w:space="0" w:color="auto"/>
                    <w:right w:val="none" w:sz="0" w:space="0" w:color="auto"/>
                  </w:divBdr>
                  <w:divsChild>
                    <w:div w:id="1772165683">
                      <w:marLeft w:val="0"/>
                      <w:marRight w:val="0"/>
                      <w:marTop w:val="0"/>
                      <w:marBottom w:val="0"/>
                      <w:divBdr>
                        <w:top w:val="none" w:sz="0" w:space="0" w:color="auto"/>
                        <w:left w:val="none" w:sz="0" w:space="0" w:color="auto"/>
                        <w:bottom w:val="none" w:sz="0" w:space="0" w:color="auto"/>
                        <w:right w:val="none" w:sz="0" w:space="0" w:color="auto"/>
                      </w:divBdr>
                      <w:divsChild>
                        <w:div w:id="1900480673">
                          <w:marLeft w:val="0"/>
                          <w:marRight w:val="0"/>
                          <w:marTop w:val="0"/>
                          <w:marBottom w:val="0"/>
                          <w:divBdr>
                            <w:top w:val="none" w:sz="0" w:space="0" w:color="auto"/>
                            <w:left w:val="none" w:sz="0" w:space="0" w:color="auto"/>
                            <w:bottom w:val="none" w:sz="0" w:space="0" w:color="auto"/>
                            <w:right w:val="none" w:sz="0" w:space="0" w:color="auto"/>
                          </w:divBdr>
                          <w:divsChild>
                            <w:div w:id="44522630">
                              <w:marLeft w:val="0"/>
                              <w:marRight w:val="0"/>
                              <w:marTop w:val="0"/>
                              <w:marBottom w:val="0"/>
                              <w:divBdr>
                                <w:top w:val="none" w:sz="0" w:space="0" w:color="auto"/>
                                <w:left w:val="none" w:sz="0" w:space="0" w:color="auto"/>
                                <w:bottom w:val="none" w:sz="0" w:space="0" w:color="auto"/>
                                <w:right w:val="none" w:sz="0" w:space="0" w:color="auto"/>
                              </w:divBdr>
                              <w:divsChild>
                                <w:div w:id="1078595602">
                                  <w:marLeft w:val="0"/>
                                  <w:marRight w:val="0"/>
                                  <w:marTop w:val="0"/>
                                  <w:marBottom w:val="0"/>
                                  <w:divBdr>
                                    <w:top w:val="none" w:sz="0" w:space="0" w:color="auto"/>
                                    <w:left w:val="none" w:sz="0" w:space="0" w:color="auto"/>
                                    <w:bottom w:val="none" w:sz="0" w:space="0" w:color="auto"/>
                                    <w:right w:val="none" w:sz="0" w:space="0" w:color="auto"/>
                                  </w:divBdr>
                                  <w:divsChild>
                                    <w:div w:id="7145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303">
                              <w:marLeft w:val="0"/>
                              <w:marRight w:val="0"/>
                              <w:marTop w:val="0"/>
                              <w:marBottom w:val="0"/>
                              <w:divBdr>
                                <w:top w:val="none" w:sz="0" w:space="0" w:color="auto"/>
                                <w:left w:val="none" w:sz="0" w:space="0" w:color="auto"/>
                                <w:bottom w:val="none" w:sz="0" w:space="0" w:color="auto"/>
                                <w:right w:val="none" w:sz="0" w:space="0" w:color="auto"/>
                              </w:divBdr>
                              <w:divsChild>
                                <w:div w:id="410808299">
                                  <w:marLeft w:val="0"/>
                                  <w:marRight w:val="0"/>
                                  <w:marTop w:val="0"/>
                                  <w:marBottom w:val="0"/>
                                  <w:divBdr>
                                    <w:top w:val="none" w:sz="0" w:space="0" w:color="auto"/>
                                    <w:left w:val="none" w:sz="0" w:space="0" w:color="auto"/>
                                    <w:bottom w:val="none" w:sz="0" w:space="0" w:color="auto"/>
                                    <w:right w:val="none" w:sz="0" w:space="0" w:color="auto"/>
                                  </w:divBdr>
                                </w:div>
                                <w:div w:id="806705550">
                                  <w:marLeft w:val="0"/>
                                  <w:marRight w:val="0"/>
                                  <w:marTop w:val="0"/>
                                  <w:marBottom w:val="0"/>
                                  <w:divBdr>
                                    <w:top w:val="none" w:sz="0" w:space="0" w:color="auto"/>
                                    <w:left w:val="none" w:sz="0" w:space="0" w:color="auto"/>
                                    <w:bottom w:val="none" w:sz="0" w:space="0" w:color="auto"/>
                                    <w:right w:val="none" w:sz="0" w:space="0" w:color="auto"/>
                                  </w:divBdr>
                                </w:div>
                                <w:div w:id="954599177">
                                  <w:marLeft w:val="0"/>
                                  <w:marRight w:val="0"/>
                                  <w:marTop w:val="0"/>
                                  <w:marBottom w:val="0"/>
                                  <w:divBdr>
                                    <w:top w:val="none" w:sz="0" w:space="0" w:color="auto"/>
                                    <w:left w:val="none" w:sz="0" w:space="0" w:color="auto"/>
                                    <w:bottom w:val="none" w:sz="0" w:space="0" w:color="auto"/>
                                    <w:right w:val="none" w:sz="0" w:space="0" w:color="auto"/>
                                  </w:divBdr>
                                </w:div>
                                <w:div w:id="1790008518">
                                  <w:marLeft w:val="0"/>
                                  <w:marRight w:val="0"/>
                                  <w:marTop w:val="0"/>
                                  <w:marBottom w:val="0"/>
                                  <w:divBdr>
                                    <w:top w:val="none" w:sz="0" w:space="0" w:color="auto"/>
                                    <w:left w:val="none" w:sz="0" w:space="0" w:color="auto"/>
                                    <w:bottom w:val="none" w:sz="0" w:space="0" w:color="auto"/>
                                    <w:right w:val="none" w:sz="0" w:space="0" w:color="auto"/>
                                  </w:divBdr>
                                </w:div>
                                <w:div w:id="1103458331">
                                  <w:marLeft w:val="0"/>
                                  <w:marRight w:val="0"/>
                                  <w:marTop w:val="0"/>
                                  <w:marBottom w:val="0"/>
                                  <w:divBdr>
                                    <w:top w:val="none" w:sz="0" w:space="0" w:color="auto"/>
                                    <w:left w:val="none" w:sz="0" w:space="0" w:color="auto"/>
                                    <w:bottom w:val="none" w:sz="0" w:space="0" w:color="auto"/>
                                    <w:right w:val="none" w:sz="0" w:space="0" w:color="auto"/>
                                  </w:divBdr>
                                </w:div>
                                <w:div w:id="2002931435">
                                  <w:marLeft w:val="0"/>
                                  <w:marRight w:val="0"/>
                                  <w:marTop w:val="0"/>
                                  <w:marBottom w:val="0"/>
                                  <w:divBdr>
                                    <w:top w:val="none" w:sz="0" w:space="0" w:color="auto"/>
                                    <w:left w:val="none" w:sz="0" w:space="0" w:color="auto"/>
                                    <w:bottom w:val="none" w:sz="0" w:space="0" w:color="auto"/>
                                    <w:right w:val="none" w:sz="0" w:space="0" w:color="auto"/>
                                  </w:divBdr>
                                </w:div>
                                <w:div w:id="1035037802">
                                  <w:marLeft w:val="0"/>
                                  <w:marRight w:val="0"/>
                                  <w:marTop w:val="0"/>
                                  <w:marBottom w:val="0"/>
                                  <w:divBdr>
                                    <w:top w:val="none" w:sz="0" w:space="0" w:color="auto"/>
                                    <w:left w:val="none" w:sz="0" w:space="0" w:color="auto"/>
                                    <w:bottom w:val="none" w:sz="0" w:space="0" w:color="auto"/>
                                    <w:right w:val="none" w:sz="0" w:space="0" w:color="auto"/>
                                  </w:divBdr>
                                </w:div>
                                <w:div w:id="1310478009">
                                  <w:marLeft w:val="0"/>
                                  <w:marRight w:val="0"/>
                                  <w:marTop w:val="0"/>
                                  <w:marBottom w:val="0"/>
                                  <w:divBdr>
                                    <w:top w:val="none" w:sz="0" w:space="0" w:color="auto"/>
                                    <w:left w:val="none" w:sz="0" w:space="0" w:color="auto"/>
                                    <w:bottom w:val="none" w:sz="0" w:space="0" w:color="auto"/>
                                    <w:right w:val="none" w:sz="0" w:space="0" w:color="auto"/>
                                  </w:divBdr>
                                </w:div>
                                <w:div w:id="995109398">
                                  <w:marLeft w:val="0"/>
                                  <w:marRight w:val="0"/>
                                  <w:marTop w:val="0"/>
                                  <w:marBottom w:val="0"/>
                                  <w:divBdr>
                                    <w:top w:val="none" w:sz="0" w:space="0" w:color="auto"/>
                                    <w:left w:val="none" w:sz="0" w:space="0" w:color="auto"/>
                                    <w:bottom w:val="none" w:sz="0" w:space="0" w:color="auto"/>
                                    <w:right w:val="none" w:sz="0" w:space="0" w:color="auto"/>
                                  </w:divBdr>
                                </w:div>
                                <w:div w:id="507642434">
                                  <w:marLeft w:val="0"/>
                                  <w:marRight w:val="0"/>
                                  <w:marTop w:val="0"/>
                                  <w:marBottom w:val="0"/>
                                  <w:divBdr>
                                    <w:top w:val="none" w:sz="0" w:space="0" w:color="auto"/>
                                    <w:left w:val="none" w:sz="0" w:space="0" w:color="auto"/>
                                    <w:bottom w:val="none" w:sz="0" w:space="0" w:color="auto"/>
                                    <w:right w:val="none" w:sz="0" w:space="0" w:color="auto"/>
                                  </w:divBdr>
                                </w:div>
                                <w:div w:id="8897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633233">
      <w:marLeft w:val="0"/>
      <w:marRight w:val="0"/>
      <w:marTop w:val="0"/>
      <w:marBottom w:val="0"/>
      <w:divBdr>
        <w:top w:val="none" w:sz="0" w:space="0" w:color="auto"/>
        <w:left w:val="none" w:sz="0" w:space="0" w:color="auto"/>
        <w:bottom w:val="none" w:sz="0" w:space="0" w:color="auto"/>
        <w:right w:val="none" w:sz="0" w:space="0" w:color="auto"/>
      </w:divBdr>
    </w:div>
    <w:div w:id="1426001527">
      <w:bodyDiv w:val="1"/>
      <w:marLeft w:val="0"/>
      <w:marRight w:val="0"/>
      <w:marTop w:val="0"/>
      <w:marBottom w:val="0"/>
      <w:divBdr>
        <w:top w:val="none" w:sz="0" w:space="0" w:color="auto"/>
        <w:left w:val="none" w:sz="0" w:space="0" w:color="auto"/>
        <w:bottom w:val="none" w:sz="0" w:space="0" w:color="auto"/>
        <w:right w:val="none" w:sz="0" w:space="0" w:color="auto"/>
      </w:divBdr>
      <w:divsChild>
        <w:div w:id="111706103">
          <w:marLeft w:val="0"/>
          <w:marRight w:val="0"/>
          <w:marTop w:val="0"/>
          <w:marBottom w:val="0"/>
          <w:divBdr>
            <w:top w:val="none" w:sz="0" w:space="0" w:color="auto"/>
            <w:left w:val="none" w:sz="0" w:space="0" w:color="auto"/>
            <w:bottom w:val="none" w:sz="0" w:space="0" w:color="auto"/>
            <w:right w:val="none" w:sz="0" w:space="0" w:color="auto"/>
          </w:divBdr>
          <w:divsChild>
            <w:div w:id="103576077">
              <w:marLeft w:val="0"/>
              <w:marRight w:val="0"/>
              <w:marTop w:val="0"/>
              <w:marBottom w:val="0"/>
              <w:divBdr>
                <w:top w:val="none" w:sz="0" w:space="0" w:color="auto"/>
                <w:left w:val="none" w:sz="0" w:space="0" w:color="auto"/>
                <w:bottom w:val="none" w:sz="0" w:space="0" w:color="auto"/>
                <w:right w:val="none" w:sz="0" w:space="0" w:color="auto"/>
              </w:divBdr>
              <w:divsChild>
                <w:div w:id="1658415762">
                  <w:marLeft w:val="0"/>
                  <w:marRight w:val="0"/>
                  <w:marTop w:val="0"/>
                  <w:marBottom w:val="0"/>
                  <w:divBdr>
                    <w:top w:val="none" w:sz="0" w:space="0" w:color="auto"/>
                    <w:left w:val="none" w:sz="0" w:space="0" w:color="auto"/>
                    <w:bottom w:val="none" w:sz="0" w:space="0" w:color="auto"/>
                    <w:right w:val="none" w:sz="0" w:space="0" w:color="auto"/>
                  </w:divBdr>
                  <w:divsChild>
                    <w:div w:id="121172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9877784">
      <w:bodyDiv w:val="1"/>
      <w:marLeft w:val="0"/>
      <w:marRight w:val="0"/>
      <w:marTop w:val="0"/>
      <w:marBottom w:val="0"/>
      <w:divBdr>
        <w:top w:val="none" w:sz="0" w:space="0" w:color="auto"/>
        <w:left w:val="none" w:sz="0" w:space="0" w:color="auto"/>
        <w:bottom w:val="none" w:sz="0" w:space="0" w:color="auto"/>
        <w:right w:val="none" w:sz="0" w:space="0" w:color="auto"/>
      </w:divBdr>
      <w:divsChild>
        <w:div w:id="1933781728">
          <w:marLeft w:val="0"/>
          <w:marRight w:val="0"/>
          <w:marTop w:val="0"/>
          <w:marBottom w:val="0"/>
          <w:divBdr>
            <w:top w:val="none" w:sz="0" w:space="0" w:color="auto"/>
            <w:left w:val="none" w:sz="0" w:space="0" w:color="auto"/>
            <w:bottom w:val="none" w:sz="0" w:space="0" w:color="auto"/>
            <w:right w:val="none" w:sz="0" w:space="0" w:color="auto"/>
          </w:divBdr>
          <w:divsChild>
            <w:div w:id="123282291">
              <w:marLeft w:val="0"/>
              <w:marRight w:val="0"/>
              <w:marTop w:val="0"/>
              <w:marBottom w:val="0"/>
              <w:divBdr>
                <w:top w:val="none" w:sz="0" w:space="0" w:color="auto"/>
                <w:left w:val="none" w:sz="0" w:space="0" w:color="auto"/>
                <w:bottom w:val="none" w:sz="0" w:space="0" w:color="auto"/>
                <w:right w:val="none" w:sz="0" w:space="0" w:color="auto"/>
              </w:divBdr>
              <w:divsChild>
                <w:div w:id="745763204">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512448862">
      <w:bodyDiv w:val="1"/>
      <w:marLeft w:val="0"/>
      <w:marRight w:val="0"/>
      <w:marTop w:val="0"/>
      <w:marBottom w:val="0"/>
      <w:divBdr>
        <w:top w:val="none" w:sz="0" w:space="0" w:color="auto"/>
        <w:left w:val="none" w:sz="0" w:space="0" w:color="auto"/>
        <w:bottom w:val="none" w:sz="0" w:space="0" w:color="auto"/>
        <w:right w:val="none" w:sz="0" w:space="0" w:color="auto"/>
      </w:divBdr>
    </w:div>
    <w:div w:id="1530877632">
      <w:bodyDiv w:val="1"/>
      <w:marLeft w:val="0"/>
      <w:marRight w:val="0"/>
      <w:marTop w:val="0"/>
      <w:marBottom w:val="0"/>
      <w:divBdr>
        <w:top w:val="none" w:sz="0" w:space="0" w:color="auto"/>
        <w:left w:val="none" w:sz="0" w:space="0" w:color="auto"/>
        <w:bottom w:val="none" w:sz="0" w:space="0" w:color="auto"/>
        <w:right w:val="none" w:sz="0" w:space="0" w:color="auto"/>
      </w:divBdr>
      <w:divsChild>
        <w:div w:id="2029520782">
          <w:marLeft w:val="0"/>
          <w:marRight w:val="0"/>
          <w:marTop w:val="0"/>
          <w:marBottom w:val="0"/>
          <w:divBdr>
            <w:top w:val="none" w:sz="0" w:space="0" w:color="auto"/>
            <w:left w:val="none" w:sz="0" w:space="0" w:color="auto"/>
            <w:bottom w:val="none" w:sz="0" w:space="0" w:color="auto"/>
            <w:right w:val="none" w:sz="0" w:space="0" w:color="auto"/>
          </w:divBdr>
          <w:divsChild>
            <w:div w:id="981353623">
              <w:marLeft w:val="0"/>
              <w:marRight w:val="0"/>
              <w:marTop w:val="0"/>
              <w:marBottom w:val="0"/>
              <w:divBdr>
                <w:top w:val="none" w:sz="0" w:space="0" w:color="auto"/>
                <w:left w:val="none" w:sz="0" w:space="0" w:color="auto"/>
                <w:bottom w:val="none" w:sz="0" w:space="0" w:color="auto"/>
                <w:right w:val="none" w:sz="0" w:space="0" w:color="auto"/>
              </w:divBdr>
              <w:divsChild>
                <w:div w:id="1359160617">
                  <w:marLeft w:val="-5796"/>
                  <w:marRight w:val="-5796"/>
                  <w:marTop w:val="0"/>
                  <w:marBottom w:val="0"/>
                  <w:divBdr>
                    <w:top w:val="none" w:sz="0" w:space="0" w:color="auto"/>
                    <w:left w:val="none" w:sz="0" w:space="0" w:color="auto"/>
                    <w:bottom w:val="none" w:sz="0" w:space="0" w:color="auto"/>
                    <w:right w:val="none" w:sz="0" w:space="0" w:color="auto"/>
                  </w:divBdr>
                  <w:divsChild>
                    <w:div w:id="1667779248">
                      <w:marLeft w:val="0"/>
                      <w:marRight w:val="0"/>
                      <w:marTop w:val="0"/>
                      <w:marBottom w:val="0"/>
                      <w:divBdr>
                        <w:top w:val="none" w:sz="0" w:space="0" w:color="auto"/>
                        <w:left w:val="none" w:sz="0" w:space="0" w:color="auto"/>
                        <w:bottom w:val="none" w:sz="0" w:space="0" w:color="auto"/>
                        <w:right w:val="none" w:sz="0" w:space="0" w:color="auto"/>
                      </w:divBdr>
                      <w:divsChild>
                        <w:div w:id="1695963088">
                          <w:marLeft w:val="0"/>
                          <w:marRight w:val="0"/>
                          <w:marTop w:val="0"/>
                          <w:marBottom w:val="0"/>
                          <w:divBdr>
                            <w:top w:val="none" w:sz="0" w:space="0" w:color="auto"/>
                            <w:left w:val="none" w:sz="0" w:space="0" w:color="auto"/>
                            <w:bottom w:val="none" w:sz="0" w:space="0" w:color="auto"/>
                            <w:right w:val="none" w:sz="0" w:space="0" w:color="auto"/>
                          </w:divBdr>
                          <w:divsChild>
                            <w:div w:id="1504517545">
                              <w:marLeft w:val="0"/>
                              <w:marRight w:val="0"/>
                              <w:marTop w:val="0"/>
                              <w:marBottom w:val="0"/>
                              <w:divBdr>
                                <w:top w:val="none" w:sz="0" w:space="0" w:color="auto"/>
                                <w:left w:val="none" w:sz="0" w:space="0" w:color="auto"/>
                                <w:bottom w:val="none" w:sz="0" w:space="0" w:color="auto"/>
                                <w:right w:val="none" w:sz="0" w:space="0" w:color="auto"/>
                              </w:divBdr>
                              <w:divsChild>
                                <w:div w:id="277836667">
                                  <w:marLeft w:val="0"/>
                                  <w:marRight w:val="0"/>
                                  <w:marTop w:val="0"/>
                                  <w:marBottom w:val="0"/>
                                  <w:divBdr>
                                    <w:top w:val="none" w:sz="0" w:space="0" w:color="auto"/>
                                    <w:left w:val="none" w:sz="0" w:space="0" w:color="auto"/>
                                    <w:bottom w:val="none" w:sz="0" w:space="0" w:color="auto"/>
                                    <w:right w:val="none" w:sz="0" w:space="0" w:color="auto"/>
                                  </w:divBdr>
                                  <w:divsChild>
                                    <w:div w:id="748306750">
                                      <w:marLeft w:val="0"/>
                                      <w:marRight w:val="0"/>
                                      <w:marTop w:val="0"/>
                                      <w:marBottom w:val="0"/>
                                      <w:divBdr>
                                        <w:top w:val="none" w:sz="0" w:space="0" w:color="auto"/>
                                        <w:left w:val="none" w:sz="0" w:space="0" w:color="auto"/>
                                        <w:bottom w:val="none" w:sz="0" w:space="0" w:color="auto"/>
                                        <w:right w:val="none" w:sz="0" w:space="0" w:color="auto"/>
                                      </w:divBdr>
                                      <w:divsChild>
                                        <w:div w:id="1550725305">
                                          <w:marLeft w:val="0"/>
                                          <w:marRight w:val="0"/>
                                          <w:marTop w:val="0"/>
                                          <w:marBottom w:val="0"/>
                                          <w:divBdr>
                                            <w:top w:val="none" w:sz="0" w:space="0" w:color="auto"/>
                                            <w:left w:val="none" w:sz="0" w:space="0" w:color="auto"/>
                                            <w:bottom w:val="none" w:sz="0" w:space="0" w:color="auto"/>
                                            <w:right w:val="none" w:sz="0" w:space="0" w:color="auto"/>
                                          </w:divBdr>
                                          <w:divsChild>
                                            <w:div w:id="1309243009">
                                              <w:marLeft w:val="0"/>
                                              <w:marRight w:val="3900"/>
                                              <w:marTop w:val="132"/>
                                              <w:marBottom w:val="0"/>
                                              <w:divBdr>
                                                <w:top w:val="none" w:sz="0" w:space="0" w:color="auto"/>
                                                <w:left w:val="none" w:sz="0" w:space="0" w:color="auto"/>
                                                <w:bottom w:val="none" w:sz="0" w:space="0" w:color="auto"/>
                                                <w:right w:val="none" w:sz="0" w:space="0" w:color="auto"/>
                                              </w:divBdr>
                                              <w:divsChild>
                                                <w:div w:id="1975059124">
                                                  <w:marLeft w:val="0"/>
                                                  <w:marRight w:val="0"/>
                                                  <w:marTop w:val="0"/>
                                                  <w:marBottom w:val="0"/>
                                                  <w:divBdr>
                                                    <w:top w:val="single" w:sz="12" w:space="12" w:color="BBBBBB"/>
                                                    <w:left w:val="none" w:sz="0" w:space="0" w:color="auto"/>
                                                    <w:bottom w:val="none" w:sz="0" w:space="0" w:color="auto"/>
                                                    <w:right w:val="none" w:sz="0" w:space="0" w:color="auto"/>
                                                  </w:divBdr>
                                                  <w:divsChild>
                                                    <w:div w:id="1282686680">
                                                      <w:marLeft w:val="0"/>
                                                      <w:marRight w:val="0"/>
                                                      <w:marTop w:val="0"/>
                                                      <w:marBottom w:val="240"/>
                                                      <w:divBdr>
                                                        <w:top w:val="none" w:sz="0" w:space="0" w:color="auto"/>
                                                        <w:left w:val="none" w:sz="0" w:space="0" w:color="auto"/>
                                                        <w:bottom w:val="none" w:sz="0" w:space="0" w:color="auto"/>
                                                        <w:right w:val="none" w:sz="0" w:space="0" w:color="auto"/>
                                                      </w:divBdr>
                                                      <w:divsChild>
                                                        <w:div w:id="14743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1085136">
      <w:bodyDiv w:val="1"/>
      <w:marLeft w:val="0"/>
      <w:marRight w:val="0"/>
      <w:marTop w:val="0"/>
      <w:marBottom w:val="0"/>
      <w:divBdr>
        <w:top w:val="none" w:sz="0" w:space="0" w:color="auto"/>
        <w:left w:val="none" w:sz="0" w:space="0" w:color="auto"/>
        <w:bottom w:val="none" w:sz="0" w:space="0" w:color="auto"/>
        <w:right w:val="none" w:sz="0" w:space="0" w:color="auto"/>
      </w:divBdr>
      <w:divsChild>
        <w:div w:id="2093163912">
          <w:marLeft w:val="0"/>
          <w:marRight w:val="0"/>
          <w:marTop w:val="0"/>
          <w:marBottom w:val="0"/>
          <w:divBdr>
            <w:top w:val="none" w:sz="0" w:space="0" w:color="auto"/>
            <w:left w:val="none" w:sz="0" w:space="0" w:color="auto"/>
            <w:bottom w:val="none" w:sz="0" w:space="0" w:color="auto"/>
            <w:right w:val="none" w:sz="0" w:space="0" w:color="auto"/>
          </w:divBdr>
          <w:divsChild>
            <w:div w:id="1577978440">
              <w:marLeft w:val="0"/>
              <w:marRight w:val="0"/>
              <w:marTop w:val="0"/>
              <w:marBottom w:val="0"/>
              <w:divBdr>
                <w:top w:val="none" w:sz="0" w:space="0" w:color="auto"/>
                <w:left w:val="none" w:sz="0" w:space="0" w:color="auto"/>
                <w:bottom w:val="none" w:sz="0" w:space="0" w:color="auto"/>
                <w:right w:val="none" w:sz="0" w:space="0" w:color="auto"/>
              </w:divBdr>
              <w:divsChild>
                <w:div w:id="1041589598">
                  <w:marLeft w:val="0"/>
                  <w:marRight w:val="0"/>
                  <w:marTop w:val="0"/>
                  <w:marBottom w:val="0"/>
                  <w:divBdr>
                    <w:top w:val="none" w:sz="0" w:space="0" w:color="auto"/>
                    <w:left w:val="none" w:sz="0" w:space="0" w:color="auto"/>
                    <w:bottom w:val="none" w:sz="0" w:space="0" w:color="auto"/>
                    <w:right w:val="none" w:sz="0" w:space="0" w:color="auto"/>
                  </w:divBdr>
                  <w:divsChild>
                    <w:div w:id="722950105">
                      <w:marLeft w:val="0"/>
                      <w:marRight w:val="0"/>
                      <w:marTop w:val="0"/>
                      <w:marBottom w:val="0"/>
                      <w:divBdr>
                        <w:top w:val="none" w:sz="0" w:space="0" w:color="auto"/>
                        <w:left w:val="none" w:sz="0" w:space="0" w:color="auto"/>
                        <w:bottom w:val="none" w:sz="0" w:space="0" w:color="auto"/>
                        <w:right w:val="none" w:sz="0" w:space="0" w:color="auto"/>
                      </w:divBdr>
                      <w:divsChild>
                        <w:div w:id="725957470">
                          <w:marLeft w:val="0"/>
                          <w:marRight w:val="0"/>
                          <w:marTop w:val="0"/>
                          <w:marBottom w:val="0"/>
                          <w:divBdr>
                            <w:top w:val="single" w:sz="6" w:space="4" w:color="000000"/>
                            <w:left w:val="single" w:sz="6" w:space="4" w:color="000000"/>
                            <w:bottom w:val="single" w:sz="6" w:space="4" w:color="000000"/>
                            <w:right w:val="single" w:sz="6" w:space="4" w:color="000000"/>
                          </w:divBdr>
                          <w:divsChild>
                            <w:div w:id="1199926682">
                              <w:marLeft w:val="0"/>
                              <w:marRight w:val="0"/>
                              <w:marTop w:val="0"/>
                              <w:marBottom w:val="0"/>
                              <w:divBdr>
                                <w:top w:val="none" w:sz="0" w:space="0" w:color="auto"/>
                                <w:left w:val="none" w:sz="0" w:space="0" w:color="auto"/>
                                <w:bottom w:val="none" w:sz="0" w:space="0" w:color="auto"/>
                                <w:right w:val="none" w:sz="0" w:space="0" w:color="auto"/>
                              </w:divBdr>
                              <w:divsChild>
                                <w:div w:id="701633642">
                                  <w:marLeft w:val="0"/>
                                  <w:marRight w:val="0"/>
                                  <w:marTop w:val="0"/>
                                  <w:marBottom w:val="0"/>
                                  <w:divBdr>
                                    <w:top w:val="none" w:sz="0" w:space="0" w:color="auto"/>
                                    <w:left w:val="none" w:sz="0" w:space="0" w:color="auto"/>
                                    <w:bottom w:val="none" w:sz="0" w:space="0" w:color="auto"/>
                                    <w:right w:val="none" w:sz="0" w:space="0" w:color="auto"/>
                                  </w:divBdr>
                                </w:div>
                                <w:div w:id="1007905624">
                                  <w:marLeft w:val="0"/>
                                  <w:marRight w:val="0"/>
                                  <w:marTop w:val="0"/>
                                  <w:marBottom w:val="0"/>
                                  <w:divBdr>
                                    <w:top w:val="none" w:sz="0" w:space="0" w:color="auto"/>
                                    <w:left w:val="none" w:sz="0" w:space="0" w:color="auto"/>
                                    <w:bottom w:val="none" w:sz="0" w:space="0" w:color="auto"/>
                                    <w:right w:val="none" w:sz="0" w:space="0" w:color="auto"/>
                                  </w:divBdr>
                                </w:div>
                                <w:div w:id="1080176906">
                                  <w:marLeft w:val="0"/>
                                  <w:marRight w:val="0"/>
                                  <w:marTop w:val="0"/>
                                  <w:marBottom w:val="0"/>
                                  <w:divBdr>
                                    <w:top w:val="none" w:sz="0" w:space="0" w:color="auto"/>
                                    <w:left w:val="none" w:sz="0" w:space="0" w:color="auto"/>
                                    <w:bottom w:val="none" w:sz="0" w:space="0" w:color="auto"/>
                                    <w:right w:val="none" w:sz="0" w:space="0" w:color="auto"/>
                                  </w:divBdr>
                                </w:div>
                                <w:div w:id="1699349530">
                                  <w:marLeft w:val="0"/>
                                  <w:marRight w:val="0"/>
                                  <w:marTop w:val="0"/>
                                  <w:marBottom w:val="0"/>
                                  <w:divBdr>
                                    <w:top w:val="none" w:sz="0" w:space="0" w:color="auto"/>
                                    <w:left w:val="none" w:sz="0" w:space="0" w:color="auto"/>
                                    <w:bottom w:val="none" w:sz="0" w:space="0" w:color="auto"/>
                                    <w:right w:val="none" w:sz="0" w:space="0" w:color="auto"/>
                                  </w:divBdr>
                                </w:div>
                                <w:div w:id="1491562838">
                                  <w:marLeft w:val="0"/>
                                  <w:marRight w:val="0"/>
                                  <w:marTop w:val="0"/>
                                  <w:marBottom w:val="0"/>
                                  <w:divBdr>
                                    <w:top w:val="none" w:sz="0" w:space="0" w:color="auto"/>
                                    <w:left w:val="none" w:sz="0" w:space="0" w:color="auto"/>
                                    <w:bottom w:val="none" w:sz="0" w:space="0" w:color="auto"/>
                                    <w:right w:val="none" w:sz="0" w:space="0" w:color="auto"/>
                                  </w:divBdr>
                                </w:div>
                                <w:div w:id="204144783">
                                  <w:marLeft w:val="0"/>
                                  <w:marRight w:val="0"/>
                                  <w:marTop w:val="0"/>
                                  <w:marBottom w:val="0"/>
                                  <w:divBdr>
                                    <w:top w:val="none" w:sz="0" w:space="0" w:color="auto"/>
                                    <w:left w:val="none" w:sz="0" w:space="0" w:color="auto"/>
                                    <w:bottom w:val="none" w:sz="0" w:space="0" w:color="auto"/>
                                    <w:right w:val="none" w:sz="0" w:space="0" w:color="auto"/>
                                  </w:divBdr>
                                </w:div>
                                <w:div w:id="2002542718">
                                  <w:marLeft w:val="0"/>
                                  <w:marRight w:val="0"/>
                                  <w:marTop w:val="0"/>
                                  <w:marBottom w:val="0"/>
                                  <w:divBdr>
                                    <w:top w:val="none" w:sz="0" w:space="0" w:color="auto"/>
                                    <w:left w:val="none" w:sz="0" w:space="0" w:color="auto"/>
                                    <w:bottom w:val="none" w:sz="0" w:space="0" w:color="auto"/>
                                    <w:right w:val="none" w:sz="0" w:space="0" w:color="auto"/>
                                  </w:divBdr>
                                </w:div>
                                <w:div w:id="1980307601">
                                  <w:marLeft w:val="0"/>
                                  <w:marRight w:val="0"/>
                                  <w:marTop w:val="0"/>
                                  <w:marBottom w:val="0"/>
                                  <w:divBdr>
                                    <w:top w:val="none" w:sz="0" w:space="0" w:color="auto"/>
                                    <w:left w:val="none" w:sz="0" w:space="0" w:color="auto"/>
                                    <w:bottom w:val="none" w:sz="0" w:space="0" w:color="auto"/>
                                    <w:right w:val="none" w:sz="0" w:space="0" w:color="auto"/>
                                  </w:divBdr>
                                </w:div>
                                <w:div w:id="152187929">
                                  <w:marLeft w:val="0"/>
                                  <w:marRight w:val="0"/>
                                  <w:marTop w:val="0"/>
                                  <w:marBottom w:val="0"/>
                                  <w:divBdr>
                                    <w:top w:val="none" w:sz="0" w:space="0" w:color="auto"/>
                                    <w:left w:val="none" w:sz="0" w:space="0" w:color="auto"/>
                                    <w:bottom w:val="none" w:sz="0" w:space="0" w:color="auto"/>
                                    <w:right w:val="none" w:sz="0" w:space="0" w:color="auto"/>
                                  </w:divBdr>
                                </w:div>
                                <w:div w:id="1197964076">
                                  <w:marLeft w:val="0"/>
                                  <w:marRight w:val="0"/>
                                  <w:marTop w:val="0"/>
                                  <w:marBottom w:val="0"/>
                                  <w:divBdr>
                                    <w:top w:val="none" w:sz="0" w:space="0" w:color="auto"/>
                                    <w:left w:val="none" w:sz="0" w:space="0" w:color="auto"/>
                                    <w:bottom w:val="none" w:sz="0" w:space="0" w:color="auto"/>
                                    <w:right w:val="none" w:sz="0" w:space="0" w:color="auto"/>
                                  </w:divBdr>
                                </w:div>
                                <w:div w:id="2049911732">
                                  <w:marLeft w:val="0"/>
                                  <w:marRight w:val="0"/>
                                  <w:marTop w:val="0"/>
                                  <w:marBottom w:val="0"/>
                                  <w:divBdr>
                                    <w:top w:val="none" w:sz="0" w:space="0" w:color="auto"/>
                                    <w:left w:val="none" w:sz="0" w:space="0" w:color="auto"/>
                                    <w:bottom w:val="none" w:sz="0" w:space="0" w:color="auto"/>
                                    <w:right w:val="none" w:sz="0" w:space="0" w:color="auto"/>
                                  </w:divBdr>
                                </w:div>
                                <w:div w:id="502428420">
                                  <w:marLeft w:val="0"/>
                                  <w:marRight w:val="0"/>
                                  <w:marTop w:val="0"/>
                                  <w:marBottom w:val="0"/>
                                  <w:divBdr>
                                    <w:top w:val="none" w:sz="0" w:space="0" w:color="auto"/>
                                    <w:left w:val="none" w:sz="0" w:space="0" w:color="auto"/>
                                    <w:bottom w:val="none" w:sz="0" w:space="0" w:color="auto"/>
                                    <w:right w:val="none" w:sz="0" w:space="0" w:color="auto"/>
                                  </w:divBdr>
                                </w:div>
                                <w:div w:id="257835290">
                                  <w:marLeft w:val="0"/>
                                  <w:marRight w:val="0"/>
                                  <w:marTop w:val="0"/>
                                  <w:marBottom w:val="0"/>
                                  <w:divBdr>
                                    <w:top w:val="none" w:sz="0" w:space="0" w:color="auto"/>
                                    <w:left w:val="none" w:sz="0" w:space="0" w:color="auto"/>
                                    <w:bottom w:val="none" w:sz="0" w:space="0" w:color="auto"/>
                                    <w:right w:val="none" w:sz="0" w:space="0" w:color="auto"/>
                                  </w:divBdr>
                                </w:div>
                                <w:div w:id="254562539">
                                  <w:marLeft w:val="0"/>
                                  <w:marRight w:val="0"/>
                                  <w:marTop w:val="0"/>
                                  <w:marBottom w:val="0"/>
                                  <w:divBdr>
                                    <w:top w:val="none" w:sz="0" w:space="0" w:color="auto"/>
                                    <w:left w:val="none" w:sz="0" w:space="0" w:color="auto"/>
                                    <w:bottom w:val="none" w:sz="0" w:space="0" w:color="auto"/>
                                    <w:right w:val="none" w:sz="0" w:space="0" w:color="auto"/>
                                  </w:divBdr>
                                </w:div>
                                <w:div w:id="1672676575">
                                  <w:marLeft w:val="0"/>
                                  <w:marRight w:val="0"/>
                                  <w:marTop w:val="0"/>
                                  <w:marBottom w:val="0"/>
                                  <w:divBdr>
                                    <w:top w:val="none" w:sz="0" w:space="0" w:color="auto"/>
                                    <w:left w:val="none" w:sz="0" w:space="0" w:color="auto"/>
                                    <w:bottom w:val="none" w:sz="0" w:space="0" w:color="auto"/>
                                    <w:right w:val="none" w:sz="0" w:space="0" w:color="auto"/>
                                  </w:divBdr>
                                </w:div>
                                <w:div w:id="1827088371">
                                  <w:marLeft w:val="0"/>
                                  <w:marRight w:val="0"/>
                                  <w:marTop w:val="0"/>
                                  <w:marBottom w:val="0"/>
                                  <w:divBdr>
                                    <w:top w:val="none" w:sz="0" w:space="0" w:color="auto"/>
                                    <w:left w:val="none" w:sz="0" w:space="0" w:color="auto"/>
                                    <w:bottom w:val="none" w:sz="0" w:space="0" w:color="auto"/>
                                    <w:right w:val="none" w:sz="0" w:space="0" w:color="auto"/>
                                  </w:divBdr>
                                </w:div>
                                <w:div w:id="696541962">
                                  <w:marLeft w:val="0"/>
                                  <w:marRight w:val="0"/>
                                  <w:marTop w:val="0"/>
                                  <w:marBottom w:val="0"/>
                                  <w:divBdr>
                                    <w:top w:val="none" w:sz="0" w:space="0" w:color="auto"/>
                                    <w:left w:val="none" w:sz="0" w:space="0" w:color="auto"/>
                                    <w:bottom w:val="none" w:sz="0" w:space="0" w:color="auto"/>
                                    <w:right w:val="none" w:sz="0" w:space="0" w:color="auto"/>
                                  </w:divBdr>
                                </w:div>
                                <w:div w:id="156650721">
                                  <w:marLeft w:val="0"/>
                                  <w:marRight w:val="0"/>
                                  <w:marTop w:val="0"/>
                                  <w:marBottom w:val="0"/>
                                  <w:divBdr>
                                    <w:top w:val="none" w:sz="0" w:space="0" w:color="auto"/>
                                    <w:left w:val="none" w:sz="0" w:space="0" w:color="auto"/>
                                    <w:bottom w:val="none" w:sz="0" w:space="0" w:color="auto"/>
                                    <w:right w:val="none" w:sz="0" w:space="0" w:color="auto"/>
                                  </w:divBdr>
                                </w:div>
                                <w:div w:id="1622880768">
                                  <w:marLeft w:val="0"/>
                                  <w:marRight w:val="0"/>
                                  <w:marTop w:val="0"/>
                                  <w:marBottom w:val="0"/>
                                  <w:divBdr>
                                    <w:top w:val="none" w:sz="0" w:space="0" w:color="auto"/>
                                    <w:left w:val="none" w:sz="0" w:space="0" w:color="auto"/>
                                    <w:bottom w:val="none" w:sz="0" w:space="0" w:color="auto"/>
                                    <w:right w:val="none" w:sz="0" w:space="0" w:color="auto"/>
                                  </w:divBdr>
                                </w:div>
                                <w:div w:id="1167941655">
                                  <w:marLeft w:val="0"/>
                                  <w:marRight w:val="0"/>
                                  <w:marTop w:val="0"/>
                                  <w:marBottom w:val="0"/>
                                  <w:divBdr>
                                    <w:top w:val="none" w:sz="0" w:space="0" w:color="auto"/>
                                    <w:left w:val="none" w:sz="0" w:space="0" w:color="auto"/>
                                    <w:bottom w:val="none" w:sz="0" w:space="0" w:color="auto"/>
                                    <w:right w:val="none" w:sz="0" w:space="0" w:color="auto"/>
                                  </w:divBdr>
                                </w:div>
                                <w:div w:id="38630978">
                                  <w:marLeft w:val="0"/>
                                  <w:marRight w:val="0"/>
                                  <w:marTop w:val="0"/>
                                  <w:marBottom w:val="0"/>
                                  <w:divBdr>
                                    <w:top w:val="none" w:sz="0" w:space="0" w:color="auto"/>
                                    <w:left w:val="none" w:sz="0" w:space="0" w:color="auto"/>
                                    <w:bottom w:val="none" w:sz="0" w:space="0" w:color="auto"/>
                                    <w:right w:val="none" w:sz="0" w:space="0" w:color="auto"/>
                                  </w:divBdr>
                                </w:div>
                                <w:div w:id="1862238121">
                                  <w:marLeft w:val="0"/>
                                  <w:marRight w:val="0"/>
                                  <w:marTop w:val="0"/>
                                  <w:marBottom w:val="0"/>
                                  <w:divBdr>
                                    <w:top w:val="none" w:sz="0" w:space="0" w:color="auto"/>
                                    <w:left w:val="none" w:sz="0" w:space="0" w:color="auto"/>
                                    <w:bottom w:val="none" w:sz="0" w:space="0" w:color="auto"/>
                                    <w:right w:val="none" w:sz="0" w:space="0" w:color="auto"/>
                                  </w:divBdr>
                                </w:div>
                                <w:div w:id="682633861">
                                  <w:marLeft w:val="0"/>
                                  <w:marRight w:val="0"/>
                                  <w:marTop w:val="0"/>
                                  <w:marBottom w:val="0"/>
                                  <w:divBdr>
                                    <w:top w:val="none" w:sz="0" w:space="0" w:color="auto"/>
                                    <w:left w:val="none" w:sz="0" w:space="0" w:color="auto"/>
                                    <w:bottom w:val="none" w:sz="0" w:space="0" w:color="auto"/>
                                    <w:right w:val="none" w:sz="0" w:space="0" w:color="auto"/>
                                  </w:divBdr>
                                </w:div>
                                <w:div w:id="1208103907">
                                  <w:marLeft w:val="0"/>
                                  <w:marRight w:val="0"/>
                                  <w:marTop w:val="0"/>
                                  <w:marBottom w:val="0"/>
                                  <w:divBdr>
                                    <w:top w:val="none" w:sz="0" w:space="0" w:color="auto"/>
                                    <w:left w:val="none" w:sz="0" w:space="0" w:color="auto"/>
                                    <w:bottom w:val="none" w:sz="0" w:space="0" w:color="auto"/>
                                    <w:right w:val="none" w:sz="0" w:space="0" w:color="auto"/>
                                  </w:divBdr>
                                </w:div>
                                <w:div w:id="787241544">
                                  <w:marLeft w:val="0"/>
                                  <w:marRight w:val="0"/>
                                  <w:marTop w:val="0"/>
                                  <w:marBottom w:val="0"/>
                                  <w:divBdr>
                                    <w:top w:val="none" w:sz="0" w:space="0" w:color="auto"/>
                                    <w:left w:val="none" w:sz="0" w:space="0" w:color="auto"/>
                                    <w:bottom w:val="none" w:sz="0" w:space="0" w:color="auto"/>
                                    <w:right w:val="none" w:sz="0" w:space="0" w:color="auto"/>
                                  </w:divBdr>
                                </w:div>
                                <w:div w:id="350107462">
                                  <w:marLeft w:val="0"/>
                                  <w:marRight w:val="0"/>
                                  <w:marTop w:val="0"/>
                                  <w:marBottom w:val="0"/>
                                  <w:divBdr>
                                    <w:top w:val="none" w:sz="0" w:space="0" w:color="auto"/>
                                    <w:left w:val="none" w:sz="0" w:space="0" w:color="auto"/>
                                    <w:bottom w:val="none" w:sz="0" w:space="0" w:color="auto"/>
                                    <w:right w:val="none" w:sz="0" w:space="0" w:color="auto"/>
                                  </w:divBdr>
                                </w:div>
                                <w:div w:id="312947434">
                                  <w:marLeft w:val="0"/>
                                  <w:marRight w:val="0"/>
                                  <w:marTop w:val="0"/>
                                  <w:marBottom w:val="0"/>
                                  <w:divBdr>
                                    <w:top w:val="none" w:sz="0" w:space="0" w:color="auto"/>
                                    <w:left w:val="none" w:sz="0" w:space="0" w:color="auto"/>
                                    <w:bottom w:val="none" w:sz="0" w:space="0" w:color="auto"/>
                                    <w:right w:val="none" w:sz="0" w:space="0" w:color="auto"/>
                                  </w:divBdr>
                                </w:div>
                                <w:div w:id="1653020458">
                                  <w:marLeft w:val="0"/>
                                  <w:marRight w:val="0"/>
                                  <w:marTop w:val="0"/>
                                  <w:marBottom w:val="0"/>
                                  <w:divBdr>
                                    <w:top w:val="none" w:sz="0" w:space="0" w:color="auto"/>
                                    <w:left w:val="none" w:sz="0" w:space="0" w:color="auto"/>
                                    <w:bottom w:val="none" w:sz="0" w:space="0" w:color="auto"/>
                                    <w:right w:val="none" w:sz="0" w:space="0" w:color="auto"/>
                                  </w:divBdr>
                                </w:div>
                                <w:div w:id="679350595">
                                  <w:marLeft w:val="0"/>
                                  <w:marRight w:val="0"/>
                                  <w:marTop w:val="0"/>
                                  <w:marBottom w:val="0"/>
                                  <w:divBdr>
                                    <w:top w:val="none" w:sz="0" w:space="0" w:color="auto"/>
                                    <w:left w:val="none" w:sz="0" w:space="0" w:color="auto"/>
                                    <w:bottom w:val="none" w:sz="0" w:space="0" w:color="auto"/>
                                    <w:right w:val="none" w:sz="0" w:space="0" w:color="auto"/>
                                  </w:divBdr>
                                </w:div>
                                <w:div w:id="1334989415">
                                  <w:marLeft w:val="0"/>
                                  <w:marRight w:val="0"/>
                                  <w:marTop w:val="0"/>
                                  <w:marBottom w:val="0"/>
                                  <w:divBdr>
                                    <w:top w:val="none" w:sz="0" w:space="0" w:color="auto"/>
                                    <w:left w:val="none" w:sz="0" w:space="0" w:color="auto"/>
                                    <w:bottom w:val="none" w:sz="0" w:space="0" w:color="auto"/>
                                    <w:right w:val="none" w:sz="0" w:space="0" w:color="auto"/>
                                  </w:divBdr>
                                </w:div>
                                <w:div w:id="1782453026">
                                  <w:marLeft w:val="0"/>
                                  <w:marRight w:val="0"/>
                                  <w:marTop w:val="0"/>
                                  <w:marBottom w:val="0"/>
                                  <w:divBdr>
                                    <w:top w:val="none" w:sz="0" w:space="0" w:color="auto"/>
                                    <w:left w:val="none" w:sz="0" w:space="0" w:color="auto"/>
                                    <w:bottom w:val="none" w:sz="0" w:space="0" w:color="auto"/>
                                    <w:right w:val="none" w:sz="0" w:space="0" w:color="auto"/>
                                  </w:divBdr>
                                </w:div>
                                <w:div w:id="494540931">
                                  <w:marLeft w:val="0"/>
                                  <w:marRight w:val="0"/>
                                  <w:marTop w:val="0"/>
                                  <w:marBottom w:val="0"/>
                                  <w:divBdr>
                                    <w:top w:val="none" w:sz="0" w:space="0" w:color="auto"/>
                                    <w:left w:val="none" w:sz="0" w:space="0" w:color="auto"/>
                                    <w:bottom w:val="none" w:sz="0" w:space="0" w:color="auto"/>
                                    <w:right w:val="none" w:sz="0" w:space="0" w:color="auto"/>
                                  </w:divBdr>
                                </w:div>
                                <w:div w:id="2049259152">
                                  <w:marLeft w:val="0"/>
                                  <w:marRight w:val="0"/>
                                  <w:marTop w:val="0"/>
                                  <w:marBottom w:val="0"/>
                                  <w:divBdr>
                                    <w:top w:val="none" w:sz="0" w:space="0" w:color="auto"/>
                                    <w:left w:val="none" w:sz="0" w:space="0" w:color="auto"/>
                                    <w:bottom w:val="none" w:sz="0" w:space="0" w:color="auto"/>
                                    <w:right w:val="none" w:sz="0" w:space="0" w:color="auto"/>
                                  </w:divBdr>
                                </w:div>
                                <w:div w:id="987634953">
                                  <w:marLeft w:val="0"/>
                                  <w:marRight w:val="0"/>
                                  <w:marTop w:val="0"/>
                                  <w:marBottom w:val="0"/>
                                  <w:divBdr>
                                    <w:top w:val="none" w:sz="0" w:space="0" w:color="auto"/>
                                    <w:left w:val="none" w:sz="0" w:space="0" w:color="auto"/>
                                    <w:bottom w:val="none" w:sz="0" w:space="0" w:color="auto"/>
                                    <w:right w:val="none" w:sz="0" w:space="0" w:color="auto"/>
                                  </w:divBdr>
                                </w:div>
                                <w:div w:id="1781336009">
                                  <w:marLeft w:val="0"/>
                                  <w:marRight w:val="0"/>
                                  <w:marTop w:val="0"/>
                                  <w:marBottom w:val="0"/>
                                  <w:divBdr>
                                    <w:top w:val="none" w:sz="0" w:space="0" w:color="auto"/>
                                    <w:left w:val="none" w:sz="0" w:space="0" w:color="auto"/>
                                    <w:bottom w:val="none" w:sz="0" w:space="0" w:color="auto"/>
                                    <w:right w:val="none" w:sz="0" w:space="0" w:color="auto"/>
                                  </w:divBdr>
                                </w:div>
                                <w:div w:id="977882386">
                                  <w:marLeft w:val="0"/>
                                  <w:marRight w:val="0"/>
                                  <w:marTop w:val="0"/>
                                  <w:marBottom w:val="0"/>
                                  <w:divBdr>
                                    <w:top w:val="none" w:sz="0" w:space="0" w:color="auto"/>
                                    <w:left w:val="none" w:sz="0" w:space="0" w:color="auto"/>
                                    <w:bottom w:val="none" w:sz="0" w:space="0" w:color="auto"/>
                                    <w:right w:val="none" w:sz="0" w:space="0" w:color="auto"/>
                                  </w:divBdr>
                                </w:div>
                                <w:div w:id="990452019">
                                  <w:marLeft w:val="0"/>
                                  <w:marRight w:val="0"/>
                                  <w:marTop w:val="0"/>
                                  <w:marBottom w:val="0"/>
                                  <w:divBdr>
                                    <w:top w:val="none" w:sz="0" w:space="0" w:color="auto"/>
                                    <w:left w:val="none" w:sz="0" w:space="0" w:color="auto"/>
                                    <w:bottom w:val="none" w:sz="0" w:space="0" w:color="auto"/>
                                    <w:right w:val="none" w:sz="0" w:space="0" w:color="auto"/>
                                  </w:divBdr>
                                </w:div>
                                <w:div w:id="1536691907">
                                  <w:marLeft w:val="0"/>
                                  <w:marRight w:val="0"/>
                                  <w:marTop w:val="0"/>
                                  <w:marBottom w:val="0"/>
                                  <w:divBdr>
                                    <w:top w:val="none" w:sz="0" w:space="0" w:color="auto"/>
                                    <w:left w:val="none" w:sz="0" w:space="0" w:color="auto"/>
                                    <w:bottom w:val="none" w:sz="0" w:space="0" w:color="auto"/>
                                    <w:right w:val="none" w:sz="0" w:space="0" w:color="auto"/>
                                  </w:divBdr>
                                </w:div>
                                <w:div w:id="1550259791">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598505">
      <w:marLeft w:val="0"/>
      <w:marRight w:val="0"/>
      <w:marTop w:val="0"/>
      <w:marBottom w:val="0"/>
      <w:divBdr>
        <w:top w:val="none" w:sz="0" w:space="0" w:color="auto"/>
        <w:left w:val="none" w:sz="0" w:space="0" w:color="auto"/>
        <w:bottom w:val="none" w:sz="0" w:space="0" w:color="auto"/>
        <w:right w:val="none" w:sz="0" w:space="0" w:color="auto"/>
      </w:divBdr>
    </w:div>
    <w:div w:id="1548226529">
      <w:bodyDiv w:val="1"/>
      <w:marLeft w:val="0"/>
      <w:marRight w:val="0"/>
      <w:marTop w:val="0"/>
      <w:marBottom w:val="0"/>
      <w:divBdr>
        <w:top w:val="none" w:sz="0" w:space="0" w:color="auto"/>
        <w:left w:val="none" w:sz="0" w:space="0" w:color="auto"/>
        <w:bottom w:val="none" w:sz="0" w:space="0" w:color="auto"/>
        <w:right w:val="none" w:sz="0" w:space="0" w:color="auto"/>
      </w:divBdr>
      <w:divsChild>
        <w:div w:id="2135559244">
          <w:marLeft w:val="0"/>
          <w:marRight w:val="0"/>
          <w:marTop w:val="0"/>
          <w:marBottom w:val="0"/>
          <w:divBdr>
            <w:top w:val="none" w:sz="0" w:space="0" w:color="auto"/>
            <w:left w:val="none" w:sz="0" w:space="0" w:color="auto"/>
            <w:bottom w:val="none" w:sz="0" w:space="0" w:color="auto"/>
            <w:right w:val="none" w:sz="0" w:space="0" w:color="auto"/>
          </w:divBdr>
          <w:divsChild>
            <w:div w:id="1087847121">
              <w:marLeft w:val="0"/>
              <w:marRight w:val="0"/>
              <w:marTop w:val="0"/>
              <w:marBottom w:val="0"/>
              <w:divBdr>
                <w:top w:val="none" w:sz="0" w:space="0" w:color="auto"/>
                <w:left w:val="none" w:sz="0" w:space="0" w:color="auto"/>
                <w:bottom w:val="none" w:sz="0" w:space="0" w:color="auto"/>
                <w:right w:val="none" w:sz="0" w:space="0" w:color="auto"/>
              </w:divBdr>
              <w:divsChild>
                <w:div w:id="19145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89810">
      <w:bodyDiv w:val="1"/>
      <w:marLeft w:val="0"/>
      <w:marRight w:val="0"/>
      <w:marTop w:val="0"/>
      <w:marBottom w:val="0"/>
      <w:divBdr>
        <w:top w:val="none" w:sz="0" w:space="0" w:color="auto"/>
        <w:left w:val="none" w:sz="0" w:space="0" w:color="auto"/>
        <w:bottom w:val="none" w:sz="0" w:space="0" w:color="auto"/>
        <w:right w:val="none" w:sz="0" w:space="0" w:color="auto"/>
      </w:divBdr>
      <w:divsChild>
        <w:div w:id="1750735312">
          <w:marLeft w:val="0"/>
          <w:marRight w:val="0"/>
          <w:marTop w:val="0"/>
          <w:marBottom w:val="0"/>
          <w:divBdr>
            <w:top w:val="none" w:sz="0" w:space="0" w:color="auto"/>
            <w:left w:val="none" w:sz="0" w:space="0" w:color="auto"/>
            <w:bottom w:val="none" w:sz="0" w:space="0" w:color="auto"/>
            <w:right w:val="none" w:sz="0" w:space="0" w:color="auto"/>
          </w:divBdr>
          <w:divsChild>
            <w:div w:id="479613093">
              <w:marLeft w:val="0"/>
              <w:marRight w:val="0"/>
              <w:marTop w:val="0"/>
              <w:marBottom w:val="336"/>
              <w:divBdr>
                <w:top w:val="single" w:sz="4" w:space="2" w:color="CCCCCC"/>
                <w:left w:val="single" w:sz="4" w:space="2" w:color="CCCCCC"/>
                <w:bottom w:val="single" w:sz="12" w:space="2" w:color="CCCCCC"/>
                <w:right w:val="single" w:sz="12" w:space="2" w:color="CCCCCC"/>
              </w:divBdr>
            </w:div>
          </w:divsChild>
        </w:div>
      </w:divsChild>
    </w:div>
    <w:div w:id="1553730377">
      <w:bodyDiv w:val="1"/>
      <w:marLeft w:val="0"/>
      <w:marRight w:val="0"/>
      <w:marTop w:val="0"/>
      <w:marBottom w:val="0"/>
      <w:divBdr>
        <w:top w:val="none" w:sz="0" w:space="0" w:color="auto"/>
        <w:left w:val="none" w:sz="0" w:space="0" w:color="auto"/>
        <w:bottom w:val="none" w:sz="0" w:space="0" w:color="auto"/>
        <w:right w:val="none" w:sz="0" w:space="0" w:color="auto"/>
      </w:divBdr>
      <w:divsChild>
        <w:div w:id="2093234372">
          <w:marLeft w:val="0"/>
          <w:marRight w:val="0"/>
          <w:marTop w:val="0"/>
          <w:marBottom w:val="0"/>
          <w:divBdr>
            <w:top w:val="none" w:sz="0" w:space="6" w:color="auto"/>
            <w:left w:val="single" w:sz="4" w:space="0" w:color="BBBBBB"/>
            <w:bottom w:val="none" w:sz="0" w:space="0" w:color="auto"/>
            <w:right w:val="none" w:sz="0" w:space="0" w:color="auto"/>
          </w:divBdr>
          <w:divsChild>
            <w:div w:id="1993869266">
              <w:marLeft w:val="0"/>
              <w:marRight w:val="0"/>
              <w:marTop w:val="0"/>
              <w:marBottom w:val="0"/>
              <w:divBdr>
                <w:top w:val="none" w:sz="0" w:space="0" w:color="auto"/>
                <w:left w:val="none" w:sz="0" w:space="0" w:color="auto"/>
                <w:bottom w:val="none" w:sz="0" w:space="0" w:color="auto"/>
                <w:right w:val="none" w:sz="0" w:space="0" w:color="auto"/>
              </w:divBdr>
              <w:divsChild>
                <w:div w:id="1174341942">
                  <w:marLeft w:val="0"/>
                  <w:marRight w:val="0"/>
                  <w:marTop w:val="0"/>
                  <w:marBottom w:val="0"/>
                  <w:divBdr>
                    <w:top w:val="none" w:sz="0" w:space="0" w:color="auto"/>
                    <w:left w:val="none" w:sz="0" w:space="0" w:color="auto"/>
                    <w:bottom w:val="none" w:sz="0" w:space="0" w:color="auto"/>
                    <w:right w:val="none" w:sz="0" w:space="0" w:color="auto"/>
                  </w:divBdr>
                  <w:divsChild>
                    <w:div w:id="1410272462">
                      <w:marLeft w:val="0"/>
                      <w:marRight w:val="0"/>
                      <w:marTop w:val="0"/>
                      <w:marBottom w:val="0"/>
                      <w:divBdr>
                        <w:top w:val="none" w:sz="0" w:space="0" w:color="auto"/>
                        <w:left w:val="none" w:sz="0" w:space="0" w:color="auto"/>
                        <w:bottom w:val="none" w:sz="0" w:space="0" w:color="auto"/>
                        <w:right w:val="none" w:sz="0" w:space="0" w:color="auto"/>
                      </w:divBdr>
                      <w:divsChild>
                        <w:div w:id="2000310099">
                          <w:marLeft w:val="0"/>
                          <w:marRight w:val="0"/>
                          <w:marTop w:val="0"/>
                          <w:marBottom w:val="0"/>
                          <w:divBdr>
                            <w:top w:val="none" w:sz="0" w:space="0" w:color="auto"/>
                            <w:left w:val="none" w:sz="0" w:space="0" w:color="auto"/>
                            <w:bottom w:val="none" w:sz="0" w:space="0" w:color="auto"/>
                            <w:right w:val="none" w:sz="0" w:space="0" w:color="auto"/>
                          </w:divBdr>
                          <w:divsChild>
                            <w:div w:id="1301766464">
                              <w:marLeft w:val="0"/>
                              <w:marRight w:val="0"/>
                              <w:marTop w:val="0"/>
                              <w:marBottom w:val="0"/>
                              <w:divBdr>
                                <w:top w:val="none" w:sz="0" w:space="0" w:color="auto"/>
                                <w:left w:val="none" w:sz="0" w:space="0" w:color="auto"/>
                                <w:bottom w:val="none" w:sz="0" w:space="0" w:color="auto"/>
                                <w:right w:val="none" w:sz="0" w:space="0" w:color="auto"/>
                              </w:divBdr>
                              <w:divsChild>
                                <w:div w:id="1091396420">
                                  <w:marLeft w:val="0"/>
                                  <w:marRight w:val="0"/>
                                  <w:marTop w:val="0"/>
                                  <w:marBottom w:val="0"/>
                                  <w:divBdr>
                                    <w:top w:val="none" w:sz="0" w:space="0" w:color="auto"/>
                                    <w:left w:val="none" w:sz="0" w:space="0" w:color="auto"/>
                                    <w:bottom w:val="none" w:sz="0" w:space="0" w:color="auto"/>
                                    <w:right w:val="none" w:sz="0" w:space="0" w:color="auto"/>
                                  </w:divBdr>
                                  <w:divsChild>
                                    <w:div w:id="831217092">
                                      <w:marLeft w:val="0"/>
                                      <w:marRight w:val="0"/>
                                      <w:marTop w:val="0"/>
                                      <w:marBottom w:val="0"/>
                                      <w:divBdr>
                                        <w:top w:val="none" w:sz="0" w:space="0" w:color="auto"/>
                                        <w:left w:val="none" w:sz="0" w:space="0" w:color="auto"/>
                                        <w:bottom w:val="none" w:sz="0" w:space="0" w:color="auto"/>
                                        <w:right w:val="none" w:sz="0" w:space="0" w:color="auto"/>
                                      </w:divBdr>
                                      <w:divsChild>
                                        <w:div w:id="1938900598">
                                          <w:marLeft w:val="0"/>
                                          <w:marRight w:val="0"/>
                                          <w:marTop w:val="0"/>
                                          <w:marBottom w:val="0"/>
                                          <w:divBdr>
                                            <w:top w:val="none" w:sz="0" w:space="0" w:color="auto"/>
                                            <w:left w:val="none" w:sz="0" w:space="0" w:color="auto"/>
                                            <w:bottom w:val="none" w:sz="0" w:space="0" w:color="auto"/>
                                            <w:right w:val="none" w:sz="0" w:space="0" w:color="auto"/>
                                          </w:divBdr>
                                          <w:divsChild>
                                            <w:div w:id="430472224">
                                              <w:marLeft w:val="0"/>
                                              <w:marRight w:val="0"/>
                                              <w:marTop w:val="0"/>
                                              <w:marBottom w:val="0"/>
                                              <w:divBdr>
                                                <w:top w:val="none" w:sz="0" w:space="0" w:color="auto"/>
                                                <w:left w:val="none" w:sz="0" w:space="0" w:color="auto"/>
                                                <w:bottom w:val="none" w:sz="0" w:space="0" w:color="auto"/>
                                                <w:right w:val="none" w:sz="0" w:space="0" w:color="auto"/>
                                              </w:divBdr>
                                              <w:divsChild>
                                                <w:div w:id="658340853">
                                                  <w:marLeft w:val="0"/>
                                                  <w:marRight w:val="0"/>
                                                  <w:marTop w:val="0"/>
                                                  <w:marBottom w:val="0"/>
                                                  <w:divBdr>
                                                    <w:top w:val="none" w:sz="0" w:space="0" w:color="auto"/>
                                                    <w:left w:val="none" w:sz="0" w:space="0" w:color="auto"/>
                                                    <w:bottom w:val="none" w:sz="0" w:space="0" w:color="auto"/>
                                                    <w:right w:val="none" w:sz="0" w:space="0" w:color="auto"/>
                                                  </w:divBdr>
                                                  <w:divsChild>
                                                    <w:div w:id="1193374642">
                                                      <w:marLeft w:val="0"/>
                                                      <w:marRight w:val="0"/>
                                                      <w:marTop w:val="0"/>
                                                      <w:marBottom w:val="144"/>
                                                      <w:divBdr>
                                                        <w:top w:val="none" w:sz="0" w:space="0" w:color="auto"/>
                                                        <w:left w:val="single" w:sz="4" w:space="0" w:color="BBBBBB"/>
                                                        <w:bottom w:val="single" w:sz="12" w:space="0" w:color="E5E5E5"/>
                                                        <w:right w:val="single" w:sz="4" w:space="0" w:color="E5E5E5"/>
                                                      </w:divBdr>
                                                      <w:divsChild>
                                                        <w:div w:id="456611114">
                                                          <w:marLeft w:val="0"/>
                                                          <w:marRight w:val="0"/>
                                                          <w:marTop w:val="0"/>
                                                          <w:marBottom w:val="0"/>
                                                          <w:divBdr>
                                                            <w:top w:val="none" w:sz="0" w:space="0" w:color="auto"/>
                                                            <w:left w:val="none" w:sz="0" w:space="0" w:color="auto"/>
                                                            <w:bottom w:val="none" w:sz="0" w:space="0" w:color="auto"/>
                                                            <w:right w:val="none" w:sz="0" w:space="0" w:color="auto"/>
                                                          </w:divBdr>
                                                          <w:divsChild>
                                                            <w:div w:id="16397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8738243">
      <w:bodyDiv w:val="1"/>
      <w:marLeft w:val="0"/>
      <w:marRight w:val="0"/>
      <w:marTop w:val="2028"/>
      <w:marBottom w:val="0"/>
      <w:divBdr>
        <w:top w:val="none" w:sz="0" w:space="0" w:color="auto"/>
        <w:left w:val="none" w:sz="0" w:space="0" w:color="auto"/>
        <w:bottom w:val="none" w:sz="0" w:space="0" w:color="auto"/>
        <w:right w:val="none" w:sz="0" w:space="0" w:color="auto"/>
      </w:divBdr>
      <w:divsChild>
        <w:div w:id="1096634830">
          <w:marLeft w:val="0"/>
          <w:marRight w:val="0"/>
          <w:marTop w:val="0"/>
          <w:marBottom w:val="0"/>
          <w:divBdr>
            <w:top w:val="none" w:sz="0" w:space="0" w:color="auto"/>
            <w:left w:val="none" w:sz="0" w:space="0" w:color="auto"/>
            <w:bottom w:val="none" w:sz="0" w:space="0" w:color="auto"/>
            <w:right w:val="none" w:sz="0" w:space="0" w:color="auto"/>
          </w:divBdr>
          <w:divsChild>
            <w:div w:id="1364211744">
              <w:marLeft w:val="0"/>
              <w:marRight w:val="0"/>
              <w:marTop w:val="0"/>
              <w:marBottom w:val="0"/>
              <w:divBdr>
                <w:top w:val="none" w:sz="0" w:space="0" w:color="auto"/>
                <w:left w:val="none" w:sz="0" w:space="0" w:color="auto"/>
                <w:bottom w:val="none" w:sz="0" w:space="0" w:color="auto"/>
                <w:right w:val="none" w:sz="0" w:space="0" w:color="auto"/>
              </w:divBdr>
              <w:divsChild>
                <w:div w:id="998269951">
                  <w:marLeft w:val="0"/>
                  <w:marRight w:val="0"/>
                  <w:marTop w:val="0"/>
                  <w:marBottom w:val="480"/>
                  <w:divBdr>
                    <w:top w:val="single" w:sz="4" w:space="0" w:color="C7C8CA"/>
                    <w:left w:val="single" w:sz="4" w:space="0" w:color="C7C8CA"/>
                    <w:bottom w:val="single" w:sz="4" w:space="0" w:color="C7C8CA"/>
                    <w:right w:val="single" w:sz="4" w:space="0" w:color="C7C8CA"/>
                  </w:divBdr>
                  <w:divsChild>
                    <w:div w:id="11663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79134">
      <w:bodyDiv w:val="1"/>
      <w:marLeft w:val="0"/>
      <w:marRight w:val="0"/>
      <w:marTop w:val="0"/>
      <w:marBottom w:val="0"/>
      <w:divBdr>
        <w:top w:val="none" w:sz="0" w:space="0" w:color="auto"/>
        <w:left w:val="none" w:sz="0" w:space="0" w:color="auto"/>
        <w:bottom w:val="none" w:sz="0" w:space="0" w:color="auto"/>
        <w:right w:val="none" w:sz="0" w:space="0" w:color="auto"/>
      </w:divBdr>
      <w:divsChild>
        <w:div w:id="801387733">
          <w:marLeft w:val="24"/>
          <w:marRight w:val="0"/>
          <w:marTop w:val="0"/>
          <w:marBottom w:val="0"/>
          <w:divBdr>
            <w:top w:val="none" w:sz="0" w:space="0" w:color="auto"/>
            <w:left w:val="none" w:sz="0" w:space="0" w:color="auto"/>
            <w:bottom w:val="none" w:sz="0" w:space="0" w:color="auto"/>
            <w:right w:val="none" w:sz="0" w:space="0" w:color="auto"/>
          </w:divBdr>
          <w:divsChild>
            <w:div w:id="1336302212">
              <w:marLeft w:val="0"/>
              <w:marRight w:val="0"/>
              <w:marTop w:val="0"/>
              <w:marBottom w:val="0"/>
              <w:divBdr>
                <w:top w:val="none" w:sz="0" w:space="0" w:color="auto"/>
                <w:left w:val="none" w:sz="0" w:space="0" w:color="auto"/>
                <w:bottom w:val="none" w:sz="0" w:space="0" w:color="auto"/>
                <w:right w:val="none" w:sz="0" w:space="0" w:color="auto"/>
              </w:divBdr>
              <w:divsChild>
                <w:div w:id="1811707127">
                  <w:marLeft w:val="0"/>
                  <w:marRight w:val="0"/>
                  <w:marTop w:val="0"/>
                  <w:marBottom w:val="0"/>
                  <w:divBdr>
                    <w:top w:val="none" w:sz="0" w:space="0" w:color="auto"/>
                    <w:left w:val="none" w:sz="0" w:space="0" w:color="auto"/>
                    <w:bottom w:val="none" w:sz="0" w:space="0" w:color="auto"/>
                    <w:right w:val="none" w:sz="0" w:space="0" w:color="auto"/>
                  </w:divBdr>
                  <w:divsChild>
                    <w:div w:id="20781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3424">
      <w:bodyDiv w:val="1"/>
      <w:marLeft w:val="0"/>
      <w:marRight w:val="0"/>
      <w:marTop w:val="0"/>
      <w:marBottom w:val="0"/>
      <w:divBdr>
        <w:top w:val="none" w:sz="0" w:space="0" w:color="auto"/>
        <w:left w:val="none" w:sz="0" w:space="0" w:color="auto"/>
        <w:bottom w:val="none" w:sz="0" w:space="0" w:color="auto"/>
        <w:right w:val="none" w:sz="0" w:space="0" w:color="auto"/>
      </w:divBdr>
      <w:divsChild>
        <w:div w:id="2057386144">
          <w:marLeft w:val="0"/>
          <w:marRight w:val="0"/>
          <w:marTop w:val="0"/>
          <w:marBottom w:val="0"/>
          <w:divBdr>
            <w:top w:val="none" w:sz="0" w:space="6" w:color="auto"/>
            <w:left w:val="single" w:sz="4" w:space="0" w:color="BBBBBB"/>
            <w:bottom w:val="none" w:sz="0" w:space="0" w:color="auto"/>
            <w:right w:val="none" w:sz="0" w:space="0" w:color="auto"/>
          </w:divBdr>
          <w:divsChild>
            <w:div w:id="1341394491">
              <w:marLeft w:val="0"/>
              <w:marRight w:val="0"/>
              <w:marTop w:val="0"/>
              <w:marBottom w:val="0"/>
              <w:divBdr>
                <w:top w:val="none" w:sz="0" w:space="0" w:color="auto"/>
                <w:left w:val="none" w:sz="0" w:space="0" w:color="auto"/>
                <w:bottom w:val="none" w:sz="0" w:space="0" w:color="auto"/>
                <w:right w:val="none" w:sz="0" w:space="0" w:color="auto"/>
              </w:divBdr>
              <w:divsChild>
                <w:div w:id="984234587">
                  <w:marLeft w:val="0"/>
                  <w:marRight w:val="0"/>
                  <w:marTop w:val="0"/>
                  <w:marBottom w:val="0"/>
                  <w:divBdr>
                    <w:top w:val="none" w:sz="0" w:space="0" w:color="auto"/>
                    <w:left w:val="none" w:sz="0" w:space="0" w:color="auto"/>
                    <w:bottom w:val="none" w:sz="0" w:space="0" w:color="auto"/>
                    <w:right w:val="none" w:sz="0" w:space="0" w:color="auto"/>
                  </w:divBdr>
                  <w:divsChild>
                    <w:div w:id="1598639648">
                      <w:marLeft w:val="0"/>
                      <w:marRight w:val="0"/>
                      <w:marTop w:val="0"/>
                      <w:marBottom w:val="0"/>
                      <w:divBdr>
                        <w:top w:val="none" w:sz="0" w:space="0" w:color="auto"/>
                        <w:left w:val="none" w:sz="0" w:space="0" w:color="auto"/>
                        <w:bottom w:val="none" w:sz="0" w:space="0" w:color="auto"/>
                        <w:right w:val="none" w:sz="0" w:space="0" w:color="auto"/>
                      </w:divBdr>
                      <w:divsChild>
                        <w:div w:id="148638119">
                          <w:marLeft w:val="0"/>
                          <w:marRight w:val="0"/>
                          <w:marTop w:val="0"/>
                          <w:marBottom w:val="0"/>
                          <w:divBdr>
                            <w:top w:val="none" w:sz="0" w:space="0" w:color="auto"/>
                            <w:left w:val="none" w:sz="0" w:space="0" w:color="auto"/>
                            <w:bottom w:val="none" w:sz="0" w:space="0" w:color="auto"/>
                            <w:right w:val="none" w:sz="0" w:space="0" w:color="auto"/>
                          </w:divBdr>
                          <w:divsChild>
                            <w:div w:id="1437019816">
                              <w:marLeft w:val="0"/>
                              <w:marRight w:val="0"/>
                              <w:marTop w:val="0"/>
                              <w:marBottom w:val="0"/>
                              <w:divBdr>
                                <w:top w:val="none" w:sz="0" w:space="0" w:color="auto"/>
                                <w:left w:val="none" w:sz="0" w:space="0" w:color="auto"/>
                                <w:bottom w:val="none" w:sz="0" w:space="0" w:color="auto"/>
                                <w:right w:val="none" w:sz="0" w:space="0" w:color="auto"/>
                              </w:divBdr>
                              <w:divsChild>
                                <w:div w:id="564029563">
                                  <w:marLeft w:val="0"/>
                                  <w:marRight w:val="0"/>
                                  <w:marTop w:val="108"/>
                                  <w:marBottom w:val="228"/>
                                  <w:divBdr>
                                    <w:top w:val="none" w:sz="0" w:space="0" w:color="auto"/>
                                    <w:left w:val="none" w:sz="0" w:space="0" w:color="auto"/>
                                    <w:bottom w:val="none" w:sz="0" w:space="0" w:color="auto"/>
                                    <w:right w:val="none" w:sz="0" w:space="0" w:color="auto"/>
                                  </w:divBdr>
                                  <w:divsChild>
                                    <w:div w:id="1685671926">
                                      <w:marLeft w:val="0"/>
                                      <w:marRight w:val="0"/>
                                      <w:marTop w:val="0"/>
                                      <w:marBottom w:val="0"/>
                                      <w:divBdr>
                                        <w:top w:val="none" w:sz="0" w:space="0" w:color="auto"/>
                                        <w:left w:val="none" w:sz="0" w:space="0" w:color="auto"/>
                                        <w:bottom w:val="none" w:sz="0" w:space="0" w:color="auto"/>
                                        <w:right w:val="none" w:sz="0" w:space="0" w:color="auto"/>
                                      </w:divBdr>
                                      <w:divsChild>
                                        <w:div w:id="10158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549766">
      <w:bodyDiv w:val="1"/>
      <w:marLeft w:val="0"/>
      <w:marRight w:val="0"/>
      <w:marTop w:val="0"/>
      <w:marBottom w:val="0"/>
      <w:divBdr>
        <w:top w:val="none" w:sz="0" w:space="0" w:color="auto"/>
        <w:left w:val="none" w:sz="0" w:space="0" w:color="auto"/>
        <w:bottom w:val="none" w:sz="0" w:space="0" w:color="auto"/>
        <w:right w:val="none" w:sz="0" w:space="0" w:color="auto"/>
      </w:divBdr>
      <w:divsChild>
        <w:div w:id="1831867412">
          <w:marLeft w:val="0"/>
          <w:marRight w:val="0"/>
          <w:marTop w:val="0"/>
          <w:marBottom w:val="0"/>
          <w:divBdr>
            <w:top w:val="none" w:sz="0" w:space="0" w:color="auto"/>
            <w:left w:val="none" w:sz="0" w:space="0" w:color="auto"/>
            <w:bottom w:val="none" w:sz="0" w:space="0" w:color="auto"/>
            <w:right w:val="none" w:sz="0" w:space="0" w:color="auto"/>
          </w:divBdr>
          <w:divsChild>
            <w:div w:id="352807409">
              <w:marLeft w:val="0"/>
              <w:marRight w:val="0"/>
              <w:marTop w:val="60"/>
              <w:marBottom w:val="0"/>
              <w:divBdr>
                <w:top w:val="none" w:sz="0" w:space="0" w:color="auto"/>
                <w:left w:val="none" w:sz="0" w:space="0" w:color="auto"/>
                <w:bottom w:val="none" w:sz="0" w:space="0" w:color="auto"/>
                <w:right w:val="none" w:sz="0" w:space="0" w:color="auto"/>
              </w:divBdr>
              <w:divsChild>
                <w:div w:id="963970929">
                  <w:marLeft w:val="0"/>
                  <w:marRight w:val="0"/>
                  <w:marTop w:val="0"/>
                  <w:marBottom w:val="0"/>
                  <w:divBdr>
                    <w:top w:val="none" w:sz="0" w:space="0" w:color="auto"/>
                    <w:left w:val="none" w:sz="0" w:space="0" w:color="auto"/>
                    <w:bottom w:val="none" w:sz="0" w:space="0" w:color="auto"/>
                    <w:right w:val="none" w:sz="0" w:space="0" w:color="auto"/>
                  </w:divBdr>
                  <w:divsChild>
                    <w:div w:id="256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3370">
      <w:marLeft w:val="0"/>
      <w:marRight w:val="0"/>
      <w:marTop w:val="0"/>
      <w:marBottom w:val="0"/>
      <w:divBdr>
        <w:top w:val="none" w:sz="0" w:space="0" w:color="auto"/>
        <w:left w:val="none" w:sz="0" w:space="0" w:color="auto"/>
        <w:bottom w:val="none" w:sz="0" w:space="0" w:color="auto"/>
        <w:right w:val="none" w:sz="0" w:space="0" w:color="auto"/>
      </w:divBdr>
      <w:divsChild>
        <w:div w:id="995500480">
          <w:marLeft w:val="0"/>
          <w:marRight w:val="0"/>
          <w:marTop w:val="0"/>
          <w:marBottom w:val="0"/>
          <w:divBdr>
            <w:top w:val="none" w:sz="0" w:space="0" w:color="auto"/>
            <w:left w:val="none" w:sz="0" w:space="0" w:color="auto"/>
            <w:bottom w:val="none" w:sz="0" w:space="0" w:color="auto"/>
            <w:right w:val="none" w:sz="0" w:space="0" w:color="auto"/>
          </w:divBdr>
          <w:divsChild>
            <w:div w:id="13683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252">
      <w:bodyDiv w:val="1"/>
      <w:marLeft w:val="0"/>
      <w:marRight w:val="0"/>
      <w:marTop w:val="0"/>
      <w:marBottom w:val="0"/>
      <w:divBdr>
        <w:top w:val="none" w:sz="0" w:space="0" w:color="auto"/>
        <w:left w:val="none" w:sz="0" w:space="0" w:color="auto"/>
        <w:bottom w:val="none" w:sz="0" w:space="0" w:color="auto"/>
        <w:right w:val="none" w:sz="0" w:space="0" w:color="auto"/>
      </w:divBdr>
      <w:divsChild>
        <w:div w:id="1265460784">
          <w:marLeft w:val="0"/>
          <w:marRight w:val="0"/>
          <w:marTop w:val="0"/>
          <w:marBottom w:val="0"/>
          <w:divBdr>
            <w:top w:val="none" w:sz="0" w:space="0" w:color="auto"/>
            <w:left w:val="none" w:sz="0" w:space="0" w:color="auto"/>
            <w:bottom w:val="none" w:sz="0" w:space="0" w:color="auto"/>
            <w:right w:val="none" w:sz="0" w:space="0" w:color="auto"/>
          </w:divBdr>
          <w:divsChild>
            <w:div w:id="1785230139">
              <w:marLeft w:val="0"/>
              <w:marRight w:val="0"/>
              <w:marTop w:val="120"/>
              <w:marBottom w:val="216"/>
              <w:divBdr>
                <w:top w:val="single" w:sz="4" w:space="5" w:color="CCCCCC"/>
                <w:left w:val="single" w:sz="4" w:space="5" w:color="CCCCCC"/>
                <w:bottom w:val="single" w:sz="4" w:space="5" w:color="CCCCCC"/>
                <w:right w:val="single" w:sz="4" w:space="5" w:color="CCCCCC"/>
              </w:divBdr>
              <w:divsChild>
                <w:div w:id="573857798">
                  <w:marLeft w:val="480"/>
                  <w:marRight w:val="0"/>
                  <w:marTop w:val="0"/>
                  <w:marBottom w:val="0"/>
                  <w:divBdr>
                    <w:top w:val="none" w:sz="0" w:space="0" w:color="auto"/>
                    <w:left w:val="none" w:sz="0" w:space="0" w:color="auto"/>
                    <w:bottom w:val="none" w:sz="0" w:space="0" w:color="auto"/>
                    <w:right w:val="none" w:sz="0" w:space="0" w:color="auto"/>
                  </w:divBdr>
                </w:div>
                <w:div w:id="1520972055">
                  <w:marLeft w:val="480"/>
                  <w:marRight w:val="0"/>
                  <w:marTop w:val="0"/>
                  <w:marBottom w:val="0"/>
                  <w:divBdr>
                    <w:top w:val="none" w:sz="0" w:space="0" w:color="auto"/>
                    <w:left w:val="none" w:sz="0" w:space="0" w:color="auto"/>
                    <w:bottom w:val="none" w:sz="0" w:space="0" w:color="auto"/>
                    <w:right w:val="none" w:sz="0" w:space="0" w:color="auto"/>
                  </w:divBdr>
                </w:div>
                <w:div w:id="166994524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4143">
      <w:bodyDiv w:val="1"/>
      <w:marLeft w:val="0"/>
      <w:marRight w:val="0"/>
      <w:marTop w:val="0"/>
      <w:marBottom w:val="0"/>
      <w:divBdr>
        <w:top w:val="none" w:sz="0" w:space="0" w:color="auto"/>
        <w:left w:val="none" w:sz="0" w:space="0" w:color="auto"/>
        <w:bottom w:val="none" w:sz="0" w:space="0" w:color="auto"/>
        <w:right w:val="none" w:sz="0" w:space="0" w:color="auto"/>
      </w:divBdr>
      <w:divsChild>
        <w:div w:id="1443302163">
          <w:marLeft w:val="0"/>
          <w:marRight w:val="0"/>
          <w:marTop w:val="0"/>
          <w:marBottom w:val="0"/>
          <w:divBdr>
            <w:top w:val="none" w:sz="0" w:space="0" w:color="auto"/>
            <w:left w:val="none" w:sz="0" w:space="0" w:color="auto"/>
            <w:bottom w:val="none" w:sz="0" w:space="0" w:color="auto"/>
            <w:right w:val="none" w:sz="0" w:space="0" w:color="auto"/>
          </w:divBdr>
          <w:divsChild>
            <w:div w:id="704602224">
              <w:marLeft w:val="0"/>
              <w:marRight w:val="0"/>
              <w:marTop w:val="0"/>
              <w:marBottom w:val="0"/>
              <w:divBdr>
                <w:top w:val="none" w:sz="0" w:space="0" w:color="auto"/>
                <w:left w:val="none" w:sz="0" w:space="0" w:color="auto"/>
                <w:bottom w:val="none" w:sz="0" w:space="0" w:color="auto"/>
                <w:right w:val="none" w:sz="0" w:space="0" w:color="auto"/>
              </w:divBdr>
              <w:divsChild>
                <w:div w:id="758135706">
                  <w:marLeft w:val="0"/>
                  <w:marRight w:val="0"/>
                  <w:marTop w:val="0"/>
                  <w:marBottom w:val="0"/>
                  <w:divBdr>
                    <w:top w:val="none" w:sz="0" w:space="0" w:color="auto"/>
                    <w:left w:val="none" w:sz="0" w:space="0" w:color="auto"/>
                    <w:bottom w:val="none" w:sz="0" w:space="0" w:color="auto"/>
                    <w:right w:val="none" w:sz="0" w:space="0" w:color="auto"/>
                  </w:divBdr>
                  <w:divsChild>
                    <w:div w:id="955599571">
                      <w:marLeft w:val="0"/>
                      <w:marRight w:val="0"/>
                      <w:marTop w:val="0"/>
                      <w:marBottom w:val="0"/>
                      <w:divBdr>
                        <w:top w:val="none" w:sz="0" w:space="0" w:color="auto"/>
                        <w:left w:val="none" w:sz="0" w:space="0" w:color="auto"/>
                        <w:bottom w:val="none" w:sz="0" w:space="0" w:color="auto"/>
                        <w:right w:val="none" w:sz="0" w:space="0" w:color="auto"/>
                      </w:divBdr>
                      <w:divsChild>
                        <w:div w:id="1076244685">
                          <w:marLeft w:val="0"/>
                          <w:marRight w:val="0"/>
                          <w:marTop w:val="0"/>
                          <w:marBottom w:val="0"/>
                          <w:divBdr>
                            <w:top w:val="none" w:sz="0" w:space="0" w:color="auto"/>
                            <w:left w:val="none" w:sz="0" w:space="0" w:color="auto"/>
                            <w:bottom w:val="none" w:sz="0" w:space="0" w:color="auto"/>
                            <w:right w:val="none" w:sz="0" w:space="0" w:color="auto"/>
                          </w:divBdr>
                          <w:divsChild>
                            <w:div w:id="588932475">
                              <w:marLeft w:val="0"/>
                              <w:marRight w:val="0"/>
                              <w:marTop w:val="0"/>
                              <w:marBottom w:val="0"/>
                              <w:divBdr>
                                <w:top w:val="none" w:sz="0" w:space="0" w:color="auto"/>
                                <w:left w:val="none" w:sz="0" w:space="0" w:color="auto"/>
                                <w:bottom w:val="none" w:sz="0" w:space="0" w:color="auto"/>
                                <w:right w:val="none" w:sz="0" w:space="0" w:color="auto"/>
                              </w:divBdr>
                            </w:div>
                            <w:div w:id="1304888732">
                              <w:marLeft w:val="0"/>
                              <w:marRight w:val="0"/>
                              <w:marTop w:val="0"/>
                              <w:marBottom w:val="0"/>
                              <w:divBdr>
                                <w:top w:val="none" w:sz="0" w:space="0" w:color="auto"/>
                                <w:left w:val="none" w:sz="0" w:space="0" w:color="auto"/>
                                <w:bottom w:val="none" w:sz="0" w:space="0" w:color="auto"/>
                                <w:right w:val="none" w:sz="0" w:space="0" w:color="auto"/>
                              </w:divBdr>
                              <w:divsChild>
                                <w:div w:id="1845893659">
                                  <w:marLeft w:val="0"/>
                                  <w:marRight w:val="0"/>
                                  <w:marTop w:val="0"/>
                                  <w:marBottom w:val="0"/>
                                  <w:divBdr>
                                    <w:top w:val="none" w:sz="0" w:space="0" w:color="auto"/>
                                    <w:left w:val="none" w:sz="0" w:space="0" w:color="auto"/>
                                    <w:bottom w:val="none" w:sz="0" w:space="0" w:color="auto"/>
                                    <w:right w:val="none" w:sz="0" w:space="0" w:color="auto"/>
                                  </w:divBdr>
                                  <w:divsChild>
                                    <w:div w:id="2142768008">
                                      <w:marLeft w:val="0"/>
                                      <w:marRight w:val="0"/>
                                      <w:marTop w:val="0"/>
                                      <w:marBottom w:val="0"/>
                                      <w:divBdr>
                                        <w:top w:val="none" w:sz="0" w:space="0" w:color="auto"/>
                                        <w:left w:val="none" w:sz="0" w:space="0" w:color="auto"/>
                                        <w:bottom w:val="none" w:sz="0" w:space="0" w:color="auto"/>
                                        <w:right w:val="none" w:sz="0" w:space="0" w:color="auto"/>
                                      </w:divBdr>
                                      <w:divsChild>
                                        <w:div w:id="1113550199">
                                          <w:marLeft w:val="0"/>
                                          <w:marRight w:val="15"/>
                                          <w:marTop w:val="0"/>
                                          <w:marBottom w:val="0"/>
                                          <w:divBdr>
                                            <w:top w:val="none" w:sz="0" w:space="0" w:color="auto"/>
                                            <w:left w:val="none" w:sz="0" w:space="0" w:color="auto"/>
                                            <w:bottom w:val="none" w:sz="0" w:space="0" w:color="auto"/>
                                            <w:right w:val="none" w:sz="0" w:space="0" w:color="auto"/>
                                          </w:divBdr>
                                        </w:div>
                                        <w:div w:id="179317747">
                                          <w:marLeft w:val="0"/>
                                          <w:marRight w:val="15"/>
                                          <w:marTop w:val="0"/>
                                          <w:marBottom w:val="0"/>
                                          <w:divBdr>
                                            <w:top w:val="none" w:sz="0" w:space="0" w:color="auto"/>
                                            <w:left w:val="none" w:sz="0" w:space="0" w:color="auto"/>
                                            <w:bottom w:val="none" w:sz="0" w:space="0" w:color="auto"/>
                                            <w:right w:val="none" w:sz="0" w:space="0" w:color="auto"/>
                                          </w:divBdr>
                                        </w:div>
                                        <w:div w:id="822965942">
                                          <w:marLeft w:val="0"/>
                                          <w:marRight w:val="15"/>
                                          <w:marTop w:val="0"/>
                                          <w:marBottom w:val="0"/>
                                          <w:divBdr>
                                            <w:top w:val="none" w:sz="0" w:space="0" w:color="auto"/>
                                            <w:left w:val="none" w:sz="0" w:space="0" w:color="auto"/>
                                            <w:bottom w:val="none" w:sz="0" w:space="0" w:color="auto"/>
                                            <w:right w:val="none" w:sz="0" w:space="0" w:color="auto"/>
                                          </w:divBdr>
                                        </w:div>
                                        <w:div w:id="1487164077">
                                          <w:marLeft w:val="0"/>
                                          <w:marRight w:val="15"/>
                                          <w:marTop w:val="0"/>
                                          <w:marBottom w:val="0"/>
                                          <w:divBdr>
                                            <w:top w:val="none" w:sz="0" w:space="0" w:color="auto"/>
                                            <w:left w:val="none" w:sz="0" w:space="0" w:color="auto"/>
                                            <w:bottom w:val="none" w:sz="0" w:space="0" w:color="auto"/>
                                            <w:right w:val="none" w:sz="0" w:space="0" w:color="auto"/>
                                          </w:divBdr>
                                        </w:div>
                                        <w:div w:id="1400205246">
                                          <w:marLeft w:val="0"/>
                                          <w:marRight w:val="15"/>
                                          <w:marTop w:val="0"/>
                                          <w:marBottom w:val="0"/>
                                          <w:divBdr>
                                            <w:top w:val="none" w:sz="0" w:space="0" w:color="auto"/>
                                            <w:left w:val="none" w:sz="0" w:space="0" w:color="auto"/>
                                            <w:bottom w:val="none" w:sz="0" w:space="0" w:color="auto"/>
                                            <w:right w:val="none" w:sz="0" w:space="0" w:color="auto"/>
                                          </w:divBdr>
                                        </w:div>
                                      </w:divsChild>
                                    </w:div>
                                    <w:div w:id="1939482597">
                                      <w:marLeft w:val="0"/>
                                      <w:marRight w:val="0"/>
                                      <w:marTop w:val="0"/>
                                      <w:marBottom w:val="0"/>
                                      <w:divBdr>
                                        <w:top w:val="none" w:sz="0" w:space="0" w:color="auto"/>
                                        <w:left w:val="none" w:sz="0" w:space="0" w:color="auto"/>
                                        <w:bottom w:val="none" w:sz="0" w:space="0" w:color="auto"/>
                                        <w:right w:val="none" w:sz="0" w:space="0" w:color="auto"/>
                                      </w:divBdr>
                                    </w:div>
                                    <w:div w:id="4507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04578">
      <w:marLeft w:val="0"/>
      <w:marRight w:val="0"/>
      <w:marTop w:val="0"/>
      <w:marBottom w:val="0"/>
      <w:divBdr>
        <w:top w:val="none" w:sz="0" w:space="0" w:color="auto"/>
        <w:left w:val="none" w:sz="0" w:space="0" w:color="auto"/>
        <w:bottom w:val="none" w:sz="0" w:space="0" w:color="auto"/>
        <w:right w:val="none" w:sz="0" w:space="0" w:color="auto"/>
      </w:divBdr>
    </w:div>
    <w:div w:id="1670913038">
      <w:marLeft w:val="0"/>
      <w:marRight w:val="0"/>
      <w:marTop w:val="0"/>
      <w:marBottom w:val="0"/>
      <w:divBdr>
        <w:top w:val="none" w:sz="0" w:space="0" w:color="auto"/>
        <w:left w:val="none" w:sz="0" w:space="0" w:color="auto"/>
        <w:bottom w:val="none" w:sz="0" w:space="0" w:color="auto"/>
        <w:right w:val="none" w:sz="0" w:space="0" w:color="auto"/>
      </w:divBdr>
      <w:divsChild>
        <w:div w:id="1558861185">
          <w:marLeft w:val="0"/>
          <w:marRight w:val="0"/>
          <w:marTop w:val="0"/>
          <w:marBottom w:val="0"/>
          <w:divBdr>
            <w:top w:val="none" w:sz="0" w:space="0" w:color="auto"/>
            <w:left w:val="none" w:sz="0" w:space="0" w:color="auto"/>
            <w:bottom w:val="none" w:sz="0" w:space="0" w:color="auto"/>
            <w:right w:val="none" w:sz="0" w:space="0" w:color="auto"/>
          </w:divBdr>
        </w:div>
      </w:divsChild>
    </w:div>
    <w:div w:id="1705056222">
      <w:bodyDiv w:val="1"/>
      <w:marLeft w:val="0"/>
      <w:marRight w:val="0"/>
      <w:marTop w:val="0"/>
      <w:marBottom w:val="0"/>
      <w:divBdr>
        <w:top w:val="none" w:sz="0" w:space="0" w:color="auto"/>
        <w:left w:val="none" w:sz="0" w:space="0" w:color="auto"/>
        <w:bottom w:val="none" w:sz="0" w:space="0" w:color="auto"/>
        <w:right w:val="none" w:sz="0" w:space="0" w:color="auto"/>
      </w:divBdr>
      <w:divsChild>
        <w:div w:id="1501656575">
          <w:marLeft w:val="0"/>
          <w:marRight w:val="0"/>
          <w:marTop w:val="0"/>
          <w:marBottom w:val="0"/>
          <w:divBdr>
            <w:top w:val="none" w:sz="0" w:space="0" w:color="auto"/>
            <w:left w:val="none" w:sz="0" w:space="0" w:color="auto"/>
            <w:bottom w:val="none" w:sz="0" w:space="0" w:color="auto"/>
            <w:right w:val="none" w:sz="0" w:space="0" w:color="auto"/>
          </w:divBdr>
          <w:divsChild>
            <w:div w:id="1434547958">
              <w:marLeft w:val="0"/>
              <w:marRight w:val="0"/>
              <w:marTop w:val="0"/>
              <w:marBottom w:val="0"/>
              <w:divBdr>
                <w:top w:val="none" w:sz="0" w:space="0" w:color="auto"/>
                <w:left w:val="none" w:sz="0" w:space="0" w:color="auto"/>
                <w:bottom w:val="none" w:sz="0" w:space="0" w:color="auto"/>
                <w:right w:val="none" w:sz="0" w:space="0" w:color="auto"/>
              </w:divBdr>
              <w:divsChild>
                <w:div w:id="571432628">
                  <w:marLeft w:val="-5796"/>
                  <w:marRight w:val="-5796"/>
                  <w:marTop w:val="0"/>
                  <w:marBottom w:val="0"/>
                  <w:divBdr>
                    <w:top w:val="none" w:sz="0" w:space="0" w:color="auto"/>
                    <w:left w:val="none" w:sz="0" w:space="0" w:color="auto"/>
                    <w:bottom w:val="none" w:sz="0" w:space="0" w:color="auto"/>
                    <w:right w:val="none" w:sz="0" w:space="0" w:color="auto"/>
                  </w:divBdr>
                  <w:divsChild>
                    <w:div w:id="1930849235">
                      <w:marLeft w:val="0"/>
                      <w:marRight w:val="0"/>
                      <w:marTop w:val="0"/>
                      <w:marBottom w:val="0"/>
                      <w:divBdr>
                        <w:top w:val="none" w:sz="0" w:space="0" w:color="auto"/>
                        <w:left w:val="none" w:sz="0" w:space="0" w:color="auto"/>
                        <w:bottom w:val="none" w:sz="0" w:space="0" w:color="auto"/>
                        <w:right w:val="none" w:sz="0" w:space="0" w:color="auto"/>
                      </w:divBdr>
                      <w:divsChild>
                        <w:div w:id="146630910">
                          <w:marLeft w:val="0"/>
                          <w:marRight w:val="0"/>
                          <w:marTop w:val="0"/>
                          <w:marBottom w:val="0"/>
                          <w:divBdr>
                            <w:top w:val="none" w:sz="0" w:space="0" w:color="auto"/>
                            <w:left w:val="none" w:sz="0" w:space="0" w:color="auto"/>
                            <w:bottom w:val="none" w:sz="0" w:space="0" w:color="auto"/>
                            <w:right w:val="none" w:sz="0" w:space="0" w:color="auto"/>
                          </w:divBdr>
                          <w:divsChild>
                            <w:div w:id="1544752409">
                              <w:marLeft w:val="0"/>
                              <w:marRight w:val="0"/>
                              <w:marTop w:val="0"/>
                              <w:marBottom w:val="0"/>
                              <w:divBdr>
                                <w:top w:val="none" w:sz="0" w:space="0" w:color="auto"/>
                                <w:left w:val="none" w:sz="0" w:space="0" w:color="auto"/>
                                <w:bottom w:val="none" w:sz="0" w:space="0" w:color="auto"/>
                                <w:right w:val="none" w:sz="0" w:space="0" w:color="auto"/>
                              </w:divBdr>
                              <w:divsChild>
                                <w:div w:id="1850176319">
                                  <w:marLeft w:val="0"/>
                                  <w:marRight w:val="0"/>
                                  <w:marTop w:val="0"/>
                                  <w:marBottom w:val="0"/>
                                  <w:divBdr>
                                    <w:top w:val="none" w:sz="0" w:space="0" w:color="auto"/>
                                    <w:left w:val="none" w:sz="0" w:space="0" w:color="auto"/>
                                    <w:bottom w:val="none" w:sz="0" w:space="0" w:color="auto"/>
                                    <w:right w:val="none" w:sz="0" w:space="0" w:color="auto"/>
                                  </w:divBdr>
                                  <w:divsChild>
                                    <w:div w:id="1684896222">
                                      <w:marLeft w:val="0"/>
                                      <w:marRight w:val="0"/>
                                      <w:marTop w:val="0"/>
                                      <w:marBottom w:val="0"/>
                                      <w:divBdr>
                                        <w:top w:val="none" w:sz="0" w:space="0" w:color="auto"/>
                                        <w:left w:val="none" w:sz="0" w:space="0" w:color="auto"/>
                                        <w:bottom w:val="none" w:sz="0" w:space="0" w:color="auto"/>
                                        <w:right w:val="none" w:sz="0" w:space="0" w:color="auto"/>
                                      </w:divBdr>
                                      <w:divsChild>
                                        <w:div w:id="564997843">
                                          <w:marLeft w:val="0"/>
                                          <w:marRight w:val="0"/>
                                          <w:marTop w:val="0"/>
                                          <w:marBottom w:val="0"/>
                                          <w:divBdr>
                                            <w:top w:val="none" w:sz="0" w:space="0" w:color="auto"/>
                                            <w:left w:val="none" w:sz="0" w:space="0" w:color="auto"/>
                                            <w:bottom w:val="none" w:sz="0" w:space="0" w:color="auto"/>
                                            <w:right w:val="none" w:sz="0" w:space="0" w:color="auto"/>
                                          </w:divBdr>
                                          <w:divsChild>
                                            <w:div w:id="591089287">
                                              <w:marLeft w:val="0"/>
                                              <w:marRight w:val="3900"/>
                                              <w:marTop w:val="132"/>
                                              <w:marBottom w:val="0"/>
                                              <w:divBdr>
                                                <w:top w:val="none" w:sz="0" w:space="0" w:color="auto"/>
                                                <w:left w:val="none" w:sz="0" w:space="0" w:color="auto"/>
                                                <w:bottom w:val="none" w:sz="0" w:space="0" w:color="auto"/>
                                                <w:right w:val="none" w:sz="0" w:space="0" w:color="auto"/>
                                              </w:divBdr>
                                              <w:divsChild>
                                                <w:div w:id="1894191049">
                                                  <w:marLeft w:val="0"/>
                                                  <w:marRight w:val="0"/>
                                                  <w:marTop w:val="0"/>
                                                  <w:marBottom w:val="0"/>
                                                  <w:divBdr>
                                                    <w:top w:val="single" w:sz="12" w:space="12" w:color="BBBBBB"/>
                                                    <w:left w:val="none" w:sz="0" w:space="0" w:color="auto"/>
                                                    <w:bottom w:val="none" w:sz="0" w:space="0" w:color="auto"/>
                                                    <w:right w:val="none" w:sz="0" w:space="0" w:color="auto"/>
                                                  </w:divBdr>
                                                  <w:divsChild>
                                                    <w:div w:id="1828328592">
                                                      <w:marLeft w:val="0"/>
                                                      <w:marRight w:val="0"/>
                                                      <w:marTop w:val="0"/>
                                                      <w:marBottom w:val="240"/>
                                                      <w:divBdr>
                                                        <w:top w:val="none" w:sz="0" w:space="0" w:color="auto"/>
                                                        <w:left w:val="none" w:sz="0" w:space="0" w:color="auto"/>
                                                        <w:bottom w:val="none" w:sz="0" w:space="0" w:color="auto"/>
                                                        <w:right w:val="none" w:sz="0" w:space="0" w:color="auto"/>
                                                      </w:divBdr>
                                                      <w:divsChild>
                                                        <w:div w:id="18955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5694445">
      <w:bodyDiv w:val="1"/>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0"/>
          <w:marBottom w:val="0"/>
          <w:divBdr>
            <w:top w:val="none" w:sz="0" w:space="0" w:color="auto"/>
            <w:left w:val="none" w:sz="0" w:space="0" w:color="auto"/>
            <w:bottom w:val="none" w:sz="0" w:space="0" w:color="auto"/>
            <w:right w:val="none" w:sz="0" w:space="0" w:color="auto"/>
          </w:divBdr>
          <w:divsChild>
            <w:div w:id="1520504359">
              <w:marLeft w:val="0"/>
              <w:marRight w:val="0"/>
              <w:marTop w:val="0"/>
              <w:marBottom w:val="0"/>
              <w:divBdr>
                <w:top w:val="none" w:sz="0" w:space="0" w:color="auto"/>
                <w:left w:val="none" w:sz="0" w:space="0" w:color="auto"/>
                <w:bottom w:val="none" w:sz="0" w:space="0" w:color="auto"/>
                <w:right w:val="none" w:sz="0" w:space="0" w:color="auto"/>
              </w:divBdr>
              <w:divsChild>
                <w:div w:id="11028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4272">
      <w:bodyDiv w:val="1"/>
      <w:marLeft w:val="0"/>
      <w:marRight w:val="0"/>
      <w:marTop w:val="0"/>
      <w:marBottom w:val="0"/>
      <w:divBdr>
        <w:top w:val="none" w:sz="0" w:space="0" w:color="auto"/>
        <w:left w:val="none" w:sz="0" w:space="0" w:color="auto"/>
        <w:bottom w:val="none" w:sz="0" w:space="0" w:color="auto"/>
        <w:right w:val="none" w:sz="0" w:space="0" w:color="auto"/>
      </w:divBdr>
      <w:divsChild>
        <w:div w:id="1097867696">
          <w:marLeft w:val="0"/>
          <w:marRight w:val="0"/>
          <w:marTop w:val="0"/>
          <w:marBottom w:val="0"/>
          <w:divBdr>
            <w:top w:val="none" w:sz="0" w:space="0" w:color="auto"/>
            <w:left w:val="none" w:sz="0" w:space="0" w:color="auto"/>
            <w:bottom w:val="none" w:sz="0" w:space="0" w:color="auto"/>
            <w:right w:val="none" w:sz="0" w:space="0" w:color="auto"/>
          </w:divBdr>
          <w:divsChild>
            <w:div w:id="471602606">
              <w:marLeft w:val="0"/>
              <w:marRight w:val="0"/>
              <w:marTop w:val="0"/>
              <w:marBottom w:val="0"/>
              <w:divBdr>
                <w:top w:val="none" w:sz="0" w:space="0" w:color="auto"/>
                <w:left w:val="none" w:sz="0" w:space="0" w:color="auto"/>
                <w:bottom w:val="none" w:sz="0" w:space="0" w:color="auto"/>
                <w:right w:val="none" w:sz="0" w:space="0" w:color="auto"/>
              </w:divBdr>
              <w:divsChild>
                <w:div w:id="212351421">
                  <w:marLeft w:val="4200"/>
                  <w:marRight w:val="0"/>
                  <w:marTop w:val="0"/>
                  <w:marBottom w:val="0"/>
                  <w:divBdr>
                    <w:top w:val="none" w:sz="0" w:space="0" w:color="auto"/>
                    <w:left w:val="none" w:sz="0" w:space="0" w:color="auto"/>
                    <w:bottom w:val="none" w:sz="0" w:space="0" w:color="auto"/>
                    <w:right w:val="none" w:sz="0" w:space="0" w:color="auto"/>
                  </w:divBdr>
                  <w:divsChild>
                    <w:div w:id="297343341">
                      <w:marLeft w:val="0"/>
                      <w:marRight w:val="0"/>
                      <w:marTop w:val="0"/>
                      <w:marBottom w:val="0"/>
                      <w:divBdr>
                        <w:top w:val="none" w:sz="0" w:space="0" w:color="auto"/>
                        <w:left w:val="none" w:sz="0" w:space="0" w:color="auto"/>
                        <w:bottom w:val="none" w:sz="0" w:space="0" w:color="auto"/>
                        <w:right w:val="none" w:sz="0" w:space="0" w:color="auto"/>
                      </w:divBdr>
                      <w:divsChild>
                        <w:div w:id="171651708">
                          <w:marLeft w:val="0"/>
                          <w:marRight w:val="0"/>
                          <w:marTop w:val="0"/>
                          <w:marBottom w:val="0"/>
                          <w:divBdr>
                            <w:top w:val="none" w:sz="0" w:space="0" w:color="auto"/>
                            <w:left w:val="none" w:sz="0" w:space="0" w:color="auto"/>
                            <w:bottom w:val="none" w:sz="0" w:space="0" w:color="auto"/>
                            <w:right w:val="none" w:sz="0" w:space="0" w:color="auto"/>
                          </w:divBdr>
                          <w:divsChild>
                            <w:div w:id="277950290">
                              <w:marLeft w:val="0"/>
                              <w:marRight w:val="0"/>
                              <w:marTop w:val="0"/>
                              <w:marBottom w:val="0"/>
                              <w:divBdr>
                                <w:top w:val="none" w:sz="0" w:space="0" w:color="auto"/>
                                <w:left w:val="none" w:sz="0" w:space="0" w:color="auto"/>
                                <w:bottom w:val="none" w:sz="0" w:space="0" w:color="auto"/>
                                <w:right w:val="none" w:sz="0" w:space="0" w:color="auto"/>
                              </w:divBdr>
                            </w:div>
                            <w:div w:id="516389134">
                              <w:marLeft w:val="0"/>
                              <w:marRight w:val="0"/>
                              <w:marTop w:val="0"/>
                              <w:marBottom w:val="0"/>
                              <w:divBdr>
                                <w:top w:val="none" w:sz="0" w:space="0" w:color="auto"/>
                                <w:left w:val="none" w:sz="0" w:space="0" w:color="auto"/>
                                <w:bottom w:val="none" w:sz="0" w:space="0" w:color="auto"/>
                                <w:right w:val="none" w:sz="0" w:space="0" w:color="auto"/>
                              </w:divBdr>
                              <w:divsChild>
                                <w:div w:id="635721889">
                                  <w:marLeft w:val="0"/>
                                  <w:marRight w:val="0"/>
                                  <w:marTop w:val="0"/>
                                  <w:marBottom w:val="0"/>
                                  <w:divBdr>
                                    <w:top w:val="none" w:sz="0" w:space="0" w:color="auto"/>
                                    <w:left w:val="none" w:sz="0" w:space="0" w:color="auto"/>
                                    <w:bottom w:val="none" w:sz="0" w:space="0" w:color="auto"/>
                                    <w:right w:val="none" w:sz="0" w:space="0" w:color="auto"/>
                                  </w:divBdr>
                                  <w:divsChild>
                                    <w:div w:id="85614725">
                                      <w:marLeft w:val="0"/>
                                      <w:marRight w:val="0"/>
                                      <w:marTop w:val="0"/>
                                      <w:marBottom w:val="0"/>
                                      <w:divBdr>
                                        <w:top w:val="none" w:sz="0" w:space="0" w:color="auto"/>
                                        <w:left w:val="none" w:sz="0" w:space="0" w:color="auto"/>
                                        <w:bottom w:val="none" w:sz="0" w:space="0" w:color="auto"/>
                                        <w:right w:val="none" w:sz="0" w:space="0" w:color="auto"/>
                                      </w:divBdr>
                                    </w:div>
                                    <w:div w:id="17646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3032">
                              <w:marLeft w:val="195"/>
                              <w:marRight w:val="0"/>
                              <w:marTop w:val="0"/>
                              <w:marBottom w:val="0"/>
                              <w:divBdr>
                                <w:top w:val="none" w:sz="0" w:space="0" w:color="auto"/>
                                <w:left w:val="none" w:sz="0" w:space="0" w:color="auto"/>
                                <w:bottom w:val="none" w:sz="0" w:space="0" w:color="auto"/>
                                <w:right w:val="none" w:sz="0" w:space="0" w:color="auto"/>
                              </w:divBdr>
                            </w:div>
                          </w:divsChild>
                        </w:div>
                        <w:div w:id="880437209">
                          <w:marLeft w:val="0"/>
                          <w:marRight w:val="0"/>
                          <w:marTop w:val="0"/>
                          <w:marBottom w:val="0"/>
                          <w:divBdr>
                            <w:top w:val="none" w:sz="0" w:space="0" w:color="auto"/>
                            <w:left w:val="none" w:sz="0" w:space="0" w:color="auto"/>
                            <w:bottom w:val="none" w:sz="0" w:space="0" w:color="auto"/>
                            <w:right w:val="none" w:sz="0" w:space="0" w:color="auto"/>
                          </w:divBdr>
                          <w:divsChild>
                            <w:div w:id="897516669">
                              <w:marLeft w:val="0"/>
                              <w:marRight w:val="0"/>
                              <w:marTop w:val="0"/>
                              <w:marBottom w:val="0"/>
                              <w:divBdr>
                                <w:top w:val="none" w:sz="0" w:space="0" w:color="auto"/>
                                <w:left w:val="none" w:sz="0" w:space="0" w:color="auto"/>
                                <w:bottom w:val="none" w:sz="0" w:space="0" w:color="auto"/>
                                <w:right w:val="none" w:sz="0" w:space="0" w:color="auto"/>
                              </w:divBdr>
                              <w:divsChild>
                                <w:div w:id="403181015">
                                  <w:marLeft w:val="0"/>
                                  <w:marRight w:val="0"/>
                                  <w:marTop w:val="0"/>
                                  <w:marBottom w:val="0"/>
                                  <w:divBdr>
                                    <w:top w:val="none" w:sz="0" w:space="0" w:color="auto"/>
                                    <w:left w:val="none" w:sz="0" w:space="0" w:color="auto"/>
                                    <w:bottom w:val="none" w:sz="0" w:space="0" w:color="auto"/>
                                    <w:right w:val="none" w:sz="0" w:space="0" w:color="auto"/>
                                  </w:divBdr>
                                  <w:divsChild>
                                    <w:div w:id="665089298">
                                      <w:marLeft w:val="0"/>
                                      <w:marRight w:val="0"/>
                                      <w:marTop w:val="0"/>
                                      <w:marBottom w:val="0"/>
                                      <w:divBdr>
                                        <w:top w:val="none" w:sz="0" w:space="0" w:color="auto"/>
                                        <w:left w:val="none" w:sz="0" w:space="0" w:color="auto"/>
                                        <w:bottom w:val="none" w:sz="0" w:space="0" w:color="auto"/>
                                        <w:right w:val="none" w:sz="0" w:space="0" w:color="auto"/>
                                      </w:divBdr>
                                    </w:div>
                                  </w:divsChild>
                                </w:div>
                                <w:div w:id="1776629745">
                                  <w:marLeft w:val="0"/>
                                  <w:marRight w:val="0"/>
                                  <w:marTop w:val="0"/>
                                  <w:marBottom w:val="0"/>
                                  <w:divBdr>
                                    <w:top w:val="none" w:sz="0" w:space="0" w:color="auto"/>
                                    <w:left w:val="none" w:sz="0" w:space="0" w:color="auto"/>
                                    <w:bottom w:val="none" w:sz="0" w:space="0" w:color="auto"/>
                                    <w:right w:val="none" w:sz="0" w:space="0" w:color="auto"/>
                                  </w:divBdr>
                                  <w:divsChild>
                                    <w:div w:id="728309356">
                                      <w:marLeft w:val="0"/>
                                      <w:marRight w:val="0"/>
                                      <w:marTop w:val="0"/>
                                      <w:marBottom w:val="0"/>
                                      <w:divBdr>
                                        <w:top w:val="none" w:sz="0" w:space="0" w:color="auto"/>
                                        <w:left w:val="none" w:sz="0" w:space="0" w:color="auto"/>
                                        <w:bottom w:val="none" w:sz="0" w:space="0" w:color="auto"/>
                                        <w:right w:val="none" w:sz="0" w:space="0" w:color="auto"/>
                                      </w:divBdr>
                                      <w:divsChild>
                                        <w:div w:id="1618680718">
                                          <w:marLeft w:val="0"/>
                                          <w:marRight w:val="0"/>
                                          <w:marTop w:val="0"/>
                                          <w:marBottom w:val="0"/>
                                          <w:divBdr>
                                            <w:top w:val="none" w:sz="0" w:space="0" w:color="auto"/>
                                            <w:left w:val="none" w:sz="0" w:space="0" w:color="auto"/>
                                            <w:bottom w:val="none" w:sz="0" w:space="0" w:color="auto"/>
                                            <w:right w:val="none" w:sz="0" w:space="0" w:color="auto"/>
                                          </w:divBdr>
                                          <w:divsChild>
                                            <w:div w:id="191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5350">
      <w:bodyDiv w:val="1"/>
      <w:marLeft w:val="0"/>
      <w:marRight w:val="0"/>
      <w:marTop w:val="0"/>
      <w:marBottom w:val="0"/>
      <w:divBdr>
        <w:top w:val="none" w:sz="0" w:space="0" w:color="auto"/>
        <w:left w:val="none" w:sz="0" w:space="0" w:color="auto"/>
        <w:bottom w:val="none" w:sz="0" w:space="0" w:color="auto"/>
        <w:right w:val="none" w:sz="0" w:space="0" w:color="auto"/>
      </w:divBdr>
      <w:divsChild>
        <w:div w:id="1036009152">
          <w:marLeft w:val="0"/>
          <w:marRight w:val="0"/>
          <w:marTop w:val="0"/>
          <w:marBottom w:val="0"/>
          <w:divBdr>
            <w:top w:val="none" w:sz="0" w:space="6" w:color="auto"/>
            <w:left w:val="single" w:sz="4" w:space="0" w:color="BBBBBB"/>
            <w:bottom w:val="none" w:sz="0" w:space="0" w:color="auto"/>
            <w:right w:val="none" w:sz="0" w:space="0" w:color="auto"/>
          </w:divBdr>
          <w:divsChild>
            <w:div w:id="1551914445">
              <w:marLeft w:val="0"/>
              <w:marRight w:val="0"/>
              <w:marTop w:val="0"/>
              <w:marBottom w:val="0"/>
              <w:divBdr>
                <w:top w:val="none" w:sz="0" w:space="0" w:color="auto"/>
                <w:left w:val="none" w:sz="0" w:space="0" w:color="auto"/>
                <w:bottom w:val="none" w:sz="0" w:space="0" w:color="auto"/>
                <w:right w:val="none" w:sz="0" w:space="0" w:color="auto"/>
              </w:divBdr>
              <w:divsChild>
                <w:div w:id="638801808">
                  <w:marLeft w:val="0"/>
                  <w:marRight w:val="0"/>
                  <w:marTop w:val="0"/>
                  <w:marBottom w:val="0"/>
                  <w:divBdr>
                    <w:top w:val="none" w:sz="0" w:space="0" w:color="auto"/>
                    <w:left w:val="none" w:sz="0" w:space="0" w:color="auto"/>
                    <w:bottom w:val="none" w:sz="0" w:space="0" w:color="auto"/>
                    <w:right w:val="none" w:sz="0" w:space="0" w:color="auto"/>
                  </w:divBdr>
                  <w:divsChild>
                    <w:div w:id="7116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80648">
      <w:bodyDiv w:val="1"/>
      <w:marLeft w:val="0"/>
      <w:marRight w:val="0"/>
      <w:marTop w:val="0"/>
      <w:marBottom w:val="0"/>
      <w:divBdr>
        <w:top w:val="none" w:sz="0" w:space="0" w:color="auto"/>
        <w:left w:val="none" w:sz="0" w:space="0" w:color="auto"/>
        <w:bottom w:val="none" w:sz="0" w:space="0" w:color="auto"/>
        <w:right w:val="none" w:sz="0" w:space="0" w:color="auto"/>
      </w:divBdr>
      <w:divsChild>
        <w:div w:id="1788154160">
          <w:marLeft w:val="0"/>
          <w:marRight w:val="0"/>
          <w:marTop w:val="0"/>
          <w:marBottom w:val="0"/>
          <w:divBdr>
            <w:top w:val="none" w:sz="0" w:space="0" w:color="auto"/>
            <w:left w:val="none" w:sz="0" w:space="0" w:color="auto"/>
            <w:bottom w:val="none" w:sz="0" w:space="0" w:color="auto"/>
            <w:right w:val="none" w:sz="0" w:space="0" w:color="auto"/>
          </w:divBdr>
          <w:divsChild>
            <w:div w:id="1073501693">
              <w:marLeft w:val="0"/>
              <w:marRight w:val="0"/>
              <w:marTop w:val="0"/>
              <w:marBottom w:val="0"/>
              <w:divBdr>
                <w:top w:val="none" w:sz="0" w:space="0" w:color="auto"/>
                <w:left w:val="none" w:sz="0" w:space="0" w:color="auto"/>
                <w:bottom w:val="none" w:sz="0" w:space="0" w:color="auto"/>
                <w:right w:val="none" w:sz="0" w:space="0" w:color="auto"/>
              </w:divBdr>
              <w:divsChild>
                <w:div w:id="844128358">
                  <w:marLeft w:val="-5796"/>
                  <w:marRight w:val="-5796"/>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sChild>
                        <w:div w:id="1157922307">
                          <w:marLeft w:val="0"/>
                          <w:marRight w:val="0"/>
                          <w:marTop w:val="0"/>
                          <w:marBottom w:val="0"/>
                          <w:divBdr>
                            <w:top w:val="none" w:sz="0" w:space="0" w:color="auto"/>
                            <w:left w:val="none" w:sz="0" w:space="0" w:color="auto"/>
                            <w:bottom w:val="none" w:sz="0" w:space="0" w:color="auto"/>
                            <w:right w:val="none" w:sz="0" w:space="0" w:color="auto"/>
                          </w:divBdr>
                          <w:divsChild>
                            <w:div w:id="1892157809">
                              <w:marLeft w:val="0"/>
                              <w:marRight w:val="0"/>
                              <w:marTop w:val="0"/>
                              <w:marBottom w:val="0"/>
                              <w:divBdr>
                                <w:top w:val="none" w:sz="0" w:space="0" w:color="auto"/>
                                <w:left w:val="none" w:sz="0" w:space="0" w:color="auto"/>
                                <w:bottom w:val="none" w:sz="0" w:space="0" w:color="auto"/>
                                <w:right w:val="none" w:sz="0" w:space="0" w:color="auto"/>
                              </w:divBdr>
                              <w:divsChild>
                                <w:div w:id="69275592">
                                  <w:marLeft w:val="0"/>
                                  <w:marRight w:val="0"/>
                                  <w:marTop w:val="0"/>
                                  <w:marBottom w:val="0"/>
                                  <w:divBdr>
                                    <w:top w:val="none" w:sz="0" w:space="0" w:color="auto"/>
                                    <w:left w:val="none" w:sz="0" w:space="0" w:color="auto"/>
                                    <w:bottom w:val="none" w:sz="0" w:space="0" w:color="auto"/>
                                    <w:right w:val="none" w:sz="0" w:space="0" w:color="auto"/>
                                  </w:divBdr>
                                  <w:divsChild>
                                    <w:div w:id="1799568962">
                                      <w:marLeft w:val="0"/>
                                      <w:marRight w:val="0"/>
                                      <w:marTop w:val="0"/>
                                      <w:marBottom w:val="0"/>
                                      <w:divBdr>
                                        <w:top w:val="none" w:sz="0" w:space="0" w:color="auto"/>
                                        <w:left w:val="none" w:sz="0" w:space="0" w:color="auto"/>
                                        <w:bottom w:val="none" w:sz="0" w:space="0" w:color="auto"/>
                                        <w:right w:val="none" w:sz="0" w:space="0" w:color="auto"/>
                                      </w:divBdr>
                                      <w:divsChild>
                                        <w:div w:id="121460832">
                                          <w:marLeft w:val="0"/>
                                          <w:marRight w:val="0"/>
                                          <w:marTop w:val="0"/>
                                          <w:marBottom w:val="0"/>
                                          <w:divBdr>
                                            <w:top w:val="none" w:sz="0" w:space="0" w:color="auto"/>
                                            <w:left w:val="none" w:sz="0" w:space="0" w:color="auto"/>
                                            <w:bottom w:val="none" w:sz="0" w:space="0" w:color="auto"/>
                                            <w:right w:val="none" w:sz="0" w:space="0" w:color="auto"/>
                                          </w:divBdr>
                                          <w:divsChild>
                                            <w:div w:id="1848591175">
                                              <w:marLeft w:val="0"/>
                                              <w:marRight w:val="3900"/>
                                              <w:marTop w:val="132"/>
                                              <w:marBottom w:val="0"/>
                                              <w:divBdr>
                                                <w:top w:val="none" w:sz="0" w:space="0" w:color="auto"/>
                                                <w:left w:val="none" w:sz="0" w:space="0" w:color="auto"/>
                                                <w:bottom w:val="none" w:sz="0" w:space="0" w:color="auto"/>
                                                <w:right w:val="none" w:sz="0" w:space="0" w:color="auto"/>
                                              </w:divBdr>
                                              <w:divsChild>
                                                <w:div w:id="68819058">
                                                  <w:marLeft w:val="0"/>
                                                  <w:marRight w:val="0"/>
                                                  <w:marTop w:val="0"/>
                                                  <w:marBottom w:val="0"/>
                                                  <w:divBdr>
                                                    <w:top w:val="single" w:sz="12" w:space="12" w:color="BBBBBB"/>
                                                    <w:left w:val="none" w:sz="0" w:space="0" w:color="auto"/>
                                                    <w:bottom w:val="none" w:sz="0" w:space="0" w:color="auto"/>
                                                    <w:right w:val="none" w:sz="0" w:space="0" w:color="auto"/>
                                                  </w:divBdr>
                                                  <w:divsChild>
                                                    <w:div w:id="147208319">
                                                      <w:marLeft w:val="0"/>
                                                      <w:marRight w:val="0"/>
                                                      <w:marTop w:val="0"/>
                                                      <w:marBottom w:val="240"/>
                                                      <w:divBdr>
                                                        <w:top w:val="none" w:sz="0" w:space="0" w:color="auto"/>
                                                        <w:left w:val="none" w:sz="0" w:space="0" w:color="auto"/>
                                                        <w:bottom w:val="none" w:sz="0" w:space="0" w:color="auto"/>
                                                        <w:right w:val="none" w:sz="0" w:space="0" w:color="auto"/>
                                                      </w:divBdr>
                                                      <w:divsChild>
                                                        <w:div w:id="4954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0662327">
      <w:marLeft w:val="0"/>
      <w:marRight w:val="0"/>
      <w:marTop w:val="0"/>
      <w:marBottom w:val="0"/>
      <w:divBdr>
        <w:top w:val="single" w:sz="6" w:space="0" w:color="E0E0E0"/>
        <w:left w:val="none" w:sz="0" w:space="0" w:color="auto"/>
        <w:bottom w:val="none" w:sz="0" w:space="0" w:color="auto"/>
        <w:right w:val="none" w:sz="0" w:space="0" w:color="auto"/>
      </w:divBdr>
      <w:divsChild>
        <w:div w:id="2123109016">
          <w:marLeft w:val="0"/>
          <w:marRight w:val="0"/>
          <w:marTop w:val="0"/>
          <w:marBottom w:val="0"/>
          <w:divBdr>
            <w:top w:val="none" w:sz="0" w:space="0" w:color="auto"/>
            <w:left w:val="none" w:sz="0" w:space="0" w:color="auto"/>
            <w:bottom w:val="none" w:sz="0" w:space="0" w:color="auto"/>
            <w:right w:val="none" w:sz="0" w:space="0" w:color="auto"/>
          </w:divBdr>
          <w:divsChild>
            <w:div w:id="310257219">
              <w:marLeft w:val="-225"/>
              <w:marRight w:val="-225"/>
              <w:marTop w:val="0"/>
              <w:marBottom w:val="0"/>
              <w:divBdr>
                <w:top w:val="none" w:sz="0" w:space="0" w:color="auto"/>
                <w:left w:val="none" w:sz="0" w:space="0" w:color="auto"/>
                <w:bottom w:val="none" w:sz="0" w:space="0" w:color="auto"/>
                <w:right w:val="none" w:sz="0" w:space="0" w:color="auto"/>
              </w:divBdr>
              <w:divsChild>
                <w:div w:id="20334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8210">
      <w:bodyDiv w:val="1"/>
      <w:marLeft w:val="0"/>
      <w:marRight w:val="0"/>
      <w:marTop w:val="0"/>
      <w:marBottom w:val="0"/>
      <w:divBdr>
        <w:top w:val="none" w:sz="0" w:space="0" w:color="auto"/>
        <w:left w:val="none" w:sz="0" w:space="0" w:color="auto"/>
        <w:bottom w:val="none" w:sz="0" w:space="0" w:color="auto"/>
        <w:right w:val="none" w:sz="0" w:space="0" w:color="auto"/>
      </w:divBdr>
      <w:divsChild>
        <w:div w:id="982925826">
          <w:marLeft w:val="0"/>
          <w:marRight w:val="0"/>
          <w:marTop w:val="0"/>
          <w:marBottom w:val="0"/>
          <w:divBdr>
            <w:top w:val="none" w:sz="0" w:space="6" w:color="auto"/>
            <w:left w:val="single" w:sz="4" w:space="0" w:color="BBBBBB"/>
            <w:bottom w:val="none" w:sz="0" w:space="0" w:color="auto"/>
            <w:right w:val="none" w:sz="0" w:space="0" w:color="auto"/>
          </w:divBdr>
          <w:divsChild>
            <w:div w:id="1733845340">
              <w:marLeft w:val="0"/>
              <w:marRight w:val="0"/>
              <w:marTop w:val="0"/>
              <w:marBottom w:val="0"/>
              <w:divBdr>
                <w:top w:val="none" w:sz="0" w:space="0" w:color="auto"/>
                <w:left w:val="none" w:sz="0" w:space="0" w:color="auto"/>
                <w:bottom w:val="none" w:sz="0" w:space="0" w:color="auto"/>
                <w:right w:val="none" w:sz="0" w:space="0" w:color="auto"/>
              </w:divBdr>
              <w:divsChild>
                <w:div w:id="1965770956">
                  <w:marLeft w:val="0"/>
                  <w:marRight w:val="0"/>
                  <w:marTop w:val="0"/>
                  <w:marBottom w:val="0"/>
                  <w:divBdr>
                    <w:top w:val="none" w:sz="0" w:space="0" w:color="auto"/>
                    <w:left w:val="none" w:sz="0" w:space="0" w:color="auto"/>
                    <w:bottom w:val="none" w:sz="0" w:space="0" w:color="auto"/>
                    <w:right w:val="none" w:sz="0" w:space="0" w:color="auto"/>
                  </w:divBdr>
                  <w:divsChild>
                    <w:div w:id="939490656">
                      <w:marLeft w:val="0"/>
                      <w:marRight w:val="0"/>
                      <w:marTop w:val="0"/>
                      <w:marBottom w:val="0"/>
                      <w:divBdr>
                        <w:top w:val="none" w:sz="0" w:space="0" w:color="auto"/>
                        <w:left w:val="none" w:sz="0" w:space="0" w:color="auto"/>
                        <w:bottom w:val="none" w:sz="0" w:space="0" w:color="auto"/>
                        <w:right w:val="none" w:sz="0" w:space="0" w:color="auto"/>
                      </w:divBdr>
                      <w:divsChild>
                        <w:div w:id="1554854280">
                          <w:marLeft w:val="0"/>
                          <w:marRight w:val="0"/>
                          <w:marTop w:val="0"/>
                          <w:marBottom w:val="0"/>
                          <w:divBdr>
                            <w:top w:val="none" w:sz="0" w:space="0" w:color="auto"/>
                            <w:left w:val="none" w:sz="0" w:space="0" w:color="auto"/>
                            <w:bottom w:val="none" w:sz="0" w:space="0" w:color="auto"/>
                            <w:right w:val="none" w:sz="0" w:space="0" w:color="auto"/>
                          </w:divBdr>
                          <w:divsChild>
                            <w:div w:id="21108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3621">
      <w:marLeft w:val="0"/>
      <w:marRight w:val="0"/>
      <w:marTop w:val="0"/>
      <w:marBottom w:val="0"/>
      <w:divBdr>
        <w:top w:val="none" w:sz="0" w:space="0" w:color="auto"/>
        <w:left w:val="none" w:sz="0" w:space="0" w:color="auto"/>
        <w:bottom w:val="none" w:sz="0" w:space="0" w:color="auto"/>
        <w:right w:val="none" w:sz="0" w:space="0" w:color="auto"/>
      </w:divBdr>
      <w:divsChild>
        <w:div w:id="1222981038">
          <w:marLeft w:val="0"/>
          <w:marRight w:val="0"/>
          <w:marTop w:val="0"/>
          <w:marBottom w:val="0"/>
          <w:divBdr>
            <w:top w:val="none" w:sz="0" w:space="0" w:color="auto"/>
            <w:left w:val="none" w:sz="0" w:space="0" w:color="auto"/>
            <w:bottom w:val="none" w:sz="0" w:space="0" w:color="auto"/>
            <w:right w:val="none" w:sz="0" w:space="0" w:color="auto"/>
          </w:divBdr>
        </w:div>
      </w:divsChild>
    </w:div>
    <w:div w:id="1827356476">
      <w:bodyDiv w:val="1"/>
      <w:marLeft w:val="0"/>
      <w:marRight w:val="0"/>
      <w:marTop w:val="0"/>
      <w:marBottom w:val="0"/>
      <w:divBdr>
        <w:top w:val="none" w:sz="0" w:space="0" w:color="auto"/>
        <w:left w:val="none" w:sz="0" w:space="0" w:color="auto"/>
        <w:bottom w:val="none" w:sz="0" w:space="0" w:color="auto"/>
        <w:right w:val="none" w:sz="0" w:space="0" w:color="auto"/>
      </w:divBdr>
      <w:divsChild>
        <w:div w:id="1813331631">
          <w:marLeft w:val="0"/>
          <w:marRight w:val="0"/>
          <w:marTop w:val="0"/>
          <w:marBottom w:val="0"/>
          <w:divBdr>
            <w:top w:val="none" w:sz="0" w:space="6" w:color="auto"/>
            <w:left w:val="single" w:sz="4" w:space="0" w:color="BBBBBB"/>
            <w:bottom w:val="none" w:sz="0" w:space="0" w:color="auto"/>
            <w:right w:val="none" w:sz="0" w:space="0" w:color="auto"/>
          </w:divBdr>
          <w:divsChild>
            <w:div w:id="2040550342">
              <w:marLeft w:val="0"/>
              <w:marRight w:val="0"/>
              <w:marTop w:val="0"/>
              <w:marBottom w:val="0"/>
              <w:divBdr>
                <w:top w:val="none" w:sz="0" w:space="0" w:color="auto"/>
                <w:left w:val="none" w:sz="0" w:space="0" w:color="auto"/>
                <w:bottom w:val="none" w:sz="0" w:space="0" w:color="auto"/>
                <w:right w:val="none" w:sz="0" w:space="0" w:color="auto"/>
              </w:divBdr>
              <w:divsChild>
                <w:div w:id="487602240">
                  <w:marLeft w:val="0"/>
                  <w:marRight w:val="0"/>
                  <w:marTop w:val="0"/>
                  <w:marBottom w:val="0"/>
                  <w:divBdr>
                    <w:top w:val="none" w:sz="0" w:space="0" w:color="auto"/>
                    <w:left w:val="none" w:sz="0" w:space="0" w:color="auto"/>
                    <w:bottom w:val="none" w:sz="0" w:space="0" w:color="auto"/>
                    <w:right w:val="none" w:sz="0" w:space="0" w:color="auto"/>
                  </w:divBdr>
                  <w:divsChild>
                    <w:div w:id="789202596">
                      <w:marLeft w:val="0"/>
                      <w:marRight w:val="0"/>
                      <w:marTop w:val="0"/>
                      <w:marBottom w:val="0"/>
                      <w:divBdr>
                        <w:top w:val="none" w:sz="0" w:space="0" w:color="auto"/>
                        <w:left w:val="none" w:sz="0" w:space="0" w:color="auto"/>
                        <w:bottom w:val="none" w:sz="0" w:space="0" w:color="auto"/>
                        <w:right w:val="none" w:sz="0" w:space="0" w:color="auto"/>
                      </w:divBdr>
                      <w:divsChild>
                        <w:div w:id="2106224108">
                          <w:marLeft w:val="0"/>
                          <w:marRight w:val="0"/>
                          <w:marTop w:val="0"/>
                          <w:marBottom w:val="0"/>
                          <w:divBdr>
                            <w:top w:val="none" w:sz="0" w:space="0" w:color="auto"/>
                            <w:left w:val="none" w:sz="0" w:space="0" w:color="auto"/>
                            <w:bottom w:val="none" w:sz="0" w:space="0" w:color="auto"/>
                            <w:right w:val="none" w:sz="0" w:space="0" w:color="auto"/>
                          </w:divBdr>
                          <w:divsChild>
                            <w:div w:id="15890831">
                              <w:marLeft w:val="0"/>
                              <w:marRight w:val="0"/>
                              <w:marTop w:val="0"/>
                              <w:marBottom w:val="0"/>
                              <w:divBdr>
                                <w:top w:val="none" w:sz="0" w:space="0" w:color="auto"/>
                                <w:left w:val="none" w:sz="0" w:space="0" w:color="auto"/>
                                <w:bottom w:val="none" w:sz="0" w:space="0" w:color="auto"/>
                                <w:right w:val="none" w:sz="0" w:space="0" w:color="auto"/>
                              </w:divBdr>
                              <w:divsChild>
                                <w:div w:id="742486671">
                                  <w:marLeft w:val="0"/>
                                  <w:marRight w:val="0"/>
                                  <w:marTop w:val="0"/>
                                  <w:marBottom w:val="0"/>
                                  <w:divBdr>
                                    <w:top w:val="none" w:sz="0" w:space="0" w:color="auto"/>
                                    <w:left w:val="none" w:sz="0" w:space="0" w:color="auto"/>
                                    <w:bottom w:val="none" w:sz="0" w:space="0" w:color="auto"/>
                                    <w:right w:val="none" w:sz="0" w:space="0" w:color="auto"/>
                                  </w:divBdr>
                                  <w:divsChild>
                                    <w:div w:id="113256835">
                                      <w:marLeft w:val="0"/>
                                      <w:marRight w:val="0"/>
                                      <w:marTop w:val="0"/>
                                      <w:marBottom w:val="0"/>
                                      <w:divBdr>
                                        <w:top w:val="none" w:sz="0" w:space="0" w:color="auto"/>
                                        <w:left w:val="none" w:sz="0" w:space="0" w:color="auto"/>
                                        <w:bottom w:val="none" w:sz="0" w:space="0" w:color="auto"/>
                                        <w:right w:val="none" w:sz="0" w:space="0" w:color="auto"/>
                                      </w:divBdr>
                                      <w:divsChild>
                                        <w:div w:id="624116931">
                                          <w:marLeft w:val="0"/>
                                          <w:marRight w:val="0"/>
                                          <w:marTop w:val="0"/>
                                          <w:marBottom w:val="0"/>
                                          <w:divBdr>
                                            <w:top w:val="none" w:sz="0" w:space="0" w:color="auto"/>
                                            <w:left w:val="none" w:sz="0" w:space="0" w:color="auto"/>
                                            <w:bottom w:val="none" w:sz="0" w:space="0" w:color="auto"/>
                                            <w:right w:val="none" w:sz="0" w:space="0" w:color="auto"/>
                                          </w:divBdr>
                                          <w:divsChild>
                                            <w:div w:id="199972654">
                                              <w:marLeft w:val="0"/>
                                              <w:marRight w:val="0"/>
                                              <w:marTop w:val="0"/>
                                              <w:marBottom w:val="144"/>
                                              <w:divBdr>
                                                <w:top w:val="none" w:sz="0" w:space="0" w:color="auto"/>
                                                <w:left w:val="single" w:sz="4" w:space="0" w:color="BBBBBB"/>
                                                <w:bottom w:val="single" w:sz="12" w:space="0" w:color="E5E5E5"/>
                                                <w:right w:val="single" w:sz="4" w:space="0" w:color="E5E5E5"/>
                                              </w:divBdr>
                                              <w:divsChild>
                                                <w:div w:id="1713118490">
                                                  <w:marLeft w:val="0"/>
                                                  <w:marRight w:val="0"/>
                                                  <w:marTop w:val="0"/>
                                                  <w:marBottom w:val="0"/>
                                                  <w:divBdr>
                                                    <w:top w:val="single" w:sz="12" w:space="0" w:color="E5E5E5"/>
                                                    <w:left w:val="single" w:sz="4" w:space="0" w:color="BBBBBB"/>
                                                    <w:bottom w:val="none" w:sz="0" w:space="0" w:color="auto"/>
                                                    <w:right w:val="single" w:sz="12" w:space="0" w:color="E5E5E5"/>
                                                  </w:divBdr>
                                                  <w:divsChild>
                                                    <w:div w:id="337662370">
                                                      <w:marLeft w:val="0"/>
                                                      <w:marRight w:val="0"/>
                                                      <w:marTop w:val="0"/>
                                                      <w:marBottom w:val="0"/>
                                                      <w:divBdr>
                                                        <w:top w:val="none" w:sz="0" w:space="0" w:color="auto"/>
                                                        <w:left w:val="none" w:sz="0" w:space="0" w:color="auto"/>
                                                        <w:bottom w:val="none" w:sz="0" w:space="0" w:color="auto"/>
                                                        <w:right w:val="none" w:sz="0" w:space="0" w:color="auto"/>
                                                      </w:divBdr>
                                                    </w:div>
                                                  </w:divsChild>
                                                </w:div>
                                                <w:div w:id="65960745">
                                                  <w:marLeft w:val="0"/>
                                                  <w:marRight w:val="0"/>
                                                  <w:marTop w:val="0"/>
                                                  <w:marBottom w:val="0"/>
                                                  <w:divBdr>
                                                    <w:top w:val="none" w:sz="0" w:space="0" w:color="auto"/>
                                                    <w:left w:val="none" w:sz="0" w:space="0" w:color="auto"/>
                                                    <w:bottom w:val="none" w:sz="0" w:space="0" w:color="auto"/>
                                                    <w:right w:val="none" w:sz="0" w:space="0" w:color="auto"/>
                                                  </w:divBdr>
                                                  <w:divsChild>
                                                    <w:div w:id="20723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71689">
      <w:bodyDiv w:val="1"/>
      <w:marLeft w:val="0"/>
      <w:marRight w:val="0"/>
      <w:marTop w:val="0"/>
      <w:marBottom w:val="0"/>
      <w:divBdr>
        <w:top w:val="none" w:sz="0" w:space="0" w:color="auto"/>
        <w:left w:val="none" w:sz="0" w:space="0" w:color="auto"/>
        <w:bottom w:val="none" w:sz="0" w:space="0" w:color="auto"/>
        <w:right w:val="none" w:sz="0" w:space="0" w:color="auto"/>
      </w:divBdr>
      <w:divsChild>
        <w:div w:id="1295330200">
          <w:marLeft w:val="0"/>
          <w:marRight w:val="0"/>
          <w:marTop w:val="0"/>
          <w:marBottom w:val="0"/>
          <w:divBdr>
            <w:top w:val="none" w:sz="0" w:space="6" w:color="auto"/>
            <w:left w:val="single" w:sz="4" w:space="0" w:color="BBBBBB"/>
            <w:bottom w:val="none" w:sz="0" w:space="0" w:color="auto"/>
            <w:right w:val="none" w:sz="0" w:space="0" w:color="auto"/>
          </w:divBdr>
          <w:divsChild>
            <w:div w:id="1532953212">
              <w:marLeft w:val="0"/>
              <w:marRight w:val="0"/>
              <w:marTop w:val="0"/>
              <w:marBottom w:val="0"/>
              <w:divBdr>
                <w:top w:val="none" w:sz="0" w:space="0" w:color="auto"/>
                <w:left w:val="none" w:sz="0" w:space="0" w:color="auto"/>
                <w:bottom w:val="none" w:sz="0" w:space="0" w:color="auto"/>
                <w:right w:val="none" w:sz="0" w:space="0" w:color="auto"/>
              </w:divBdr>
              <w:divsChild>
                <w:div w:id="894661602">
                  <w:marLeft w:val="0"/>
                  <w:marRight w:val="0"/>
                  <w:marTop w:val="0"/>
                  <w:marBottom w:val="0"/>
                  <w:divBdr>
                    <w:top w:val="none" w:sz="0" w:space="0" w:color="auto"/>
                    <w:left w:val="none" w:sz="0" w:space="0" w:color="auto"/>
                    <w:bottom w:val="none" w:sz="0" w:space="0" w:color="auto"/>
                    <w:right w:val="none" w:sz="0" w:space="0" w:color="auto"/>
                  </w:divBdr>
                  <w:divsChild>
                    <w:div w:id="852845693">
                      <w:marLeft w:val="0"/>
                      <w:marRight w:val="0"/>
                      <w:marTop w:val="0"/>
                      <w:marBottom w:val="0"/>
                      <w:divBdr>
                        <w:top w:val="none" w:sz="0" w:space="0" w:color="auto"/>
                        <w:left w:val="none" w:sz="0" w:space="0" w:color="auto"/>
                        <w:bottom w:val="none" w:sz="0" w:space="0" w:color="auto"/>
                        <w:right w:val="none" w:sz="0" w:space="0" w:color="auto"/>
                      </w:divBdr>
                      <w:divsChild>
                        <w:div w:id="1301375158">
                          <w:marLeft w:val="0"/>
                          <w:marRight w:val="0"/>
                          <w:marTop w:val="0"/>
                          <w:marBottom w:val="0"/>
                          <w:divBdr>
                            <w:top w:val="none" w:sz="0" w:space="0" w:color="auto"/>
                            <w:left w:val="none" w:sz="0" w:space="0" w:color="auto"/>
                            <w:bottom w:val="none" w:sz="0" w:space="0" w:color="auto"/>
                            <w:right w:val="none" w:sz="0" w:space="0" w:color="auto"/>
                          </w:divBdr>
                          <w:divsChild>
                            <w:div w:id="15112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798633">
      <w:marLeft w:val="0"/>
      <w:marRight w:val="0"/>
      <w:marTop w:val="0"/>
      <w:marBottom w:val="0"/>
      <w:divBdr>
        <w:top w:val="none" w:sz="0" w:space="0" w:color="auto"/>
        <w:left w:val="none" w:sz="0" w:space="0" w:color="auto"/>
        <w:bottom w:val="none" w:sz="0" w:space="0" w:color="auto"/>
        <w:right w:val="none" w:sz="0" w:space="0" w:color="auto"/>
      </w:divBdr>
    </w:div>
    <w:div w:id="1896501834">
      <w:bodyDiv w:val="1"/>
      <w:marLeft w:val="0"/>
      <w:marRight w:val="0"/>
      <w:marTop w:val="0"/>
      <w:marBottom w:val="0"/>
      <w:divBdr>
        <w:top w:val="none" w:sz="0" w:space="0" w:color="auto"/>
        <w:left w:val="none" w:sz="0" w:space="0" w:color="auto"/>
        <w:bottom w:val="none" w:sz="0" w:space="0" w:color="auto"/>
        <w:right w:val="none" w:sz="0" w:space="0" w:color="auto"/>
      </w:divBdr>
      <w:divsChild>
        <w:div w:id="744643887">
          <w:marLeft w:val="0"/>
          <w:marRight w:val="0"/>
          <w:marTop w:val="0"/>
          <w:marBottom w:val="0"/>
          <w:divBdr>
            <w:top w:val="none" w:sz="0" w:space="6" w:color="auto"/>
            <w:left w:val="single" w:sz="4" w:space="0" w:color="BBBBBB"/>
            <w:bottom w:val="none" w:sz="0" w:space="0" w:color="auto"/>
            <w:right w:val="none" w:sz="0" w:space="0" w:color="auto"/>
          </w:divBdr>
          <w:divsChild>
            <w:div w:id="1989436371">
              <w:marLeft w:val="0"/>
              <w:marRight w:val="0"/>
              <w:marTop w:val="0"/>
              <w:marBottom w:val="0"/>
              <w:divBdr>
                <w:top w:val="none" w:sz="0" w:space="0" w:color="auto"/>
                <w:left w:val="none" w:sz="0" w:space="0" w:color="auto"/>
                <w:bottom w:val="none" w:sz="0" w:space="0" w:color="auto"/>
                <w:right w:val="none" w:sz="0" w:space="0" w:color="auto"/>
              </w:divBdr>
              <w:divsChild>
                <w:div w:id="121001319">
                  <w:marLeft w:val="0"/>
                  <w:marRight w:val="0"/>
                  <w:marTop w:val="0"/>
                  <w:marBottom w:val="0"/>
                  <w:divBdr>
                    <w:top w:val="none" w:sz="0" w:space="0" w:color="auto"/>
                    <w:left w:val="none" w:sz="0" w:space="0" w:color="auto"/>
                    <w:bottom w:val="none" w:sz="0" w:space="0" w:color="auto"/>
                    <w:right w:val="none" w:sz="0" w:space="0" w:color="auto"/>
                  </w:divBdr>
                  <w:divsChild>
                    <w:div w:id="937832979">
                      <w:marLeft w:val="0"/>
                      <w:marRight w:val="0"/>
                      <w:marTop w:val="0"/>
                      <w:marBottom w:val="0"/>
                      <w:divBdr>
                        <w:top w:val="none" w:sz="0" w:space="0" w:color="auto"/>
                        <w:left w:val="none" w:sz="0" w:space="0" w:color="auto"/>
                        <w:bottom w:val="none" w:sz="0" w:space="0" w:color="auto"/>
                        <w:right w:val="none" w:sz="0" w:space="0" w:color="auto"/>
                      </w:divBdr>
                      <w:divsChild>
                        <w:div w:id="391584067">
                          <w:marLeft w:val="0"/>
                          <w:marRight w:val="0"/>
                          <w:marTop w:val="0"/>
                          <w:marBottom w:val="0"/>
                          <w:divBdr>
                            <w:top w:val="none" w:sz="0" w:space="0" w:color="auto"/>
                            <w:left w:val="none" w:sz="0" w:space="0" w:color="auto"/>
                            <w:bottom w:val="none" w:sz="0" w:space="0" w:color="auto"/>
                            <w:right w:val="none" w:sz="0" w:space="0" w:color="auto"/>
                          </w:divBdr>
                          <w:divsChild>
                            <w:div w:id="1793741994">
                              <w:marLeft w:val="0"/>
                              <w:marRight w:val="0"/>
                              <w:marTop w:val="0"/>
                              <w:marBottom w:val="0"/>
                              <w:divBdr>
                                <w:top w:val="none" w:sz="0" w:space="0" w:color="auto"/>
                                <w:left w:val="none" w:sz="0" w:space="0" w:color="auto"/>
                                <w:bottom w:val="none" w:sz="0" w:space="0" w:color="auto"/>
                                <w:right w:val="none" w:sz="0" w:space="0" w:color="auto"/>
                              </w:divBdr>
                              <w:divsChild>
                                <w:div w:id="1512186632">
                                  <w:marLeft w:val="0"/>
                                  <w:marRight w:val="0"/>
                                  <w:marTop w:val="0"/>
                                  <w:marBottom w:val="0"/>
                                  <w:divBdr>
                                    <w:top w:val="none" w:sz="0" w:space="0" w:color="auto"/>
                                    <w:left w:val="none" w:sz="0" w:space="0" w:color="auto"/>
                                    <w:bottom w:val="none" w:sz="0" w:space="0" w:color="auto"/>
                                    <w:right w:val="none" w:sz="0" w:space="0" w:color="auto"/>
                                  </w:divBdr>
                                  <w:divsChild>
                                    <w:div w:id="445393078">
                                      <w:marLeft w:val="0"/>
                                      <w:marRight w:val="0"/>
                                      <w:marTop w:val="0"/>
                                      <w:marBottom w:val="0"/>
                                      <w:divBdr>
                                        <w:top w:val="none" w:sz="0" w:space="0" w:color="auto"/>
                                        <w:left w:val="none" w:sz="0" w:space="0" w:color="auto"/>
                                        <w:bottom w:val="none" w:sz="0" w:space="0" w:color="auto"/>
                                        <w:right w:val="none" w:sz="0" w:space="0" w:color="auto"/>
                                      </w:divBdr>
                                      <w:divsChild>
                                        <w:div w:id="1878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345466">
      <w:bodyDiv w:val="1"/>
      <w:marLeft w:val="0"/>
      <w:marRight w:val="0"/>
      <w:marTop w:val="0"/>
      <w:marBottom w:val="0"/>
      <w:divBdr>
        <w:top w:val="none" w:sz="0" w:space="0" w:color="auto"/>
        <w:left w:val="none" w:sz="0" w:space="0" w:color="auto"/>
        <w:bottom w:val="none" w:sz="0" w:space="0" w:color="auto"/>
        <w:right w:val="none" w:sz="0" w:space="0" w:color="auto"/>
      </w:divBdr>
    </w:div>
    <w:div w:id="1934047412">
      <w:bodyDiv w:val="1"/>
      <w:marLeft w:val="0"/>
      <w:marRight w:val="0"/>
      <w:marTop w:val="0"/>
      <w:marBottom w:val="0"/>
      <w:divBdr>
        <w:top w:val="none" w:sz="0" w:space="0" w:color="auto"/>
        <w:left w:val="none" w:sz="0" w:space="0" w:color="auto"/>
        <w:bottom w:val="none" w:sz="0" w:space="0" w:color="auto"/>
        <w:right w:val="none" w:sz="0" w:space="0" w:color="auto"/>
      </w:divBdr>
    </w:div>
    <w:div w:id="1948194823">
      <w:marLeft w:val="0"/>
      <w:marRight w:val="0"/>
      <w:marTop w:val="0"/>
      <w:marBottom w:val="0"/>
      <w:divBdr>
        <w:top w:val="none" w:sz="0" w:space="0" w:color="auto"/>
        <w:left w:val="none" w:sz="0" w:space="0" w:color="auto"/>
        <w:bottom w:val="none" w:sz="0" w:space="0" w:color="auto"/>
        <w:right w:val="none" w:sz="0" w:space="0" w:color="auto"/>
      </w:divBdr>
    </w:div>
    <w:div w:id="1959558641">
      <w:marLeft w:val="0"/>
      <w:marRight w:val="0"/>
      <w:marTop w:val="0"/>
      <w:marBottom w:val="0"/>
      <w:divBdr>
        <w:top w:val="none" w:sz="0" w:space="0" w:color="auto"/>
        <w:left w:val="none" w:sz="0" w:space="0" w:color="auto"/>
        <w:bottom w:val="none" w:sz="0" w:space="0" w:color="auto"/>
        <w:right w:val="none" w:sz="0" w:space="0" w:color="auto"/>
      </w:divBdr>
    </w:div>
    <w:div w:id="1968732277">
      <w:marLeft w:val="0"/>
      <w:marRight w:val="0"/>
      <w:marTop w:val="0"/>
      <w:marBottom w:val="300"/>
      <w:divBdr>
        <w:top w:val="none" w:sz="0" w:space="0" w:color="auto"/>
        <w:left w:val="none" w:sz="0" w:space="0" w:color="auto"/>
        <w:bottom w:val="none" w:sz="0" w:space="0" w:color="auto"/>
        <w:right w:val="none" w:sz="0" w:space="0" w:color="auto"/>
      </w:divBdr>
      <w:divsChild>
        <w:div w:id="420225513">
          <w:marLeft w:val="0"/>
          <w:marRight w:val="0"/>
          <w:marTop w:val="0"/>
          <w:marBottom w:val="0"/>
          <w:divBdr>
            <w:top w:val="none" w:sz="0" w:space="0" w:color="auto"/>
            <w:left w:val="none" w:sz="0" w:space="0" w:color="auto"/>
            <w:bottom w:val="none" w:sz="0" w:space="0" w:color="auto"/>
            <w:right w:val="none" w:sz="0" w:space="0" w:color="auto"/>
          </w:divBdr>
          <w:divsChild>
            <w:div w:id="28994548">
              <w:marLeft w:val="0"/>
              <w:marRight w:val="0"/>
              <w:marTop w:val="0"/>
              <w:marBottom w:val="0"/>
              <w:divBdr>
                <w:top w:val="none" w:sz="0" w:space="0" w:color="auto"/>
                <w:left w:val="none" w:sz="0" w:space="0" w:color="auto"/>
                <w:bottom w:val="none" w:sz="0" w:space="0" w:color="auto"/>
                <w:right w:val="none" w:sz="0" w:space="0" w:color="auto"/>
              </w:divBdr>
            </w:div>
            <w:div w:id="10754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022">
      <w:bodyDiv w:val="1"/>
      <w:marLeft w:val="0"/>
      <w:marRight w:val="0"/>
      <w:marTop w:val="0"/>
      <w:marBottom w:val="0"/>
      <w:divBdr>
        <w:top w:val="none" w:sz="0" w:space="0" w:color="auto"/>
        <w:left w:val="none" w:sz="0" w:space="0" w:color="auto"/>
        <w:bottom w:val="none" w:sz="0" w:space="0" w:color="auto"/>
        <w:right w:val="none" w:sz="0" w:space="0" w:color="auto"/>
      </w:divBdr>
      <w:divsChild>
        <w:div w:id="1745104422">
          <w:marLeft w:val="0"/>
          <w:marRight w:val="0"/>
          <w:marTop w:val="0"/>
          <w:marBottom w:val="0"/>
          <w:divBdr>
            <w:top w:val="none" w:sz="0" w:space="0" w:color="auto"/>
            <w:left w:val="none" w:sz="0" w:space="0" w:color="auto"/>
            <w:bottom w:val="none" w:sz="0" w:space="0" w:color="auto"/>
            <w:right w:val="none" w:sz="0" w:space="0" w:color="auto"/>
          </w:divBdr>
          <w:divsChild>
            <w:div w:id="1049888130">
              <w:marLeft w:val="0"/>
              <w:marRight w:val="0"/>
              <w:marTop w:val="0"/>
              <w:marBottom w:val="0"/>
              <w:divBdr>
                <w:top w:val="none" w:sz="0" w:space="0" w:color="auto"/>
                <w:left w:val="none" w:sz="0" w:space="0" w:color="auto"/>
                <w:bottom w:val="none" w:sz="0" w:space="0" w:color="auto"/>
                <w:right w:val="none" w:sz="0" w:space="0" w:color="auto"/>
              </w:divBdr>
              <w:divsChild>
                <w:div w:id="107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97508">
      <w:marLeft w:val="0"/>
      <w:marRight w:val="0"/>
      <w:marTop w:val="0"/>
      <w:marBottom w:val="0"/>
      <w:divBdr>
        <w:top w:val="none" w:sz="0" w:space="0" w:color="auto"/>
        <w:left w:val="none" w:sz="0" w:space="0" w:color="auto"/>
        <w:bottom w:val="none" w:sz="0" w:space="0" w:color="auto"/>
        <w:right w:val="none" w:sz="0" w:space="0" w:color="auto"/>
      </w:divBdr>
      <w:divsChild>
        <w:div w:id="1136097228">
          <w:marLeft w:val="0"/>
          <w:marRight w:val="0"/>
          <w:marTop w:val="0"/>
          <w:marBottom w:val="0"/>
          <w:divBdr>
            <w:top w:val="none" w:sz="0" w:space="0" w:color="auto"/>
            <w:left w:val="none" w:sz="0" w:space="0" w:color="auto"/>
            <w:bottom w:val="none" w:sz="0" w:space="0" w:color="auto"/>
            <w:right w:val="none" w:sz="0" w:space="0" w:color="auto"/>
          </w:divBdr>
          <w:divsChild>
            <w:div w:id="3756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527">
      <w:bodyDiv w:val="1"/>
      <w:marLeft w:val="0"/>
      <w:marRight w:val="0"/>
      <w:marTop w:val="0"/>
      <w:marBottom w:val="0"/>
      <w:divBdr>
        <w:top w:val="none" w:sz="0" w:space="0" w:color="auto"/>
        <w:left w:val="none" w:sz="0" w:space="0" w:color="auto"/>
        <w:bottom w:val="none" w:sz="0" w:space="0" w:color="auto"/>
        <w:right w:val="none" w:sz="0" w:space="0" w:color="auto"/>
      </w:divBdr>
      <w:divsChild>
        <w:div w:id="1612853965">
          <w:marLeft w:val="0"/>
          <w:marRight w:val="0"/>
          <w:marTop w:val="0"/>
          <w:marBottom w:val="0"/>
          <w:divBdr>
            <w:top w:val="none" w:sz="0" w:space="0" w:color="auto"/>
            <w:left w:val="none" w:sz="0" w:space="0" w:color="auto"/>
            <w:bottom w:val="none" w:sz="0" w:space="0" w:color="auto"/>
            <w:right w:val="none" w:sz="0" w:space="0" w:color="auto"/>
          </w:divBdr>
          <w:divsChild>
            <w:div w:id="1487941548">
              <w:marLeft w:val="0"/>
              <w:marRight w:val="0"/>
              <w:marTop w:val="0"/>
              <w:marBottom w:val="0"/>
              <w:divBdr>
                <w:top w:val="none" w:sz="0" w:space="0" w:color="auto"/>
                <w:left w:val="none" w:sz="0" w:space="0" w:color="auto"/>
                <w:bottom w:val="none" w:sz="0" w:space="0" w:color="auto"/>
                <w:right w:val="none" w:sz="0" w:space="0" w:color="auto"/>
              </w:divBdr>
              <w:divsChild>
                <w:div w:id="1752463068">
                  <w:marLeft w:val="0"/>
                  <w:marRight w:val="0"/>
                  <w:marTop w:val="0"/>
                  <w:marBottom w:val="0"/>
                  <w:divBdr>
                    <w:top w:val="none" w:sz="0" w:space="0" w:color="auto"/>
                    <w:left w:val="none" w:sz="0" w:space="0" w:color="auto"/>
                    <w:bottom w:val="none" w:sz="0" w:space="0" w:color="auto"/>
                    <w:right w:val="none" w:sz="0" w:space="0" w:color="auto"/>
                  </w:divBdr>
                </w:div>
                <w:div w:id="19019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6507">
      <w:bodyDiv w:val="1"/>
      <w:marLeft w:val="0"/>
      <w:marRight w:val="0"/>
      <w:marTop w:val="0"/>
      <w:marBottom w:val="0"/>
      <w:divBdr>
        <w:top w:val="none" w:sz="0" w:space="0" w:color="auto"/>
        <w:left w:val="none" w:sz="0" w:space="0" w:color="auto"/>
        <w:bottom w:val="none" w:sz="0" w:space="0" w:color="auto"/>
        <w:right w:val="none" w:sz="0" w:space="0" w:color="auto"/>
      </w:divBdr>
      <w:divsChild>
        <w:div w:id="1117795685">
          <w:marLeft w:val="0"/>
          <w:marRight w:val="0"/>
          <w:marTop w:val="0"/>
          <w:marBottom w:val="0"/>
          <w:divBdr>
            <w:top w:val="none" w:sz="0" w:space="6" w:color="auto"/>
            <w:left w:val="single" w:sz="4" w:space="0" w:color="BBBBBB"/>
            <w:bottom w:val="none" w:sz="0" w:space="0" w:color="auto"/>
            <w:right w:val="none" w:sz="0" w:space="0" w:color="auto"/>
          </w:divBdr>
          <w:divsChild>
            <w:div w:id="1075207403">
              <w:marLeft w:val="0"/>
              <w:marRight w:val="0"/>
              <w:marTop w:val="0"/>
              <w:marBottom w:val="0"/>
              <w:divBdr>
                <w:top w:val="none" w:sz="0" w:space="0" w:color="auto"/>
                <w:left w:val="none" w:sz="0" w:space="0" w:color="auto"/>
                <w:bottom w:val="none" w:sz="0" w:space="0" w:color="auto"/>
                <w:right w:val="none" w:sz="0" w:space="0" w:color="auto"/>
              </w:divBdr>
              <w:divsChild>
                <w:div w:id="1063987645">
                  <w:marLeft w:val="0"/>
                  <w:marRight w:val="0"/>
                  <w:marTop w:val="0"/>
                  <w:marBottom w:val="0"/>
                  <w:divBdr>
                    <w:top w:val="none" w:sz="0" w:space="0" w:color="auto"/>
                    <w:left w:val="none" w:sz="0" w:space="0" w:color="auto"/>
                    <w:bottom w:val="none" w:sz="0" w:space="0" w:color="auto"/>
                    <w:right w:val="none" w:sz="0" w:space="0" w:color="auto"/>
                  </w:divBdr>
                  <w:divsChild>
                    <w:div w:id="1240018225">
                      <w:marLeft w:val="0"/>
                      <w:marRight w:val="0"/>
                      <w:marTop w:val="0"/>
                      <w:marBottom w:val="0"/>
                      <w:divBdr>
                        <w:top w:val="none" w:sz="0" w:space="0" w:color="auto"/>
                        <w:left w:val="none" w:sz="0" w:space="0" w:color="auto"/>
                        <w:bottom w:val="none" w:sz="0" w:space="0" w:color="auto"/>
                        <w:right w:val="none" w:sz="0" w:space="0" w:color="auto"/>
                      </w:divBdr>
                      <w:divsChild>
                        <w:div w:id="2112846688">
                          <w:marLeft w:val="0"/>
                          <w:marRight w:val="0"/>
                          <w:marTop w:val="0"/>
                          <w:marBottom w:val="0"/>
                          <w:divBdr>
                            <w:top w:val="none" w:sz="0" w:space="0" w:color="auto"/>
                            <w:left w:val="none" w:sz="0" w:space="0" w:color="auto"/>
                            <w:bottom w:val="none" w:sz="0" w:space="0" w:color="auto"/>
                            <w:right w:val="none" w:sz="0" w:space="0" w:color="auto"/>
                          </w:divBdr>
                          <w:divsChild>
                            <w:div w:id="1486387131">
                              <w:marLeft w:val="0"/>
                              <w:marRight w:val="0"/>
                              <w:marTop w:val="0"/>
                              <w:marBottom w:val="0"/>
                              <w:divBdr>
                                <w:top w:val="none" w:sz="0" w:space="0" w:color="auto"/>
                                <w:left w:val="none" w:sz="0" w:space="0" w:color="auto"/>
                                <w:bottom w:val="none" w:sz="0" w:space="0" w:color="auto"/>
                                <w:right w:val="none" w:sz="0" w:space="0" w:color="auto"/>
                              </w:divBdr>
                              <w:divsChild>
                                <w:div w:id="1440490587">
                                  <w:marLeft w:val="0"/>
                                  <w:marRight w:val="0"/>
                                  <w:marTop w:val="0"/>
                                  <w:marBottom w:val="0"/>
                                  <w:divBdr>
                                    <w:top w:val="none" w:sz="0" w:space="0" w:color="auto"/>
                                    <w:left w:val="none" w:sz="0" w:space="0" w:color="auto"/>
                                    <w:bottom w:val="none" w:sz="0" w:space="0" w:color="auto"/>
                                    <w:right w:val="none" w:sz="0" w:space="0" w:color="auto"/>
                                  </w:divBdr>
                                  <w:divsChild>
                                    <w:div w:id="1359045906">
                                      <w:marLeft w:val="0"/>
                                      <w:marRight w:val="0"/>
                                      <w:marTop w:val="0"/>
                                      <w:marBottom w:val="0"/>
                                      <w:divBdr>
                                        <w:top w:val="none" w:sz="0" w:space="0" w:color="auto"/>
                                        <w:left w:val="none" w:sz="0" w:space="0" w:color="auto"/>
                                        <w:bottom w:val="none" w:sz="0" w:space="0" w:color="auto"/>
                                        <w:right w:val="none" w:sz="0" w:space="0" w:color="auto"/>
                                      </w:divBdr>
                                      <w:divsChild>
                                        <w:div w:id="899560397">
                                          <w:marLeft w:val="0"/>
                                          <w:marRight w:val="0"/>
                                          <w:marTop w:val="0"/>
                                          <w:marBottom w:val="144"/>
                                          <w:divBdr>
                                            <w:top w:val="none" w:sz="0" w:space="0" w:color="auto"/>
                                            <w:left w:val="single" w:sz="4" w:space="0" w:color="BBBBBB"/>
                                            <w:bottom w:val="single" w:sz="12" w:space="0" w:color="E5E5E5"/>
                                            <w:right w:val="single" w:sz="4" w:space="0" w:color="E5E5E5"/>
                                          </w:divBdr>
                                          <w:divsChild>
                                            <w:div w:id="1483884773">
                                              <w:marLeft w:val="0"/>
                                              <w:marRight w:val="0"/>
                                              <w:marTop w:val="0"/>
                                              <w:marBottom w:val="0"/>
                                              <w:divBdr>
                                                <w:top w:val="single" w:sz="12" w:space="0" w:color="E5E5E5"/>
                                                <w:left w:val="single" w:sz="4" w:space="0" w:color="BBBBBB"/>
                                                <w:bottom w:val="none" w:sz="0" w:space="0" w:color="auto"/>
                                                <w:right w:val="single" w:sz="12" w:space="0" w:color="E5E5E5"/>
                                              </w:divBdr>
                                              <w:divsChild>
                                                <w:div w:id="665788897">
                                                  <w:marLeft w:val="0"/>
                                                  <w:marRight w:val="0"/>
                                                  <w:marTop w:val="0"/>
                                                  <w:marBottom w:val="0"/>
                                                  <w:divBdr>
                                                    <w:top w:val="none" w:sz="0" w:space="0" w:color="auto"/>
                                                    <w:left w:val="none" w:sz="0" w:space="0" w:color="auto"/>
                                                    <w:bottom w:val="none" w:sz="0" w:space="0" w:color="auto"/>
                                                    <w:right w:val="none" w:sz="0" w:space="0" w:color="auto"/>
                                                  </w:divBdr>
                                                </w:div>
                                              </w:divsChild>
                                            </w:div>
                                            <w:div w:id="2017730977">
                                              <w:marLeft w:val="0"/>
                                              <w:marRight w:val="0"/>
                                              <w:marTop w:val="0"/>
                                              <w:marBottom w:val="0"/>
                                              <w:divBdr>
                                                <w:top w:val="none" w:sz="0" w:space="0" w:color="auto"/>
                                                <w:left w:val="none" w:sz="0" w:space="0" w:color="auto"/>
                                                <w:bottom w:val="none" w:sz="0" w:space="0" w:color="auto"/>
                                                <w:right w:val="none" w:sz="0" w:space="0" w:color="auto"/>
                                              </w:divBdr>
                                              <w:divsChild>
                                                <w:div w:id="5636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1937">
                                      <w:marLeft w:val="0"/>
                                      <w:marRight w:val="0"/>
                                      <w:marTop w:val="0"/>
                                      <w:marBottom w:val="0"/>
                                      <w:divBdr>
                                        <w:top w:val="none" w:sz="0" w:space="0" w:color="auto"/>
                                        <w:left w:val="none" w:sz="0" w:space="0" w:color="auto"/>
                                        <w:bottom w:val="none" w:sz="0" w:space="0" w:color="auto"/>
                                        <w:right w:val="none" w:sz="0" w:space="0" w:color="auto"/>
                                      </w:divBdr>
                                      <w:divsChild>
                                        <w:div w:id="1648558530">
                                          <w:marLeft w:val="0"/>
                                          <w:marRight w:val="0"/>
                                          <w:marTop w:val="0"/>
                                          <w:marBottom w:val="144"/>
                                          <w:divBdr>
                                            <w:top w:val="none" w:sz="0" w:space="0" w:color="auto"/>
                                            <w:left w:val="single" w:sz="4" w:space="0" w:color="BBBBBB"/>
                                            <w:bottom w:val="single" w:sz="12" w:space="0" w:color="E5E5E5"/>
                                            <w:right w:val="single" w:sz="4" w:space="0" w:color="E5E5E5"/>
                                          </w:divBdr>
                                          <w:divsChild>
                                            <w:div w:id="658074029">
                                              <w:marLeft w:val="0"/>
                                              <w:marRight w:val="0"/>
                                              <w:marTop w:val="0"/>
                                              <w:marBottom w:val="0"/>
                                              <w:divBdr>
                                                <w:top w:val="single" w:sz="12" w:space="0" w:color="E5E5E5"/>
                                                <w:left w:val="single" w:sz="4" w:space="0" w:color="BBBBBB"/>
                                                <w:bottom w:val="none" w:sz="0" w:space="0" w:color="auto"/>
                                                <w:right w:val="single" w:sz="12" w:space="0" w:color="E5E5E5"/>
                                              </w:divBdr>
                                              <w:divsChild>
                                                <w:div w:id="75712374">
                                                  <w:marLeft w:val="0"/>
                                                  <w:marRight w:val="0"/>
                                                  <w:marTop w:val="0"/>
                                                  <w:marBottom w:val="0"/>
                                                  <w:divBdr>
                                                    <w:top w:val="none" w:sz="0" w:space="0" w:color="auto"/>
                                                    <w:left w:val="none" w:sz="0" w:space="0" w:color="auto"/>
                                                    <w:bottom w:val="none" w:sz="0" w:space="0" w:color="auto"/>
                                                    <w:right w:val="none" w:sz="0" w:space="0" w:color="auto"/>
                                                  </w:divBdr>
                                                </w:div>
                                              </w:divsChild>
                                            </w:div>
                                            <w:div w:id="1553619116">
                                              <w:marLeft w:val="0"/>
                                              <w:marRight w:val="0"/>
                                              <w:marTop w:val="0"/>
                                              <w:marBottom w:val="0"/>
                                              <w:divBdr>
                                                <w:top w:val="none" w:sz="0" w:space="0" w:color="auto"/>
                                                <w:left w:val="none" w:sz="0" w:space="0" w:color="auto"/>
                                                <w:bottom w:val="none" w:sz="0" w:space="0" w:color="auto"/>
                                                <w:right w:val="none" w:sz="0" w:space="0" w:color="auto"/>
                                              </w:divBdr>
                                              <w:divsChild>
                                                <w:div w:id="12215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0521637">
      <w:bodyDiv w:val="1"/>
      <w:marLeft w:val="0"/>
      <w:marRight w:val="0"/>
      <w:marTop w:val="0"/>
      <w:marBottom w:val="0"/>
      <w:divBdr>
        <w:top w:val="none" w:sz="0" w:space="0" w:color="auto"/>
        <w:left w:val="none" w:sz="0" w:space="0" w:color="auto"/>
        <w:bottom w:val="none" w:sz="0" w:space="0" w:color="auto"/>
        <w:right w:val="none" w:sz="0" w:space="0" w:color="auto"/>
      </w:divBdr>
      <w:divsChild>
        <w:div w:id="2102484108">
          <w:marLeft w:val="0"/>
          <w:marRight w:val="0"/>
          <w:marTop w:val="0"/>
          <w:marBottom w:val="0"/>
          <w:divBdr>
            <w:top w:val="none" w:sz="0" w:space="6" w:color="auto"/>
            <w:left w:val="single" w:sz="4" w:space="0" w:color="BBBBBB"/>
            <w:bottom w:val="none" w:sz="0" w:space="0" w:color="auto"/>
            <w:right w:val="none" w:sz="0" w:space="0" w:color="auto"/>
          </w:divBdr>
          <w:divsChild>
            <w:div w:id="1403411372">
              <w:marLeft w:val="0"/>
              <w:marRight w:val="0"/>
              <w:marTop w:val="0"/>
              <w:marBottom w:val="0"/>
              <w:divBdr>
                <w:top w:val="none" w:sz="0" w:space="0" w:color="auto"/>
                <w:left w:val="none" w:sz="0" w:space="0" w:color="auto"/>
                <w:bottom w:val="none" w:sz="0" w:space="0" w:color="auto"/>
                <w:right w:val="none" w:sz="0" w:space="0" w:color="auto"/>
              </w:divBdr>
              <w:divsChild>
                <w:div w:id="42870695">
                  <w:marLeft w:val="0"/>
                  <w:marRight w:val="0"/>
                  <w:marTop w:val="0"/>
                  <w:marBottom w:val="0"/>
                  <w:divBdr>
                    <w:top w:val="none" w:sz="0" w:space="0" w:color="auto"/>
                    <w:left w:val="none" w:sz="0" w:space="0" w:color="auto"/>
                    <w:bottom w:val="none" w:sz="0" w:space="0" w:color="auto"/>
                    <w:right w:val="none" w:sz="0" w:space="0" w:color="auto"/>
                  </w:divBdr>
                  <w:divsChild>
                    <w:div w:id="1300381587">
                      <w:marLeft w:val="0"/>
                      <w:marRight w:val="0"/>
                      <w:marTop w:val="0"/>
                      <w:marBottom w:val="0"/>
                      <w:divBdr>
                        <w:top w:val="none" w:sz="0" w:space="0" w:color="auto"/>
                        <w:left w:val="none" w:sz="0" w:space="0" w:color="auto"/>
                        <w:bottom w:val="none" w:sz="0" w:space="0" w:color="auto"/>
                        <w:right w:val="none" w:sz="0" w:space="0" w:color="auto"/>
                      </w:divBdr>
                      <w:divsChild>
                        <w:div w:id="838345903">
                          <w:marLeft w:val="0"/>
                          <w:marRight w:val="0"/>
                          <w:marTop w:val="0"/>
                          <w:marBottom w:val="0"/>
                          <w:divBdr>
                            <w:top w:val="none" w:sz="0" w:space="0" w:color="auto"/>
                            <w:left w:val="none" w:sz="0" w:space="0" w:color="auto"/>
                            <w:bottom w:val="none" w:sz="0" w:space="0" w:color="auto"/>
                            <w:right w:val="none" w:sz="0" w:space="0" w:color="auto"/>
                          </w:divBdr>
                          <w:divsChild>
                            <w:div w:id="1623073986">
                              <w:marLeft w:val="0"/>
                              <w:marRight w:val="0"/>
                              <w:marTop w:val="0"/>
                              <w:marBottom w:val="0"/>
                              <w:divBdr>
                                <w:top w:val="none" w:sz="0" w:space="0" w:color="auto"/>
                                <w:left w:val="none" w:sz="0" w:space="0" w:color="auto"/>
                                <w:bottom w:val="none" w:sz="0" w:space="0" w:color="auto"/>
                                <w:right w:val="none" w:sz="0" w:space="0" w:color="auto"/>
                              </w:divBdr>
                              <w:divsChild>
                                <w:div w:id="1377119154">
                                  <w:marLeft w:val="0"/>
                                  <w:marRight w:val="0"/>
                                  <w:marTop w:val="0"/>
                                  <w:marBottom w:val="0"/>
                                  <w:divBdr>
                                    <w:top w:val="none" w:sz="0" w:space="0" w:color="auto"/>
                                    <w:left w:val="none" w:sz="0" w:space="0" w:color="auto"/>
                                    <w:bottom w:val="none" w:sz="0" w:space="0" w:color="auto"/>
                                    <w:right w:val="none" w:sz="0" w:space="0" w:color="auto"/>
                                  </w:divBdr>
                                  <w:divsChild>
                                    <w:div w:id="1680889214">
                                      <w:marLeft w:val="0"/>
                                      <w:marRight w:val="0"/>
                                      <w:marTop w:val="0"/>
                                      <w:marBottom w:val="0"/>
                                      <w:divBdr>
                                        <w:top w:val="none" w:sz="0" w:space="0" w:color="auto"/>
                                        <w:left w:val="none" w:sz="0" w:space="0" w:color="auto"/>
                                        <w:bottom w:val="none" w:sz="0" w:space="0" w:color="auto"/>
                                        <w:right w:val="none" w:sz="0" w:space="0" w:color="auto"/>
                                      </w:divBdr>
                                      <w:divsChild>
                                        <w:div w:id="702902486">
                                          <w:marLeft w:val="0"/>
                                          <w:marRight w:val="0"/>
                                          <w:marTop w:val="0"/>
                                          <w:marBottom w:val="0"/>
                                          <w:divBdr>
                                            <w:top w:val="none" w:sz="0" w:space="0" w:color="auto"/>
                                            <w:left w:val="none" w:sz="0" w:space="0" w:color="auto"/>
                                            <w:bottom w:val="none" w:sz="0" w:space="0" w:color="auto"/>
                                            <w:right w:val="none" w:sz="0" w:space="0" w:color="auto"/>
                                          </w:divBdr>
                                          <w:divsChild>
                                            <w:div w:id="113405087">
                                              <w:marLeft w:val="0"/>
                                              <w:marRight w:val="0"/>
                                              <w:marTop w:val="0"/>
                                              <w:marBottom w:val="0"/>
                                              <w:divBdr>
                                                <w:top w:val="none" w:sz="0" w:space="0" w:color="auto"/>
                                                <w:left w:val="none" w:sz="0" w:space="0" w:color="auto"/>
                                                <w:bottom w:val="none" w:sz="0" w:space="0" w:color="auto"/>
                                                <w:right w:val="none" w:sz="0" w:space="0" w:color="auto"/>
                                              </w:divBdr>
                                              <w:divsChild>
                                                <w:div w:id="1398551456">
                                                  <w:marLeft w:val="0"/>
                                                  <w:marRight w:val="0"/>
                                                  <w:marTop w:val="0"/>
                                                  <w:marBottom w:val="0"/>
                                                  <w:divBdr>
                                                    <w:top w:val="none" w:sz="0" w:space="0" w:color="auto"/>
                                                    <w:left w:val="none" w:sz="0" w:space="0" w:color="auto"/>
                                                    <w:bottom w:val="none" w:sz="0" w:space="0" w:color="auto"/>
                                                    <w:right w:val="none" w:sz="0" w:space="0" w:color="auto"/>
                                                  </w:divBdr>
                                                  <w:divsChild>
                                                    <w:div w:id="1666320806">
                                                      <w:marLeft w:val="0"/>
                                                      <w:marRight w:val="0"/>
                                                      <w:marTop w:val="0"/>
                                                      <w:marBottom w:val="0"/>
                                                      <w:divBdr>
                                                        <w:top w:val="none" w:sz="0" w:space="0" w:color="auto"/>
                                                        <w:left w:val="none" w:sz="0" w:space="0" w:color="auto"/>
                                                        <w:bottom w:val="none" w:sz="0" w:space="0" w:color="auto"/>
                                                        <w:right w:val="none" w:sz="0" w:space="0" w:color="auto"/>
                                                      </w:divBdr>
                                                      <w:divsChild>
                                                        <w:div w:id="1494954407">
                                                          <w:marLeft w:val="0"/>
                                                          <w:marRight w:val="0"/>
                                                          <w:marTop w:val="0"/>
                                                          <w:marBottom w:val="0"/>
                                                          <w:divBdr>
                                                            <w:top w:val="single" w:sz="4" w:space="0" w:color="BBBBBB"/>
                                                            <w:left w:val="single" w:sz="4" w:space="5" w:color="929292"/>
                                                            <w:bottom w:val="single" w:sz="12" w:space="0" w:color="D0D2D2"/>
                                                            <w:right w:val="none" w:sz="0" w:space="0" w:color="auto"/>
                                                          </w:divBdr>
                                                        </w:div>
                                                      </w:divsChild>
                                                    </w:div>
                                                    <w:div w:id="1856844609">
                                                      <w:marLeft w:val="0"/>
                                                      <w:marRight w:val="0"/>
                                                      <w:marTop w:val="0"/>
                                                      <w:marBottom w:val="144"/>
                                                      <w:divBdr>
                                                        <w:top w:val="none" w:sz="0" w:space="0" w:color="auto"/>
                                                        <w:left w:val="single" w:sz="4" w:space="0" w:color="BBBBBB"/>
                                                        <w:bottom w:val="single" w:sz="12" w:space="0" w:color="E5E5E5"/>
                                                        <w:right w:val="single" w:sz="4" w:space="0" w:color="E5E5E5"/>
                                                      </w:divBdr>
                                                      <w:divsChild>
                                                        <w:div w:id="1085808956">
                                                          <w:marLeft w:val="0"/>
                                                          <w:marRight w:val="0"/>
                                                          <w:marTop w:val="0"/>
                                                          <w:marBottom w:val="0"/>
                                                          <w:divBdr>
                                                            <w:top w:val="single" w:sz="12" w:space="0" w:color="E5E5E5"/>
                                                            <w:left w:val="single" w:sz="4" w:space="0" w:color="BBBBBB"/>
                                                            <w:bottom w:val="none" w:sz="0" w:space="0" w:color="auto"/>
                                                            <w:right w:val="single" w:sz="12" w:space="0" w:color="E5E5E5"/>
                                                          </w:divBdr>
                                                          <w:divsChild>
                                                            <w:div w:id="681510771">
                                                              <w:marLeft w:val="0"/>
                                                              <w:marRight w:val="0"/>
                                                              <w:marTop w:val="0"/>
                                                              <w:marBottom w:val="0"/>
                                                              <w:divBdr>
                                                                <w:top w:val="none" w:sz="0" w:space="0" w:color="auto"/>
                                                                <w:left w:val="none" w:sz="0" w:space="0" w:color="auto"/>
                                                                <w:bottom w:val="none" w:sz="0" w:space="0" w:color="auto"/>
                                                                <w:right w:val="none" w:sz="0" w:space="0" w:color="auto"/>
                                                              </w:divBdr>
                                                            </w:div>
                                                          </w:divsChild>
                                                        </w:div>
                                                        <w:div w:id="1747995025">
                                                          <w:marLeft w:val="0"/>
                                                          <w:marRight w:val="0"/>
                                                          <w:marTop w:val="0"/>
                                                          <w:marBottom w:val="0"/>
                                                          <w:divBdr>
                                                            <w:top w:val="none" w:sz="0" w:space="0" w:color="auto"/>
                                                            <w:left w:val="none" w:sz="0" w:space="0" w:color="auto"/>
                                                            <w:bottom w:val="none" w:sz="0" w:space="0" w:color="auto"/>
                                                            <w:right w:val="none" w:sz="0" w:space="0" w:color="auto"/>
                                                          </w:divBdr>
                                                          <w:divsChild>
                                                            <w:div w:id="182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935319">
                                          <w:marLeft w:val="0"/>
                                          <w:marRight w:val="0"/>
                                          <w:marTop w:val="0"/>
                                          <w:marBottom w:val="0"/>
                                          <w:divBdr>
                                            <w:top w:val="none" w:sz="0" w:space="0" w:color="auto"/>
                                            <w:left w:val="none" w:sz="0" w:space="0" w:color="auto"/>
                                            <w:bottom w:val="none" w:sz="0" w:space="0" w:color="auto"/>
                                            <w:right w:val="none" w:sz="0" w:space="0" w:color="auto"/>
                                          </w:divBdr>
                                          <w:divsChild>
                                            <w:div w:id="424769256">
                                              <w:marLeft w:val="0"/>
                                              <w:marRight w:val="0"/>
                                              <w:marTop w:val="0"/>
                                              <w:marBottom w:val="0"/>
                                              <w:divBdr>
                                                <w:top w:val="none" w:sz="0" w:space="0" w:color="auto"/>
                                                <w:left w:val="none" w:sz="0" w:space="0" w:color="auto"/>
                                                <w:bottom w:val="none" w:sz="0" w:space="0" w:color="auto"/>
                                                <w:right w:val="none" w:sz="0" w:space="0" w:color="auto"/>
                                              </w:divBdr>
                                              <w:divsChild>
                                                <w:div w:id="504706706">
                                                  <w:marLeft w:val="0"/>
                                                  <w:marRight w:val="0"/>
                                                  <w:marTop w:val="0"/>
                                                  <w:marBottom w:val="0"/>
                                                  <w:divBdr>
                                                    <w:top w:val="none" w:sz="0" w:space="0" w:color="auto"/>
                                                    <w:left w:val="none" w:sz="0" w:space="0" w:color="auto"/>
                                                    <w:bottom w:val="none" w:sz="0" w:space="0" w:color="auto"/>
                                                    <w:right w:val="none" w:sz="0" w:space="0" w:color="auto"/>
                                                  </w:divBdr>
                                                  <w:divsChild>
                                                    <w:div w:id="242572125">
                                                      <w:marLeft w:val="0"/>
                                                      <w:marRight w:val="0"/>
                                                      <w:marTop w:val="0"/>
                                                      <w:marBottom w:val="0"/>
                                                      <w:divBdr>
                                                        <w:top w:val="none" w:sz="0" w:space="0" w:color="auto"/>
                                                        <w:left w:val="none" w:sz="0" w:space="0" w:color="auto"/>
                                                        <w:bottom w:val="none" w:sz="0" w:space="0" w:color="auto"/>
                                                        <w:right w:val="none" w:sz="0" w:space="0" w:color="auto"/>
                                                      </w:divBdr>
                                                      <w:divsChild>
                                                        <w:div w:id="1589345706">
                                                          <w:marLeft w:val="0"/>
                                                          <w:marRight w:val="0"/>
                                                          <w:marTop w:val="0"/>
                                                          <w:marBottom w:val="0"/>
                                                          <w:divBdr>
                                                            <w:top w:val="single" w:sz="4" w:space="0" w:color="BBBBBB"/>
                                                            <w:left w:val="single" w:sz="4" w:space="5" w:color="929292"/>
                                                            <w:bottom w:val="single" w:sz="12" w:space="0" w:color="D0D2D2"/>
                                                            <w:right w:val="none" w:sz="0" w:space="0" w:color="auto"/>
                                                          </w:divBdr>
                                                        </w:div>
                                                      </w:divsChild>
                                                    </w:div>
                                                    <w:div w:id="2008094722">
                                                      <w:marLeft w:val="0"/>
                                                      <w:marRight w:val="0"/>
                                                      <w:marTop w:val="0"/>
                                                      <w:marBottom w:val="144"/>
                                                      <w:divBdr>
                                                        <w:top w:val="none" w:sz="0" w:space="0" w:color="auto"/>
                                                        <w:left w:val="single" w:sz="4" w:space="0" w:color="BBBBBB"/>
                                                        <w:bottom w:val="single" w:sz="12" w:space="0" w:color="E5E5E5"/>
                                                        <w:right w:val="single" w:sz="4" w:space="0" w:color="E5E5E5"/>
                                                      </w:divBdr>
                                                      <w:divsChild>
                                                        <w:div w:id="2029209176">
                                                          <w:marLeft w:val="0"/>
                                                          <w:marRight w:val="0"/>
                                                          <w:marTop w:val="0"/>
                                                          <w:marBottom w:val="0"/>
                                                          <w:divBdr>
                                                            <w:top w:val="single" w:sz="12" w:space="0" w:color="E5E5E5"/>
                                                            <w:left w:val="single" w:sz="4" w:space="0" w:color="BBBBBB"/>
                                                            <w:bottom w:val="none" w:sz="0" w:space="0" w:color="auto"/>
                                                            <w:right w:val="single" w:sz="12" w:space="0" w:color="E5E5E5"/>
                                                          </w:divBdr>
                                                          <w:divsChild>
                                                            <w:div w:id="449713487">
                                                              <w:marLeft w:val="0"/>
                                                              <w:marRight w:val="0"/>
                                                              <w:marTop w:val="0"/>
                                                              <w:marBottom w:val="0"/>
                                                              <w:divBdr>
                                                                <w:top w:val="none" w:sz="0" w:space="0" w:color="auto"/>
                                                                <w:left w:val="none" w:sz="0" w:space="0" w:color="auto"/>
                                                                <w:bottom w:val="none" w:sz="0" w:space="0" w:color="auto"/>
                                                                <w:right w:val="none" w:sz="0" w:space="0" w:color="auto"/>
                                                              </w:divBdr>
                                                            </w:div>
                                                          </w:divsChild>
                                                        </w:div>
                                                        <w:div w:id="1475758532">
                                                          <w:marLeft w:val="0"/>
                                                          <w:marRight w:val="0"/>
                                                          <w:marTop w:val="0"/>
                                                          <w:marBottom w:val="0"/>
                                                          <w:divBdr>
                                                            <w:top w:val="none" w:sz="0" w:space="0" w:color="auto"/>
                                                            <w:left w:val="none" w:sz="0" w:space="0" w:color="auto"/>
                                                            <w:bottom w:val="none" w:sz="0" w:space="0" w:color="auto"/>
                                                            <w:right w:val="none" w:sz="0" w:space="0" w:color="auto"/>
                                                          </w:divBdr>
                                                          <w:divsChild>
                                                            <w:div w:id="11764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1571583">
      <w:bodyDiv w:val="1"/>
      <w:marLeft w:val="0"/>
      <w:marRight w:val="0"/>
      <w:marTop w:val="0"/>
      <w:marBottom w:val="0"/>
      <w:divBdr>
        <w:top w:val="none" w:sz="0" w:space="0" w:color="auto"/>
        <w:left w:val="none" w:sz="0" w:space="0" w:color="auto"/>
        <w:bottom w:val="none" w:sz="0" w:space="0" w:color="auto"/>
        <w:right w:val="none" w:sz="0" w:space="0" w:color="auto"/>
      </w:divBdr>
      <w:divsChild>
        <w:div w:id="710035134">
          <w:marLeft w:val="0"/>
          <w:marRight w:val="0"/>
          <w:marTop w:val="0"/>
          <w:marBottom w:val="0"/>
          <w:divBdr>
            <w:top w:val="none" w:sz="0" w:space="0" w:color="auto"/>
            <w:left w:val="none" w:sz="0" w:space="0" w:color="auto"/>
            <w:bottom w:val="none" w:sz="0" w:space="0" w:color="auto"/>
            <w:right w:val="none" w:sz="0" w:space="0" w:color="auto"/>
          </w:divBdr>
          <w:divsChild>
            <w:div w:id="2015837810">
              <w:marLeft w:val="0"/>
              <w:marRight w:val="0"/>
              <w:marTop w:val="0"/>
              <w:marBottom w:val="0"/>
              <w:divBdr>
                <w:top w:val="none" w:sz="0" w:space="0" w:color="auto"/>
                <w:left w:val="none" w:sz="0" w:space="0" w:color="auto"/>
                <w:bottom w:val="none" w:sz="0" w:space="0" w:color="auto"/>
                <w:right w:val="none" w:sz="0" w:space="0" w:color="auto"/>
              </w:divBdr>
              <w:divsChild>
                <w:div w:id="1015231645">
                  <w:marLeft w:val="0"/>
                  <w:marRight w:val="0"/>
                  <w:marTop w:val="0"/>
                  <w:marBottom w:val="0"/>
                  <w:divBdr>
                    <w:top w:val="none" w:sz="0" w:space="0" w:color="auto"/>
                    <w:left w:val="none" w:sz="0" w:space="0" w:color="auto"/>
                    <w:bottom w:val="none" w:sz="0" w:space="0" w:color="auto"/>
                    <w:right w:val="none" w:sz="0" w:space="0" w:color="auto"/>
                  </w:divBdr>
                  <w:divsChild>
                    <w:div w:id="2041273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2919461">
      <w:marLeft w:val="0"/>
      <w:marRight w:val="0"/>
      <w:marTop w:val="0"/>
      <w:marBottom w:val="0"/>
      <w:divBdr>
        <w:top w:val="none" w:sz="0" w:space="0" w:color="auto"/>
        <w:left w:val="none" w:sz="0" w:space="0" w:color="auto"/>
        <w:bottom w:val="none" w:sz="0" w:space="0" w:color="auto"/>
        <w:right w:val="none" w:sz="0" w:space="0" w:color="auto"/>
      </w:divBdr>
      <w:divsChild>
        <w:div w:id="126361218">
          <w:marLeft w:val="0"/>
          <w:marRight w:val="0"/>
          <w:marTop w:val="0"/>
          <w:marBottom w:val="0"/>
          <w:divBdr>
            <w:top w:val="none" w:sz="0" w:space="0" w:color="auto"/>
            <w:left w:val="none" w:sz="0" w:space="0" w:color="auto"/>
            <w:bottom w:val="none" w:sz="0" w:space="0" w:color="auto"/>
            <w:right w:val="none" w:sz="0" w:space="0" w:color="auto"/>
          </w:divBdr>
          <w:divsChild>
            <w:div w:id="467893547">
              <w:marLeft w:val="0"/>
              <w:marRight w:val="0"/>
              <w:marTop w:val="0"/>
              <w:marBottom w:val="0"/>
              <w:divBdr>
                <w:top w:val="none" w:sz="0" w:space="0" w:color="auto"/>
                <w:left w:val="none" w:sz="0" w:space="0" w:color="auto"/>
                <w:bottom w:val="none" w:sz="0" w:space="0" w:color="auto"/>
                <w:right w:val="none" w:sz="0" w:space="0" w:color="auto"/>
              </w:divBdr>
              <w:divsChild>
                <w:div w:id="1304509577">
                  <w:marLeft w:val="0"/>
                  <w:marRight w:val="0"/>
                  <w:marTop w:val="0"/>
                  <w:marBottom w:val="0"/>
                  <w:divBdr>
                    <w:top w:val="none" w:sz="0" w:space="0" w:color="auto"/>
                    <w:left w:val="none" w:sz="0" w:space="0" w:color="auto"/>
                    <w:bottom w:val="none" w:sz="0" w:space="0" w:color="auto"/>
                    <w:right w:val="none" w:sz="0" w:space="0" w:color="auto"/>
                  </w:divBdr>
                  <w:divsChild>
                    <w:div w:id="339815976">
                      <w:marLeft w:val="0"/>
                      <w:marRight w:val="0"/>
                      <w:marTop w:val="0"/>
                      <w:marBottom w:val="0"/>
                      <w:divBdr>
                        <w:top w:val="none" w:sz="0" w:space="0" w:color="auto"/>
                        <w:left w:val="none" w:sz="0" w:space="0" w:color="auto"/>
                        <w:bottom w:val="none" w:sz="0" w:space="0" w:color="auto"/>
                        <w:right w:val="none" w:sz="0" w:space="0" w:color="auto"/>
                      </w:divBdr>
                    </w:div>
                    <w:div w:id="1467553375">
                      <w:marLeft w:val="0"/>
                      <w:marRight w:val="0"/>
                      <w:marTop w:val="0"/>
                      <w:marBottom w:val="0"/>
                      <w:divBdr>
                        <w:top w:val="none" w:sz="0" w:space="0" w:color="auto"/>
                        <w:left w:val="none" w:sz="0" w:space="0" w:color="auto"/>
                        <w:bottom w:val="none" w:sz="0" w:space="0" w:color="auto"/>
                        <w:right w:val="none" w:sz="0" w:space="0" w:color="auto"/>
                      </w:divBdr>
                    </w:div>
                  </w:divsChild>
                </w:div>
                <w:div w:id="2123915928">
                  <w:marLeft w:val="0"/>
                  <w:marRight w:val="0"/>
                  <w:marTop w:val="0"/>
                  <w:marBottom w:val="0"/>
                  <w:divBdr>
                    <w:top w:val="none" w:sz="0" w:space="0" w:color="auto"/>
                    <w:left w:val="none" w:sz="0" w:space="0" w:color="auto"/>
                    <w:bottom w:val="none" w:sz="0" w:space="0" w:color="auto"/>
                    <w:right w:val="none" w:sz="0" w:space="0" w:color="auto"/>
                  </w:divBdr>
                </w:div>
                <w:div w:id="136725200">
                  <w:marLeft w:val="0"/>
                  <w:marRight w:val="0"/>
                  <w:marTop w:val="0"/>
                  <w:marBottom w:val="0"/>
                  <w:divBdr>
                    <w:top w:val="none" w:sz="0" w:space="0" w:color="auto"/>
                    <w:left w:val="none" w:sz="0" w:space="0" w:color="auto"/>
                    <w:bottom w:val="none" w:sz="0" w:space="0" w:color="auto"/>
                    <w:right w:val="none" w:sz="0" w:space="0" w:color="auto"/>
                  </w:divBdr>
                  <w:divsChild>
                    <w:div w:id="207497009">
                      <w:marLeft w:val="0"/>
                      <w:marRight w:val="0"/>
                      <w:marTop w:val="0"/>
                      <w:marBottom w:val="0"/>
                      <w:divBdr>
                        <w:top w:val="none" w:sz="0" w:space="0" w:color="auto"/>
                        <w:left w:val="none" w:sz="0" w:space="0" w:color="auto"/>
                        <w:bottom w:val="none" w:sz="0" w:space="0" w:color="auto"/>
                        <w:right w:val="none" w:sz="0" w:space="0" w:color="auto"/>
                      </w:divBdr>
                    </w:div>
                    <w:div w:id="93326380">
                      <w:marLeft w:val="0"/>
                      <w:marRight w:val="0"/>
                      <w:marTop w:val="0"/>
                      <w:marBottom w:val="0"/>
                      <w:divBdr>
                        <w:top w:val="none" w:sz="0" w:space="0" w:color="auto"/>
                        <w:left w:val="none" w:sz="0" w:space="0" w:color="auto"/>
                        <w:bottom w:val="none" w:sz="0" w:space="0" w:color="auto"/>
                        <w:right w:val="none" w:sz="0" w:space="0" w:color="auto"/>
                      </w:divBdr>
                    </w:div>
                  </w:divsChild>
                </w:div>
                <w:div w:id="1189952523">
                  <w:marLeft w:val="0"/>
                  <w:marRight w:val="0"/>
                  <w:marTop w:val="0"/>
                  <w:marBottom w:val="0"/>
                  <w:divBdr>
                    <w:top w:val="none" w:sz="0" w:space="0" w:color="auto"/>
                    <w:left w:val="none" w:sz="0" w:space="0" w:color="auto"/>
                    <w:bottom w:val="none" w:sz="0" w:space="0" w:color="auto"/>
                    <w:right w:val="none" w:sz="0" w:space="0" w:color="auto"/>
                  </w:divBdr>
                </w:div>
                <w:div w:id="518860055">
                  <w:marLeft w:val="0"/>
                  <w:marRight w:val="0"/>
                  <w:marTop w:val="0"/>
                  <w:marBottom w:val="0"/>
                  <w:divBdr>
                    <w:top w:val="none" w:sz="0" w:space="0" w:color="auto"/>
                    <w:left w:val="none" w:sz="0" w:space="0" w:color="auto"/>
                    <w:bottom w:val="none" w:sz="0" w:space="0" w:color="auto"/>
                    <w:right w:val="none" w:sz="0" w:space="0" w:color="auto"/>
                  </w:divBdr>
                  <w:divsChild>
                    <w:div w:id="408432475">
                      <w:marLeft w:val="0"/>
                      <w:marRight w:val="0"/>
                      <w:marTop w:val="0"/>
                      <w:marBottom w:val="0"/>
                      <w:divBdr>
                        <w:top w:val="none" w:sz="0" w:space="0" w:color="auto"/>
                        <w:left w:val="none" w:sz="0" w:space="0" w:color="auto"/>
                        <w:bottom w:val="none" w:sz="0" w:space="0" w:color="auto"/>
                        <w:right w:val="none" w:sz="0" w:space="0" w:color="auto"/>
                      </w:divBdr>
                    </w:div>
                    <w:div w:id="1225413045">
                      <w:marLeft w:val="0"/>
                      <w:marRight w:val="0"/>
                      <w:marTop w:val="0"/>
                      <w:marBottom w:val="0"/>
                      <w:divBdr>
                        <w:top w:val="none" w:sz="0" w:space="0" w:color="auto"/>
                        <w:left w:val="none" w:sz="0" w:space="0" w:color="auto"/>
                        <w:bottom w:val="none" w:sz="0" w:space="0" w:color="auto"/>
                        <w:right w:val="none" w:sz="0" w:space="0" w:color="auto"/>
                      </w:divBdr>
                    </w:div>
                  </w:divsChild>
                </w:div>
                <w:div w:id="1880975020">
                  <w:marLeft w:val="0"/>
                  <w:marRight w:val="0"/>
                  <w:marTop w:val="0"/>
                  <w:marBottom w:val="0"/>
                  <w:divBdr>
                    <w:top w:val="none" w:sz="0" w:space="0" w:color="auto"/>
                    <w:left w:val="none" w:sz="0" w:space="0" w:color="auto"/>
                    <w:bottom w:val="none" w:sz="0" w:space="0" w:color="auto"/>
                    <w:right w:val="none" w:sz="0" w:space="0" w:color="auto"/>
                  </w:divBdr>
                </w:div>
                <w:div w:id="23681206">
                  <w:marLeft w:val="0"/>
                  <w:marRight w:val="0"/>
                  <w:marTop w:val="0"/>
                  <w:marBottom w:val="0"/>
                  <w:divBdr>
                    <w:top w:val="none" w:sz="0" w:space="0" w:color="auto"/>
                    <w:left w:val="none" w:sz="0" w:space="0" w:color="auto"/>
                    <w:bottom w:val="none" w:sz="0" w:space="0" w:color="auto"/>
                    <w:right w:val="none" w:sz="0" w:space="0" w:color="auto"/>
                  </w:divBdr>
                  <w:divsChild>
                    <w:div w:id="43137889">
                      <w:marLeft w:val="0"/>
                      <w:marRight w:val="0"/>
                      <w:marTop w:val="0"/>
                      <w:marBottom w:val="0"/>
                      <w:divBdr>
                        <w:top w:val="none" w:sz="0" w:space="0" w:color="auto"/>
                        <w:left w:val="none" w:sz="0" w:space="0" w:color="auto"/>
                        <w:bottom w:val="none" w:sz="0" w:space="0" w:color="auto"/>
                        <w:right w:val="none" w:sz="0" w:space="0" w:color="auto"/>
                      </w:divBdr>
                    </w:div>
                    <w:div w:id="548684614">
                      <w:marLeft w:val="0"/>
                      <w:marRight w:val="0"/>
                      <w:marTop w:val="0"/>
                      <w:marBottom w:val="0"/>
                      <w:divBdr>
                        <w:top w:val="none" w:sz="0" w:space="0" w:color="auto"/>
                        <w:left w:val="none" w:sz="0" w:space="0" w:color="auto"/>
                        <w:bottom w:val="none" w:sz="0" w:space="0" w:color="auto"/>
                        <w:right w:val="none" w:sz="0" w:space="0" w:color="auto"/>
                      </w:divBdr>
                    </w:div>
                  </w:divsChild>
                </w:div>
                <w:div w:id="1512991202">
                  <w:marLeft w:val="0"/>
                  <w:marRight w:val="0"/>
                  <w:marTop w:val="0"/>
                  <w:marBottom w:val="0"/>
                  <w:divBdr>
                    <w:top w:val="none" w:sz="0" w:space="0" w:color="auto"/>
                    <w:left w:val="none" w:sz="0" w:space="0" w:color="auto"/>
                    <w:bottom w:val="none" w:sz="0" w:space="0" w:color="auto"/>
                    <w:right w:val="none" w:sz="0" w:space="0" w:color="auto"/>
                  </w:divBdr>
                </w:div>
                <w:div w:id="580138058">
                  <w:marLeft w:val="0"/>
                  <w:marRight w:val="0"/>
                  <w:marTop w:val="0"/>
                  <w:marBottom w:val="0"/>
                  <w:divBdr>
                    <w:top w:val="none" w:sz="0" w:space="0" w:color="auto"/>
                    <w:left w:val="none" w:sz="0" w:space="0" w:color="auto"/>
                    <w:bottom w:val="none" w:sz="0" w:space="0" w:color="auto"/>
                    <w:right w:val="none" w:sz="0" w:space="0" w:color="auto"/>
                  </w:divBdr>
                  <w:divsChild>
                    <w:div w:id="650600639">
                      <w:marLeft w:val="0"/>
                      <w:marRight w:val="0"/>
                      <w:marTop w:val="0"/>
                      <w:marBottom w:val="0"/>
                      <w:divBdr>
                        <w:top w:val="none" w:sz="0" w:space="0" w:color="auto"/>
                        <w:left w:val="none" w:sz="0" w:space="0" w:color="auto"/>
                        <w:bottom w:val="none" w:sz="0" w:space="0" w:color="auto"/>
                        <w:right w:val="none" w:sz="0" w:space="0" w:color="auto"/>
                      </w:divBdr>
                    </w:div>
                    <w:div w:id="560945109">
                      <w:marLeft w:val="0"/>
                      <w:marRight w:val="0"/>
                      <w:marTop w:val="0"/>
                      <w:marBottom w:val="0"/>
                      <w:divBdr>
                        <w:top w:val="none" w:sz="0" w:space="0" w:color="auto"/>
                        <w:left w:val="none" w:sz="0" w:space="0" w:color="auto"/>
                        <w:bottom w:val="none" w:sz="0" w:space="0" w:color="auto"/>
                        <w:right w:val="none" w:sz="0" w:space="0" w:color="auto"/>
                      </w:divBdr>
                    </w:div>
                  </w:divsChild>
                </w:div>
                <w:div w:id="454326238">
                  <w:marLeft w:val="0"/>
                  <w:marRight w:val="0"/>
                  <w:marTop w:val="0"/>
                  <w:marBottom w:val="0"/>
                  <w:divBdr>
                    <w:top w:val="none" w:sz="0" w:space="0" w:color="auto"/>
                    <w:left w:val="none" w:sz="0" w:space="0" w:color="auto"/>
                    <w:bottom w:val="none" w:sz="0" w:space="0" w:color="auto"/>
                    <w:right w:val="none" w:sz="0" w:space="0" w:color="auto"/>
                  </w:divBdr>
                </w:div>
                <w:div w:id="1691640917">
                  <w:marLeft w:val="0"/>
                  <w:marRight w:val="0"/>
                  <w:marTop w:val="0"/>
                  <w:marBottom w:val="0"/>
                  <w:divBdr>
                    <w:top w:val="none" w:sz="0" w:space="0" w:color="auto"/>
                    <w:left w:val="none" w:sz="0" w:space="0" w:color="auto"/>
                    <w:bottom w:val="none" w:sz="0" w:space="0" w:color="auto"/>
                    <w:right w:val="none" w:sz="0" w:space="0" w:color="auto"/>
                  </w:divBdr>
                  <w:divsChild>
                    <w:div w:id="655379567">
                      <w:marLeft w:val="0"/>
                      <w:marRight w:val="0"/>
                      <w:marTop w:val="0"/>
                      <w:marBottom w:val="0"/>
                      <w:divBdr>
                        <w:top w:val="none" w:sz="0" w:space="0" w:color="auto"/>
                        <w:left w:val="none" w:sz="0" w:space="0" w:color="auto"/>
                        <w:bottom w:val="none" w:sz="0" w:space="0" w:color="auto"/>
                        <w:right w:val="none" w:sz="0" w:space="0" w:color="auto"/>
                      </w:divBdr>
                    </w:div>
                    <w:div w:id="1256590880">
                      <w:marLeft w:val="0"/>
                      <w:marRight w:val="0"/>
                      <w:marTop w:val="0"/>
                      <w:marBottom w:val="0"/>
                      <w:divBdr>
                        <w:top w:val="none" w:sz="0" w:space="0" w:color="auto"/>
                        <w:left w:val="none" w:sz="0" w:space="0" w:color="auto"/>
                        <w:bottom w:val="none" w:sz="0" w:space="0" w:color="auto"/>
                        <w:right w:val="none" w:sz="0" w:space="0" w:color="auto"/>
                      </w:divBdr>
                    </w:div>
                  </w:divsChild>
                </w:div>
                <w:div w:id="1231040167">
                  <w:marLeft w:val="0"/>
                  <w:marRight w:val="0"/>
                  <w:marTop w:val="0"/>
                  <w:marBottom w:val="0"/>
                  <w:divBdr>
                    <w:top w:val="none" w:sz="0" w:space="0" w:color="auto"/>
                    <w:left w:val="none" w:sz="0" w:space="0" w:color="auto"/>
                    <w:bottom w:val="none" w:sz="0" w:space="0" w:color="auto"/>
                    <w:right w:val="none" w:sz="0" w:space="0" w:color="auto"/>
                  </w:divBdr>
                </w:div>
                <w:div w:id="1507091481">
                  <w:marLeft w:val="0"/>
                  <w:marRight w:val="0"/>
                  <w:marTop w:val="0"/>
                  <w:marBottom w:val="0"/>
                  <w:divBdr>
                    <w:top w:val="none" w:sz="0" w:space="0" w:color="auto"/>
                    <w:left w:val="none" w:sz="0" w:space="0" w:color="auto"/>
                    <w:bottom w:val="none" w:sz="0" w:space="0" w:color="auto"/>
                    <w:right w:val="none" w:sz="0" w:space="0" w:color="auto"/>
                  </w:divBdr>
                  <w:divsChild>
                    <w:div w:id="1450971068">
                      <w:marLeft w:val="0"/>
                      <w:marRight w:val="0"/>
                      <w:marTop w:val="0"/>
                      <w:marBottom w:val="0"/>
                      <w:divBdr>
                        <w:top w:val="none" w:sz="0" w:space="0" w:color="auto"/>
                        <w:left w:val="none" w:sz="0" w:space="0" w:color="auto"/>
                        <w:bottom w:val="none" w:sz="0" w:space="0" w:color="auto"/>
                        <w:right w:val="none" w:sz="0" w:space="0" w:color="auto"/>
                      </w:divBdr>
                    </w:div>
                    <w:div w:id="424881107">
                      <w:marLeft w:val="0"/>
                      <w:marRight w:val="0"/>
                      <w:marTop w:val="0"/>
                      <w:marBottom w:val="0"/>
                      <w:divBdr>
                        <w:top w:val="none" w:sz="0" w:space="0" w:color="auto"/>
                        <w:left w:val="none" w:sz="0" w:space="0" w:color="auto"/>
                        <w:bottom w:val="none" w:sz="0" w:space="0" w:color="auto"/>
                        <w:right w:val="none" w:sz="0" w:space="0" w:color="auto"/>
                      </w:divBdr>
                    </w:div>
                  </w:divsChild>
                </w:div>
                <w:div w:id="1118375195">
                  <w:marLeft w:val="0"/>
                  <w:marRight w:val="0"/>
                  <w:marTop w:val="0"/>
                  <w:marBottom w:val="0"/>
                  <w:divBdr>
                    <w:top w:val="none" w:sz="0" w:space="0" w:color="auto"/>
                    <w:left w:val="none" w:sz="0" w:space="0" w:color="auto"/>
                    <w:bottom w:val="none" w:sz="0" w:space="0" w:color="auto"/>
                    <w:right w:val="none" w:sz="0" w:space="0" w:color="auto"/>
                  </w:divBdr>
                </w:div>
                <w:div w:id="1492335995">
                  <w:marLeft w:val="0"/>
                  <w:marRight w:val="0"/>
                  <w:marTop w:val="0"/>
                  <w:marBottom w:val="0"/>
                  <w:divBdr>
                    <w:top w:val="none" w:sz="0" w:space="0" w:color="auto"/>
                    <w:left w:val="none" w:sz="0" w:space="0" w:color="auto"/>
                    <w:bottom w:val="none" w:sz="0" w:space="0" w:color="auto"/>
                    <w:right w:val="none" w:sz="0" w:space="0" w:color="auto"/>
                  </w:divBdr>
                  <w:divsChild>
                    <w:div w:id="1436444445">
                      <w:marLeft w:val="0"/>
                      <w:marRight w:val="0"/>
                      <w:marTop w:val="0"/>
                      <w:marBottom w:val="0"/>
                      <w:divBdr>
                        <w:top w:val="none" w:sz="0" w:space="0" w:color="auto"/>
                        <w:left w:val="none" w:sz="0" w:space="0" w:color="auto"/>
                        <w:bottom w:val="none" w:sz="0" w:space="0" w:color="auto"/>
                        <w:right w:val="none" w:sz="0" w:space="0" w:color="auto"/>
                      </w:divBdr>
                    </w:div>
                    <w:div w:id="1601831822">
                      <w:marLeft w:val="0"/>
                      <w:marRight w:val="0"/>
                      <w:marTop w:val="0"/>
                      <w:marBottom w:val="0"/>
                      <w:divBdr>
                        <w:top w:val="none" w:sz="0" w:space="0" w:color="auto"/>
                        <w:left w:val="none" w:sz="0" w:space="0" w:color="auto"/>
                        <w:bottom w:val="none" w:sz="0" w:space="0" w:color="auto"/>
                        <w:right w:val="none" w:sz="0" w:space="0" w:color="auto"/>
                      </w:divBdr>
                    </w:div>
                  </w:divsChild>
                </w:div>
                <w:div w:id="838543059">
                  <w:marLeft w:val="0"/>
                  <w:marRight w:val="0"/>
                  <w:marTop w:val="0"/>
                  <w:marBottom w:val="0"/>
                  <w:divBdr>
                    <w:top w:val="none" w:sz="0" w:space="0" w:color="auto"/>
                    <w:left w:val="none" w:sz="0" w:space="0" w:color="auto"/>
                    <w:bottom w:val="none" w:sz="0" w:space="0" w:color="auto"/>
                    <w:right w:val="none" w:sz="0" w:space="0" w:color="auto"/>
                  </w:divBdr>
                </w:div>
                <w:div w:id="793599642">
                  <w:marLeft w:val="0"/>
                  <w:marRight w:val="0"/>
                  <w:marTop w:val="0"/>
                  <w:marBottom w:val="0"/>
                  <w:divBdr>
                    <w:top w:val="none" w:sz="0" w:space="0" w:color="auto"/>
                    <w:left w:val="none" w:sz="0" w:space="0" w:color="auto"/>
                    <w:bottom w:val="none" w:sz="0" w:space="0" w:color="auto"/>
                    <w:right w:val="none" w:sz="0" w:space="0" w:color="auto"/>
                  </w:divBdr>
                  <w:divsChild>
                    <w:div w:id="189535577">
                      <w:marLeft w:val="0"/>
                      <w:marRight w:val="0"/>
                      <w:marTop w:val="0"/>
                      <w:marBottom w:val="0"/>
                      <w:divBdr>
                        <w:top w:val="none" w:sz="0" w:space="0" w:color="auto"/>
                        <w:left w:val="none" w:sz="0" w:space="0" w:color="auto"/>
                        <w:bottom w:val="none" w:sz="0" w:space="0" w:color="auto"/>
                        <w:right w:val="none" w:sz="0" w:space="0" w:color="auto"/>
                      </w:divBdr>
                    </w:div>
                    <w:div w:id="1977369192">
                      <w:marLeft w:val="0"/>
                      <w:marRight w:val="0"/>
                      <w:marTop w:val="0"/>
                      <w:marBottom w:val="0"/>
                      <w:divBdr>
                        <w:top w:val="none" w:sz="0" w:space="0" w:color="auto"/>
                        <w:left w:val="none" w:sz="0" w:space="0" w:color="auto"/>
                        <w:bottom w:val="none" w:sz="0" w:space="0" w:color="auto"/>
                        <w:right w:val="none" w:sz="0" w:space="0" w:color="auto"/>
                      </w:divBdr>
                    </w:div>
                  </w:divsChild>
                </w:div>
                <w:div w:id="1643778305">
                  <w:marLeft w:val="0"/>
                  <w:marRight w:val="0"/>
                  <w:marTop w:val="0"/>
                  <w:marBottom w:val="0"/>
                  <w:divBdr>
                    <w:top w:val="none" w:sz="0" w:space="0" w:color="auto"/>
                    <w:left w:val="none" w:sz="0" w:space="0" w:color="auto"/>
                    <w:bottom w:val="none" w:sz="0" w:space="0" w:color="auto"/>
                    <w:right w:val="none" w:sz="0" w:space="0" w:color="auto"/>
                  </w:divBdr>
                </w:div>
                <w:div w:id="86194549">
                  <w:marLeft w:val="0"/>
                  <w:marRight w:val="0"/>
                  <w:marTop w:val="0"/>
                  <w:marBottom w:val="0"/>
                  <w:divBdr>
                    <w:top w:val="none" w:sz="0" w:space="0" w:color="auto"/>
                    <w:left w:val="none" w:sz="0" w:space="0" w:color="auto"/>
                    <w:bottom w:val="none" w:sz="0" w:space="0" w:color="auto"/>
                    <w:right w:val="none" w:sz="0" w:space="0" w:color="auto"/>
                  </w:divBdr>
                  <w:divsChild>
                    <w:div w:id="1791314672">
                      <w:marLeft w:val="0"/>
                      <w:marRight w:val="0"/>
                      <w:marTop w:val="0"/>
                      <w:marBottom w:val="0"/>
                      <w:divBdr>
                        <w:top w:val="none" w:sz="0" w:space="0" w:color="auto"/>
                        <w:left w:val="none" w:sz="0" w:space="0" w:color="auto"/>
                        <w:bottom w:val="none" w:sz="0" w:space="0" w:color="auto"/>
                        <w:right w:val="none" w:sz="0" w:space="0" w:color="auto"/>
                      </w:divBdr>
                    </w:div>
                    <w:div w:id="1726416099">
                      <w:marLeft w:val="0"/>
                      <w:marRight w:val="0"/>
                      <w:marTop w:val="0"/>
                      <w:marBottom w:val="0"/>
                      <w:divBdr>
                        <w:top w:val="none" w:sz="0" w:space="0" w:color="auto"/>
                        <w:left w:val="none" w:sz="0" w:space="0" w:color="auto"/>
                        <w:bottom w:val="none" w:sz="0" w:space="0" w:color="auto"/>
                        <w:right w:val="none" w:sz="0" w:space="0" w:color="auto"/>
                      </w:divBdr>
                    </w:div>
                  </w:divsChild>
                </w:div>
                <w:div w:id="1704863432">
                  <w:marLeft w:val="0"/>
                  <w:marRight w:val="0"/>
                  <w:marTop w:val="0"/>
                  <w:marBottom w:val="0"/>
                  <w:divBdr>
                    <w:top w:val="none" w:sz="0" w:space="0" w:color="auto"/>
                    <w:left w:val="none" w:sz="0" w:space="0" w:color="auto"/>
                    <w:bottom w:val="none" w:sz="0" w:space="0" w:color="auto"/>
                    <w:right w:val="none" w:sz="0" w:space="0" w:color="auto"/>
                  </w:divBdr>
                </w:div>
                <w:div w:id="128595222">
                  <w:marLeft w:val="0"/>
                  <w:marRight w:val="0"/>
                  <w:marTop w:val="0"/>
                  <w:marBottom w:val="0"/>
                  <w:divBdr>
                    <w:top w:val="none" w:sz="0" w:space="0" w:color="auto"/>
                    <w:left w:val="none" w:sz="0" w:space="0" w:color="auto"/>
                    <w:bottom w:val="none" w:sz="0" w:space="0" w:color="auto"/>
                    <w:right w:val="none" w:sz="0" w:space="0" w:color="auto"/>
                  </w:divBdr>
                  <w:divsChild>
                    <w:div w:id="1378554021">
                      <w:marLeft w:val="0"/>
                      <w:marRight w:val="0"/>
                      <w:marTop w:val="0"/>
                      <w:marBottom w:val="0"/>
                      <w:divBdr>
                        <w:top w:val="none" w:sz="0" w:space="0" w:color="auto"/>
                        <w:left w:val="none" w:sz="0" w:space="0" w:color="auto"/>
                        <w:bottom w:val="none" w:sz="0" w:space="0" w:color="auto"/>
                        <w:right w:val="none" w:sz="0" w:space="0" w:color="auto"/>
                      </w:divBdr>
                    </w:div>
                    <w:div w:id="307832017">
                      <w:marLeft w:val="0"/>
                      <w:marRight w:val="0"/>
                      <w:marTop w:val="0"/>
                      <w:marBottom w:val="0"/>
                      <w:divBdr>
                        <w:top w:val="none" w:sz="0" w:space="0" w:color="auto"/>
                        <w:left w:val="none" w:sz="0" w:space="0" w:color="auto"/>
                        <w:bottom w:val="none" w:sz="0" w:space="0" w:color="auto"/>
                        <w:right w:val="none" w:sz="0" w:space="0" w:color="auto"/>
                      </w:divBdr>
                    </w:div>
                  </w:divsChild>
                </w:div>
                <w:div w:id="511922055">
                  <w:marLeft w:val="0"/>
                  <w:marRight w:val="0"/>
                  <w:marTop w:val="0"/>
                  <w:marBottom w:val="0"/>
                  <w:divBdr>
                    <w:top w:val="none" w:sz="0" w:space="0" w:color="auto"/>
                    <w:left w:val="none" w:sz="0" w:space="0" w:color="auto"/>
                    <w:bottom w:val="none" w:sz="0" w:space="0" w:color="auto"/>
                    <w:right w:val="none" w:sz="0" w:space="0" w:color="auto"/>
                  </w:divBdr>
                </w:div>
                <w:div w:id="395781963">
                  <w:marLeft w:val="0"/>
                  <w:marRight w:val="0"/>
                  <w:marTop w:val="0"/>
                  <w:marBottom w:val="0"/>
                  <w:divBdr>
                    <w:top w:val="none" w:sz="0" w:space="0" w:color="auto"/>
                    <w:left w:val="none" w:sz="0" w:space="0" w:color="auto"/>
                    <w:bottom w:val="none" w:sz="0" w:space="0" w:color="auto"/>
                    <w:right w:val="none" w:sz="0" w:space="0" w:color="auto"/>
                  </w:divBdr>
                  <w:divsChild>
                    <w:div w:id="5795891">
                      <w:marLeft w:val="0"/>
                      <w:marRight w:val="0"/>
                      <w:marTop w:val="0"/>
                      <w:marBottom w:val="0"/>
                      <w:divBdr>
                        <w:top w:val="none" w:sz="0" w:space="0" w:color="auto"/>
                        <w:left w:val="none" w:sz="0" w:space="0" w:color="auto"/>
                        <w:bottom w:val="none" w:sz="0" w:space="0" w:color="auto"/>
                        <w:right w:val="none" w:sz="0" w:space="0" w:color="auto"/>
                      </w:divBdr>
                    </w:div>
                    <w:div w:id="155418580">
                      <w:marLeft w:val="0"/>
                      <w:marRight w:val="0"/>
                      <w:marTop w:val="0"/>
                      <w:marBottom w:val="0"/>
                      <w:divBdr>
                        <w:top w:val="none" w:sz="0" w:space="0" w:color="auto"/>
                        <w:left w:val="none" w:sz="0" w:space="0" w:color="auto"/>
                        <w:bottom w:val="none" w:sz="0" w:space="0" w:color="auto"/>
                        <w:right w:val="none" w:sz="0" w:space="0" w:color="auto"/>
                      </w:divBdr>
                    </w:div>
                  </w:divsChild>
                </w:div>
                <w:div w:id="133300509">
                  <w:marLeft w:val="0"/>
                  <w:marRight w:val="0"/>
                  <w:marTop w:val="0"/>
                  <w:marBottom w:val="0"/>
                  <w:divBdr>
                    <w:top w:val="none" w:sz="0" w:space="0" w:color="auto"/>
                    <w:left w:val="none" w:sz="0" w:space="0" w:color="auto"/>
                    <w:bottom w:val="none" w:sz="0" w:space="0" w:color="auto"/>
                    <w:right w:val="none" w:sz="0" w:space="0" w:color="auto"/>
                  </w:divBdr>
                </w:div>
                <w:div w:id="1821115231">
                  <w:marLeft w:val="0"/>
                  <w:marRight w:val="0"/>
                  <w:marTop w:val="0"/>
                  <w:marBottom w:val="0"/>
                  <w:divBdr>
                    <w:top w:val="none" w:sz="0" w:space="0" w:color="auto"/>
                    <w:left w:val="none" w:sz="0" w:space="0" w:color="auto"/>
                    <w:bottom w:val="none" w:sz="0" w:space="0" w:color="auto"/>
                    <w:right w:val="none" w:sz="0" w:space="0" w:color="auto"/>
                  </w:divBdr>
                  <w:divsChild>
                    <w:div w:id="716198615">
                      <w:marLeft w:val="0"/>
                      <w:marRight w:val="0"/>
                      <w:marTop w:val="0"/>
                      <w:marBottom w:val="0"/>
                      <w:divBdr>
                        <w:top w:val="none" w:sz="0" w:space="0" w:color="auto"/>
                        <w:left w:val="none" w:sz="0" w:space="0" w:color="auto"/>
                        <w:bottom w:val="none" w:sz="0" w:space="0" w:color="auto"/>
                        <w:right w:val="none" w:sz="0" w:space="0" w:color="auto"/>
                      </w:divBdr>
                    </w:div>
                    <w:div w:id="721638926">
                      <w:marLeft w:val="0"/>
                      <w:marRight w:val="0"/>
                      <w:marTop w:val="0"/>
                      <w:marBottom w:val="0"/>
                      <w:divBdr>
                        <w:top w:val="none" w:sz="0" w:space="0" w:color="auto"/>
                        <w:left w:val="none" w:sz="0" w:space="0" w:color="auto"/>
                        <w:bottom w:val="none" w:sz="0" w:space="0" w:color="auto"/>
                        <w:right w:val="none" w:sz="0" w:space="0" w:color="auto"/>
                      </w:divBdr>
                    </w:div>
                  </w:divsChild>
                </w:div>
                <w:div w:id="1476412901">
                  <w:marLeft w:val="0"/>
                  <w:marRight w:val="0"/>
                  <w:marTop w:val="0"/>
                  <w:marBottom w:val="0"/>
                  <w:divBdr>
                    <w:top w:val="none" w:sz="0" w:space="0" w:color="auto"/>
                    <w:left w:val="none" w:sz="0" w:space="0" w:color="auto"/>
                    <w:bottom w:val="none" w:sz="0" w:space="0" w:color="auto"/>
                    <w:right w:val="none" w:sz="0" w:space="0" w:color="auto"/>
                  </w:divBdr>
                </w:div>
                <w:div w:id="1429347436">
                  <w:marLeft w:val="0"/>
                  <w:marRight w:val="0"/>
                  <w:marTop w:val="0"/>
                  <w:marBottom w:val="0"/>
                  <w:divBdr>
                    <w:top w:val="none" w:sz="0" w:space="0" w:color="auto"/>
                    <w:left w:val="none" w:sz="0" w:space="0" w:color="auto"/>
                    <w:bottom w:val="none" w:sz="0" w:space="0" w:color="auto"/>
                    <w:right w:val="none" w:sz="0" w:space="0" w:color="auto"/>
                  </w:divBdr>
                  <w:divsChild>
                    <w:div w:id="226768609">
                      <w:marLeft w:val="0"/>
                      <w:marRight w:val="0"/>
                      <w:marTop w:val="0"/>
                      <w:marBottom w:val="0"/>
                      <w:divBdr>
                        <w:top w:val="none" w:sz="0" w:space="0" w:color="auto"/>
                        <w:left w:val="none" w:sz="0" w:space="0" w:color="auto"/>
                        <w:bottom w:val="none" w:sz="0" w:space="0" w:color="auto"/>
                        <w:right w:val="none" w:sz="0" w:space="0" w:color="auto"/>
                      </w:divBdr>
                    </w:div>
                    <w:div w:id="6905441">
                      <w:marLeft w:val="0"/>
                      <w:marRight w:val="0"/>
                      <w:marTop w:val="0"/>
                      <w:marBottom w:val="0"/>
                      <w:divBdr>
                        <w:top w:val="none" w:sz="0" w:space="0" w:color="auto"/>
                        <w:left w:val="none" w:sz="0" w:space="0" w:color="auto"/>
                        <w:bottom w:val="none" w:sz="0" w:space="0" w:color="auto"/>
                        <w:right w:val="none" w:sz="0" w:space="0" w:color="auto"/>
                      </w:divBdr>
                    </w:div>
                  </w:divsChild>
                </w:div>
                <w:div w:id="2081709416">
                  <w:marLeft w:val="0"/>
                  <w:marRight w:val="0"/>
                  <w:marTop w:val="0"/>
                  <w:marBottom w:val="0"/>
                  <w:divBdr>
                    <w:top w:val="none" w:sz="0" w:space="0" w:color="auto"/>
                    <w:left w:val="none" w:sz="0" w:space="0" w:color="auto"/>
                    <w:bottom w:val="none" w:sz="0" w:space="0" w:color="auto"/>
                    <w:right w:val="none" w:sz="0" w:space="0" w:color="auto"/>
                  </w:divBdr>
                </w:div>
                <w:div w:id="1616865503">
                  <w:marLeft w:val="0"/>
                  <w:marRight w:val="0"/>
                  <w:marTop w:val="0"/>
                  <w:marBottom w:val="0"/>
                  <w:divBdr>
                    <w:top w:val="none" w:sz="0" w:space="0" w:color="auto"/>
                    <w:left w:val="none" w:sz="0" w:space="0" w:color="auto"/>
                    <w:bottom w:val="none" w:sz="0" w:space="0" w:color="auto"/>
                    <w:right w:val="none" w:sz="0" w:space="0" w:color="auto"/>
                  </w:divBdr>
                  <w:divsChild>
                    <w:div w:id="46614745">
                      <w:marLeft w:val="0"/>
                      <w:marRight w:val="0"/>
                      <w:marTop w:val="0"/>
                      <w:marBottom w:val="0"/>
                      <w:divBdr>
                        <w:top w:val="none" w:sz="0" w:space="0" w:color="auto"/>
                        <w:left w:val="none" w:sz="0" w:space="0" w:color="auto"/>
                        <w:bottom w:val="none" w:sz="0" w:space="0" w:color="auto"/>
                        <w:right w:val="none" w:sz="0" w:space="0" w:color="auto"/>
                      </w:divBdr>
                    </w:div>
                    <w:div w:id="1255045234">
                      <w:marLeft w:val="0"/>
                      <w:marRight w:val="0"/>
                      <w:marTop w:val="0"/>
                      <w:marBottom w:val="0"/>
                      <w:divBdr>
                        <w:top w:val="none" w:sz="0" w:space="0" w:color="auto"/>
                        <w:left w:val="none" w:sz="0" w:space="0" w:color="auto"/>
                        <w:bottom w:val="none" w:sz="0" w:space="0" w:color="auto"/>
                        <w:right w:val="none" w:sz="0" w:space="0" w:color="auto"/>
                      </w:divBdr>
                    </w:div>
                  </w:divsChild>
                </w:div>
                <w:div w:id="1585140145">
                  <w:marLeft w:val="0"/>
                  <w:marRight w:val="0"/>
                  <w:marTop w:val="0"/>
                  <w:marBottom w:val="0"/>
                  <w:divBdr>
                    <w:top w:val="none" w:sz="0" w:space="0" w:color="auto"/>
                    <w:left w:val="none" w:sz="0" w:space="0" w:color="auto"/>
                    <w:bottom w:val="none" w:sz="0" w:space="0" w:color="auto"/>
                    <w:right w:val="none" w:sz="0" w:space="0" w:color="auto"/>
                  </w:divBdr>
                </w:div>
                <w:div w:id="960842760">
                  <w:marLeft w:val="0"/>
                  <w:marRight w:val="0"/>
                  <w:marTop w:val="0"/>
                  <w:marBottom w:val="0"/>
                  <w:divBdr>
                    <w:top w:val="none" w:sz="0" w:space="0" w:color="auto"/>
                    <w:left w:val="none" w:sz="0" w:space="0" w:color="auto"/>
                    <w:bottom w:val="none" w:sz="0" w:space="0" w:color="auto"/>
                    <w:right w:val="none" w:sz="0" w:space="0" w:color="auto"/>
                  </w:divBdr>
                  <w:divsChild>
                    <w:div w:id="628048241">
                      <w:marLeft w:val="0"/>
                      <w:marRight w:val="0"/>
                      <w:marTop w:val="0"/>
                      <w:marBottom w:val="0"/>
                      <w:divBdr>
                        <w:top w:val="none" w:sz="0" w:space="0" w:color="auto"/>
                        <w:left w:val="none" w:sz="0" w:space="0" w:color="auto"/>
                        <w:bottom w:val="none" w:sz="0" w:space="0" w:color="auto"/>
                        <w:right w:val="none" w:sz="0" w:space="0" w:color="auto"/>
                      </w:divBdr>
                    </w:div>
                  </w:divsChild>
                </w:div>
                <w:div w:id="1599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59993">
      <w:bodyDiv w:val="1"/>
      <w:marLeft w:val="0"/>
      <w:marRight w:val="0"/>
      <w:marTop w:val="0"/>
      <w:marBottom w:val="0"/>
      <w:divBdr>
        <w:top w:val="none" w:sz="0" w:space="0" w:color="auto"/>
        <w:left w:val="none" w:sz="0" w:space="0" w:color="auto"/>
        <w:bottom w:val="none" w:sz="0" w:space="0" w:color="auto"/>
        <w:right w:val="none" w:sz="0" w:space="0" w:color="auto"/>
      </w:divBdr>
      <w:divsChild>
        <w:div w:id="185338600">
          <w:marLeft w:val="0"/>
          <w:marRight w:val="0"/>
          <w:marTop w:val="0"/>
          <w:marBottom w:val="0"/>
          <w:divBdr>
            <w:top w:val="none" w:sz="0" w:space="0" w:color="auto"/>
            <w:left w:val="none" w:sz="0" w:space="0" w:color="auto"/>
            <w:bottom w:val="none" w:sz="0" w:space="0" w:color="auto"/>
            <w:right w:val="none" w:sz="0" w:space="0" w:color="auto"/>
          </w:divBdr>
          <w:divsChild>
            <w:div w:id="1710449311">
              <w:marLeft w:val="0"/>
              <w:marRight w:val="0"/>
              <w:marTop w:val="0"/>
              <w:marBottom w:val="0"/>
              <w:divBdr>
                <w:top w:val="none" w:sz="0" w:space="0" w:color="auto"/>
                <w:left w:val="none" w:sz="0" w:space="0" w:color="auto"/>
                <w:bottom w:val="none" w:sz="0" w:space="0" w:color="auto"/>
                <w:right w:val="none" w:sz="0" w:space="0" w:color="auto"/>
              </w:divBdr>
              <w:divsChild>
                <w:div w:id="916286284">
                  <w:marLeft w:val="0"/>
                  <w:marRight w:val="0"/>
                  <w:marTop w:val="0"/>
                  <w:marBottom w:val="0"/>
                  <w:divBdr>
                    <w:top w:val="none" w:sz="0" w:space="0" w:color="auto"/>
                    <w:left w:val="none" w:sz="0" w:space="0" w:color="auto"/>
                    <w:bottom w:val="none" w:sz="0" w:space="0" w:color="auto"/>
                    <w:right w:val="none" w:sz="0" w:space="0" w:color="auto"/>
                  </w:divBdr>
                  <w:divsChild>
                    <w:div w:id="273024926">
                      <w:marLeft w:val="0"/>
                      <w:marRight w:val="0"/>
                      <w:marTop w:val="0"/>
                      <w:marBottom w:val="0"/>
                      <w:divBdr>
                        <w:top w:val="none" w:sz="0" w:space="0" w:color="auto"/>
                        <w:left w:val="none" w:sz="0" w:space="0" w:color="auto"/>
                        <w:bottom w:val="none" w:sz="0" w:space="0" w:color="auto"/>
                        <w:right w:val="none" w:sz="0" w:space="0" w:color="auto"/>
                      </w:divBdr>
                      <w:divsChild>
                        <w:div w:id="972296026">
                          <w:marLeft w:val="0"/>
                          <w:marRight w:val="0"/>
                          <w:marTop w:val="0"/>
                          <w:marBottom w:val="0"/>
                          <w:divBdr>
                            <w:top w:val="none" w:sz="0" w:space="0" w:color="auto"/>
                            <w:left w:val="none" w:sz="0" w:space="0" w:color="auto"/>
                            <w:bottom w:val="none" w:sz="0" w:space="0" w:color="auto"/>
                            <w:right w:val="none" w:sz="0" w:space="0" w:color="auto"/>
                          </w:divBdr>
                          <w:divsChild>
                            <w:div w:id="2111316371">
                              <w:marLeft w:val="0"/>
                              <w:marRight w:val="0"/>
                              <w:marTop w:val="0"/>
                              <w:marBottom w:val="0"/>
                              <w:divBdr>
                                <w:top w:val="none" w:sz="0" w:space="0" w:color="auto"/>
                                <w:left w:val="none" w:sz="0" w:space="0" w:color="auto"/>
                                <w:bottom w:val="none" w:sz="0" w:space="0" w:color="auto"/>
                                <w:right w:val="none" w:sz="0" w:space="0" w:color="auto"/>
                              </w:divBdr>
                            </w:div>
                            <w:div w:id="1420710162">
                              <w:marLeft w:val="0"/>
                              <w:marRight w:val="0"/>
                              <w:marTop w:val="0"/>
                              <w:marBottom w:val="0"/>
                              <w:divBdr>
                                <w:top w:val="none" w:sz="0" w:space="0" w:color="auto"/>
                                <w:left w:val="none" w:sz="0" w:space="0" w:color="auto"/>
                                <w:bottom w:val="none" w:sz="0" w:space="0" w:color="auto"/>
                                <w:right w:val="none" w:sz="0" w:space="0" w:color="auto"/>
                              </w:divBdr>
                              <w:divsChild>
                                <w:div w:id="395786378">
                                  <w:marLeft w:val="0"/>
                                  <w:marRight w:val="0"/>
                                  <w:marTop w:val="0"/>
                                  <w:marBottom w:val="0"/>
                                  <w:divBdr>
                                    <w:top w:val="none" w:sz="0" w:space="0" w:color="auto"/>
                                    <w:left w:val="none" w:sz="0" w:space="0" w:color="auto"/>
                                    <w:bottom w:val="none" w:sz="0" w:space="0" w:color="auto"/>
                                    <w:right w:val="none" w:sz="0" w:space="0" w:color="auto"/>
                                  </w:divBdr>
                                  <w:divsChild>
                                    <w:div w:id="304430279">
                                      <w:marLeft w:val="0"/>
                                      <w:marRight w:val="0"/>
                                      <w:marTop w:val="0"/>
                                      <w:marBottom w:val="0"/>
                                      <w:divBdr>
                                        <w:top w:val="none" w:sz="0" w:space="0" w:color="auto"/>
                                        <w:left w:val="none" w:sz="0" w:space="0" w:color="auto"/>
                                        <w:bottom w:val="none" w:sz="0" w:space="0" w:color="auto"/>
                                        <w:right w:val="none" w:sz="0" w:space="0" w:color="auto"/>
                                      </w:divBdr>
                                    </w:div>
                                    <w:div w:id="8180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6156">
                          <w:marLeft w:val="0"/>
                          <w:marRight w:val="0"/>
                          <w:marTop w:val="0"/>
                          <w:marBottom w:val="0"/>
                          <w:divBdr>
                            <w:top w:val="none" w:sz="0" w:space="0" w:color="auto"/>
                            <w:left w:val="none" w:sz="0" w:space="0" w:color="auto"/>
                            <w:bottom w:val="none" w:sz="0" w:space="0" w:color="auto"/>
                            <w:right w:val="none" w:sz="0" w:space="0" w:color="auto"/>
                          </w:divBdr>
                          <w:divsChild>
                            <w:div w:id="1979412768">
                              <w:marLeft w:val="0"/>
                              <w:marRight w:val="0"/>
                              <w:marTop w:val="0"/>
                              <w:marBottom w:val="0"/>
                              <w:divBdr>
                                <w:top w:val="none" w:sz="0" w:space="0" w:color="auto"/>
                                <w:left w:val="none" w:sz="0" w:space="0" w:color="auto"/>
                                <w:bottom w:val="none" w:sz="0" w:space="0" w:color="auto"/>
                                <w:right w:val="none" w:sz="0" w:space="0" w:color="auto"/>
                              </w:divBdr>
                              <w:divsChild>
                                <w:div w:id="272178697">
                                  <w:marLeft w:val="0"/>
                                  <w:marRight w:val="0"/>
                                  <w:marTop w:val="0"/>
                                  <w:marBottom w:val="0"/>
                                  <w:divBdr>
                                    <w:top w:val="none" w:sz="0" w:space="0" w:color="auto"/>
                                    <w:left w:val="none" w:sz="0" w:space="0" w:color="auto"/>
                                    <w:bottom w:val="none" w:sz="0" w:space="0" w:color="auto"/>
                                    <w:right w:val="none" w:sz="0" w:space="0" w:color="auto"/>
                                  </w:divBdr>
                                </w:div>
                                <w:div w:id="855116810">
                                  <w:marLeft w:val="0"/>
                                  <w:marRight w:val="0"/>
                                  <w:marTop w:val="0"/>
                                  <w:marBottom w:val="0"/>
                                  <w:divBdr>
                                    <w:top w:val="none" w:sz="0" w:space="0" w:color="auto"/>
                                    <w:left w:val="none" w:sz="0" w:space="0" w:color="auto"/>
                                    <w:bottom w:val="none" w:sz="0" w:space="0" w:color="auto"/>
                                    <w:right w:val="none" w:sz="0" w:space="0" w:color="auto"/>
                                  </w:divBdr>
                                  <w:divsChild>
                                    <w:div w:id="1167552347">
                                      <w:marLeft w:val="0"/>
                                      <w:marRight w:val="0"/>
                                      <w:marTop w:val="0"/>
                                      <w:marBottom w:val="0"/>
                                      <w:divBdr>
                                        <w:top w:val="none" w:sz="0" w:space="0" w:color="auto"/>
                                        <w:left w:val="none" w:sz="0" w:space="0" w:color="auto"/>
                                        <w:bottom w:val="none" w:sz="0" w:space="0" w:color="auto"/>
                                        <w:right w:val="none" w:sz="0" w:space="0" w:color="auto"/>
                                      </w:divBdr>
                                      <w:divsChild>
                                        <w:div w:id="2127265255">
                                          <w:marLeft w:val="0"/>
                                          <w:marRight w:val="0"/>
                                          <w:marTop w:val="0"/>
                                          <w:marBottom w:val="0"/>
                                          <w:divBdr>
                                            <w:top w:val="none" w:sz="0" w:space="0" w:color="auto"/>
                                            <w:left w:val="none" w:sz="0" w:space="0" w:color="auto"/>
                                            <w:bottom w:val="none" w:sz="0" w:space="0" w:color="auto"/>
                                            <w:right w:val="none" w:sz="0" w:space="0" w:color="auto"/>
                                          </w:divBdr>
                                          <w:divsChild>
                                            <w:div w:id="1538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8573">
      <w:bodyDiv w:val="1"/>
      <w:marLeft w:val="0"/>
      <w:marRight w:val="0"/>
      <w:marTop w:val="0"/>
      <w:marBottom w:val="0"/>
      <w:divBdr>
        <w:top w:val="none" w:sz="0" w:space="0" w:color="auto"/>
        <w:left w:val="none" w:sz="0" w:space="0" w:color="auto"/>
        <w:bottom w:val="none" w:sz="0" w:space="0" w:color="auto"/>
        <w:right w:val="none" w:sz="0" w:space="0" w:color="auto"/>
      </w:divBdr>
      <w:divsChild>
        <w:div w:id="1194729821">
          <w:marLeft w:val="0"/>
          <w:marRight w:val="0"/>
          <w:marTop w:val="0"/>
          <w:marBottom w:val="0"/>
          <w:divBdr>
            <w:top w:val="none" w:sz="0" w:space="0" w:color="auto"/>
            <w:left w:val="none" w:sz="0" w:space="0" w:color="auto"/>
            <w:bottom w:val="none" w:sz="0" w:space="0" w:color="auto"/>
            <w:right w:val="none" w:sz="0" w:space="0" w:color="auto"/>
          </w:divBdr>
          <w:divsChild>
            <w:div w:id="348914923">
              <w:marLeft w:val="0"/>
              <w:marRight w:val="0"/>
              <w:marTop w:val="0"/>
              <w:marBottom w:val="0"/>
              <w:divBdr>
                <w:top w:val="none" w:sz="0" w:space="0" w:color="auto"/>
                <w:left w:val="none" w:sz="0" w:space="0" w:color="auto"/>
                <w:bottom w:val="none" w:sz="0" w:space="0" w:color="auto"/>
                <w:right w:val="none" w:sz="0" w:space="0" w:color="auto"/>
              </w:divBdr>
              <w:divsChild>
                <w:div w:id="13963986">
                  <w:marLeft w:val="0"/>
                  <w:marRight w:val="0"/>
                  <w:marTop w:val="0"/>
                  <w:marBottom w:val="0"/>
                  <w:divBdr>
                    <w:top w:val="none" w:sz="0" w:space="0" w:color="auto"/>
                    <w:left w:val="none" w:sz="0" w:space="0" w:color="auto"/>
                    <w:bottom w:val="none" w:sz="0" w:space="0" w:color="auto"/>
                    <w:right w:val="none" w:sz="0" w:space="0" w:color="auto"/>
                  </w:divBdr>
                  <w:divsChild>
                    <w:div w:id="1371413990">
                      <w:marLeft w:val="0"/>
                      <w:marRight w:val="0"/>
                      <w:marTop w:val="0"/>
                      <w:marBottom w:val="0"/>
                      <w:divBdr>
                        <w:top w:val="none" w:sz="0" w:space="0" w:color="auto"/>
                        <w:left w:val="none" w:sz="0" w:space="0" w:color="auto"/>
                        <w:bottom w:val="none" w:sz="0" w:space="0" w:color="auto"/>
                        <w:right w:val="none" w:sz="0" w:space="0" w:color="auto"/>
                      </w:divBdr>
                      <w:divsChild>
                        <w:div w:id="1449273435">
                          <w:marLeft w:val="0"/>
                          <w:marRight w:val="0"/>
                          <w:marTop w:val="0"/>
                          <w:marBottom w:val="0"/>
                          <w:divBdr>
                            <w:top w:val="none" w:sz="0" w:space="0" w:color="auto"/>
                            <w:left w:val="none" w:sz="0" w:space="0" w:color="auto"/>
                            <w:bottom w:val="none" w:sz="0" w:space="0" w:color="auto"/>
                            <w:right w:val="none" w:sz="0" w:space="0" w:color="auto"/>
                          </w:divBdr>
                          <w:divsChild>
                            <w:div w:id="63308505">
                              <w:marLeft w:val="0"/>
                              <w:marRight w:val="0"/>
                              <w:marTop w:val="0"/>
                              <w:marBottom w:val="0"/>
                              <w:divBdr>
                                <w:top w:val="none" w:sz="0" w:space="0" w:color="auto"/>
                                <w:left w:val="none" w:sz="0" w:space="0" w:color="auto"/>
                                <w:bottom w:val="none" w:sz="0" w:space="0" w:color="auto"/>
                                <w:right w:val="none" w:sz="0" w:space="0" w:color="auto"/>
                              </w:divBdr>
                              <w:divsChild>
                                <w:div w:id="2030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157014">
      <w:bodyDiv w:val="1"/>
      <w:marLeft w:val="0"/>
      <w:marRight w:val="0"/>
      <w:marTop w:val="0"/>
      <w:marBottom w:val="0"/>
      <w:divBdr>
        <w:top w:val="none" w:sz="0" w:space="0" w:color="auto"/>
        <w:left w:val="none" w:sz="0" w:space="0" w:color="auto"/>
        <w:bottom w:val="none" w:sz="0" w:space="0" w:color="auto"/>
        <w:right w:val="none" w:sz="0" w:space="0" w:color="auto"/>
      </w:divBdr>
      <w:divsChild>
        <w:div w:id="848981743">
          <w:marLeft w:val="0"/>
          <w:marRight w:val="0"/>
          <w:marTop w:val="0"/>
          <w:marBottom w:val="0"/>
          <w:divBdr>
            <w:top w:val="none" w:sz="0" w:space="0" w:color="auto"/>
            <w:left w:val="none" w:sz="0" w:space="0" w:color="auto"/>
            <w:bottom w:val="none" w:sz="0" w:space="0" w:color="auto"/>
            <w:right w:val="none" w:sz="0" w:space="0" w:color="auto"/>
          </w:divBdr>
          <w:divsChild>
            <w:div w:id="1605845298">
              <w:marLeft w:val="0"/>
              <w:marRight w:val="0"/>
              <w:marTop w:val="0"/>
              <w:marBottom w:val="0"/>
              <w:divBdr>
                <w:top w:val="none" w:sz="0" w:space="0" w:color="auto"/>
                <w:left w:val="none" w:sz="0" w:space="0" w:color="auto"/>
                <w:bottom w:val="none" w:sz="0" w:space="0" w:color="auto"/>
                <w:right w:val="none" w:sz="0" w:space="0" w:color="auto"/>
              </w:divBdr>
              <w:divsChild>
                <w:div w:id="145709658">
                  <w:marLeft w:val="0"/>
                  <w:marRight w:val="0"/>
                  <w:marTop w:val="0"/>
                  <w:marBottom w:val="0"/>
                  <w:divBdr>
                    <w:top w:val="none" w:sz="0" w:space="0" w:color="auto"/>
                    <w:left w:val="none" w:sz="0" w:space="0" w:color="auto"/>
                    <w:bottom w:val="none" w:sz="0" w:space="0" w:color="auto"/>
                    <w:right w:val="none" w:sz="0" w:space="0" w:color="auto"/>
                  </w:divBdr>
                  <w:divsChild>
                    <w:div w:id="1631936415">
                      <w:marLeft w:val="0"/>
                      <w:marRight w:val="0"/>
                      <w:marTop w:val="0"/>
                      <w:marBottom w:val="0"/>
                      <w:divBdr>
                        <w:top w:val="none" w:sz="0" w:space="0" w:color="auto"/>
                        <w:left w:val="none" w:sz="0" w:space="0" w:color="auto"/>
                        <w:bottom w:val="none" w:sz="0" w:space="0" w:color="auto"/>
                        <w:right w:val="none" w:sz="0" w:space="0" w:color="auto"/>
                      </w:divBdr>
                      <w:divsChild>
                        <w:div w:id="1132596507">
                          <w:marLeft w:val="0"/>
                          <w:marRight w:val="0"/>
                          <w:marTop w:val="0"/>
                          <w:marBottom w:val="0"/>
                          <w:divBdr>
                            <w:top w:val="none" w:sz="0" w:space="0" w:color="auto"/>
                            <w:left w:val="none" w:sz="0" w:space="0" w:color="auto"/>
                            <w:bottom w:val="none" w:sz="0" w:space="0" w:color="auto"/>
                            <w:right w:val="none" w:sz="0" w:space="0" w:color="auto"/>
                          </w:divBdr>
                          <w:divsChild>
                            <w:div w:id="1113400414">
                              <w:marLeft w:val="0"/>
                              <w:marRight w:val="0"/>
                              <w:marTop w:val="0"/>
                              <w:marBottom w:val="0"/>
                              <w:divBdr>
                                <w:top w:val="none" w:sz="0" w:space="0" w:color="auto"/>
                                <w:left w:val="none" w:sz="0" w:space="0" w:color="auto"/>
                                <w:bottom w:val="none" w:sz="0" w:space="0" w:color="auto"/>
                                <w:right w:val="none" w:sz="0" w:space="0" w:color="auto"/>
                              </w:divBdr>
                              <w:divsChild>
                                <w:div w:id="266623651">
                                  <w:marLeft w:val="0"/>
                                  <w:marRight w:val="0"/>
                                  <w:marTop w:val="0"/>
                                  <w:marBottom w:val="0"/>
                                  <w:divBdr>
                                    <w:top w:val="none" w:sz="0" w:space="0" w:color="auto"/>
                                    <w:left w:val="none" w:sz="0" w:space="0" w:color="auto"/>
                                    <w:bottom w:val="none" w:sz="0" w:space="0" w:color="auto"/>
                                    <w:right w:val="none" w:sz="0" w:space="0" w:color="auto"/>
                                  </w:divBdr>
                                  <w:divsChild>
                                    <w:div w:id="394936952">
                                      <w:marLeft w:val="0"/>
                                      <w:marRight w:val="0"/>
                                      <w:marTop w:val="0"/>
                                      <w:marBottom w:val="0"/>
                                      <w:divBdr>
                                        <w:top w:val="none" w:sz="0" w:space="0" w:color="000000"/>
                                        <w:left w:val="none" w:sz="0" w:space="8" w:color="000000"/>
                                        <w:bottom w:val="none" w:sz="0" w:space="0" w:color="000000"/>
                                        <w:right w:val="none" w:sz="0" w:space="8" w:color="000000"/>
                                      </w:divBdr>
                                      <w:divsChild>
                                        <w:div w:id="1929775352">
                                          <w:marLeft w:val="0"/>
                                          <w:marRight w:val="0"/>
                                          <w:marTop w:val="0"/>
                                          <w:marBottom w:val="0"/>
                                          <w:divBdr>
                                            <w:top w:val="none" w:sz="0" w:space="0" w:color="auto"/>
                                            <w:left w:val="none" w:sz="0" w:space="0" w:color="auto"/>
                                            <w:bottom w:val="none" w:sz="0" w:space="0" w:color="auto"/>
                                            <w:right w:val="none" w:sz="0" w:space="0" w:color="auto"/>
                                          </w:divBdr>
                                          <w:divsChild>
                                            <w:div w:id="280839186">
                                              <w:marLeft w:val="0"/>
                                              <w:marRight w:val="0"/>
                                              <w:marTop w:val="0"/>
                                              <w:marBottom w:val="0"/>
                                              <w:divBdr>
                                                <w:top w:val="none" w:sz="0" w:space="0" w:color="auto"/>
                                                <w:left w:val="none" w:sz="0" w:space="0" w:color="auto"/>
                                                <w:bottom w:val="none" w:sz="0" w:space="0" w:color="auto"/>
                                                <w:right w:val="none" w:sz="0" w:space="0" w:color="auto"/>
                                              </w:divBdr>
                                              <w:divsChild>
                                                <w:div w:id="16851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855066">
      <w:bodyDiv w:val="1"/>
      <w:marLeft w:val="0"/>
      <w:marRight w:val="0"/>
      <w:marTop w:val="0"/>
      <w:marBottom w:val="0"/>
      <w:divBdr>
        <w:top w:val="none" w:sz="0" w:space="0" w:color="auto"/>
        <w:left w:val="none" w:sz="0" w:space="0" w:color="auto"/>
        <w:bottom w:val="none" w:sz="0" w:space="0" w:color="auto"/>
        <w:right w:val="none" w:sz="0" w:space="0" w:color="auto"/>
      </w:divBdr>
    </w:div>
    <w:div w:id="2078360191">
      <w:bodyDiv w:val="1"/>
      <w:marLeft w:val="312"/>
      <w:marRight w:val="312"/>
      <w:marTop w:val="192"/>
      <w:marBottom w:val="0"/>
      <w:divBdr>
        <w:top w:val="none" w:sz="0" w:space="0" w:color="auto"/>
        <w:left w:val="none" w:sz="0" w:space="0" w:color="auto"/>
        <w:bottom w:val="none" w:sz="0" w:space="0" w:color="auto"/>
        <w:right w:val="none" w:sz="0" w:space="0" w:color="auto"/>
      </w:divBdr>
      <w:divsChild>
        <w:div w:id="1263761768">
          <w:marLeft w:val="0"/>
          <w:marRight w:val="0"/>
          <w:marTop w:val="0"/>
          <w:marBottom w:val="0"/>
          <w:divBdr>
            <w:top w:val="none" w:sz="0" w:space="0" w:color="auto"/>
            <w:left w:val="none" w:sz="0" w:space="0" w:color="auto"/>
            <w:bottom w:val="none" w:sz="0" w:space="0" w:color="auto"/>
            <w:right w:val="none" w:sz="0" w:space="0" w:color="auto"/>
          </w:divBdr>
        </w:div>
      </w:divsChild>
    </w:div>
    <w:div w:id="2088264791">
      <w:marLeft w:val="0"/>
      <w:marRight w:val="0"/>
      <w:marTop w:val="0"/>
      <w:marBottom w:val="0"/>
      <w:divBdr>
        <w:top w:val="none" w:sz="0" w:space="0" w:color="auto"/>
        <w:left w:val="none" w:sz="0" w:space="0" w:color="auto"/>
        <w:bottom w:val="none" w:sz="0" w:space="0" w:color="auto"/>
        <w:right w:val="none" w:sz="0" w:space="0" w:color="auto"/>
      </w:divBdr>
      <w:divsChild>
        <w:div w:id="1798601723">
          <w:marLeft w:val="0"/>
          <w:marRight w:val="0"/>
          <w:marTop w:val="0"/>
          <w:marBottom w:val="0"/>
          <w:divBdr>
            <w:top w:val="none" w:sz="0" w:space="0" w:color="auto"/>
            <w:left w:val="none" w:sz="0" w:space="0" w:color="auto"/>
            <w:bottom w:val="none" w:sz="0" w:space="0" w:color="auto"/>
            <w:right w:val="none" w:sz="0" w:space="0" w:color="auto"/>
          </w:divBdr>
        </w:div>
        <w:div w:id="66075972">
          <w:marLeft w:val="0"/>
          <w:marRight w:val="0"/>
          <w:marTop w:val="0"/>
          <w:marBottom w:val="0"/>
          <w:divBdr>
            <w:top w:val="none" w:sz="0" w:space="0" w:color="auto"/>
            <w:left w:val="none" w:sz="0" w:space="0" w:color="auto"/>
            <w:bottom w:val="none" w:sz="0" w:space="0" w:color="auto"/>
            <w:right w:val="none" w:sz="0" w:space="0" w:color="auto"/>
          </w:divBdr>
          <w:divsChild>
            <w:div w:id="1557357963">
              <w:marLeft w:val="0"/>
              <w:marRight w:val="0"/>
              <w:marTop w:val="0"/>
              <w:marBottom w:val="0"/>
              <w:divBdr>
                <w:top w:val="none" w:sz="0" w:space="0" w:color="auto"/>
                <w:left w:val="none" w:sz="0" w:space="0" w:color="auto"/>
                <w:bottom w:val="none" w:sz="0" w:space="0" w:color="auto"/>
                <w:right w:val="none" w:sz="0" w:space="0" w:color="auto"/>
              </w:divBdr>
              <w:divsChild>
                <w:div w:id="1830368344">
                  <w:marLeft w:val="0"/>
                  <w:marRight w:val="0"/>
                  <w:marTop w:val="0"/>
                  <w:marBottom w:val="0"/>
                  <w:divBdr>
                    <w:top w:val="none" w:sz="0" w:space="0" w:color="auto"/>
                    <w:left w:val="none" w:sz="0" w:space="0" w:color="auto"/>
                    <w:bottom w:val="none" w:sz="0" w:space="0" w:color="auto"/>
                    <w:right w:val="none" w:sz="0" w:space="0" w:color="auto"/>
                  </w:divBdr>
                </w:div>
                <w:div w:id="602418495">
                  <w:marLeft w:val="0"/>
                  <w:marRight w:val="0"/>
                  <w:marTop w:val="0"/>
                  <w:marBottom w:val="0"/>
                  <w:divBdr>
                    <w:top w:val="none" w:sz="0" w:space="0" w:color="auto"/>
                    <w:left w:val="none" w:sz="0" w:space="0" w:color="auto"/>
                    <w:bottom w:val="none" w:sz="0" w:space="0" w:color="auto"/>
                    <w:right w:val="none" w:sz="0" w:space="0" w:color="auto"/>
                  </w:divBdr>
                </w:div>
              </w:divsChild>
            </w:div>
            <w:div w:id="631593918">
              <w:marLeft w:val="0"/>
              <w:marRight w:val="0"/>
              <w:marTop w:val="0"/>
              <w:marBottom w:val="0"/>
              <w:divBdr>
                <w:top w:val="none" w:sz="0" w:space="0" w:color="auto"/>
                <w:left w:val="none" w:sz="0" w:space="0" w:color="auto"/>
                <w:bottom w:val="none" w:sz="0" w:space="0" w:color="auto"/>
                <w:right w:val="none" w:sz="0" w:space="0" w:color="auto"/>
              </w:divBdr>
            </w:div>
            <w:div w:id="1905288799">
              <w:marLeft w:val="0"/>
              <w:marRight w:val="0"/>
              <w:marTop w:val="0"/>
              <w:marBottom w:val="0"/>
              <w:divBdr>
                <w:top w:val="none" w:sz="0" w:space="0" w:color="auto"/>
                <w:left w:val="none" w:sz="0" w:space="0" w:color="auto"/>
                <w:bottom w:val="none" w:sz="0" w:space="0" w:color="auto"/>
                <w:right w:val="none" w:sz="0" w:space="0" w:color="auto"/>
              </w:divBdr>
            </w:div>
            <w:div w:id="16197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100">
      <w:bodyDiv w:val="1"/>
      <w:marLeft w:val="0"/>
      <w:marRight w:val="0"/>
      <w:marTop w:val="0"/>
      <w:marBottom w:val="0"/>
      <w:divBdr>
        <w:top w:val="none" w:sz="0" w:space="0" w:color="auto"/>
        <w:left w:val="none" w:sz="0" w:space="0" w:color="auto"/>
        <w:bottom w:val="none" w:sz="0" w:space="0" w:color="auto"/>
        <w:right w:val="none" w:sz="0" w:space="0" w:color="auto"/>
      </w:divBdr>
      <w:divsChild>
        <w:div w:id="1288125941">
          <w:marLeft w:val="0"/>
          <w:marRight w:val="0"/>
          <w:marTop w:val="0"/>
          <w:marBottom w:val="0"/>
          <w:divBdr>
            <w:top w:val="none" w:sz="0" w:space="6" w:color="auto"/>
            <w:left w:val="single" w:sz="4" w:space="0" w:color="BBBBBB"/>
            <w:bottom w:val="none" w:sz="0" w:space="0" w:color="auto"/>
            <w:right w:val="none" w:sz="0" w:space="0" w:color="auto"/>
          </w:divBdr>
          <w:divsChild>
            <w:div w:id="352269227">
              <w:marLeft w:val="0"/>
              <w:marRight w:val="0"/>
              <w:marTop w:val="0"/>
              <w:marBottom w:val="0"/>
              <w:divBdr>
                <w:top w:val="none" w:sz="0" w:space="0" w:color="auto"/>
                <w:left w:val="none" w:sz="0" w:space="0" w:color="auto"/>
                <w:bottom w:val="none" w:sz="0" w:space="0" w:color="auto"/>
                <w:right w:val="none" w:sz="0" w:space="0" w:color="auto"/>
              </w:divBdr>
              <w:divsChild>
                <w:div w:id="1258631979">
                  <w:marLeft w:val="0"/>
                  <w:marRight w:val="0"/>
                  <w:marTop w:val="0"/>
                  <w:marBottom w:val="0"/>
                  <w:divBdr>
                    <w:top w:val="none" w:sz="0" w:space="0" w:color="auto"/>
                    <w:left w:val="none" w:sz="0" w:space="0" w:color="auto"/>
                    <w:bottom w:val="none" w:sz="0" w:space="0" w:color="auto"/>
                    <w:right w:val="none" w:sz="0" w:space="0" w:color="auto"/>
                  </w:divBdr>
                  <w:divsChild>
                    <w:div w:id="229657170">
                      <w:marLeft w:val="0"/>
                      <w:marRight w:val="0"/>
                      <w:marTop w:val="0"/>
                      <w:marBottom w:val="0"/>
                      <w:divBdr>
                        <w:top w:val="none" w:sz="0" w:space="0" w:color="auto"/>
                        <w:left w:val="none" w:sz="0" w:space="0" w:color="auto"/>
                        <w:bottom w:val="none" w:sz="0" w:space="0" w:color="auto"/>
                        <w:right w:val="none" w:sz="0" w:space="0" w:color="auto"/>
                      </w:divBdr>
                      <w:divsChild>
                        <w:div w:id="1112358970">
                          <w:marLeft w:val="0"/>
                          <w:marRight w:val="0"/>
                          <w:marTop w:val="0"/>
                          <w:marBottom w:val="0"/>
                          <w:divBdr>
                            <w:top w:val="none" w:sz="0" w:space="0" w:color="auto"/>
                            <w:left w:val="none" w:sz="0" w:space="0" w:color="auto"/>
                            <w:bottom w:val="none" w:sz="0" w:space="0" w:color="auto"/>
                            <w:right w:val="none" w:sz="0" w:space="0" w:color="auto"/>
                          </w:divBdr>
                          <w:divsChild>
                            <w:div w:id="1380788499">
                              <w:marLeft w:val="0"/>
                              <w:marRight w:val="0"/>
                              <w:marTop w:val="0"/>
                              <w:marBottom w:val="0"/>
                              <w:divBdr>
                                <w:top w:val="none" w:sz="0" w:space="0" w:color="auto"/>
                                <w:left w:val="none" w:sz="0" w:space="0" w:color="auto"/>
                                <w:bottom w:val="none" w:sz="0" w:space="0" w:color="auto"/>
                                <w:right w:val="none" w:sz="0" w:space="0" w:color="auto"/>
                              </w:divBdr>
                              <w:divsChild>
                                <w:div w:id="933172951">
                                  <w:marLeft w:val="0"/>
                                  <w:marRight w:val="0"/>
                                  <w:marTop w:val="0"/>
                                  <w:marBottom w:val="0"/>
                                  <w:divBdr>
                                    <w:top w:val="none" w:sz="0" w:space="0" w:color="auto"/>
                                    <w:left w:val="none" w:sz="0" w:space="0" w:color="auto"/>
                                    <w:bottom w:val="none" w:sz="0" w:space="0" w:color="auto"/>
                                    <w:right w:val="none" w:sz="0" w:space="0" w:color="auto"/>
                                  </w:divBdr>
                                  <w:divsChild>
                                    <w:div w:id="1524203257">
                                      <w:marLeft w:val="0"/>
                                      <w:marRight w:val="0"/>
                                      <w:marTop w:val="0"/>
                                      <w:marBottom w:val="0"/>
                                      <w:divBdr>
                                        <w:top w:val="none" w:sz="0" w:space="0" w:color="auto"/>
                                        <w:left w:val="none" w:sz="0" w:space="0" w:color="auto"/>
                                        <w:bottom w:val="none" w:sz="0" w:space="0" w:color="auto"/>
                                        <w:right w:val="none" w:sz="0" w:space="0" w:color="auto"/>
                                      </w:divBdr>
                                      <w:divsChild>
                                        <w:div w:id="6694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697990">
      <w:bodyDiv w:val="1"/>
      <w:marLeft w:val="0"/>
      <w:marRight w:val="0"/>
      <w:marTop w:val="0"/>
      <w:marBottom w:val="0"/>
      <w:divBdr>
        <w:top w:val="none" w:sz="0" w:space="0" w:color="auto"/>
        <w:left w:val="none" w:sz="0" w:space="0" w:color="auto"/>
        <w:bottom w:val="none" w:sz="0" w:space="0" w:color="auto"/>
        <w:right w:val="none" w:sz="0" w:space="0" w:color="auto"/>
      </w:divBdr>
      <w:divsChild>
        <w:div w:id="1025473938">
          <w:marLeft w:val="0"/>
          <w:marRight w:val="0"/>
          <w:marTop w:val="0"/>
          <w:marBottom w:val="0"/>
          <w:divBdr>
            <w:top w:val="single" w:sz="6" w:space="0" w:color="CCCCCC"/>
            <w:left w:val="single" w:sz="6" w:space="0" w:color="CCCCCC"/>
            <w:bottom w:val="single" w:sz="6" w:space="0" w:color="CCCCCC"/>
            <w:right w:val="single" w:sz="6" w:space="0" w:color="CCCCCC"/>
          </w:divBdr>
          <w:divsChild>
            <w:div w:id="689137146">
              <w:marLeft w:val="450"/>
              <w:marRight w:val="150"/>
              <w:marTop w:val="150"/>
              <w:marBottom w:val="150"/>
              <w:divBdr>
                <w:top w:val="none" w:sz="0" w:space="0" w:color="auto"/>
                <w:left w:val="none" w:sz="0" w:space="0" w:color="auto"/>
                <w:bottom w:val="none" w:sz="0" w:space="0" w:color="auto"/>
                <w:right w:val="none" w:sz="0" w:space="0" w:color="auto"/>
              </w:divBdr>
              <w:divsChild>
                <w:div w:id="388916626">
                  <w:marLeft w:val="0"/>
                  <w:marRight w:val="300"/>
                  <w:marTop w:val="0"/>
                  <w:marBottom w:val="0"/>
                  <w:divBdr>
                    <w:top w:val="none" w:sz="0" w:space="0" w:color="auto"/>
                    <w:left w:val="none" w:sz="0" w:space="0" w:color="auto"/>
                    <w:bottom w:val="none" w:sz="0" w:space="0" w:color="auto"/>
                    <w:right w:val="none" w:sz="0" w:space="0" w:color="auto"/>
                  </w:divBdr>
                  <w:divsChild>
                    <w:div w:id="1477723431">
                      <w:marLeft w:val="0"/>
                      <w:marRight w:val="0"/>
                      <w:marTop w:val="0"/>
                      <w:marBottom w:val="0"/>
                      <w:divBdr>
                        <w:top w:val="none" w:sz="0" w:space="0" w:color="auto"/>
                        <w:left w:val="none" w:sz="0" w:space="0" w:color="auto"/>
                        <w:bottom w:val="none" w:sz="0" w:space="0" w:color="auto"/>
                        <w:right w:val="none" w:sz="0" w:space="0" w:color="auto"/>
                      </w:divBdr>
                      <w:divsChild>
                        <w:div w:id="985276107">
                          <w:marLeft w:val="0"/>
                          <w:marRight w:val="0"/>
                          <w:marTop w:val="0"/>
                          <w:marBottom w:val="0"/>
                          <w:divBdr>
                            <w:top w:val="none" w:sz="0" w:space="0" w:color="auto"/>
                            <w:left w:val="none" w:sz="0" w:space="0" w:color="auto"/>
                            <w:bottom w:val="none" w:sz="0" w:space="0" w:color="auto"/>
                            <w:right w:val="none" w:sz="0" w:space="0" w:color="auto"/>
                          </w:divBdr>
                        </w:div>
                        <w:div w:id="1424497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92920439">
      <w:bodyDiv w:val="1"/>
      <w:marLeft w:val="0"/>
      <w:marRight w:val="0"/>
      <w:marTop w:val="0"/>
      <w:marBottom w:val="0"/>
      <w:divBdr>
        <w:top w:val="none" w:sz="0" w:space="0" w:color="auto"/>
        <w:left w:val="none" w:sz="0" w:space="0" w:color="auto"/>
        <w:bottom w:val="none" w:sz="0" w:space="0" w:color="auto"/>
        <w:right w:val="none" w:sz="0" w:space="0" w:color="auto"/>
      </w:divBdr>
      <w:divsChild>
        <w:div w:id="85350683">
          <w:marLeft w:val="0"/>
          <w:marRight w:val="0"/>
          <w:marTop w:val="0"/>
          <w:marBottom w:val="0"/>
          <w:divBdr>
            <w:top w:val="none" w:sz="0" w:space="0" w:color="auto"/>
            <w:left w:val="none" w:sz="0" w:space="0" w:color="auto"/>
            <w:bottom w:val="none" w:sz="0" w:space="0" w:color="auto"/>
            <w:right w:val="none" w:sz="0" w:space="0" w:color="auto"/>
          </w:divBdr>
          <w:divsChild>
            <w:div w:id="282657158">
              <w:marLeft w:val="0"/>
              <w:marRight w:val="0"/>
              <w:marTop w:val="0"/>
              <w:marBottom w:val="0"/>
              <w:divBdr>
                <w:top w:val="none" w:sz="0" w:space="0" w:color="auto"/>
                <w:left w:val="none" w:sz="0" w:space="0" w:color="auto"/>
                <w:bottom w:val="none" w:sz="0" w:space="0" w:color="auto"/>
                <w:right w:val="none" w:sz="0" w:space="0" w:color="auto"/>
              </w:divBdr>
              <w:divsChild>
                <w:div w:id="883058832">
                  <w:marLeft w:val="4200"/>
                  <w:marRight w:val="0"/>
                  <w:marTop w:val="0"/>
                  <w:marBottom w:val="0"/>
                  <w:divBdr>
                    <w:top w:val="none" w:sz="0" w:space="0" w:color="auto"/>
                    <w:left w:val="none" w:sz="0" w:space="0" w:color="auto"/>
                    <w:bottom w:val="none" w:sz="0" w:space="0" w:color="auto"/>
                    <w:right w:val="none" w:sz="0" w:space="0" w:color="auto"/>
                  </w:divBdr>
                  <w:divsChild>
                    <w:div w:id="1122263895">
                      <w:marLeft w:val="0"/>
                      <w:marRight w:val="0"/>
                      <w:marTop w:val="0"/>
                      <w:marBottom w:val="0"/>
                      <w:divBdr>
                        <w:top w:val="none" w:sz="0" w:space="0" w:color="auto"/>
                        <w:left w:val="none" w:sz="0" w:space="0" w:color="auto"/>
                        <w:bottom w:val="none" w:sz="0" w:space="0" w:color="auto"/>
                        <w:right w:val="none" w:sz="0" w:space="0" w:color="auto"/>
                      </w:divBdr>
                      <w:divsChild>
                        <w:div w:id="1231505915">
                          <w:marLeft w:val="0"/>
                          <w:marRight w:val="0"/>
                          <w:marTop w:val="0"/>
                          <w:marBottom w:val="0"/>
                          <w:divBdr>
                            <w:top w:val="none" w:sz="0" w:space="0" w:color="auto"/>
                            <w:left w:val="none" w:sz="0" w:space="0" w:color="auto"/>
                            <w:bottom w:val="none" w:sz="0" w:space="0" w:color="auto"/>
                            <w:right w:val="none" w:sz="0" w:space="0" w:color="auto"/>
                          </w:divBdr>
                          <w:divsChild>
                            <w:div w:id="1397706057">
                              <w:marLeft w:val="0"/>
                              <w:marRight w:val="0"/>
                              <w:marTop w:val="0"/>
                              <w:marBottom w:val="0"/>
                              <w:divBdr>
                                <w:top w:val="none" w:sz="0" w:space="0" w:color="auto"/>
                                <w:left w:val="none" w:sz="0" w:space="0" w:color="auto"/>
                                <w:bottom w:val="none" w:sz="0" w:space="0" w:color="auto"/>
                                <w:right w:val="none" w:sz="0" w:space="0" w:color="auto"/>
                              </w:divBdr>
                              <w:divsChild>
                                <w:div w:id="1215430803">
                                  <w:marLeft w:val="0"/>
                                  <w:marRight w:val="0"/>
                                  <w:marTop w:val="0"/>
                                  <w:marBottom w:val="0"/>
                                  <w:divBdr>
                                    <w:top w:val="none" w:sz="0" w:space="0" w:color="auto"/>
                                    <w:left w:val="none" w:sz="0" w:space="0" w:color="auto"/>
                                    <w:bottom w:val="none" w:sz="0" w:space="0" w:color="auto"/>
                                    <w:right w:val="none" w:sz="0" w:space="0" w:color="auto"/>
                                  </w:divBdr>
                                </w:div>
                                <w:div w:id="154226595">
                                  <w:marLeft w:val="0"/>
                                  <w:marRight w:val="0"/>
                                  <w:marTop w:val="0"/>
                                  <w:marBottom w:val="0"/>
                                  <w:divBdr>
                                    <w:top w:val="none" w:sz="0" w:space="0" w:color="auto"/>
                                    <w:left w:val="none" w:sz="0" w:space="0" w:color="auto"/>
                                    <w:bottom w:val="none" w:sz="0" w:space="0" w:color="auto"/>
                                    <w:right w:val="none" w:sz="0" w:space="0" w:color="auto"/>
                                  </w:divBdr>
                                  <w:divsChild>
                                    <w:div w:id="1781802256">
                                      <w:marLeft w:val="0"/>
                                      <w:marRight w:val="0"/>
                                      <w:marTop w:val="0"/>
                                      <w:marBottom w:val="0"/>
                                      <w:divBdr>
                                        <w:top w:val="none" w:sz="0" w:space="0" w:color="auto"/>
                                        <w:left w:val="none" w:sz="0" w:space="0" w:color="auto"/>
                                        <w:bottom w:val="none" w:sz="0" w:space="0" w:color="auto"/>
                                        <w:right w:val="none" w:sz="0" w:space="0" w:color="auto"/>
                                      </w:divBdr>
                                      <w:divsChild>
                                        <w:div w:id="95059529">
                                          <w:marLeft w:val="0"/>
                                          <w:marRight w:val="0"/>
                                          <w:marTop w:val="0"/>
                                          <w:marBottom w:val="0"/>
                                          <w:divBdr>
                                            <w:top w:val="none" w:sz="0" w:space="0" w:color="auto"/>
                                            <w:left w:val="none" w:sz="0" w:space="0" w:color="auto"/>
                                            <w:bottom w:val="none" w:sz="0" w:space="0" w:color="auto"/>
                                            <w:right w:val="none" w:sz="0" w:space="0" w:color="auto"/>
                                          </w:divBdr>
                                        </w:div>
                                        <w:div w:id="1994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3646">
                                  <w:marLeft w:val="195"/>
                                  <w:marRight w:val="0"/>
                                  <w:marTop w:val="0"/>
                                  <w:marBottom w:val="0"/>
                                  <w:divBdr>
                                    <w:top w:val="none" w:sz="0" w:space="0" w:color="auto"/>
                                    <w:left w:val="none" w:sz="0" w:space="0" w:color="auto"/>
                                    <w:bottom w:val="none" w:sz="0" w:space="0" w:color="auto"/>
                                    <w:right w:val="none" w:sz="0" w:space="0" w:color="auto"/>
                                  </w:divBdr>
                                </w:div>
                              </w:divsChild>
                            </w:div>
                            <w:div w:id="983970901">
                              <w:marLeft w:val="0"/>
                              <w:marRight w:val="0"/>
                              <w:marTop w:val="0"/>
                              <w:marBottom w:val="0"/>
                              <w:divBdr>
                                <w:top w:val="none" w:sz="0" w:space="0" w:color="auto"/>
                                <w:left w:val="none" w:sz="0" w:space="0" w:color="auto"/>
                                <w:bottom w:val="none" w:sz="0" w:space="0" w:color="auto"/>
                                <w:right w:val="none" w:sz="0" w:space="0" w:color="auto"/>
                              </w:divBdr>
                              <w:divsChild>
                                <w:div w:id="1278676047">
                                  <w:marLeft w:val="0"/>
                                  <w:marRight w:val="0"/>
                                  <w:marTop w:val="0"/>
                                  <w:marBottom w:val="0"/>
                                  <w:divBdr>
                                    <w:top w:val="none" w:sz="0" w:space="0" w:color="auto"/>
                                    <w:left w:val="none" w:sz="0" w:space="0" w:color="auto"/>
                                    <w:bottom w:val="none" w:sz="0" w:space="0" w:color="auto"/>
                                    <w:right w:val="none" w:sz="0" w:space="0" w:color="auto"/>
                                  </w:divBdr>
                                  <w:divsChild>
                                    <w:div w:id="2140757381">
                                      <w:marLeft w:val="0"/>
                                      <w:marRight w:val="0"/>
                                      <w:marTop w:val="0"/>
                                      <w:marBottom w:val="0"/>
                                      <w:divBdr>
                                        <w:top w:val="none" w:sz="0" w:space="0" w:color="auto"/>
                                        <w:left w:val="none" w:sz="0" w:space="0" w:color="auto"/>
                                        <w:bottom w:val="none" w:sz="0" w:space="0" w:color="auto"/>
                                        <w:right w:val="none" w:sz="0" w:space="0" w:color="auto"/>
                                      </w:divBdr>
                                    </w:div>
                                    <w:div w:id="85930960">
                                      <w:marLeft w:val="0"/>
                                      <w:marRight w:val="0"/>
                                      <w:marTop w:val="0"/>
                                      <w:marBottom w:val="0"/>
                                      <w:divBdr>
                                        <w:top w:val="none" w:sz="0" w:space="0" w:color="auto"/>
                                        <w:left w:val="none" w:sz="0" w:space="0" w:color="auto"/>
                                        <w:bottom w:val="none" w:sz="0" w:space="0" w:color="auto"/>
                                        <w:right w:val="none" w:sz="0" w:space="0" w:color="auto"/>
                                      </w:divBdr>
                                      <w:divsChild>
                                        <w:div w:id="1026248785">
                                          <w:marLeft w:val="0"/>
                                          <w:marRight w:val="0"/>
                                          <w:marTop w:val="0"/>
                                          <w:marBottom w:val="0"/>
                                          <w:divBdr>
                                            <w:top w:val="none" w:sz="0" w:space="0" w:color="auto"/>
                                            <w:left w:val="none" w:sz="0" w:space="0" w:color="auto"/>
                                            <w:bottom w:val="none" w:sz="0" w:space="0" w:color="auto"/>
                                            <w:right w:val="none" w:sz="0" w:space="0" w:color="auto"/>
                                          </w:divBdr>
                                          <w:divsChild>
                                            <w:div w:id="1176310877">
                                              <w:marLeft w:val="0"/>
                                              <w:marRight w:val="0"/>
                                              <w:marTop w:val="0"/>
                                              <w:marBottom w:val="0"/>
                                              <w:divBdr>
                                                <w:top w:val="none" w:sz="0" w:space="0" w:color="auto"/>
                                                <w:left w:val="none" w:sz="0" w:space="0" w:color="auto"/>
                                                <w:bottom w:val="none" w:sz="0" w:space="0" w:color="auto"/>
                                                <w:right w:val="none" w:sz="0" w:space="0" w:color="auto"/>
                                              </w:divBdr>
                                              <w:divsChild>
                                                <w:div w:id="14207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227">
                                          <w:marLeft w:val="0"/>
                                          <w:marRight w:val="0"/>
                                          <w:marTop w:val="0"/>
                                          <w:marBottom w:val="0"/>
                                          <w:divBdr>
                                            <w:top w:val="none" w:sz="0" w:space="0" w:color="auto"/>
                                            <w:left w:val="none" w:sz="0" w:space="0" w:color="auto"/>
                                            <w:bottom w:val="none" w:sz="0" w:space="0" w:color="auto"/>
                                            <w:right w:val="none" w:sz="0" w:space="0" w:color="auto"/>
                                          </w:divBdr>
                                        </w:div>
                                      </w:divsChild>
                                    </w:div>
                                    <w:div w:id="728923678">
                                      <w:marLeft w:val="0"/>
                                      <w:marRight w:val="0"/>
                                      <w:marTop w:val="0"/>
                                      <w:marBottom w:val="0"/>
                                      <w:divBdr>
                                        <w:top w:val="none" w:sz="0" w:space="0" w:color="auto"/>
                                        <w:left w:val="none" w:sz="0" w:space="0" w:color="auto"/>
                                        <w:bottom w:val="none" w:sz="0" w:space="0" w:color="auto"/>
                                        <w:right w:val="none" w:sz="0" w:space="0" w:color="auto"/>
                                      </w:divBdr>
                                      <w:divsChild>
                                        <w:div w:id="1084104386">
                                          <w:marLeft w:val="0"/>
                                          <w:marRight w:val="0"/>
                                          <w:marTop w:val="0"/>
                                          <w:marBottom w:val="0"/>
                                          <w:divBdr>
                                            <w:top w:val="none" w:sz="0" w:space="0" w:color="auto"/>
                                            <w:left w:val="none" w:sz="0" w:space="0" w:color="auto"/>
                                            <w:bottom w:val="none" w:sz="0" w:space="0" w:color="auto"/>
                                            <w:right w:val="none" w:sz="0" w:space="0" w:color="auto"/>
                                          </w:divBdr>
                                          <w:divsChild>
                                            <w:div w:id="392116777">
                                              <w:marLeft w:val="0"/>
                                              <w:marRight w:val="0"/>
                                              <w:marTop w:val="0"/>
                                              <w:marBottom w:val="0"/>
                                              <w:divBdr>
                                                <w:top w:val="none" w:sz="0" w:space="0" w:color="auto"/>
                                                <w:left w:val="none" w:sz="0" w:space="0" w:color="auto"/>
                                                <w:bottom w:val="none" w:sz="0" w:space="0" w:color="auto"/>
                                                <w:right w:val="none" w:sz="0" w:space="0" w:color="auto"/>
                                              </w:divBdr>
                                              <w:divsChild>
                                                <w:div w:id="965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3507">
                                          <w:marLeft w:val="0"/>
                                          <w:marRight w:val="0"/>
                                          <w:marTop w:val="0"/>
                                          <w:marBottom w:val="0"/>
                                          <w:divBdr>
                                            <w:top w:val="none" w:sz="0" w:space="0" w:color="auto"/>
                                            <w:left w:val="none" w:sz="0" w:space="0" w:color="auto"/>
                                            <w:bottom w:val="none" w:sz="0" w:space="0" w:color="auto"/>
                                            <w:right w:val="none" w:sz="0" w:space="0" w:color="auto"/>
                                          </w:divBdr>
                                          <w:divsChild>
                                            <w:div w:id="2127113000">
                                              <w:marLeft w:val="0"/>
                                              <w:marRight w:val="0"/>
                                              <w:marTop w:val="0"/>
                                              <w:marBottom w:val="0"/>
                                              <w:divBdr>
                                                <w:top w:val="none" w:sz="0" w:space="0" w:color="auto"/>
                                                <w:left w:val="none" w:sz="0" w:space="0" w:color="auto"/>
                                                <w:bottom w:val="none" w:sz="0" w:space="0" w:color="auto"/>
                                                <w:right w:val="none" w:sz="0" w:space="0" w:color="auto"/>
                                              </w:divBdr>
                                            </w:div>
                                            <w:div w:id="874855984">
                                              <w:marLeft w:val="0"/>
                                              <w:marRight w:val="0"/>
                                              <w:marTop w:val="0"/>
                                              <w:marBottom w:val="0"/>
                                              <w:divBdr>
                                                <w:top w:val="none" w:sz="0" w:space="0" w:color="auto"/>
                                                <w:left w:val="none" w:sz="0" w:space="0" w:color="auto"/>
                                                <w:bottom w:val="none" w:sz="0" w:space="0" w:color="auto"/>
                                                <w:right w:val="none" w:sz="0" w:space="0" w:color="auto"/>
                                              </w:divBdr>
                                              <w:divsChild>
                                                <w:div w:id="49505936">
                                                  <w:marLeft w:val="0"/>
                                                  <w:marRight w:val="0"/>
                                                  <w:marTop w:val="0"/>
                                                  <w:marBottom w:val="0"/>
                                                  <w:divBdr>
                                                    <w:top w:val="none" w:sz="0" w:space="0" w:color="auto"/>
                                                    <w:left w:val="none" w:sz="0" w:space="0" w:color="auto"/>
                                                    <w:bottom w:val="none" w:sz="0" w:space="0" w:color="auto"/>
                                                    <w:right w:val="none" w:sz="0" w:space="0" w:color="auto"/>
                                                  </w:divBdr>
                                                  <w:divsChild>
                                                    <w:div w:id="1634477729">
                                                      <w:marLeft w:val="0"/>
                                                      <w:marRight w:val="0"/>
                                                      <w:marTop w:val="0"/>
                                                      <w:marBottom w:val="0"/>
                                                      <w:divBdr>
                                                        <w:top w:val="none" w:sz="0" w:space="0" w:color="auto"/>
                                                        <w:left w:val="none" w:sz="0" w:space="0" w:color="auto"/>
                                                        <w:bottom w:val="none" w:sz="0" w:space="0" w:color="auto"/>
                                                        <w:right w:val="none" w:sz="0" w:space="0" w:color="auto"/>
                                                      </w:divBdr>
                                                      <w:divsChild>
                                                        <w:div w:id="1451364117">
                                                          <w:marLeft w:val="0"/>
                                                          <w:marRight w:val="0"/>
                                                          <w:marTop w:val="0"/>
                                                          <w:marBottom w:val="0"/>
                                                          <w:divBdr>
                                                            <w:top w:val="none" w:sz="0" w:space="0" w:color="auto"/>
                                                            <w:left w:val="none" w:sz="0" w:space="0" w:color="auto"/>
                                                            <w:bottom w:val="none" w:sz="0" w:space="0" w:color="auto"/>
                                                            <w:right w:val="none" w:sz="0" w:space="0" w:color="auto"/>
                                                          </w:divBdr>
                                                          <w:divsChild>
                                                            <w:div w:id="1136292737">
                                                              <w:marLeft w:val="0"/>
                                                              <w:marRight w:val="0"/>
                                                              <w:marTop w:val="0"/>
                                                              <w:marBottom w:val="0"/>
                                                              <w:divBdr>
                                                                <w:top w:val="none" w:sz="0" w:space="0" w:color="auto"/>
                                                                <w:left w:val="none" w:sz="0" w:space="0" w:color="auto"/>
                                                                <w:bottom w:val="none" w:sz="0" w:space="0" w:color="auto"/>
                                                                <w:right w:val="none" w:sz="0" w:space="0" w:color="auto"/>
                                                              </w:divBdr>
                                                            </w:div>
                                                          </w:divsChild>
                                                        </w:div>
                                                        <w:div w:id="834222210">
                                                          <w:marLeft w:val="0"/>
                                                          <w:marRight w:val="0"/>
                                                          <w:marTop w:val="0"/>
                                                          <w:marBottom w:val="0"/>
                                                          <w:divBdr>
                                                            <w:top w:val="none" w:sz="0" w:space="0" w:color="auto"/>
                                                            <w:left w:val="none" w:sz="0" w:space="0" w:color="auto"/>
                                                            <w:bottom w:val="none" w:sz="0" w:space="0" w:color="auto"/>
                                                            <w:right w:val="none" w:sz="0" w:space="0" w:color="auto"/>
                                                          </w:divBdr>
                                                          <w:divsChild>
                                                            <w:div w:id="7816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4968">
                                                  <w:marLeft w:val="0"/>
                                                  <w:marRight w:val="0"/>
                                                  <w:marTop w:val="0"/>
                                                  <w:marBottom w:val="0"/>
                                                  <w:divBdr>
                                                    <w:top w:val="none" w:sz="0" w:space="0" w:color="auto"/>
                                                    <w:left w:val="none" w:sz="0" w:space="0" w:color="auto"/>
                                                    <w:bottom w:val="none" w:sz="0" w:space="0" w:color="auto"/>
                                                    <w:right w:val="none" w:sz="0" w:space="0" w:color="auto"/>
                                                  </w:divBdr>
                                                  <w:divsChild>
                                                    <w:div w:id="713314064">
                                                      <w:marLeft w:val="0"/>
                                                      <w:marRight w:val="0"/>
                                                      <w:marTop w:val="0"/>
                                                      <w:marBottom w:val="0"/>
                                                      <w:divBdr>
                                                        <w:top w:val="none" w:sz="0" w:space="0" w:color="auto"/>
                                                        <w:left w:val="none" w:sz="0" w:space="0" w:color="auto"/>
                                                        <w:bottom w:val="none" w:sz="0" w:space="0" w:color="auto"/>
                                                        <w:right w:val="none" w:sz="0" w:space="0" w:color="auto"/>
                                                      </w:divBdr>
                                                      <w:divsChild>
                                                        <w:div w:id="1752386195">
                                                          <w:marLeft w:val="0"/>
                                                          <w:marRight w:val="0"/>
                                                          <w:marTop w:val="0"/>
                                                          <w:marBottom w:val="0"/>
                                                          <w:divBdr>
                                                            <w:top w:val="none" w:sz="0" w:space="0" w:color="auto"/>
                                                            <w:left w:val="none" w:sz="0" w:space="0" w:color="auto"/>
                                                            <w:bottom w:val="none" w:sz="0" w:space="0" w:color="auto"/>
                                                            <w:right w:val="none" w:sz="0" w:space="0" w:color="auto"/>
                                                          </w:divBdr>
                                                          <w:divsChild>
                                                            <w:div w:id="1497182084">
                                                              <w:marLeft w:val="0"/>
                                                              <w:marRight w:val="0"/>
                                                              <w:marTop w:val="0"/>
                                                              <w:marBottom w:val="0"/>
                                                              <w:divBdr>
                                                                <w:top w:val="none" w:sz="0" w:space="0" w:color="auto"/>
                                                                <w:left w:val="none" w:sz="0" w:space="0" w:color="auto"/>
                                                                <w:bottom w:val="none" w:sz="0" w:space="0" w:color="auto"/>
                                                                <w:right w:val="none" w:sz="0" w:space="0" w:color="auto"/>
                                                              </w:divBdr>
                                                            </w:div>
                                                          </w:divsChild>
                                                        </w:div>
                                                        <w:div w:id="1879967368">
                                                          <w:marLeft w:val="0"/>
                                                          <w:marRight w:val="0"/>
                                                          <w:marTop w:val="0"/>
                                                          <w:marBottom w:val="0"/>
                                                          <w:divBdr>
                                                            <w:top w:val="none" w:sz="0" w:space="0" w:color="auto"/>
                                                            <w:left w:val="none" w:sz="0" w:space="0" w:color="auto"/>
                                                            <w:bottom w:val="none" w:sz="0" w:space="0" w:color="auto"/>
                                                            <w:right w:val="none" w:sz="0" w:space="0" w:color="auto"/>
                                                          </w:divBdr>
                                                          <w:divsChild>
                                                            <w:div w:id="19637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30658">
                                      <w:marLeft w:val="0"/>
                                      <w:marRight w:val="0"/>
                                      <w:marTop w:val="0"/>
                                      <w:marBottom w:val="0"/>
                                      <w:divBdr>
                                        <w:top w:val="none" w:sz="0" w:space="0" w:color="auto"/>
                                        <w:left w:val="none" w:sz="0" w:space="0" w:color="auto"/>
                                        <w:bottom w:val="none" w:sz="0" w:space="0" w:color="auto"/>
                                        <w:right w:val="none" w:sz="0" w:space="0" w:color="auto"/>
                                      </w:divBdr>
                                      <w:divsChild>
                                        <w:div w:id="564608981">
                                          <w:marLeft w:val="0"/>
                                          <w:marRight w:val="0"/>
                                          <w:marTop w:val="0"/>
                                          <w:marBottom w:val="0"/>
                                          <w:divBdr>
                                            <w:top w:val="none" w:sz="0" w:space="0" w:color="auto"/>
                                            <w:left w:val="none" w:sz="0" w:space="0" w:color="auto"/>
                                            <w:bottom w:val="none" w:sz="0" w:space="0" w:color="auto"/>
                                            <w:right w:val="none" w:sz="0" w:space="0" w:color="auto"/>
                                          </w:divBdr>
                                          <w:divsChild>
                                            <w:div w:id="1077164554">
                                              <w:marLeft w:val="0"/>
                                              <w:marRight w:val="0"/>
                                              <w:marTop w:val="0"/>
                                              <w:marBottom w:val="0"/>
                                              <w:divBdr>
                                                <w:top w:val="none" w:sz="0" w:space="0" w:color="auto"/>
                                                <w:left w:val="none" w:sz="0" w:space="0" w:color="auto"/>
                                                <w:bottom w:val="none" w:sz="0" w:space="0" w:color="auto"/>
                                                <w:right w:val="none" w:sz="0" w:space="0" w:color="auto"/>
                                              </w:divBdr>
                                              <w:divsChild>
                                                <w:div w:id="17251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250">
                                          <w:marLeft w:val="0"/>
                                          <w:marRight w:val="0"/>
                                          <w:marTop w:val="0"/>
                                          <w:marBottom w:val="0"/>
                                          <w:divBdr>
                                            <w:top w:val="none" w:sz="0" w:space="0" w:color="auto"/>
                                            <w:left w:val="none" w:sz="0" w:space="0" w:color="auto"/>
                                            <w:bottom w:val="none" w:sz="0" w:space="0" w:color="auto"/>
                                            <w:right w:val="none" w:sz="0" w:space="0" w:color="auto"/>
                                          </w:divBdr>
                                          <w:divsChild>
                                            <w:div w:id="1523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075297">
      <w:marLeft w:val="0"/>
      <w:marRight w:val="0"/>
      <w:marTop w:val="0"/>
      <w:marBottom w:val="0"/>
      <w:divBdr>
        <w:top w:val="single" w:sz="6" w:space="0" w:color="5193CE"/>
        <w:left w:val="none" w:sz="0" w:space="0" w:color="auto"/>
        <w:bottom w:val="none" w:sz="0" w:space="0" w:color="auto"/>
        <w:right w:val="none" w:sz="0" w:space="0" w:color="auto"/>
      </w:divBdr>
      <w:divsChild>
        <w:div w:id="787311874">
          <w:marLeft w:val="0"/>
          <w:marRight w:val="0"/>
          <w:marTop w:val="0"/>
          <w:marBottom w:val="0"/>
          <w:divBdr>
            <w:top w:val="none" w:sz="0" w:space="0" w:color="auto"/>
            <w:left w:val="none" w:sz="0" w:space="0" w:color="auto"/>
            <w:bottom w:val="none" w:sz="0" w:space="0" w:color="auto"/>
            <w:right w:val="none" w:sz="0" w:space="0" w:color="auto"/>
          </w:divBdr>
          <w:divsChild>
            <w:div w:id="1188906771">
              <w:marLeft w:val="-225"/>
              <w:marRight w:val="-225"/>
              <w:marTop w:val="0"/>
              <w:marBottom w:val="0"/>
              <w:divBdr>
                <w:top w:val="none" w:sz="0" w:space="0" w:color="auto"/>
                <w:left w:val="none" w:sz="0" w:space="0" w:color="auto"/>
                <w:bottom w:val="none" w:sz="0" w:space="0" w:color="auto"/>
                <w:right w:val="none" w:sz="0" w:space="0" w:color="auto"/>
              </w:divBdr>
              <w:divsChild>
                <w:div w:id="1766072011">
                  <w:marLeft w:val="0"/>
                  <w:marRight w:val="0"/>
                  <w:marTop w:val="0"/>
                  <w:marBottom w:val="0"/>
                  <w:divBdr>
                    <w:top w:val="none" w:sz="0" w:space="0" w:color="auto"/>
                    <w:left w:val="none" w:sz="0" w:space="0" w:color="auto"/>
                    <w:bottom w:val="none" w:sz="0" w:space="0" w:color="auto"/>
                    <w:right w:val="none" w:sz="0" w:space="0" w:color="auto"/>
                  </w:divBdr>
                  <w:divsChild>
                    <w:div w:id="235285943">
                      <w:marLeft w:val="0"/>
                      <w:marRight w:val="0"/>
                      <w:marTop w:val="0"/>
                      <w:marBottom w:val="0"/>
                      <w:divBdr>
                        <w:top w:val="none" w:sz="0" w:space="0" w:color="auto"/>
                        <w:left w:val="none" w:sz="0" w:space="0" w:color="auto"/>
                        <w:bottom w:val="none" w:sz="0" w:space="0" w:color="auto"/>
                        <w:right w:val="none" w:sz="0" w:space="0" w:color="auto"/>
                      </w:divBdr>
                    </w:div>
                    <w:div w:id="1452747041">
                      <w:marLeft w:val="0"/>
                      <w:marRight w:val="0"/>
                      <w:marTop w:val="0"/>
                      <w:marBottom w:val="0"/>
                      <w:divBdr>
                        <w:top w:val="none" w:sz="0" w:space="0" w:color="auto"/>
                        <w:left w:val="none" w:sz="0" w:space="0" w:color="auto"/>
                        <w:bottom w:val="none" w:sz="0" w:space="0" w:color="auto"/>
                        <w:right w:val="none" w:sz="0" w:space="0" w:color="auto"/>
                      </w:divBdr>
                    </w:div>
                  </w:divsChild>
                </w:div>
                <w:div w:id="15047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1606">
      <w:marLeft w:val="0"/>
      <w:marRight w:val="0"/>
      <w:marTop w:val="0"/>
      <w:marBottom w:val="0"/>
      <w:divBdr>
        <w:top w:val="none" w:sz="0" w:space="0" w:color="auto"/>
        <w:left w:val="none" w:sz="0" w:space="0" w:color="auto"/>
        <w:bottom w:val="none" w:sz="0" w:space="0" w:color="auto"/>
        <w:right w:val="none" w:sz="0" w:space="0" w:color="auto"/>
      </w:divBdr>
      <w:divsChild>
        <w:div w:id="1088114770">
          <w:marLeft w:val="0"/>
          <w:marRight w:val="0"/>
          <w:marTop w:val="0"/>
          <w:marBottom w:val="0"/>
          <w:divBdr>
            <w:top w:val="none" w:sz="0" w:space="0" w:color="auto"/>
            <w:left w:val="none" w:sz="0" w:space="0" w:color="auto"/>
            <w:bottom w:val="none" w:sz="0" w:space="0" w:color="auto"/>
            <w:right w:val="none" w:sz="0" w:space="0" w:color="auto"/>
          </w:divBdr>
          <w:divsChild>
            <w:div w:id="462381405">
              <w:marLeft w:val="0"/>
              <w:marRight w:val="0"/>
              <w:marTop w:val="0"/>
              <w:marBottom w:val="0"/>
              <w:divBdr>
                <w:top w:val="none" w:sz="0" w:space="0" w:color="auto"/>
                <w:left w:val="none" w:sz="0" w:space="0" w:color="auto"/>
                <w:bottom w:val="none" w:sz="0" w:space="0" w:color="auto"/>
                <w:right w:val="none" w:sz="0" w:space="0" w:color="auto"/>
              </w:divBdr>
              <w:divsChild>
                <w:div w:id="1737437398">
                  <w:marLeft w:val="0"/>
                  <w:marRight w:val="0"/>
                  <w:marTop w:val="0"/>
                  <w:marBottom w:val="0"/>
                  <w:divBdr>
                    <w:top w:val="none" w:sz="0" w:space="0" w:color="auto"/>
                    <w:left w:val="none" w:sz="0" w:space="0" w:color="auto"/>
                    <w:bottom w:val="none" w:sz="0" w:space="0" w:color="auto"/>
                    <w:right w:val="none" w:sz="0" w:space="0" w:color="auto"/>
                  </w:divBdr>
                  <w:divsChild>
                    <w:div w:id="1067268096">
                      <w:marLeft w:val="0"/>
                      <w:marRight w:val="0"/>
                      <w:marTop w:val="0"/>
                      <w:marBottom w:val="0"/>
                      <w:divBdr>
                        <w:top w:val="none" w:sz="0" w:space="0" w:color="auto"/>
                        <w:left w:val="none" w:sz="0" w:space="0" w:color="auto"/>
                        <w:bottom w:val="none" w:sz="0" w:space="0" w:color="auto"/>
                        <w:right w:val="none" w:sz="0" w:space="0" w:color="auto"/>
                      </w:divBdr>
                    </w:div>
                    <w:div w:id="1608734305">
                      <w:marLeft w:val="0"/>
                      <w:marRight w:val="0"/>
                      <w:marTop w:val="0"/>
                      <w:marBottom w:val="0"/>
                      <w:divBdr>
                        <w:top w:val="none" w:sz="0" w:space="0" w:color="auto"/>
                        <w:left w:val="none" w:sz="0" w:space="0" w:color="auto"/>
                        <w:bottom w:val="none" w:sz="0" w:space="0" w:color="auto"/>
                        <w:right w:val="none" w:sz="0" w:space="0" w:color="auto"/>
                      </w:divBdr>
                    </w:div>
                  </w:divsChild>
                </w:div>
                <w:div w:id="86050154">
                  <w:marLeft w:val="0"/>
                  <w:marRight w:val="0"/>
                  <w:marTop w:val="0"/>
                  <w:marBottom w:val="0"/>
                  <w:divBdr>
                    <w:top w:val="none" w:sz="0" w:space="0" w:color="auto"/>
                    <w:left w:val="none" w:sz="0" w:space="0" w:color="auto"/>
                    <w:bottom w:val="none" w:sz="0" w:space="0" w:color="auto"/>
                    <w:right w:val="none" w:sz="0" w:space="0" w:color="auto"/>
                  </w:divBdr>
                </w:div>
                <w:div w:id="1479683195">
                  <w:marLeft w:val="0"/>
                  <w:marRight w:val="0"/>
                  <w:marTop w:val="0"/>
                  <w:marBottom w:val="0"/>
                  <w:divBdr>
                    <w:top w:val="none" w:sz="0" w:space="0" w:color="auto"/>
                    <w:left w:val="none" w:sz="0" w:space="0" w:color="auto"/>
                    <w:bottom w:val="none" w:sz="0" w:space="0" w:color="auto"/>
                    <w:right w:val="none" w:sz="0" w:space="0" w:color="auto"/>
                  </w:divBdr>
                  <w:divsChild>
                    <w:div w:id="1025790937">
                      <w:marLeft w:val="0"/>
                      <w:marRight w:val="0"/>
                      <w:marTop w:val="0"/>
                      <w:marBottom w:val="0"/>
                      <w:divBdr>
                        <w:top w:val="none" w:sz="0" w:space="0" w:color="auto"/>
                        <w:left w:val="none" w:sz="0" w:space="0" w:color="auto"/>
                        <w:bottom w:val="none" w:sz="0" w:space="0" w:color="auto"/>
                        <w:right w:val="none" w:sz="0" w:space="0" w:color="auto"/>
                      </w:divBdr>
                    </w:div>
                    <w:div w:id="1368721451">
                      <w:marLeft w:val="0"/>
                      <w:marRight w:val="0"/>
                      <w:marTop w:val="0"/>
                      <w:marBottom w:val="0"/>
                      <w:divBdr>
                        <w:top w:val="none" w:sz="0" w:space="0" w:color="auto"/>
                        <w:left w:val="none" w:sz="0" w:space="0" w:color="auto"/>
                        <w:bottom w:val="none" w:sz="0" w:space="0" w:color="auto"/>
                        <w:right w:val="none" w:sz="0" w:space="0" w:color="auto"/>
                      </w:divBdr>
                    </w:div>
                  </w:divsChild>
                </w:div>
                <w:div w:id="2093698799">
                  <w:marLeft w:val="0"/>
                  <w:marRight w:val="0"/>
                  <w:marTop w:val="0"/>
                  <w:marBottom w:val="0"/>
                  <w:divBdr>
                    <w:top w:val="none" w:sz="0" w:space="0" w:color="auto"/>
                    <w:left w:val="none" w:sz="0" w:space="0" w:color="auto"/>
                    <w:bottom w:val="none" w:sz="0" w:space="0" w:color="auto"/>
                    <w:right w:val="none" w:sz="0" w:space="0" w:color="auto"/>
                  </w:divBdr>
                </w:div>
                <w:div w:id="89467911">
                  <w:marLeft w:val="0"/>
                  <w:marRight w:val="0"/>
                  <w:marTop w:val="0"/>
                  <w:marBottom w:val="0"/>
                  <w:divBdr>
                    <w:top w:val="none" w:sz="0" w:space="0" w:color="auto"/>
                    <w:left w:val="none" w:sz="0" w:space="0" w:color="auto"/>
                    <w:bottom w:val="none" w:sz="0" w:space="0" w:color="auto"/>
                    <w:right w:val="none" w:sz="0" w:space="0" w:color="auto"/>
                  </w:divBdr>
                  <w:divsChild>
                    <w:div w:id="1321079743">
                      <w:marLeft w:val="0"/>
                      <w:marRight w:val="0"/>
                      <w:marTop w:val="0"/>
                      <w:marBottom w:val="0"/>
                      <w:divBdr>
                        <w:top w:val="none" w:sz="0" w:space="0" w:color="auto"/>
                        <w:left w:val="none" w:sz="0" w:space="0" w:color="auto"/>
                        <w:bottom w:val="none" w:sz="0" w:space="0" w:color="auto"/>
                        <w:right w:val="none" w:sz="0" w:space="0" w:color="auto"/>
                      </w:divBdr>
                    </w:div>
                    <w:div w:id="277489113">
                      <w:marLeft w:val="0"/>
                      <w:marRight w:val="0"/>
                      <w:marTop w:val="0"/>
                      <w:marBottom w:val="0"/>
                      <w:divBdr>
                        <w:top w:val="none" w:sz="0" w:space="0" w:color="auto"/>
                        <w:left w:val="none" w:sz="0" w:space="0" w:color="auto"/>
                        <w:bottom w:val="none" w:sz="0" w:space="0" w:color="auto"/>
                        <w:right w:val="none" w:sz="0" w:space="0" w:color="auto"/>
                      </w:divBdr>
                    </w:div>
                  </w:divsChild>
                </w:div>
                <w:div w:id="591813255">
                  <w:marLeft w:val="0"/>
                  <w:marRight w:val="0"/>
                  <w:marTop w:val="0"/>
                  <w:marBottom w:val="0"/>
                  <w:divBdr>
                    <w:top w:val="none" w:sz="0" w:space="0" w:color="auto"/>
                    <w:left w:val="none" w:sz="0" w:space="0" w:color="auto"/>
                    <w:bottom w:val="none" w:sz="0" w:space="0" w:color="auto"/>
                    <w:right w:val="none" w:sz="0" w:space="0" w:color="auto"/>
                  </w:divBdr>
                </w:div>
                <w:div w:id="123162783">
                  <w:marLeft w:val="0"/>
                  <w:marRight w:val="0"/>
                  <w:marTop w:val="0"/>
                  <w:marBottom w:val="0"/>
                  <w:divBdr>
                    <w:top w:val="none" w:sz="0" w:space="0" w:color="auto"/>
                    <w:left w:val="none" w:sz="0" w:space="0" w:color="auto"/>
                    <w:bottom w:val="none" w:sz="0" w:space="0" w:color="auto"/>
                    <w:right w:val="none" w:sz="0" w:space="0" w:color="auto"/>
                  </w:divBdr>
                  <w:divsChild>
                    <w:div w:id="230696945">
                      <w:marLeft w:val="0"/>
                      <w:marRight w:val="0"/>
                      <w:marTop w:val="0"/>
                      <w:marBottom w:val="0"/>
                      <w:divBdr>
                        <w:top w:val="none" w:sz="0" w:space="0" w:color="auto"/>
                        <w:left w:val="none" w:sz="0" w:space="0" w:color="auto"/>
                        <w:bottom w:val="none" w:sz="0" w:space="0" w:color="auto"/>
                        <w:right w:val="none" w:sz="0" w:space="0" w:color="auto"/>
                      </w:divBdr>
                    </w:div>
                    <w:div w:id="1661618118">
                      <w:marLeft w:val="0"/>
                      <w:marRight w:val="0"/>
                      <w:marTop w:val="0"/>
                      <w:marBottom w:val="0"/>
                      <w:divBdr>
                        <w:top w:val="none" w:sz="0" w:space="0" w:color="auto"/>
                        <w:left w:val="none" w:sz="0" w:space="0" w:color="auto"/>
                        <w:bottom w:val="none" w:sz="0" w:space="0" w:color="auto"/>
                        <w:right w:val="none" w:sz="0" w:space="0" w:color="auto"/>
                      </w:divBdr>
                    </w:div>
                  </w:divsChild>
                </w:div>
                <w:div w:id="296031200">
                  <w:marLeft w:val="0"/>
                  <w:marRight w:val="0"/>
                  <w:marTop w:val="0"/>
                  <w:marBottom w:val="0"/>
                  <w:divBdr>
                    <w:top w:val="none" w:sz="0" w:space="0" w:color="auto"/>
                    <w:left w:val="none" w:sz="0" w:space="0" w:color="auto"/>
                    <w:bottom w:val="none" w:sz="0" w:space="0" w:color="auto"/>
                    <w:right w:val="none" w:sz="0" w:space="0" w:color="auto"/>
                  </w:divBdr>
                </w:div>
                <w:div w:id="1134566590">
                  <w:marLeft w:val="0"/>
                  <w:marRight w:val="0"/>
                  <w:marTop w:val="0"/>
                  <w:marBottom w:val="0"/>
                  <w:divBdr>
                    <w:top w:val="none" w:sz="0" w:space="0" w:color="auto"/>
                    <w:left w:val="none" w:sz="0" w:space="0" w:color="auto"/>
                    <w:bottom w:val="none" w:sz="0" w:space="0" w:color="auto"/>
                    <w:right w:val="none" w:sz="0" w:space="0" w:color="auto"/>
                  </w:divBdr>
                  <w:divsChild>
                    <w:div w:id="2013141684">
                      <w:marLeft w:val="0"/>
                      <w:marRight w:val="0"/>
                      <w:marTop w:val="0"/>
                      <w:marBottom w:val="0"/>
                      <w:divBdr>
                        <w:top w:val="none" w:sz="0" w:space="0" w:color="auto"/>
                        <w:left w:val="none" w:sz="0" w:space="0" w:color="auto"/>
                        <w:bottom w:val="none" w:sz="0" w:space="0" w:color="auto"/>
                        <w:right w:val="none" w:sz="0" w:space="0" w:color="auto"/>
                      </w:divBdr>
                    </w:div>
                    <w:div w:id="218397136">
                      <w:marLeft w:val="0"/>
                      <w:marRight w:val="0"/>
                      <w:marTop w:val="0"/>
                      <w:marBottom w:val="0"/>
                      <w:divBdr>
                        <w:top w:val="none" w:sz="0" w:space="0" w:color="auto"/>
                        <w:left w:val="none" w:sz="0" w:space="0" w:color="auto"/>
                        <w:bottom w:val="none" w:sz="0" w:space="0" w:color="auto"/>
                        <w:right w:val="none" w:sz="0" w:space="0" w:color="auto"/>
                      </w:divBdr>
                    </w:div>
                  </w:divsChild>
                </w:div>
                <w:div w:id="1179006909">
                  <w:marLeft w:val="0"/>
                  <w:marRight w:val="0"/>
                  <w:marTop w:val="0"/>
                  <w:marBottom w:val="0"/>
                  <w:divBdr>
                    <w:top w:val="none" w:sz="0" w:space="0" w:color="auto"/>
                    <w:left w:val="none" w:sz="0" w:space="0" w:color="auto"/>
                    <w:bottom w:val="none" w:sz="0" w:space="0" w:color="auto"/>
                    <w:right w:val="none" w:sz="0" w:space="0" w:color="auto"/>
                  </w:divBdr>
                </w:div>
                <w:div w:id="612977655">
                  <w:marLeft w:val="0"/>
                  <w:marRight w:val="0"/>
                  <w:marTop w:val="0"/>
                  <w:marBottom w:val="0"/>
                  <w:divBdr>
                    <w:top w:val="none" w:sz="0" w:space="0" w:color="auto"/>
                    <w:left w:val="none" w:sz="0" w:space="0" w:color="auto"/>
                    <w:bottom w:val="none" w:sz="0" w:space="0" w:color="auto"/>
                    <w:right w:val="none" w:sz="0" w:space="0" w:color="auto"/>
                  </w:divBdr>
                  <w:divsChild>
                    <w:div w:id="1832064598">
                      <w:marLeft w:val="0"/>
                      <w:marRight w:val="0"/>
                      <w:marTop w:val="0"/>
                      <w:marBottom w:val="0"/>
                      <w:divBdr>
                        <w:top w:val="none" w:sz="0" w:space="0" w:color="auto"/>
                        <w:left w:val="none" w:sz="0" w:space="0" w:color="auto"/>
                        <w:bottom w:val="none" w:sz="0" w:space="0" w:color="auto"/>
                        <w:right w:val="none" w:sz="0" w:space="0" w:color="auto"/>
                      </w:divBdr>
                    </w:div>
                    <w:div w:id="1628781339">
                      <w:marLeft w:val="0"/>
                      <w:marRight w:val="0"/>
                      <w:marTop w:val="0"/>
                      <w:marBottom w:val="0"/>
                      <w:divBdr>
                        <w:top w:val="none" w:sz="0" w:space="0" w:color="auto"/>
                        <w:left w:val="none" w:sz="0" w:space="0" w:color="auto"/>
                        <w:bottom w:val="none" w:sz="0" w:space="0" w:color="auto"/>
                        <w:right w:val="none" w:sz="0" w:space="0" w:color="auto"/>
                      </w:divBdr>
                    </w:div>
                  </w:divsChild>
                </w:div>
                <w:div w:id="1635867944">
                  <w:marLeft w:val="0"/>
                  <w:marRight w:val="0"/>
                  <w:marTop w:val="0"/>
                  <w:marBottom w:val="0"/>
                  <w:divBdr>
                    <w:top w:val="none" w:sz="0" w:space="0" w:color="auto"/>
                    <w:left w:val="none" w:sz="0" w:space="0" w:color="auto"/>
                    <w:bottom w:val="none" w:sz="0" w:space="0" w:color="auto"/>
                    <w:right w:val="none" w:sz="0" w:space="0" w:color="auto"/>
                  </w:divBdr>
                </w:div>
                <w:div w:id="754131990">
                  <w:marLeft w:val="0"/>
                  <w:marRight w:val="0"/>
                  <w:marTop w:val="0"/>
                  <w:marBottom w:val="0"/>
                  <w:divBdr>
                    <w:top w:val="none" w:sz="0" w:space="0" w:color="auto"/>
                    <w:left w:val="none" w:sz="0" w:space="0" w:color="auto"/>
                    <w:bottom w:val="none" w:sz="0" w:space="0" w:color="auto"/>
                    <w:right w:val="none" w:sz="0" w:space="0" w:color="auto"/>
                  </w:divBdr>
                  <w:divsChild>
                    <w:div w:id="1859079112">
                      <w:marLeft w:val="0"/>
                      <w:marRight w:val="0"/>
                      <w:marTop w:val="0"/>
                      <w:marBottom w:val="0"/>
                      <w:divBdr>
                        <w:top w:val="none" w:sz="0" w:space="0" w:color="auto"/>
                        <w:left w:val="none" w:sz="0" w:space="0" w:color="auto"/>
                        <w:bottom w:val="none" w:sz="0" w:space="0" w:color="auto"/>
                        <w:right w:val="none" w:sz="0" w:space="0" w:color="auto"/>
                      </w:divBdr>
                    </w:div>
                    <w:div w:id="1605766876">
                      <w:marLeft w:val="0"/>
                      <w:marRight w:val="0"/>
                      <w:marTop w:val="0"/>
                      <w:marBottom w:val="0"/>
                      <w:divBdr>
                        <w:top w:val="none" w:sz="0" w:space="0" w:color="auto"/>
                        <w:left w:val="none" w:sz="0" w:space="0" w:color="auto"/>
                        <w:bottom w:val="none" w:sz="0" w:space="0" w:color="auto"/>
                        <w:right w:val="none" w:sz="0" w:space="0" w:color="auto"/>
                      </w:divBdr>
                    </w:div>
                  </w:divsChild>
                </w:div>
                <w:div w:id="2055153973">
                  <w:marLeft w:val="0"/>
                  <w:marRight w:val="0"/>
                  <w:marTop w:val="0"/>
                  <w:marBottom w:val="0"/>
                  <w:divBdr>
                    <w:top w:val="none" w:sz="0" w:space="0" w:color="auto"/>
                    <w:left w:val="none" w:sz="0" w:space="0" w:color="auto"/>
                    <w:bottom w:val="none" w:sz="0" w:space="0" w:color="auto"/>
                    <w:right w:val="none" w:sz="0" w:space="0" w:color="auto"/>
                  </w:divBdr>
                </w:div>
                <w:div w:id="81227138">
                  <w:marLeft w:val="0"/>
                  <w:marRight w:val="0"/>
                  <w:marTop w:val="0"/>
                  <w:marBottom w:val="0"/>
                  <w:divBdr>
                    <w:top w:val="none" w:sz="0" w:space="0" w:color="auto"/>
                    <w:left w:val="none" w:sz="0" w:space="0" w:color="auto"/>
                    <w:bottom w:val="none" w:sz="0" w:space="0" w:color="auto"/>
                    <w:right w:val="none" w:sz="0" w:space="0" w:color="auto"/>
                  </w:divBdr>
                  <w:divsChild>
                    <w:div w:id="1683242700">
                      <w:marLeft w:val="0"/>
                      <w:marRight w:val="0"/>
                      <w:marTop w:val="0"/>
                      <w:marBottom w:val="0"/>
                      <w:divBdr>
                        <w:top w:val="none" w:sz="0" w:space="0" w:color="auto"/>
                        <w:left w:val="none" w:sz="0" w:space="0" w:color="auto"/>
                        <w:bottom w:val="none" w:sz="0" w:space="0" w:color="auto"/>
                        <w:right w:val="none" w:sz="0" w:space="0" w:color="auto"/>
                      </w:divBdr>
                    </w:div>
                    <w:div w:id="1047796988">
                      <w:marLeft w:val="0"/>
                      <w:marRight w:val="0"/>
                      <w:marTop w:val="0"/>
                      <w:marBottom w:val="0"/>
                      <w:divBdr>
                        <w:top w:val="none" w:sz="0" w:space="0" w:color="auto"/>
                        <w:left w:val="none" w:sz="0" w:space="0" w:color="auto"/>
                        <w:bottom w:val="none" w:sz="0" w:space="0" w:color="auto"/>
                        <w:right w:val="none" w:sz="0" w:space="0" w:color="auto"/>
                      </w:divBdr>
                    </w:div>
                  </w:divsChild>
                </w:div>
                <w:div w:id="796096891">
                  <w:marLeft w:val="0"/>
                  <w:marRight w:val="0"/>
                  <w:marTop w:val="0"/>
                  <w:marBottom w:val="0"/>
                  <w:divBdr>
                    <w:top w:val="none" w:sz="0" w:space="0" w:color="auto"/>
                    <w:left w:val="none" w:sz="0" w:space="0" w:color="auto"/>
                    <w:bottom w:val="none" w:sz="0" w:space="0" w:color="auto"/>
                    <w:right w:val="none" w:sz="0" w:space="0" w:color="auto"/>
                  </w:divBdr>
                </w:div>
                <w:div w:id="91825460">
                  <w:marLeft w:val="0"/>
                  <w:marRight w:val="0"/>
                  <w:marTop w:val="0"/>
                  <w:marBottom w:val="0"/>
                  <w:divBdr>
                    <w:top w:val="none" w:sz="0" w:space="0" w:color="auto"/>
                    <w:left w:val="none" w:sz="0" w:space="0" w:color="auto"/>
                    <w:bottom w:val="none" w:sz="0" w:space="0" w:color="auto"/>
                    <w:right w:val="none" w:sz="0" w:space="0" w:color="auto"/>
                  </w:divBdr>
                  <w:divsChild>
                    <w:div w:id="438988288">
                      <w:marLeft w:val="0"/>
                      <w:marRight w:val="0"/>
                      <w:marTop w:val="0"/>
                      <w:marBottom w:val="0"/>
                      <w:divBdr>
                        <w:top w:val="none" w:sz="0" w:space="0" w:color="auto"/>
                        <w:left w:val="none" w:sz="0" w:space="0" w:color="auto"/>
                        <w:bottom w:val="none" w:sz="0" w:space="0" w:color="auto"/>
                        <w:right w:val="none" w:sz="0" w:space="0" w:color="auto"/>
                      </w:divBdr>
                    </w:div>
                    <w:div w:id="654652119">
                      <w:marLeft w:val="0"/>
                      <w:marRight w:val="0"/>
                      <w:marTop w:val="0"/>
                      <w:marBottom w:val="0"/>
                      <w:divBdr>
                        <w:top w:val="none" w:sz="0" w:space="0" w:color="auto"/>
                        <w:left w:val="none" w:sz="0" w:space="0" w:color="auto"/>
                        <w:bottom w:val="none" w:sz="0" w:space="0" w:color="auto"/>
                        <w:right w:val="none" w:sz="0" w:space="0" w:color="auto"/>
                      </w:divBdr>
                    </w:div>
                  </w:divsChild>
                </w:div>
                <w:div w:id="1008294480">
                  <w:marLeft w:val="0"/>
                  <w:marRight w:val="0"/>
                  <w:marTop w:val="0"/>
                  <w:marBottom w:val="0"/>
                  <w:divBdr>
                    <w:top w:val="none" w:sz="0" w:space="0" w:color="auto"/>
                    <w:left w:val="none" w:sz="0" w:space="0" w:color="auto"/>
                    <w:bottom w:val="none" w:sz="0" w:space="0" w:color="auto"/>
                    <w:right w:val="none" w:sz="0" w:space="0" w:color="auto"/>
                  </w:divBdr>
                </w:div>
                <w:div w:id="26759011">
                  <w:marLeft w:val="0"/>
                  <w:marRight w:val="0"/>
                  <w:marTop w:val="0"/>
                  <w:marBottom w:val="0"/>
                  <w:divBdr>
                    <w:top w:val="none" w:sz="0" w:space="0" w:color="auto"/>
                    <w:left w:val="none" w:sz="0" w:space="0" w:color="auto"/>
                    <w:bottom w:val="none" w:sz="0" w:space="0" w:color="auto"/>
                    <w:right w:val="none" w:sz="0" w:space="0" w:color="auto"/>
                  </w:divBdr>
                  <w:divsChild>
                    <w:div w:id="1520121928">
                      <w:marLeft w:val="0"/>
                      <w:marRight w:val="0"/>
                      <w:marTop w:val="0"/>
                      <w:marBottom w:val="0"/>
                      <w:divBdr>
                        <w:top w:val="none" w:sz="0" w:space="0" w:color="auto"/>
                        <w:left w:val="none" w:sz="0" w:space="0" w:color="auto"/>
                        <w:bottom w:val="none" w:sz="0" w:space="0" w:color="auto"/>
                        <w:right w:val="none" w:sz="0" w:space="0" w:color="auto"/>
                      </w:divBdr>
                    </w:div>
                    <w:div w:id="1113477669">
                      <w:marLeft w:val="0"/>
                      <w:marRight w:val="0"/>
                      <w:marTop w:val="0"/>
                      <w:marBottom w:val="0"/>
                      <w:divBdr>
                        <w:top w:val="none" w:sz="0" w:space="0" w:color="auto"/>
                        <w:left w:val="none" w:sz="0" w:space="0" w:color="auto"/>
                        <w:bottom w:val="none" w:sz="0" w:space="0" w:color="auto"/>
                        <w:right w:val="none" w:sz="0" w:space="0" w:color="auto"/>
                      </w:divBdr>
                    </w:div>
                  </w:divsChild>
                </w:div>
                <w:div w:id="511070892">
                  <w:marLeft w:val="0"/>
                  <w:marRight w:val="0"/>
                  <w:marTop w:val="0"/>
                  <w:marBottom w:val="0"/>
                  <w:divBdr>
                    <w:top w:val="none" w:sz="0" w:space="0" w:color="auto"/>
                    <w:left w:val="none" w:sz="0" w:space="0" w:color="auto"/>
                    <w:bottom w:val="none" w:sz="0" w:space="0" w:color="auto"/>
                    <w:right w:val="none" w:sz="0" w:space="0" w:color="auto"/>
                  </w:divBdr>
                </w:div>
                <w:div w:id="1076901509">
                  <w:marLeft w:val="0"/>
                  <w:marRight w:val="0"/>
                  <w:marTop w:val="0"/>
                  <w:marBottom w:val="0"/>
                  <w:divBdr>
                    <w:top w:val="none" w:sz="0" w:space="0" w:color="auto"/>
                    <w:left w:val="none" w:sz="0" w:space="0" w:color="auto"/>
                    <w:bottom w:val="none" w:sz="0" w:space="0" w:color="auto"/>
                    <w:right w:val="none" w:sz="0" w:space="0" w:color="auto"/>
                  </w:divBdr>
                  <w:divsChild>
                    <w:div w:id="1106458468">
                      <w:marLeft w:val="0"/>
                      <w:marRight w:val="0"/>
                      <w:marTop w:val="0"/>
                      <w:marBottom w:val="0"/>
                      <w:divBdr>
                        <w:top w:val="none" w:sz="0" w:space="0" w:color="auto"/>
                        <w:left w:val="none" w:sz="0" w:space="0" w:color="auto"/>
                        <w:bottom w:val="none" w:sz="0" w:space="0" w:color="auto"/>
                        <w:right w:val="none" w:sz="0" w:space="0" w:color="auto"/>
                      </w:divBdr>
                    </w:div>
                    <w:div w:id="407503634">
                      <w:marLeft w:val="0"/>
                      <w:marRight w:val="0"/>
                      <w:marTop w:val="0"/>
                      <w:marBottom w:val="0"/>
                      <w:divBdr>
                        <w:top w:val="none" w:sz="0" w:space="0" w:color="auto"/>
                        <w:left w:val="none" w:sz="0" w:space="0" w:color="auto"/>
                        <w:bottom w:val="none" w:sz="0" w:space="0" w:color="auto"/>
                        <w:right w:val="none" w:sz="0" w:space="0" w:color="auto"/>
                      </w:divBdr>
                    </w:div>
                  </w:divsChild>
                </w:div>
                <w:div w:id="674763788">
                  <w:marLeft w:val="0"/>
                  <w:marRight w:val="0"/>
                  <w:marTop w:val="0"/>
                  <w:marBottom w:val="0"/>
                  <w:divBdr>
                    <w:top w:val="none" w:sz="0" w:space="0" w:color="auto"/>
                    <w:left w:val="none" w:sz="0" w:space="0" w:color="auto"/>
                    <w:bottom w:val="none" w:sz="0" w:space="0" w:color="auto"/>
                    <w:right w:val="none" w:sz="0" w:space="0" w:color="auto"/>
                  </w:divBdr>
                </w:div>
                <w:div w:id="1813867917">
                  <w:marLeft w:val="0"/>
                  <w:marRight w:val="0"/>
                  <w:marTop w:val="0"/>
                  <w:marBottom w:val="0"/>
                  <w:divBdr>
                    <w:top w:val="none" w:sz="0" w:space="0" w:color="auto"/>
                    <w:left w:val="none" w:sz="0" w:space="0" w:color="auto"/>
                    <w:bottom w:val="none" w:sz="0" w:space="0" w:color="auto"/>
                    <w:right w:val="none" w:sz="0" w:space="0" w:color="auto"/>
                  </w:divBdr>
                  <w:divsChild>
                    <w:div w:id="665012158">
                      <w:marLeft w:val="0"/>
                      <w:marRight w:val="0"/>
                      <w:marTop w:val="0"/>
                      <w:marBottom w:val="0"/>
                      <w:divBdr>
                        <w:top w:val="none" w:sz="0" w:space="0" w:color="auto"/>
                        <w:left w:val="none" w:sz="0" w:space="0" w:color="auto"/>
                        <w:bottom w:val="none" w:sz="0" w:space="0" w:color="auto"/>
                        <w:right w:val="none" w:sz="0" w:space="0" w:color="auto"/>
                      </w:divBdr>
                    </w:div>
                    <w:div w:id="1516575765">
                      <w:marLeft w:val="0"/>
                      <w:marRight w:val="0"/>
                      <w:marTop w:val="0"/>
                      <w:marBottom w:val="0"/>
                      <w:divBdr>
                        <w:top w:val="none" w:sz="0" w:space="0" w:color="auto"/>
                        <w:left w:val="none" w:sz="0" w:space="0" w:color="auto"/>
                        <w:bottom w:val="none" w:sz="0" w:space="0" w:color="auto"/>
                        <w:right w:val="none" w:sz="0" w:space="0" w:color="auto"/>
                      </w:divBdr>
                    </w:div>
                  </w:divsChild>
                </w:div>
                <w:div w:id="1732649904">
                  <w:marLeft w:val="0"/>
                  <w:marRight w:val="0"/>
                  <w:marTop w:val="0"/>
                  <w:marBottom w:val="0"/>
                  <w:divBdr>
                    <w:top w:val="none" w:sz="0" w:space="0" w:color="auto"/>
                    <w:left w:val="none" w:sz="0" w:space="0" w:color="auto"/>
                    <w:bottom w:val="none" w:sz="0" w:space="0" w:color="auto"/>
                    <w:right w:val="none" w:sz="0" w:space="0" w:color="auto"/>
                  </w:divBdr>
                </w:div>
                <w:div w:id="81412775">
                  <w:marLeft w:val="0"/>
                  <w:marRight w:val="0"/>
                  <w:marTop w:val="0"/>
                  <w:marBottom w:val="0"/>
                  <w:divBdr>
                    <w:top w:val="none" w:sz="0" w:space="0" w:color="auto"/>
                    <w:left w:val="none" w:sz="0" w:space="0" w:color="auto"/>
                    <w:bottom w:val="none" w:sz="0" w:space="0" w:color="auto"/>
                    <w:right w:val="none" w:sz="0" w:space="0" w:color="auto"/>
                  </w:divBdr>
                  <w:divsChild>
                    <w:div w:id="695617646">
                      <w:marLeft w:val="0"/>
                      <w:marRight w:val="0"/>
                      <w:marTop w:val="0"/>
                      <w:marBottom w:val="0"/>
                      <w:divBdr>
                        <w:top w:val="none" w:sz="0" w:space="0" w:color="auto"/>
                        <w:left w:val="none" w:sz="0" w:space="0" w:color="auto"/>
                        <w:bottom w:val="none" w:sz="0" w:space="0" w:color="auto"/>
                        <w:right w:val="none" w:sz="0" w:space="0" w:color="auto"/>
                      </w:divBdr>
                    </w:div>
                    <w:div w:id="1338918176">
                      <w:marLeft w:val="0"/>
                      <w:marRight w:val="0"/>
                      <w:marTop w:val="0"/>
                      <w:marBottom w:val="0"/>
                      <w:divBdr>
                        <w:top w:val="none" w:sz="0" w:space="0" w:color="auto"/>
                        <w:left w:val="none" w:sz="0" w:space="0" w:color="auto"/>
                        <w:bottom w:val="none" w:sz="0" w:space="0" w:color="auto"/>
                        <w:right w:val="none" w:sz="0" w:space="0" w:color="auto"/>
                      </w:divBdr>
                    </w:div>
                  </w:divsChild>
                </w:div>
                <w:div w:id="514851591">
                  <w:marLeft w:val="0"/>
                  <w:marRight w:val="0"/>
                  <w:marTop w:val="0"/>
                  <w:marBottom w:val="0"/>
                  <w:divBdr>
                    <w:top w:val="none" w:sz="0" w:space="0" w:color="auto"/>
                    <w:left w:val="none" w:sz="0" w:space="0" w:color="auto"/>
                    <w:bottom w:val="none" w:sz="0" w:space="0" w:color="auto"/>
                    <w:right w:val="none" w:sz="0" w:space="0" w:color="auto"/>
                  </w:divBdr>
                </w:div>
                <w:div w:id="2029405760">
                  <w:marLeft w:val="0"/>
                  <w:marRight w:val="0"/>
                  <w:marTop w:val="0"/>
                  <w:marBottom w:val="0"/>
                  <w:divBdr>
                    <w:top w:val="none" w:sz="0" w:space="0" w:color="auto"/>
                    <w:left w:val="none" w:sz="0" w:space="0" w:color="auto"/>
                    <w:bottom w:val="none" w:sz="0" w:space="0" w:color="auto"/>
                    <w:right w:val="none" w:sz="0" w:space="0" w:color="auto"/>
                  </w:divBdr>
                  <w:divsChild>
                    <w:div w:id="857045462">
                      <w:marLeft w:val="0"/>
                      <w:marRight w:val="0"/>
                      <w:marTop w:val="0"/>
                      <w:marBottom w:val="0"/>
                      <w:divBdr>
                        <w:top w:val="none" w:sz="0" w:space="0" w:color="auto"/>
                        <w:left w:val="none" w:sz="0" w:space="0" w:color="auto"/>
                        <w:bottom w:val="none" w:sz="0" w:space="0" w:color="auto"/>
                        <w:right w:val="none" w:sz="0" w:space="0" w:color="auto"/>
                      </w:divBdr>
                    </w:div>
                    <w:div w:id="560143285">
                      <w:marLeft w:val="0"/>
                      <w:marRight w:val="0"/>
                      <w:marTop w:val="0"/>
                      <w:marBottom w:val="0"/>
                      <w:divBdr>
                        <w:top w:val="none" w:sz="0" w:space="0" w:color="auto"/>
                        <w:left w:val="none" w:sz="0" w:space="0" w:color="auto"/>
                        <w:bottom w:val="none" w:sz="0" w:space="0" w:color="auto"/>
                        <w:right w:val="none" w:sz="0" w:space="0" w:color="auto"/>
                      </w:divBdr>
                    </w:div>
                  </w:divsChild>
                </w:div>
                <w:div w:id="739909290">
                  <w:marLeft w:val="0"/>
                  <w:marRight w:val="0"/>
                  <w:marTop w:val="0"/>
                  <w:marBottom w:val="0"/>
                  <w:divBdr>
                    <w:top w:val="none" w:sz="0" w:space="0" w:color="auto"/>
                    <w:left w:val="none" w:sz="0" w:space="0" w:color="auto"/>
                    <w:bottom w:val="none" w:sz="0" w:space="0" w:color="auto"/>
                    <w:right w:val="none" w:sz="0" w:space="0" w:color="auto"/>
                  </w:divBdr>
                </w:div>
                <w:div w:id="1497915512">
                  <w:marLeft w:val="0"/>
                  <w:marRight w:val="0"/>
                  <w:marTop w:val="0"/>
                  <w:marBottom w:val="0"/>
                  <w:divBdr>
                    <w:top w:val="none" w:sz="0" w:space="0" w:color="auto"/>
                    <w:left w:val="none" w:sz="0" w:space="0" w:color="auto"/>
                    <w:bottom w:val="none" w:sz="0" w:space="0" w:color="auto"/>
                    <w:right w:val="none" w:sz="0" w:space="0" w:color="auto"/>
                  </w:divBdr>
                  <w:divsChild>
                    <w:div w:id="2120710286">
                      <w:marLeft w:val="0"/>
                      <w:marRight w:val="0"/>
                      <w:marTop w:val="0"/>
                      <w:marBottom w:val="0"/>
                      <w:divBdr>
                        <w:top w:val="none" w:sz="0" w:space="0" w:color="auto"/>
                        <w:left w:val="none" w:sz="0" w:space="0" w:color="auto"/>
                        <w:bottom w:val="none" w:sz="0" w:space="0" w:color="auto"/>
                        <w:right w:val="none" w:sz="0" w:space="0" w:color="auto"/>
                      </w:divBdr>
                    </w:div>
                    <w:div w:id="485125236">
                      <w:marLeft w:val="0"/>
                      <w:marRight w:val="0"/>
                      <w:marTop w:val="0"/>
                      <w:marBottom w:val="0"/>
                      <w:divBdr>
                        <w:top w:val="none" w:sz="0" w:space="0" w:color="auto"/>
                        <w:left w:val="none" w:sz="0" w:space="0" w:color="auto"/>
                        <w:bottom w:val="none" w:sz="0" w:space="0" w:color="auto"/>
                        <w:right w:val="none" w:sz="0" w:space="0" w:color="auto"/>
                      </w:divBdr>
                    </w:div>
                  </w:divsChild>
                </w:div>
                <w:div w:id="303119106">
                  <w:marLeft w:val="0"/>
                  <w:marRight w:val="0"/>
                  <w:marTop w:val="0"/>
                  <w:marBottom w:val="0"/>
                  <w:divBdr>
                    <w:top w:val="none" w:sz="0" w:space="0" w:color="auto"/>
                    <w:left w:val="none" w:sz="0" w:space="0" w:color="auto"/>
                    <w:bottom w:val="none" w:sz="0" w:space="0" w:color="auto"/>
                    <w:right w:val="none" w:sz="0" w:space="0" w:color="auto"/>
                  </w:divBdr>
                </w:div>
                <w:div w:id="1174422165">
                  <w:marLeft w:val="0"/>
                  <w:marRight w:val="0"/>
                  <w:marTop w:val="0"/>
                  <w:marBottom w:val="0"/>
                  <w:divBdr>
                    <w:top w:val="none" w:sz="0" w:space="0" w:color="auto"/>
                    <w:left w:val="none" w:sz="0" w:space="0" w:color="auto"/>
                    <w:bottom w:val="none" w:sz="0" w:space="0" w:color="auto"/>
                    <w:right w:val="none" w:sz="0" w:space="0" w:color="auto"/>
                  </w:divBdr>
                  <w:divsChild>
                    <w:div w:id="1655791411">
                      <w:marLeft w:val="0"/>
                      <w:marRight w:val="0"/>
                      <w:marTop w:val="0"/>
                      <w:marBottom w:val="0"/>
                      <w:divBdr>
                        <w:top w:val="none" w:sz="0" w:space="0" w:color="auto"/>
                        <w:left w:val="none" w:sz="0" w:space="0" w:color="auto"/>
                        <w:bottom w:val="none" w:sz="0" w:space="0" w:color="auto"/>
                        <w:right w:val="none" w:sz="0" w:space="0" w:color="auto"/>
                      </w:divBdr>
                    </w:div>
                  </w:divsChild>
                </w:div>
                <w:div w:id="1878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2880">
      <w:marLeft w:val="0"/>
      <w:marRight w:val="0"/>
      <w:marTop w:val="0"/>
      <w:marBottom w:val="0"/>
      <w:divBdr>
        <w:top w:val="none" w:sz="0" w:space="0" w:color="auto"/>
        <w:left w:val="none" w:sz="0" w:space="0" w:color="auto"/>
        <w:bottom w:val="none" w:sz="0" w:space="0" w:color="auto"/>
        <w:right w:val="none" w:sz="0" w:space="0" w:color="auto"/>
      </w:divBdr>
      <w:divsChild>
        <w:div w:id="112479247">
          <w:marLeft w:val="0"/>
          <w:marRight w:val="0"/>
          <w:marTop w:val="0"/>
          <w:marBottom w:val="0"/>
          <w:divBdr>
            <w:top w:val="none" w:sz="0" w:space="0" w:color="auto"/>
            <w:left w:val="none" w:sz="0" w:space="0" w:color="auto"/>
            <w:bottom w:val="none" w:sz="0" w:space="0" w:color="auto"/>
            <w:right w:val="none" w:sz="0" w:space="0" w:color="auto"/>
          </w:divBdr>
          <w:divsChild>
            <w:div w:id="1370647196">
              <w:marLeft w:val="-225"/>
              <w:marRight w:val="-225"/>
              <w:marTop w:val="0"/>
              <w:marBottom w:val="0"/>
              <w:divBdr>
                <w:top w:val="none" w:sz="0" w:space="0" w:color="auto"/>
                <w:left w:val="none" w:sz="0" w:space="0" w:color="auto"/>
                <w:bottom w:val="none" w:sz="0" w:space="0" w:color="auto"/>
                <w:right w:val="none" w:sz="0" w:space="0" w:color="auto"/>
              </w:divBdr>
              <w:divsChild>
                <w:div w:id="1328173447">
                  <w:marLeft w:val="0"/>
                  <w:marRight w:val="0"/>
                  <w:marTop w:val="0"/>
                  <w:marBottom w:val="0"/>
                  <w:divBdr>
                    <w:top w:val="none" w:sz="0" w:space="0" w:color="auto"/>
                    <w:left w:val="none" w:sz="0" w:space="0" w:color="auto"/>
                    <w:bottom w:val="none" w:sz="0" w:space="0" w:color="auto"/>
                    <w:right w:val="none" w:sz="0" w:space="0" w:color="auto"/>
                  </w:divBdr>
                  <w:divsChild>
                    <w:div w:id="246959198">
                      <w:marLeft w:val="0"/>
                      <w:marRight w:val="0"/>
                      <w:marTop w:val="0"/>
                      <w:marBottom w:val="0"/>
                      <w:divBdr>
                        <w:top w:val="none" w:sz="0" w:space="0" w:color="auto"/>
                        <w:left w:val="none" w:sz="0" w:space="0" w:color="auto"/>
                        <w:bottom w:val="none" w:sz="0" w:space="0" w:color="auto"/>
                        <w:right w:val="none" w:sz="0" w:space="0" w:color="auto"/>
                      </w:divBdr>
                    </w:div>
                  </w:divsChild>
                </w:div>
                <w:div w:id="2111510838">
                  <w:marLeft w:val="0"/>
                  <w:marRight w:val="0"/>
                  <w:marTop w:val="0"/>
                  <w:marBottom w:val="0"/>
                  <w:divBdr>
                    <w:top w:val="none" w:sz="0" w:space="0" w:color="auto"/>
                    <w:left w:val="none" w:sz="0" w:space="0" w:color="auto"/>
                    <w:bottom w:val="none" w:sz="0" w:space="0" w:color="auto"/>
                    <w:right w:val="none" w:sz="0" w:space="0" w:color="auto"/>
                  </w:divBdr>
                  <w:divsChild>
                    <w:div w:id="905457297">
                      <w:marLeft w:val="0"/>
                      <w:marRight w:val="0"/>
                      <w:marTop w:val="0"/>
                      <w:marBottom w:val="0"/>
                      <w:divBdr>
                        <w:top w:val="none" w:sz="0" w:space="0" w:color="auto"/>
                        <w:left w:val="none" w:sz="0" w:space="0" w:color="auto"/>
                        <w:bottom w:val="none" w:sz="0" w:space="0" w:color="auto"/>
                        <w:right w:val="none" w:sz="0" w:space="0" w:color="auto"/>
                      </w:divBdr>
                    </w:div>
                  </w:divsChild>
                </w:div>
                <w:div w:id="924654472">
                  <w:marLeft w:val="0"/>
                  <w:marRight w:val="0"/>
                  <w:marTop w:val="0"/>
                  <w:marBottom w:val="0"/>
                  <w:divBdr>
                    <w:top w:val="none" w:sz="0" w:space="0" w:color="auto"/>
                    <w:left w:val="none" w:sz="0" w:space="0" w:color="auto"/>
                    <w:bottom w:val="none" w:sz="0" w:space="0" w:color="auto"/>
                    <w:right w:val="none" w:sz="0" w:space="0" w:color="auto"/>
                  </w:divBdr>
                  <w:divsChild>
                    <w:div w:id="10934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706">
              <w:marLeft w:val="-225"/>
              <w:marRight w:val="-225"/>
              <w:marTop w:val="0"/>
              <w:marBottom w:val="0"/>
              <w:divBdr>
                <w:top w:val="none" w:sz="0" w:space="0" w:color="auto"/>
                <w:left w:val="none" w:sz="0" w:space="0" w:color="auto"/>
                <w:bottom w:val="none" w:sz="0" w:space="0" w:color="auto"/>
                <w:right w:val="none" w:sz="0" w:space="0" w:color="auto"/>
              </w:divBdr>
              <w:divsChild>
                <w:div w:id="1378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5278">
      <w:bodyDiv w:val="1"/>
      <w:marLeft w:val="0"/>
      <w:marRight w:val="0"/>
      <w:marTop w:val="0"/>
      <w:marBottom w:val="0"/>
      <w:divBdr>
        <w:top w:val="none" w:sz="0" w:space="0" w:color="auto"/>
        <w:left w:val="none" w:sz="0" w:space="0" w:color="auto"/>
        <w:bottom w:val="none" w:sz="0" w:space="0" w:color="auto"/>
        <w:right w:val="none" w:sz="0" w:space="0" w:color="auto"/>
      </w:divBdr>
      <w:divsChild>
        <w:div w:id="1859272355">
          <w:marLeft w:val="0"/>
          <w:marRight w:val="0"/>
          <w:marTop w:val="0"/>
          <w:marBottom w:val="0"/>
          <w:divBdr>
            <w:top w:val="none" w:sz="0" w:space="0" w:color="auto"/>
            <w:left w:val="none" w:sz="0" w:space="0" w:color="auto"/>
            <w:bottom w:val="none" w:sz="0" w:space="0" w:color="auto"/>
            <w:right w:val="none" w:sz="0" w:space="0" w:color="auto"/>
          </w:divBdr>
          <w:divsChild>
            <w:div w:id="1808159296">
              <w:marLeft w:val="0"/>
              <w:marRight w:val="0"/>
              <w:marTop w:val="96"/>
              <w:marBottom w:val="0"/>
              <w:divBdr>
                <w:top w:val="none" w:sz="0" w:space="0" w:color="auto"/>
                <w:left w:val="none" w:sz="0" w:space="0" w:color="auto"/>
                <w:bottom w:val="none" w:sz="0" w:space="0" w:color="auto"/>
                <w:right w:val="none" w:sz="0" w:space="0" w:color="auto"/>
              </w:divBdr>
              <w:divsChild>
                <w:div w:id="1203127200">
                  <w:marLeft w:val="-2400"/>
                  <w:marRight w:val="0"/>
                  <w:marTop w:val="0"/>
                  <w:marBottom w:val="0"/>
                  <w:divBdr>
                    <w:top w:val="none" w:sz="0" w:space="0" w:color="auto"/>
                    <w:left w:val="none" w:sz="0" w:space="0" w:color="auto"/>
                    <w:bottom w:val="none" w:sz="0" w:space="0" w:color="auto"/>
                    <w:right w:val="none" w:sz="0" w:space="0" w:color="auto"/>
                  </w:divBdr>
                  <w:divsChild>
                    <w:div w:id="1213614667">
                      <w:marLeft w:val="0"/>
                      <w:marRight w:val="0"/>
                      <w:marTop w:val="0"/>
                      <w:marBottom w:val="0"/>
                      <w:divBdr>
                        <w:top w:val="none" w:sz="0" w:space="0" w:color="auto"/>
                        <w:left w:val="none" w:sz="0" w:space="0" w:color="auto"/>
                        <w:bottom w:val="none" w:sz="0" w:space="0" w:color="auto"/>
                        <w:right w:val="none" w:sz="0" w:space="0" w:color="auto"/>
                      </w:divBdr>
                      <w:divsChild>
                        <w:div w:id="1407342063">
                          <w:marLeft w:val="2520"/>
                          <w:marRight w:val="1920"/>
                          <w:marTop w:val="0"/>
                          <w:marBottom w:val="0"/>
                          <w:divBdr>
                            <w:top w:val="none" w:sz="0" w:space="0" w:color="auto"/>
                            <w:left w:val="none" w:sz="0" w:space="0" w:color="auto"/>
                            <w:bottom w:val="none" w:sz="0" w:space="0" w:color="auto"/>
                            <w:right w:val="none" w:sz="0" w:space="0" w:color="auto"/>
                          </w:divBdr>
                          <w:divsChild>
                            <w:div w:id="19055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Articles/33052/Visual-Representation-of-SQL-Joins" TargetMode="External"/><Relationship Id="rId117" Type="http://schemas.openxmlformats.org/officeDocument/2006/relationships/hyperlink" Target="http://www.dotnet-tricks.com/Tutorial/sqlserver/1VEW230213-Difference-between-inner-join-and-equi-join-and-natural-join.html" TargetMode="External"/><Relationship Id="rId21" Type="http://schemas.openxmlformats.org/officeDocument/2006/relationships/image" Target="media/image12.gif"/><Relationship Id="rId42" Type="http://schemas.openxmlformats.org/officeDocument/2006/relationships/hyperlink" Target="http://www.codeproject.com/Articles/33052/Visual-Representation-of-SQL-Joins" TargetMode="External"/><Relationship Id="rId47" Type="http://schemas.openxmlformats.org/officeDocument/2006/relationships/image" Target="media/image20.gif"/><Relationship Id="rId63" Type="http://schemas.openxmlformats.org/officeDocument/2006/relationships/hyperlink" Target="http://technet.microsoft.com/en-us/library/ms191535.aspx" TargetMode="External"/><Relationship Id="rId68" Type="http://schemas.openxmlformats.org/officeDocument/2006/relationships/hyperlink" Target="http://technet.microsoft.com/en-us/library/ms187626.aspx" TargetMode="External"/><Relationship Id="rId84" Type="http://schemas.openxmlformats.org/officeDocument/2006/relationships/hyperlink" Target="http://sqlserverpedia.com/wiki/Examining_Query_Execution_Plans" TargetMode="External"/><Relationship Id="rId89" Type="http://schemas.openxmlformats.org/officeDocument/2006/relationships/hyperlink" Target="http://msdn.microsoft.com/en-us/library/ms189523(v=sql.105).aspx" TargetMode="External"/><Relationship Id="rId112" Type="http://schemas.openxmlformats.org/officeDocument/2006/relationships/hyperlink" Target="http://www.dotnet-tricks.com/Tutorial/sqlserver/T685270912-Drop-all-tables,-stored-procedure,-views-and-triggers.html" TargetMode="External"/><Relationship Id="rId16" Type="http://schemas.openxmlformats.org/officeDocument/2006/relationships/image" Target="media/image8.png"/><Relationship Id="rId107" Type="http://schemas.openxmlformats.org/officeDocument/2006/relationships/hyperlink" Target="mailto:'@'" TargetMode="External"/><Relationship Id="rId11" Type="http://schemas.openxmlformats.org/officeDocument/2006/relationships/image" Target="media/image3.gif"/><Relationship Id="rId32" Type="http://schemas.openxmlformats.org/officeDocument/2006/relationships/hyperlink" Target="http://www.codeproject.com/Articles/33052/Visual-Representation-of-SQL-Joins" TargetMode="External"/><Relationship Id="rId37" Type="http://schemas.openxmlformats.org/officeDocument/2006/relationships/hyperlink" Target="http://www.codeproject.com/Articles/33052/Visual-Representation-of-SQL-Joins" TargetMode="External"/><Relationship Id="rId53" Type="http://schemas.openxmlformats.org/officeDocument/2006/relationships/hyperlink" Target="http://technet.microsoft.com/en-us/library/ms187550.aspx" TargetMode="External"/><Relationship Id="rId58" Type="http://schemas.openxmlformats.org/officeDocument/2006/relationships/hyperlink" Target="javascript:if%20(window.epx.codeSnippet)window.epx.codeSnippet.copyCode('CodeSnippetContainerCode_f76d8e91-5e49-44dd-808a-94c2a5b975c5');" TargetMode="External"/><Relationship Id="rId74" Type="http://schemas.openxmlformats.org/officeDocument/2006/relationships/image" Target="media/image23.jpeg"/><Relationship Id="rId79" Type="http://schemas.openxmlformats.org/officeDocument/2006/relationships/image" Target="media/image26.png"/><Relationship Id="rId102" Type="http://schemas.openxmlformats.org/officeDocument/2006/relationships/hyperlink" Target="http://blog.sqlauthority.com/author/pinaldave/" TargetMode="External"/><Relationship Id="rId123" Type="http://schemas.openxmlformats.org/officeDocument/2006/relationships/image" Target="media/image34.png"/><Relationship Id="rId5" Type="http://schemas.openxmlformats.org/officeDocument/2006/relationships/hyperlink" Target="http://dev.mysql.com/doc/refman/5.1/en/innodb-consistent-read.html" TargetMode="External"/><Relationship Id="rId90" Type="http://schemas.openxmlformats.org/officeDocument/2006/relationships/hyperlink" Target="http://msdn.microsoft.com/en-us/library/ms189523(v=sql.100).aspx" TargetMode="External"/><Relationship Id="rId95" Type="http://schemas.openxmlformats.org/officeDocument/2006/relationships/image" Target="media/image30.gif"/><Relationship Id="rId22" Type="http://schemas.openxmlformats.org/officeDocument/2006/relationships/hyperlink" Target="http://www.codeproject.com/Articles/33052/Visual-Representation-of-SQL-Joins" TargetMode="External"/><Relationship Id="rId27" Type="http://schemas.openxmlformats.org/officeDocument/2006/relationships/image" Target="media/image15.png"/><Relationship Id="rId43" Type="http://schemas.openxmlformats.org/officeDocument/2006/relationships/hyperlink" Target="http://en.wikipedia.org/wiki/Sql_join" TargetMode="External"/><Relationship Id="rId48" Type="http://schemas.openxmlformats.org/officeDocument/2006/relationships/hyperlink" Target="http://technet.microsoft.com/en-us/library/ms177411(v=sql.105).aspx" TargetMode="External"/><Relationship Id="rId64" Type="http://schemas.openxmlformats.org/officeDocument/2006/relationships/hyperlink" Target="http://technet.microsoft.com/en-us/library/ms188260.aspx" TargetMode="External"/><Relationship Id="rId69" Type="http://schemas.openxmlformats.org/officeDocument/2006/relationships/hyperlink" Target="http://technet.microsoft.com/en-us/library/ms187550.aspx" TargetMode="External"/><Relationship Id="rId113" Type="http://schemas.openxmlformats.org/officeDocument/2006/relationships/hyperlink" Target="http://www.dotnet-tricks.com/Tutorial/sqlserver/PW8W071112-Swap-the-values-of-two-columns-in-SQL-Server.html" TargetMode="External"/><Relationship Id="rId118" Type="http://schemas.openxmlformats.org/officeDocument/2006/relationships/hyperlink" Target="http://www.dotnet-tricks.com/Tutorial/sqlserver/1MS1120313-Understanding-Case-Expression-in-SQL-Server-with-Example.html" TargetMode="External"/><Relationship Id="rId80" Type="http://schemas.openxmlformats.org/officeDocument/2006/relationships/hyperlink" Target="http://sqlserverpedia.com/wiki/Examining_Query_Execution_Plans" TargetMode="External"/><Relationship Id="rId85" Type="http://schemas.openxmlformats.org/officeDocument/2006/relationships/hyperlink" Target="http://sqlserverpedia.com/w/index.php?title=File:KeyLookup.jpg&amp;filetimestamp=20090211212243" TargetMode="External"/><Relationship Id="rId12" Type="http://schemas.openxmlformats.org/officeDocument/2006/relationships/image" Target="media/image4.gif"/><Relationship Id="rId17" Type="http://schemas.openxmlformats.org/officeDocument/2006/relationships/image" Target="media/image9.png"/><Relationship Id="rId33" Type="http://schemas.openxmlformats.org/officeDocument/2006/relationships/image" Target="media/image18.png"/><Relationship Id="rId38" Type="http://schemas.openxmlformats.org/officeDocument/2006/relationships/hyperlink" Target="http://www.codeproject.com/Articles/33052/Visual-Representation-of-SQL-Joins" TargetMode="External"/><Relationship Id="rId59" Type="http://schemas.openxmlformats.org/officeDocument/2006/relationships/hyperlink" Target="http://technet.microsoft.com/en-us/library/ms187550.aspx" TargetMode="External"/><Relationship Id="rId103" Type="http://schemas.openxmlformats.org/officeDocument/2006/relationships/image" Target="media/image32.jpeg"/><Relationship Id="rId108" Type="http://schemas.openxmlformats.org/officeDocument/2006/relationships/hyperlink" Target="http://www.dotnet-tricks.com/" TargetMode="External"/><Relationship Id="rId124" Type="http://schemas.openxmlformats.org/officeDocument/2006/relationships/fontTable" Target="fontTable.xml"/><Relationship Id="rId54" Type="http://schemas.openxmlformats.org/officeDocument/2006/relationships/hyperlink" Target="http://technet.microsoft.com/en-us/library/ms187550.aspx" TargetMode="External"/><Relationship Id="rId70" Type="http://schemas.openxmlformats.org/officeDocument/2006/relationships/hyperlink" Target="http://technet.microsoft.com/en-us/library/ms187550.aspx" TargetMode="External"/><Relationship Id="rId75" Type="http://schemas.openxmlformats.org/officeDocument/2006/relationships/image" Target="media/image24.gif"/><Relationship Id="rId91" Type="http://schemas.openxmlformats.org/officeDocument/2006/relationships/hyperlink" Target="http://msdn.microsoft.com/en-us/library/ms189523(v=sql.90).aspx" TargetMode="External"/><Relationship Id="rId96" Type="http://schemas.openxmlformats.org/officeDocument/2006/relationships/hyperlink" Target="http://technet.microsoft.com/en-us/library/aa258273(v=sql.80).aspx"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3" Type="http://schemas.openxmlformats.org/officeDocument/2006/relationships/image" Target="media/image13.png"/><Relationship Id="rId28" Type="http://schemas.openxmlformats.org/officeDocument/2006/relationships/hyperlink" Target="http://www.codeproject.com/Articles/33052/Visual-Representation-of-SQL-Joins" TargetMode="External"/><Relationship Id="rId49" Type="http://schemas.openxmlformats.org/officeDocument/2006/relationships/hyperlink" Target="http://technet.microsoft.com/en-us/library/cc280940(v=sql.105).aspx" TargetMode="External"/><Relationship Id="rId114" Type="http://schemas.openxmlformats.org/officeDocument/2006/relationships/hyperlink" Target="http://www.dotnet-tricks.com/Tutorial/sqlserver/E1L1171112-Clear-List-of-Recent-SQL-Server-Connection-From-SQL-Server-Management-Studio-.html" TargetMode="External"/><Relationship Id="rId119" Type="http://schemas.openxmlformats.org/officeDocument/2006/relationships/hyperlink" Target="http://www.dotnet-tricks.com/Tutorial/sqlserver/0KMT071112-Enable-Intellisense-in-SQL-Server-2005,-2008.html" TargetMode="External"/><Relationship Id="rId44" Type="http://schemas.openxmlformats.org/officeDocument/2006/relationships/hyperlink" Target="http://www.codeproject.com/KB/database/Visual_SQL_Joins/Visual_SQL_JOINS_orig.jpg" TargetMode="External"/><Relationship Id="rId60" Type="http://schemas.openxmlformats.org/officeDocument/2006/relationships/hyperlink" Target="javascript:void(0)" TargetMode="External"/><Relationship Id="rId65" Type="http://schemas.openxmlformats.org/officeDocument/2006/relationships/hyperlink" Target="http://technet.microsoft.com/en-us/library/ms190235.aspx" TargetMode="External"/><Relationship Id="rId81" Type="http://schemas.openxmlformats.org/officeDocument/2006/relationships/image" Target="media/image27.wmf"/><Relationship Id="rId86" Type="http://schemas.openxmlformats.org/officeDocument/2006/relationships/image" Target="media/image28.jpeg"/><Relationship Id="rId13" Type="http://schemas.openxmlformats.org/officeDocument/2006/relationships/image" Target="media/image5.gif"/><Relationship Id="rId18" Type="http://schemas.openxmlformats.org/officeDocument/2006/relationships/image" Target="media/image10.png"/><Relationship Id="rId39" Type="http://schemas.openxmlformats.org/officeDocument/2006/relationships/hyperlink" Target="http://www.codeproject.com/Articles/33052/Visual-Representation-of-SQL-Joins" TargetMode="External"/><Relationship Id="rId109" Type="http://schemas.openxmlformats.org/officeDocument/2006/relationships/image" Target="media/image33.png"/><Relationship Id="rId34" Type="http://schemas.openxmlformats.org/officeDocument/2006/relationships/hyperlink" Target="http://www.codeproject.com/Articles/33052/Visual-Representation-of-SQL-Joins" TargetMode="External"/><Relationship Id="rId50" Type="http://schemas.openxmlformats.org/officeDocument/2006/relationships/hyperlink" Target="http://technet.microsoft.com/en-us/library/ms191133(v=sql.105).aspx" TargetMode="External"/><Relationship Id="rId55" Type="http://schemas.openxmlformats.org/officeDocument/2006/relationships/hyperlink" Target="http://technet.microsoft.com/en-us/library/ms187550.aspx" TargetMode="External"/><Relationship Id="rId76" Type="http://schemas.openxmlformats.org/officeDocument/2006/relationships/hyperlink" Target="http://www.programmersheaven.com/2/FAQ-TSQL-Null" TargetMode="External"/><Relationship Id="rId97" Type="http://schemas.openxmlformats.org/officeDocument/2006/relationships/hyperlink" Target="http://www.sqlines.com/_detail/exclamation.png?id=sql-server:datatypes:timestamp_rowversion" TargetMode="External"/><Relationship Id="rId104" Type="http://schemas.openxmlformats.org/officeDocument/2006/relationships/hyperlink" Target="mailto:'@'" TargetMode="External"/><Relationship Id="rId120" Type="http://schemas.openxmlformats.org/officeDocument/2006/relationships/hyperlink" Target="http://www.dotnet-tricks.com/Tutorial/sqlserver/V2bS260912-Difference-between-Primary-Key-and-Unique-Key.html" TargetMode="External"/><Relationship Id="rId125" Type="http://schemas.openxmlformats.org/officeDocument/2006/relationships/theme" Target="theme/theme1.xml"/><Relationship Id="rId7" Type="http://schemas.openxmlformats.org/officeDocument/2006/relationships/hyperlink" Target="javascript:CodeSnippet_CopyCode('CodeSnippetContainerCode_4177512c-54d7-4eab-b18f-b5880ac6c86b');" TargetMode="External"/><Relationship Id="rId71" Type="http://schemas.openxmlformats.org/officeDocument/2006/relationships/hyperlink" Target="http://www.1keydata.com/sql/sql-case.html" TargetMode="External"/><Relationship Id="rId92" Type="http://schemas.openxmlformats.org/officeDocument/2006/relationships/hyperlink" Target="http://msdn.microsoft.com/en-us/library/ms188047.aspx"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hyperlink" Target="http://www.codeproject.com/Articles/33052/Visual-Representation-of-SQL-Joins" TargetMode="External"/><Relationship Id="rId40" Type="http://schemas.openxmlformats.org/officeDocument/2006/relationships/hyperlink" Target="http://www.codeproject.com/Articles/33052/Visual-Representation-of-SQL-Joins" TargetMode="External"/><Relationship Id="rId45" Type="http://schemas.openxmlformats.org/officeDocument/2006/relationships/image" Target="media/image19.png"/><Relationship Id="rId66" Type="http://schemas.openxmlformats.org/officeDocument/2006/relationships/hyperlink" Target="http://technet.microsoft.com/en-us/library/ms190661.aspx" TargetMode="External"/><Relationship Id="rId87" Type="http://schemas.openxmlformats.org/officeDocument/2006/relationships/hyperlink" Target="http://sqlserverpedia.com/w/index.php?title=File:KeyLookupTip.jpg&amp;filetimestamp=20090921151244" TargetMode="External"/><Relationship Id="rId110" Type="http://schemas.openxmlformats.org/officeDocument/2006/relationships/hyperlink" Target="http://www.dotnet-tricks.com/Tutorial/sqlserver/V2bS260912-Difference-between-Primary-Key-and-Unique-Key.html" TargetMode="External"/><Relationship Id="rId115" Type="http://schemas.openxmlformats.org/officeDocument/2006/relationships/hyperlink" Target="http://www.dotnet-tricks.com/Tutorial/sqlserver/a54b241112-SQL-Server-Naming-Conventions-and-Standards.html" TargetMode="External"/><Relationship Id="rId61" Type="http://schemas.openxmlformats.org/officeDocument/2006/relationships/hyperlink" Target="http://technet.microsoft.com/en-us/library/ms190273.aspx" TargetMode="External"/><Relationship Id="rId82" Type="http://schemas.openxmlformats.org/officeDocument/2006/relationships/control" Target="activeX/activeX1.xml"/><Relationship Id="rId19" Type="http://schemas.openxmlformats.org/officeDocument/2006/relationships/hyperlink" Target="http://weblogs.sqlteam.com/jeffs/archive/2007/06/12/using-group-by-to-avoid-self-joins.aspx" TargetMode="External"/><Relationship Id="rId14" Type="http://schemas.openxmlformats.org/officeDocument/2006/relationships/image" Target="media/image6.png"/><Relationship Id="rId30" Type="http://schemas.openxmlformats.org/officeDocument/2006/relationships/hyperlink" Target="http://www.codeproject.com/Articles/33052/Visual-Representation-of-SQL-Joins" TargetMode="External"/><Relationship Id="rId35" Type="http://schemas.openxmlformats.org/officeDocument/2006/relationships/hyperlink" Target="http://www.codeproject.com/Articles/33052/Visual-Representation-of-SQL-Joins" TargetMode="External"/><Relationship Id="rId56" Type="http://schemas.openxmlformats.org/officeDocument/2006/relationships/hyperlink" Target="javascript:void(0)" TargetMode="External"/><Relationship Id="rId77" Type="http://schemas.openxmlformats.org/officeDocument/2006/relationships/hyperlink" Target="http://www.programmersheaven.com/2/FAQ-TSQL-Null" TargetMode="External"/><Relationship Id="rId100" Type="http://schemas.openxmlformats.org/officeDocument/2006/relationships/hyperlink" Target="javascript:if%20(window.epx.codeSnippet)window.epx.codeSnippet.copyCode('CodeSnippetContainerCode_f76d8e91-5e49-44dd-808a-94c2a5b975c5');" TargetMode="External"/><Relationship Id="rId105" Type="http://schemas.openxmlformats.org/officeDocument/2006/relationships/hyperlink" Target="mailto:'@'" TargetMode="External"/><Relationship Id="rId8" Type="http://schemas.openxmlformats.org/officeDocument/2006/relationships/hyperlink" Target="javascript:CodeSnippet_CopyCode('CodeSnippetContainerCode_deaed129-dfe4-434a-a99e-1efe2c8264ce');" TargetMode="External"/><Relationship Id="rId51" Type="http://schemas.openxmlformats.org/officeDocument/2006/relationships/hyperlink" Target="javascript:void(0)" TargetMode="External"/><Relationship Id="rId72" Type="http://schemas.openxmlformats.org/officeDocument/2006/relationships/image" Target="media/image21.jpeg"/><Relationship Id="rId93" Type="http://schemas.openxmlformats.org/officeDocument/2006/relationships/hyperlink" Target="http://msdn.microsoft.com/en-us/library/ms180199.aspx" TargetMode="External"/><Relationship Id="rId98" Type="http://schemas.openxmlformats.org/officeDocument/2006/relationships/image" Target="media/image31.png"/><Relationship Id="rId121" Type="http://schemas.openxmlformats.org/officeDocument/2006/relationships/hyperlink" Target="http://www.dotnet-tricks.com/Tutorial/sqlserver/TENc260912-Difference-between-Primary-Key-and-Foreign-Key.html" TargetMode="External"/><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hyperlink" Target="javascript:void(0)" TargetMode="External"/><Relationship Id="rId67" Type="http://schemas.openxmlformats.org/officeDocument/2006/relationships/hyperlink" Target="http://technet.microsoft.com/en-us/library/ms191273.aspx" TargetMode="External"/><Relationship Id="rId116" Type="http://schemas.openxmlformats.org/officeDocument/2006/relationships/hyperlink" Target="http://www.dotnet-tricks.com/Tutorial/sqlserver/4UXH230213-How-to-insert-values-to-identity-column-in-SQL-Server.html" TargetMode="External"/><Relationship Id="rId20" Type="http://schemas.openxmlformats.org/officeDocument/2006/relationships/image" Target="media/image11.png"/><Relationship Id="rId41" Type="http://schemas.openxmlformats.org/officeDocument/2006/relationships/hyperlink" Target="http://www.codeproject.com/Articles/33052/Visual-Representation-of-SQL-Joins" TargetMode="External"/><Relationship Id="rId62" Type="http://schemas.openxmlformats.org/officeDocument/2006/relationships/hyperlink" Target="http://technet.microsoft.com/en-us/library/ms190024.aspx" TargetMode="External"/><Relationship Id="rId83" Type="http://schemas.openxmlformats.org/officeDocument/2006/relationships/hyperlink" Target="http://sqlserverpedia.com/wiki/Examining_Query_Execution_Plans" TargetMode="External"/><Relationship Id="rId88" Type="http://schemas.openxmlformats.org/officeDocument/2006/relationships/image" Target="media/image29.jpeg"/><Relationship Id="rId111" Type="http://schemas.openxmlformats.org/officeDocument/2006/relationships/hyperlink" Target="http://www.dotnet-tricks.com/Tutorial/sqlserver/TENc260912-Difference-between-Primary-Key-and-Foreign-Key.html" TargetMode="External"/><Relationship Id="rId15" Type="http://schemas.openxmlformats.org/officeDocument/2006/relationships/image" Target="media/image7.png"/><Relationship Id="rId36" Type="http://schemas.openxmlformats.org/officeDocument/2006/relationships/hyperlink" Target="http://www.codeproject.com/Articles/33052/Visual-Representation-of-SQL-Joins" TargetMode="External"/><Relationship Id="rId57" Type="http://schemas.openxmlformats.org/officeDocument/2006/relationships/hyperlink" Target="javascript:if%20(window.epx.codeSnippet)window.epx.codeSnippet.copyCode('CodeSnippetContainerCode_dddbf33a-497d-4fd8-b179-9af00fe4edd0');" TargetMode="External"/><Relationship Id="rId106" Type="http://schemas.openxmlformats.org/officeDocument/2006/relationships/hyperlink" Target="mailto:'john.doe@nl.eu.whatever.com'" TargetMode="External"/><Relationship Id="rId10" Type="http://schemas.openxmlformats.org/officeDocument/2006/relationships/image" Target="media/image2.gif"/><Relationship Id="rId31" Type="http://schemas.openxmlformats.org/officeDocument/2006/relationships/image" Target="media/image17.png"/><Relationship Id="rId52" Type="http://schemas.openxmlformats.org/officeDocument/2006/relationships/hyperlink" Target="http://technet.microsoft.com/en-us/library/ms189051(v=sql.105).aspx" TargetMode="External"/><Relationship Id="rId73" Type="http://schemas.openxmlformats.org/officeDocument/2006/relationships/image" Target="media/image22.jpeg"/><Relationship Id="rId78" Type="http://schemas.openxmlformats.org/officeDocument/2006/relationships/image" Target="media/image25.gif"/><Relationship Id="rId94" Type="http://schemas.openxmlformats.org/officeDocument/2006/relationships/hyperlink" Target="http://msdn.microsoft.com/en-us/library/ms177634.aspx" TargetMode="External"/><Relationship Id="rId99" Type="http://schemas.openxmlformats.org/officeDocument/2006/relationships/hyperlink" Target="javascript:if%20(window.epx.codeSnippet)window.epx.codeSnippet.copyCode('CodeSnippetContainerCode_dc0fe814-a878-49cf-a032-ab94410b44e7');" TargetMode="External"/><Relationship Id="rId101" Type="http://schemas.openxmlformats.org/officeDocument/2006/relationships/hyperlink" Target="http://www.sqlserver007.com/author/Vivek/" TargetMode="External"/><Relationship Id="rId122" Type="http://schemas.openxmlformats.org/officeDocument/2006/relationships/hyperlink" Target="http://decipherinfosys.wordpress.com/" TargetMode="External"/><Relationship Id="rId4" Type="http://schemas.openxmlformats.org/officeDocument/2006/relationships/webSettings" Target="webSettings.xml"/><Relationship Id="rId9"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27204</TotalTime>
  <Pages>130</Pages>
  <Words>32238</Words>
  <Characters>183758</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Liberty Medical Supply</Company>
  <LinksUpToDate>false</LinksUpToDate>
  <CharactersWithSpaces>215565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englise</dc:creator>
  <cp:keywords/>
  <dc:description/>
  <cp:lastModifiedBy>Edward English</cp:lastModifiedBy>
  <cp:revision>433</cp:revision>
  <dcterms:created xsi:type="dcterms:W3CDTF">2012-05-30T12:52:00Z</dcterms:created>
  <dcterms:modified xsi:type="dcterms:W3CDTF">2017-05-16T14:51:00Z</dcterms:modified>
</cp:coreProperties>
</file>